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236F65C8" w14:textId="70F21CE2" w:rsidR="0047478C" w:rsidRDefault="0047478C" w:rsidP="001A6F17">
      <w:pPr>
        <w:ind w:firstLine="0"/>
        <w:jc w:val="center"/>
      </w:pPr>
      <w:r>
        <w:t xml:space="preserve">Supplementary Online Materials </w:t>
      </w:r>
      <w:r w:rsidR="00104403">
        <w:t>–</w:t>
      </w:r>
      <w:r>
        <w:t xml:space="preserve"> Reviewed</w:t>
      </w:r>
    </w:p>
    <w:p w14:paraId="49A67104" w14:textId="134AFA92" w:rsidR="00104403" w:rsidDel="00B2225B" w:rsidRDefault="00104403" w:rsidP="001A6F17">
      <w:pPr>
        <w:ind w:firstLine="0"/>
        <w:jc w:val="center"/>
        <w:rPr>
          <w:del w:id="0" w:author="Ian Hussey" w:date="2020-06-17T12:26:00Z"/>
        </w:rPr>
      </w:pPr>
    </w:p>
    <w:p w14:paraId="3E7B7F3E" w14:textId="77777777" w:rsidR="00104403" w:rsidRPr="00F127E2" w:rsidDel="00B2225B" w:rsidRDefault="00104403" w:rsidP="001A6F17">
      <w:pPr>
        <w:ind w:firstLine="0"/>
        <w:jc w:val="center"/>
        <w:rPr>
          <w:del w:id="1" w:author="Ian Hussey" w:date="2020-06-17T12:26:00Z"/>
        </w:rPr>
      </w:pPr>
    </w:p>
    <w:p w14:paraId="433687F9" w14:textId="5E51B433" w:rsidR="0047478C" w:rsidRDefault="0047478C" w:rsidP="00D746E1">
      <w:pPr>
        <w:ind w:firstLine="0"/>
      </w:pPr>
      <w:bookmarkStart w:id="2" w:name="_GoBack"/>
    </w:p>
    <w:bookmarkEnd w:id="2"/>
    <w:p w14:paraId="7F7AFFCF" w14:textId="6176223D" w:rsidR="00104403" w:rsidRDefault="00104403" w:rsidP="00104403">
      <w:pPr>
        <w:pStyle w:val="Heading1"/>
      </w:pPr>
      <w:r>
        <w:t xml:space="preserve">Additional </w:t>
      </w:r>
      <w:r w:rsidR="00D435D1">
        <w:t>details of methods</w:t>
      </w:r>
    </w:p>
    <w:p w14:paraId="722EE2CF" w14:textId="1D7840CC" w:rsidR="00104403" w:rsidRPr="003709C4" w:rsidRDefault="00104403" w:rsidP="00A140D5">
      <w:pPr>
        <w:pStyle w:val="Heading2"/>
      </w:pPr>
      <w:r w:rsidRPr="003709C4">
        <w:t xml:space="preserve">Sample </w:t>
      </w:r>
      <w:ins w:id="3" w:author="Ian Hussey" w:date="2020-06-17T13:15:00Z">
        <w:r w:rsidR="00BA547C">
          <w:t>s</w:t>
        </w:r>
      </w:ins>
      <w:del w:id="4" w:author="Ian Hussey" w:date="2020-06-17T13:15:00Z">
        <w:r w:rsidRPr="003709C4" w:rsidDel="00BA547C">
          <w:delText>S</w:delText>
        </w:r>
      </w:del>
      <w:r w:rsidRPr="003709C4">
        <w:t xml:space="preserve">ize and </w:t>
      </w:r>
      <w:ins w:id="5" w:author="Ian Hussey" w:date="2020-06-17T13:15:00Z">
        <w:r w:rsidR="00BA547C">
          <w:t>c</w:t>
        </w:r>
      </w:ins>
      <w:del w:id="6" w:author="Ian Hussey" w:date="2020-06-17T13:15:00Z">
        <w:r w:rsidRPr="003709C4" w:rsidDel="00BA547C">
          <w:delText>C</w:delText>
        </w:r>
      </w:del>
      <w:r w:rsidRPr="003709C4">
        <w:t xml:space="preserve">haracteristics </w:t>
      </w:r>
    </w:p>
    <w:p w14:paraId="0BC01477" w14:textId="1E89766D" w:rsidR="00104403" w:rsidRDefault="00104403" w:rsidP="00104403">
      <w:pPr>
        <w:rPr>
          <w:ins w:id="7" w:author="Ian Hussey" w:date="2020-06-17T13:15:00Z"/>
        </w:rPr>
      </w:pPr>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ins w:id="8" w:author="Tal Moran Yorovich" w:date="2020-05-27T09:37:00Z">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ins>
      <w:ins w:id="9" w:author="Tal Moran Yorovich" w:date="2020-05-27T09:38:00Z">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r>
          <w:fldChar w:fldCharType="begin"/>
        </w:r>
        <w:r>
          <w:instrText xml:space="preserve"> HYPERLINK "https://osf.io/uyng7" </w:instrText>
        </w:r>
        <w:r>
          <w:fldChar w:fldCharType="separate"/>
        </w:r>
        <w:r w:rsidRPr="00A37B20">
          <w:rPr>
            <w:rStyle w:val="Hyperlink"/>
            <w:color w:val="auto"/>
          </w:rPr>
          <w:t>osf.io/uyng7</w:t>
        </w:r>
        <w:r>
          <w:rPr>
            <w:rStyle w:val="Hyperlink"/>
            <w:color w:val="auto"/>
          </w:rPr>
          <w:fldChar w:fldCharType="end"/>
        </w:r>
        <w:r w:rsidRPr="00193EB1">
          <w:rPr>
            <w:rStyle w:val="Hyperlink"/>
            <w:color w:val="auto"/>
          </w:rPr>
          <w:t xml:space="preserve"> for</w:t>
        </w:r>
        <w:r>
          <w:rPr>
            <w:rStyle w:val="Hyperlink"/>
            <w:color w:val="auto"/>
          </w:rPr>
          <w:t xml:space="preserve"> the</w:t>
        </w:r>
        <w:r w:rsidRPr="00193EB1">
          <w:rPr>
            <w:rStyle w:val="Hyperlink"/>
            <w:color w:val="auto"/>
          </w:rPr>
          <w:t xml:space="preserve"> addition to </w:t>
        </w:r>
        <w:r>
          <w:rPr>
            <w:rStyle w:val="Hyperlink"/>
            <w:color w:val="auto"/>
          </w:rPr>
          <w:t xml:space="preserve">the </w:t>
        </w:r>
        <w:r w:rsidRPr="00193EB1">
          <w:rPr>
            <w:rStyle w:val="Hyperlink"/>
            <w:color w:val="auto"/>
          </w:rPr>
          <w:t>preregistration</w:t>
        </w:r>
        <w:r w:rsidRPr="00193EB1">
          <w:t>). This choice was deemed compatible with our meta</w:t>
        </w:r>
        <w:r>
          <w:t>-</w:t>
        </w:r>
        <w:r w:rsidRPr="00193EB1">
          <w:t>analytic approach.</w:t>
        </w:r>
      </w:ins>
    </w:p>
    <w:p w14:paraId="1A90FBC2" w14:textId="3AEE0019" w:rsidR="00A23976" w:rsidRDefault="00A23976">
      <w:pPr>
        <w:pStyle w:val="Heading2"/>
        <w:rPr>
          <w:ins w:id="10" w:author="Ian Hussey" w:date="2020-06-17T13:15:00Z"/>
        </w:rPr>
        <w:pPrChange w:id="11" w:author="Ian Hussey" w:date="2020-06-17T13:15:00Z">
          <w:pPr>
            <w:ind w:firstLine="0"/>
          </w:pPr>
        </w:pPrChange>
      </w:pPr>
      <w:ins w:id="12" w:author="Ian Hussey" w:date="2020-06-17T13:15:00Z">
        <w:r>
          <w:t>Treatment of missing data</w:t>
        </w:r>
      </w:ins>
    </w:p>
    <w:p w14:paraId="57868703" w14:textId="73BEA4E1" w:rsidR="00A23976" w:rsidRDefault="00A23976">
      <w:pPr>
        <w:ind w:firstLine="0"/>
        <w:pPrChange w:id="13" w:author="Ian Hussey" w:date="2020-06-17T13:15:00Z">
          <w:pPr/>
        </w:pPrChange>
      </w:pPr>
      <w:ins w:id="14" w:author="Ian Hussey" w:date="2020-06-17T13:15:00Z">
        <w:r>
          <w:tab/>
          <w:t>Our (preregistered) data processing code excludes participants with missing</w:t>
        </w:r>
      </w:ins>
      <w:ins w:id="15" w:author="Ian Hussey" w:date="2020-06-17T13:16:00Z">
        <w:r w:rsidR="007939FF">
          <w:t xml:space="preserve">, partial or incomplete data. However, this exclusion was not explicated in the </w:t>
        </w:r>
        <w:r w:rsidR="00784CB3">
          <w:t xml:space="preserve">written </w:t>
        </w:r>
        <w:r w:rsidR="007939FF">
          <w:t xml:space="preserve">preregistration. </w:t>
        </w:r>
      </w:ins>
    </w:p>
    <w:p w14:paraId="62DDD70B" w14:textId="77777777" w:rsidR="00104403" w:rsidRDefault="00104403" w:rsidP="00A140D5">
      <w:pPr>
        <w:pStyle w:val="Heading2"/>
        <w:rPr>
          <w:ins w:id="16" w:author="Tal Moran Yorovich" w:date="2020-05-27T10:21:00Z"/>
        </w:rPr>
      </w:pPr>
      <w:ins w:id="17" w:author="Tal Moran Yorovich" w:date="2020-05-27T10:21:00Z">
        <w:r>
          <w:t xml:space="preserve">Pretesting of </w:t>
        </w:r>
        <w:r w:rsidRPr="00F32498">
          <w:t xml:space="preserve">Conditioned </w:t>
        </w:r>
        <w:r>
          <w:t>S</w:t>
        </w:r>
        <w:r w:rsidRPr="00F32498">
          <w:t>timuli</w:t>
        </w:r>
      </w:ins>
    </w:p>
    <w:p w14:paraId="738FBB93" w14:textId="7A2A582A" w:rsidR="00104403" w:rsidRDefault="00104403" w:rsidP="00104403">
      <w:ins w:id="18" w:author="Tal Moran Yorovich" w:date="2020-05-27T10:21:00Z">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w:t>
        </w:r>
        <w:r w:rsidRPr="00F32498">
          <w:lastRenderedPageBreak/>
          <w:t xml:space="preserve">relatively novel and neutral to the sample population. Based on this recommendation we generated a set of sixty Pokémon characters. We pretested these characters along two dimensions (valence and familiarity) using a separate sample of 155 participants on the Prolific Academic website (https://prolific.ac) (see </w:t>
        </w:r>
        <w:r>
          <w:fldChar w:fldCharType="begin"/>
        </w:r>
        <w:r>
          <w:instrText xml:space="preserve"> HYPERLINK "https://osf.io/4ecx5/" </w:instrText>
        </w:r>
        <w:r>
          <w:fldChar w:fldCharType="separate"/>
        </w:r>
        <w:r w:rsidRPr="007A115A">
          <w:rPr>
            <w:rStyle w:val="Hyperlink"/>
          </w:rPr>
          <w:t>osf.io/4ecx5</w:t>
        </w:r>
        <w:r>
          <w:rPr>
            <w:rStyle w:val="Hyperlink"/>
            <w:color w:val="000000" w:themeColor="text1"/>
          </w:rPr>
          <w:fldChar w:fldCharType="end"/>
        </w:r>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r>
          <w:fldChar w:fldCharType="begin"/>
        </w:r>
        <w:r>
          <w:instrText xml:space="preserve"> HYPERLINK "https://osf.io/a3qj9/" </w:instrText>
        </w:r>
        <w:r>
          <w:fldChar w:fldCharType="separate"/>
        </w:r>
        <w:r w:rsidRPr="007A115A">
          <w:rPr>
            <w:rStyle w:val="Hyperlink"/>
          </w:rPr>
          <w:t>osf.io/a3qj9</w:t>
        </w:r>
        <w:r>
          <w:rPr>
            <w:rStyle w:val="Hyperlink"/>
            <w:color w:val="000000" w:themeColor="text1"/>
          </w:rPr>
          <w:fldChar w:fldCharType="end"/>
        </w:r>
        <w:r w:rsidRPr="00F32498">
          <w:t xml:space="preserve"> for the results of the 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ins>
    </w:p>
    <w:p w14:paraId="45854FC0" w14:textId="238E9A0F" w:rsidR="00A140D5" w:rsidRPr="00104403" w:rsidRDefault="00960DFE" w:rsidP="00A140D5">
      <w:pPr>
        <w:pStyle w:val="Heading2"/>
        <w:rPr>
          <w:ins w:id="19" w:author="Tal Moran Yorovich" w:date="2020-05-27T10:21:00Z"/>
          <w:bCs/>
        </w:rPr>
      </w:pPr>
      <w:ins w:id="20" w:author="Ian Hussey" w:date="2020-06-17T13:14:00Z">
        <w:r>
          <w:t>Awareness e</w:t>
        </w:r>
      </w:ins>
      <w:del w:id="21" w:author="Ian Hussey" w:date="2020-06-17T13:14:00Z">
        <w:r w:rsidR="00A140D5" w:rsidDel="00960DFE">
          <w:delText>E</w:delText>
        </w:r>
      </w:del>
      <w:r w:rsidR="00A140D5">
        <w:t>xclusion criteria</w:t>
      </w:r>
    </w:p>
    <w:p w14:paraId="109C3A56" w14:textId="3D51C35A" w:rsidR="00104403" w:rsidRPr="007F3EB4" w:rsidRDefault="00104403" w:rsidP="00A140D5">
      <w:pPr>
        <w:rPr>
          <w:ins w:id="22" w:author="sean hughes" w:date="2020-05-28T10:57:00Z"/>
          <w:lang w:val="en-IE" w:bidi="ar-SA"/>
        </w:rPr>
      </w:pPr>
      <w:ins w:id="23" w:author="sean hughes" w:date="2020-05-28T10:57:00Z">
        <w:r w:rsidRPr="006E6F5D">
          <w:rPr>
            <w:b/>
            <w:lang w:val="en-IE" w:bidi="ar-SA"/>
          </w:rPr>
          <w:t xml:space="preserve">Primary </w:t>
        </w:r>
      </w:ins>
      <w:r w:rsidR="00A140D5">
        <w:rPr>
          <w:b/>
          <w:lang w:val="en-IE" w:bidi="ar-SA"/>
        </w:rPr>
        <w:t>c</w:t>
      </w:r>
      <w:ins w:id="24" w:author="sean hughes" w:date="2020-05-28T10:57:00Z">
        <w:r w:rsidRPr="006E6F5D">
          <w:rPr>
            <w:b/>
            <w:lang w:val="en-IE" w:bidi="ar-SA"/>
          </w:rPr>
          <w:t>riterion</w:t>
        </w:r>
        <w:r w:rsidRPr="00A95EFE">
          <w:rPr>
            <w:b/>
            <w:i/>
            <w:lang w:val="en-IE" w:bidi="ar-SA"/>
          </w:rPr>
          <w:t xml:space="preserve"> </w:t>
        </w:r>
        <w:r w:rsidRPr="00A140D5">
          <w:rPr>
            <w:b/>
            <w:lang w:val="en-IE" w:bidi="ar-SA"/>
          </w:rPr>
          <w:t>(Olson &amp; Fazio, 2001)</w:t>
        </w:r>
      </w:ins>
      <w:r w:rsidR="00A140D5">
        <w:rPr>
          <w:lang w:val="en-IE" w:bidi="ar-SA"/>
        </w:rPr>
        <w:t xml:space="preserve">. </w:t>
      </w:r>
      <w:ins w:id="25" w:author="sean hughes" w:date="2020-05-28T10:57:00Z">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r>
          <w:rPr>
            <w:color w:val="auto"/>
          </w:rPr>
          <w:fldChar w:fldCharType="begin"/>
        </w:r>
        <w:r>
          <w:instrText xml:space="preserve"> HYPERLINK "https://osf.io/2dm6u/" </w:instrText>
        </w:r>
        <w:r>
          <w:rPr>
            <w:color w:val="auto"/>
          </w:rPr>
          <w:fldChar w:fldCharType="separate"/>
        </w:r>
        <w:r w:rsidRPr="006E62A3">
          <w:rPr>
            <w:rStyle w:val="Hyperlink"/>
          </w:rPr>
          <w:t>osf.io/2dm6u</w:t>
        </w:r>
        <w:r>
          <w:rPr>
            <w:rStyle w:val="Hyperlink"/>
          </w:rPr>
          <w:fldChar w:fldCharType="end"/>
        </w:r>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w:t>
        </w:r>
        <w:r w:rsidRPr="007F3EB4">
          <w:rPr>
            <w:lang w:val="en-IE" w:bidi="ar-SA"/>
          </w:rPr>
          <w:lastRenderedPageBreak/>
          <w:t xml:space="preserve">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ins>
    </w:p>
    <w:p w14:paraId="6A9A6554" w14:textId="0517F296" w:rsidR="00104403" w:rsidRPr="00313455" w:rsidRDefault="00104403" w:rsidP="00313455">
      <w:pPr>
        <w:rPr>
          <w:ins w:id="26" w:author="Tal Moran Yorovich" w:date="2020-05-27T10:21:00Z"/>
          <w:b/>
          <w:lang w:val="en-IE" w:bidi="ar-SA"/>
        </w:rPr>
      </w:pPr>
      <w:ins w:id="27" w:author="sean hughes" w:date="2020-05-28T10:57:00Z">
        <w:r w:rsidRPr="00313455">
          <w:rPr>
            <w:b/>
            <w:lang w:val="en-IE" w:bidi="ar-SA"/>
          </w:rPr>
          <w:t xml:space="preserve">Secondary </w:t>
        </w:r>
      </w:ins>
      <w:r w:rsidR="00313455">
        <w:rPr>
          <w:b/>
          <w:lang w:val="en-IE" w:bidi="ar-SA"/>
        </w:rPr>
        <w:t>c</w:t>
      </w:r>
      <w:ins w:id="28" w:author="sean hughes" w:date="2020-05-28T10:57:00Z">
        <w:r>
          <w:rPr>
            <w:b/>
            <w:lang w:val="en-IE" w:bidi="ar-SA"/>
          </w:rPr>
          <w:t>riteria</w:t>
        </w:r>
      </w:ins>
      <w:r w:rsidR="00313455">
        <w:rPr>
          <w:b/>
          <w:lang w:val="en-IE" w:bidi="ar-SA"/>
        </w:rPr>
        <w:t xml:space="preserve">. </w:t>
      </w:r>
      <w:ins w:id="29" w:author="Tal Moran Yorovich" w:date="2020-05-27T10:21:00Z">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r>
          <w:fldChar w:fldCharType="begin"/>
        </w:r>
        <w:r>
          <w:instrText xml:space="preserve"> HYPERLINK "https://osf.io/2dm6u/" </w:instrText>
        </w:r>
        <w:r>
          <w:fldChar w:fldCharType="separate"/>
        </w:r>
        <w:r w:rsidRPr="006E62A3">
          <w:rPr>
            <w:rStyle w:val="Hyperlink"/>
          </w:rPr>
          <w:t>osf.io/2dm6u</w:t>
        </w:r>
        <w:r>
          <w:rPr>
            <w:rStyle w:val="Hyperlink"/>
          </w:rPr>
          <w:fldChar w:fldCharType="end"/>
        </w:r>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r>
          <w:fldChar w:fldCharType="begin"/>
        </w:r>
        <w:r>
          <w:instrText xml:space="preserve"> HYPERLINK "https://osf.io/k9nrf/" </w:instrText>
        </w:r>
        <w:r>
          <w:fldChar w:fldCharType="separate"/>
        </w:r>
        <w:r w:rsidRPr="00735D64">
          <w:rPr>
            <w:rStyle w:val="Hyperlink"/>
          </w:rPr>
          <w:t>osf.io/k9nrf</w:t>
        </w:r>
        <w:r>
          <w:rPr>
            <w:rStyle w:val="Hyperlink"/>
          </w:rPr>
          <w:fldChar w:fldCharType="end"/>
        </w:r>
        <w:r>
          <w:rPr>
            <w:lang w:val="en-IE"/>
          </w:rPr>
          <w:t xml:space="preserve"> for R script)</w:t>
        </w:r>
        <w:r w:rsidRPr="00735D64">
          <w:rPr>
            <w:lang w:val="en-IE"/>
          </w:rPr>
          <w:t xml:space="preserve">. </w:t>
        </w:r>
      </w:ins>
    </w:p>
    <w:p w14:paraId="402E3237" w14:textId="77777777" w:rsidR="00104403" w:rsidRPr="00567AD4" w:rsidRDefault="00104403" w:rsidP="00104403">
      <w:pPr>
        <w:rPr>
          <w:ins w:id="30" w:author="Tal Moran Yorovich" w:date="2020-05-27T10:21:00Z"/>
          <w:rFonts w:ascii="Helvetica" w:hAnsi="Helvetica" w:cs="Helvetica"/>
          <w:color w:val="333333"/>
          <w:sz w:val="21"/>
          <w:szCs w:val="21"/>
        </w:rPr>
      </w:pPr>
      <w:ins w:id="31" w:author="Tal Moran Yorovich" w:date="2020-05-27T10:21:00Z">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w:t>
        </w:r>
        <w:r w:rsidRPr="00567AD4">
          <w:rPr>
            <w:color w:val="333333"/>
          </w:rPr>
          <w:lastRenderedPageBreak/>
          <w:t xml:space="preserve">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by a third </w:t>
        </w:r>
        <w:proofErr w:type="spellStart"/>
        <w:r w:rsidRPr="00567AD4">
          <w:rPr>
            <w:lang w:val="en-IE" w:bidi="ar-SA"/>
          </w:rPr>
          <w:t>rater</w:t>
        </w:r>
        <w:proofErr w:type="spellEnd"/>
        <w:r w:rsidRPr="00567AD4">
          <w:rPr>
            <w:lang w:val="en-IE" w:bidi="ar-SA"/>
          </w:rPr>
          <w:t>. The participant was scored as ‘aware’ or ‘unaware’ based on the majority judgment.</w:t>
        </w:r>
      </w:ins>
    </w:p>
    <w:p w14:paraId="474934A2" w14:textId="77777777" w:rsidR="00104403" w:rsidRDefault="00104403" w:rsidP="00104403">
      <w:pPr>
        <w:rPr>
          <w:ins w:id="32" w:author="Tal Moran Yorovich" w:date="2020-05-27T10:21:00Z"/>
          <w:color w:val="231F20"/>
          <w:lang w:val="en-IE" w:bidi="ar-SA"/>
        </w:rPr>
      </w:pPr>
      <w:ins w:id="33" w:author="Tal Moran Yorovich" w:date="2020-05-27T10:21:00Z">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ins>
    </w:p>
    <w:p w14:paraId="5E74FDB9" w14:textId="77777777" w:rsidR="00104403" w:rsidRPr="00F32498" w:rsidRDefault="00104403" w:rsidP="00104403">
      <w:pPr>
        <w:rPr>
          <w:ins w:id="34" w:author="Tal Moran Yorovich" w:date="2020-05-27T10:21:00Z"/>
        </w:rPr>
      </w:pPr>
      <w:ins w:id="35" w:author="Tal Moran Yorovich" w:date="2020-05-27T10:21:00Z">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p>
    <w:p w14:paraId="4E1AB8C3" w14:textId="00079A07" w:rsidR="00104403" w:rsidRPr="00104403" w:rsidDel="007F3E20" w:rsidRDefault="00104403" w:rsidP="00104403">
      <w:pPr>
        <w:rPr>
          <w:del w:id="36" w:author="Ian Hussey" w:date="2020-06-17T12:26:00Z"/>
        </w:rPr>
      </w:pPr>
    </w:p>
    <w:p w14:paraId="429E6594" w14:textId="3EAC9E63" w:rsidR="00104403" w:rsidRPr="00104403" w:rsidDel="007F3E20" w:rsidRDefault="00104403" w:rsidP="00104403">
      <w:pPr>
        <w:rPr>
          <w:del w:id="37" w:author="Ian Hussey" w:date="2020-06-17T12:26:00Z"/>
        </w:rPr>
      </w:pPr>
    </w:p>
    <w:p w14:paraId="6FC9D2DD" w14:textId="7F451D5F" w:rsidR="00104403" w:rsidRPr="00104403" w:rsidDel="007F3E20" w:rsidRDefault="00104403" w:rsidP="00104403">
      <w:pPr>
        <w:ind w:firstLine="0"/>
        <w:rPr>
          <w:del w:id="38" w:author="Ian Hussey" w:date="2020-06-17T12:26:00Z"/>
        </w:rPr>
      </w:pPr>
    </w:p>
    <w:p w14:paraId="553B414D" w14:textId="0284FEFB" w:rsidR="00F55374" w:rsidRPr="003148AF" w:rsidRDefault="00F55374" w:rsidP="00585695">
      <w:pPr>
        <w:pStyle w:val="Heading1"/>
      </w:pPr>
      <w:r w:rsidRPr="003148AF">
        <w:t xml:space="preserve">Deviations </w:t>
      </w:r>
      <w:r w:rsidR="001C1186" w:rsidRPr="003148AF">
        <w:t>f</w:t>
      </w:r>
      <w:r w:rsidRPr="003148AF">
        <w:t>rom the Preregistration</w:t>
      </w:r>
    </w:p>
    <w:p w14:paraId="6E804E27" w14:textId="51C07418" w:rsidR="003148AF" w:rsidRDefault="003148AF" w:rsidP="00842AAE">
      <w:r>
        <w:t xml:space="preserve">In order to maximize evidential value and transparency, we document all divergences from </w:t>
      </w:r>
      <w:r w:rsidR="0074064D">
        <w:t xml:space="preserve">the </w:t>
      </w:r>
      <w:r>
        <w:t xml:space="preserve">preregistration/Stage 1 accepted manuscript </w:t>
      </w:r>
      <w:r w:rsidR="0074064D">
        <w:t xml:space="preserve">to Stage 2 manuscript </w:t>
      </w:r>
      <w:r>
        <w:t>below.</w:t>
      </w:r>
    </w:p>
    <w:p w14:paraId="15EDA47D" w14:textId="77777777" w:rsidR="003148AF" w:rsidRPr="003148AF" w:rsidRDefault="003148AF" w:rsidP="00711DDA">
      <w:pPr>
        <w:pStyle w:val="Heading2"/>
      </w:pPr>
      <w:r w:rsidRPr="003148AF">
        <w:t>Change in terminology from ‘confirmatory’/‘exploratory’ to ‘primary’/‘secondary’ analyses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4FE6AA8C" w:rsidR="00223679" w:rsidRPr="0062303D" w:rsidRDefault="007129B9" w:rsidP="0062303D">
      <w:pPr>
        <w:pStyle w:val="Heading2"/>
      </w:pPr>
      <w:r>
        <w:t xml:space="preserve">Interpretation of the 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 xml:space="preserve">a </w:t>
      </w:r>
      <w:r w:rsidR="00CE7B91">
        <w:rPr>
          <w:lang w:val="en-IE"/>
        </w:rPr>
        <w:lastRenderedPageBreak/>
        <w:t>deviation from preregistration of some form was unavoidable</w:t>
      </w:r>
      <w:r w:rsidR="001E1F08">
        <w:rPr>
          <w:lang w:val="en-IE"/>
        </w:rPr>
        <w:t xml:space="preserve">. Given that the interpretation of 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4998E906"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8"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9"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lastRenderedPageBreak/>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w:t>
      </w:r>
      <w:r w:rsidR="007129B9" w:rsidRPr="006D5385">
        <w:rPr>
          <w:i/>
          <w:lang w:val="en-IE"/>
        </w:rPr>
        <w:lastRenderedPageBreak/>
        <w:t>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commentRangeStart w:id="39"/>
      <w:commentRangeStart w:id="40"/>
      <w:r w:rsidR="00294C83">
        <w:rPr>
          <w:lang w:val="en-IE"/>
        </w:rPr>
        <w:t>ere</w:t>
      </w:r>
      <w:commentRangeEnd w:id="39"/>
      <w:r w:rsidR="00BB6C47">
        <w:rPr>
          <w:rStyle w:val="CommentReference"/>
        </w:rPr>
        <w:commentReference w:id="39"/>
      </w:r>
      <w:commentRangeEnd w:id="40"/>
      <w:r w:rsidR="00104403">
        <w:rPr>
          <w:rStyle w:val="CommentReference"/>
        </w:rPr>
        <w:commentReference w:id="40"/>
      </w:r>
      <w:r w:rsidR="00294C83">
        <w:rPr>
          <w:lang w:val="en-IE"/>
        </w:rPr>
        <w:t>). It is important to note that the written plan to interpret the results of the primary analyses (i.e., whether the original effect was replicated) was unaffected here</w:t>
      </w:r>
      <w:r w:rsidR="00107E97">
        <w:rPr>
          <w:lang w:val="en-IE"/>
        </w:rPr>
        <w:t>.</w:t>
      </w:r>
    </w:p>
    <w:p w14:paraId="257511B1" w14:textId="35E11E3A" w:rsidR="003148AF" w:rsidRDefault="003148AF" w:rsidP="00711DDA">
      <w:pPr>
        <w:pStyle w:val="Heading2"/>
      </w:pPr>
      <w:r w:rsidRPr="00711DDA">
        <w:t>Data collection stopping rule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3"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77777777" w:rsidR="003148AF" w:rsidRPr="003148AF" w:rsidRDefault="003148AF" w:rsidP="00711DDA">
      <w:pPr>
        <w:pStyle w:val="Heading2"/>
      </w:pPr>
      <w:r w:rsidRPr="003148AF">
        <w:t>Method of calculating confidence intervals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77777777" w:rsidR="003148AF" w:rsidRPr="003148AF" w:rsidRDefault="003148AF" w:rsidP="00711DDA">
      <w:pPr>
        <w:pStyle w:val="Heading2"/>
      </w:pPr>
      <w:r w:rsidRPr="003148AF">
        <w:rPr>
          <w:i/>
        </w:rPr>
        <w:t>z</w:t>
      </w:r>
      <w:r w:rsidRPr="003148AF">
        <w:t xml:space="preserve"> and </w:t>
      </w:r>
      <w:r w:rsidRPr="003148AF">
        <w:rPr>
          <w:i/>
        </w:rPr>
        <w:t>p</w:t>
      </w:r>
      <w:r w:rsidRPr="003148AF">
        <w:t xml:space="preserve"> values for ‘aware’ participants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77777777" w:rsidR="003148AF" w:rsidRPr="003148AF" w:rsidRDefault="003148AF" w:rsidP="00711DDA">
      <w:pPr>
        <w:pStyle w:val="Heading2"/>
      </w:pPr>
      <w:r w:rsidRPr="003148AF">
        <w:lastRenderedPageBreak/>
        <w:t xml:space="preserve">Description of the exclusion criteria </w:t>
      </w:r>
    </w:p>
    <w:p w14:paraId="21AF759C" w14:textId="36BAE61E" w:rsidR="003148AF" w:rsidRDefault="003148AF" w:rsidP="00711DDA">
      <w:r w:rsidRPr="003148AF">
        <w:t xml:space="preserve">After writing the Stage 2 manuscript and soliciting comments from co-authors, there was consensus that the description of the four exclusion criteria was unclear and confusing. We therefore elected to rewrite this section (pp. </w:t>
      </w:r>
      <w:r w:rsidR="007A12A1" w:rsidRPr="003148AF">
        <w:t>1</w:t>
      </w:r>
      <w:r w:rsidR="007A12A1">
        <w:t>6</w:t>
      </w:r>
      <w:r w:rsidRPr="003148AF">
        <w:t xml:space="preserve">-19 in the manuscript). 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77777777" w:rsidR="00711DDA" w:rsidRDefault="003148AF" w:rsidP="00711DDA">
      <w:pPr>
        <w:pStyle w:val="Heading2"/>
      </w:pPr>
      <w:r w:rsidRPr="003148AF">
        <w:t xml:space="preserve">Non-preregistered analyses </w:t>
      </w:r>
    </w:p>
    <w:p w14:paraId="7FFC68CF" w14:textId="6934E04E" w:rsidR="004B4D48" w:rsidRPr="00AE1FF4" w:rsidDel="00BA3341" w:rsidRDefault="003148AF" w:rsidP="00104403">
      <w:pPr>
        <w:rPr>
          <w:del w:id="41" w:author="Ian Hussey" w:date="2020-06-17T12:25:00Z"/>
        </w:rPr>
      </w:pPr>
      <w:r w:rsidRPr="00711DDA">
        <w:t xml:space="preserve">All non-preregistered analyses are clearly marked in both the code implementation and the manuscript. </w:t>
      </w:r>
      <w:del w:id="42" w:author="Ian Hussey" w:date="2020-06-17T12:25:00Z">
        <w:r w:rsidRPr="00711DDA" w:rsidDel="00BA3341">
          <w:delText xml:space="preserve">These fully reported in the manuscript. </w:delText>
        </w:r>
      </w:del>
    </w:p>
    <w:p w14:paraId="570E1ECA" w14:textId="078139CC" w:rsidR="00AE1FF4" w:rsidRDefault="00AE1FF4">
      <w:pPr>
        <w:rPr>
          <w:ins w:id="43" w:author="Tal Moran Yorovich" w:date="2020-06-17T09:17:00Z"/>
          <w:b/>
        </w:rPr>
        <w:pPrChange w:id="44" w:author="Ian Hussey" w:date="2020-06-17T12:25:00Z">
          <w:pPr>
            <w:ind w:firstLine="0"/>
          </w:pPr>
        </w:pPrChange>
      </w:pPr>
    </w:p>
    <w:p w14:paraId="3A5ECA40" w14:textId="56715691" w:rsidR="00AE1FF4" w:rsidRPr="00F32498" w:rsidRDefault="00BA3341" w:rsidP="00AE1FF4">
      <w:pPr>
        <w:pStyle w:val="Heading1"/>
        <w:rPr>
          <w:ins w:id="45" w:author="Tal Moran Yorovich" w:date="2020-06-17T09:17:00Z"/>
        </w:rPr>
      </w:pPr>
      <w:ins w:id="46" w:author="Ian Hussey" w:date="2020-06-17T12:25:00Z">
        <w:r>
          <w:t>Additional details of r</w:t>
        </w:r>
      </w:ins>
      <w:ins w:id="47" w:author="Tal Moran Yorovich" w:date="2020-06-17T09:17:00Z">
        <w:del w:id="48" w:author="Ian Hussey" w:date="2020-06-17T12:25:00Z">
          <w:r w:rsidR="00AE1FF4" w:rsidDel="00BA3341">
            <w:delText>R</w:delText>
          </w:r>
        </w:del>
        <w:r w:rsidR="00AE1FF4">
          <w:t>esults</w:t>
        </w:r>
        <w:del w:id="49" w:author="Ian Hussey" w:date="2020-06-17T12:25:00Z">
          <w:r w:rsidR="00AE1FF4" w:rsidDel="00BA3341">
            <w:delText>: Extended details</w:delText>
          </w:r>
        </w:del>
      </w:ins>
    </w:p>
    <w:p w14:paraId="774BDB25" w14:textId="6B1D1DD3" w:rsidR="00270EA5" w:rsidRPr="00794C7B" w:rsidRDefault="00270EA5">
      <w:pPr>
        <w:pStyle w:val="Heading2"/>
        <w:pPrChange w:id="50" w:author="Ian Hussey" w:date="2020-06-17T12:26:00Z">
          <w:pPr/>
        </w:pPrChange>
      </w:pPr>
      <w:ins w:id="51" w:author="sean hughes" w:date="2020-05-28T11:15:00Z">
        <w:r w:rsidRPr="00431067">
          <w:t>Comparison of contingency aware vs. unaware participants</w:t>
        </w:r>
      </w:ins>
    </w:p>
    <w:p w14:paraId="702FD645" w14:textId="370C81D2" w:rsidR="00270EA5" w:rsidRDefault="00270EA5" w:rsidP="00270EA5">
      <w:pPr>
        <w:rPr>
          <w:ins w:id="52" w:author="sean hughes" w:date="2020-05-28T11:16:00Z"/>
          <w:highlight w:val="white"/>
        </w:rPr>
      </w:pPr>
      <w:ins w:id="53" w:author="sean hughes" w:date="2020-05-28T11:16:00Z">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moderator meta-analysis model.</w:t>
        </w:r>
        <w:r>
          <w:t xml:space="preserve"> </w:t>
        </w:r>
      </w:ins>
    </w:p>
    <w:p w14:paraId="05B0F596" w14:textId="441173E7" w:rsidR="00F55374" w:rsidRDefault="00270EA5" w:rsidP="00711DDA">
      <w:pPr>
        <w:rPr>
          <w:ins w:id="54" w:author="sean hughes" w:date="2020-05-28T12:28:00Z"/>
        </w:rPr>
      </w:pPr>
      <w:ins w:id="55" w:author="sean hughes" w:date="2020-05-28T11:16:00Z">
        <w:r w:rsidRPr="00270EA5">
          <w:t xml:space="preserve">Note however that the results obtained from such a comparison should be interpreted with extreme caution. Previous research has argued that it is conceptually and statistically </w:t>
        </w:r>
        <w:r w:rsidRPr="00270EA5">
          <w:lastRenderedPageBreak/>
          <w:t>problematic to use one outcome measure as a moderator of another outcome measure, due to 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w:t>
        </w:r>
      </w:ins>
    </w:p>
    <w:p w14:paraId="7D0838E5" w14:textId="50140BE5" w:rsidR="00BB6C47" w:rsidRPr="00BB6C47" w:rsidRDefault="00AE1FF4">
      <w:pPr>
        <w:pStyle w:val="Heading2"/>
        <w:rPr>
          <w:ins w:id="56" w:author="Tal Moran Yorovich" w:date="2020-06-17T10:53:00Z"/>
        </w:rPr>
        <w:pPrChange w:id="57" w:author="Ian Hussey" w:date="2020-06-17T12:26:00Z">
          <w:pPr>
            <w:ind w:firstLine="0"/>
          </w:pPr>
        </w:pPrChange>
      </w:pPr>
      <w:ins w:id="58" w:author="Tal Moran Yorovich" w:date="2020-06-17T09:18:00Z">
        <w:r w:rsidRPr="00BB6C47">
          <w:t>Non-</w:t>
        </w:r>
      </w:ins>
      <w:ins w:id="59" w:author="Ian Hussey" w:date="2020-06-17T12:26:00Z">
        <w:r w:rsidR="00431067">
          <w:t>p</w:t>
        </w:r>
      </w:ins>
      <w:ins w:id="60" w:author="Tal Moran Yorovich" w:date="2020-06-17T09:18:00Z">
        <w:del w:id="61" w:author="Ian Hussey" w:date="2020-06-17T12:26:00Z">
          <w:r w:rsidRPr="00BB6C47" w:rsidDel="00431067">
            <w:delText>P</w:delText>
          </w:r>
        </w:del>
        <w:r w:rsidRPr="00BB6C47">
          <w:t xml:space="preserve">reregistered </w:t>
        </w:r>
      </w:ins>
      <w:ins w:id="62" w:author="Ian Hussey" w:date="2020-06-17T12:26:00Z">
        <w:r w:rsidR="00431067">
          <w:t>a</w:t>
        </w:r>
      </w:ins>
      <w:ins w:id="63" w:author="Tal Moran Yorovich" w:date="2020-06-17T09:18:00Z">
        <w:del w:id="64" w:author="Ian Hussey" w:date="2020-06-17T12:26:00Z">
          <w:r w:rsidRPr="00BB6C47" w:rsidDel="00431067">
            <w:delText>A</w:delText>
          </w:r>
        </w:del>
        <w:r w:rsidRPr="00BB6C47">
          <w:t>nalys</w:t>
        </w:r>
      </w:ins>
      <w:ins w:id="65" w:author="Ian Hussey" w:date="2020-06-17T12:26:00Z">
        <w:r w:rsidR="00431067">
          <w:t>i</w:t>
        </w:r>
      </w:ins>
      <w:ins w:id="66" w:author="Tal Moran Yorovich" w:date="2020-06-17T09:18:00Z">
        <w:del w:id="67" w:author="Ian Hussey" w:date="2020-06-17T12:26:00Z">
          <w:r w:rsidRPr="00BB6C47" w:rsidDel="00431067">
            <w:delText>e</w:delText>
          </w:r>
        </w:del>
        <w:r w:rsidRPr="00BB6C47">
          <w:t>s</w:t>
        </w:r>
      </w:ins>
      <w:ins w:id="68" w:author="Tal Moran Yorovich" w:date="2020-06-17T10:53:00Z">
        <w:r w:rsidR="00BB6C47" w:rsidRPr="00BB6C47">
          <w:t>:</w:t>
        </w:r>
      </w:ins>
      <w:ins w:id="69" w:author="Tal Moran Yorovich" w:date="2020-06-17T09:18:00Z">
        <w:r w:rsidRPr="00BB6C47">
          <w:t xml:space="preserve"> </w:t>
        </w:r>
      </w:ins>
      <w:ins w:id="70" w:author="Ian Hussey" w:date="2020-06-17T12:26:00Z">
        <w:r w:rsidR="00431067">
          <w:t>m</w:t>
        </w:r>
      </w:ins>
      <w:ins w:id="71" w:author="sean hughes" w:date="2020-05-28T12:28:00Z">
        <w:del w:id="72" w:author="Ian Hussey" w:date="2020-06-17T12:26:00Z">
          <w:r w:rsidR="008A7F29" w:rsidRPr="00BB6C47" w:rsidDel="00431067">
            <w:delText>M</w:delText>
          </w:r>
        </w:del>
        <w:r w:rsidR="008A7F29" w:rsidRPr="00BB6C47">
          <w:t>oderator meta-analysis</w:t>
        </w:r>
        <w:del w:id="73" w:author="Ian Hussey" w:date="2020-06-17T12:26:00Z">
          <w:r w:rsidR="008A7F29" w:rsidRPr="00BB6C47" w:rsidDel="00431067">
            <w:delText xml:space="preserve">. </w:delText>
          </w:r>
        </w:del>
      </w:ins>
    </w:p>
    <w:p w14:paraId="6C984007" w14:textId="6C1BAEA7" w:rsidR="008A7F29" w:rsidDel="008A7F29" w:rsidRDefault="008A7F29" w:rsidP="00BB6C47">
      <w:pPr>
        <w:rPr>
          <w:del w:id="74" w:author="sean hughes" w:date="2020-05-28T12:28:00Z"/>
        </w:rPr>
      </w:pPr>
      <w:ins w:id="75" w:author="sean hughes" w:date="2020-05-28T12:28:00Z">
        <w: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r w:rsidRPr="00BB63B5">
          <w:rPr>
            <w:i/>
          </w:rPr>
          <w:t>p</w:t>
        </w:r>
        <w:r>
          <w:t xml:space="preserve">s </w:t>
        </w:r>
        <w:r w:rsidRPr="00BB63B5">
          <w:t>≥</w:t>
        </w:r>
        <w:r>
          <w:t xml:space="preserve"> .205.</w:t>
        </w:r>
      </w:ins>
    </w:p>
    <w:p w14:paraId="14CF706B" w14:textId="6B2E8FCF" w:rsidR="00F55374" w:rsidDel="008A7F29" w:rsidRDefault="00F55374" w:rsidP="00711DDA">
      <w:pPr>
        <w:rPr>
          <w:del w:id="76" w:author="sean hughes" w:date="2020-05-28T12:28:00Z"/>
        </w:rPr>
      </w:pPr>
    </w:p>
    <w:p w14:paraId="47968642" w14:textId="77863A4B" w:rsidR="00F55374" w:rsidDel="008A7F29" w:rsidRDefault="00F55374" w:rsidP="00711DDA">
      <w:pPr>
        <w:rPr>
          <w:del w:id="77" w:author="sean hughes" w:date="2020-05-28T12:28:00Z"/>
        </w:rPr>
      </w:pPr>
    </w:p>
    <w:p w14:paraId="2437EFFA" w14:textId="73BB68C8" w:rsidR="00F55374" w:rsidDel="008A7F29" w:rsidRDefault="00F55374" w:rsidP="00711DDA">
      <w:pPr>
        <w:rPr>
          <w:del w:id="78" w:author="sean hughes" w:date="2020-05-28T12:28:00Z"/>
        </w:rPr>
      </w:pPr>
    </w:p>
    <w:p w14:paraId="7DED7B9E" w14:textId="0124F6E0" w:rsidR="00F55374" w:rsidDel="008A7F29" w:rsidRDefault="00F55374">
      <w:pPr>
        <w:jc w:val="center"/>
        <w:rPr>
          <w:del w:id="79" w:author="sean hughes" w:date="2020-05-28T12:28:00Z"/>
        </w:rPr>
        <w:pPrChange w:id="80" w:author="Tal Moran Yorovich" w:date="2020-06-17T09:14:00Z">
          <w:pPr/>
        </w:pPrChange>
      </w:pPr>
    </w:p>
    <w:p w14:paraId="628E8480" w14:textId="1DFB6382" w:rsidR="00F55374" w:rsidDel="008A7F29" w:rsidRDefault="00F55374" w:rsidP="00711DDA">
      <w:pPr>
        <w:rPr>
          <w:del w:id="81" w:author="sean hughes" w:date="2020-05-28T12:28:00Z"/>
        </w:rPr>
      </w:pPr>
    </w:p>
    <w:p w14:paraId="4D7FB92E" w14:textId="77777777" w:rsidR="00F55374" w:rsidRDefault="00F55374" w:rsidP="00711DDA">
      <w:pPr>
        <w:sectPr w:rsidR="00F55374" w:rsidSect="00F55374">
          <w:headerReference w:type="even" r:id="rId14"/>
          <w:headerReference w:type="default" r:id="rId15"/>
          <w:pgSz w:w="11906" w:h="16838"/>
          <w:pgMar w:top="1417" w:right="1417" w:bottom="1417" w:left="1417" w:header="708" w:footer="708" w:gutter="0"/>
          <w:cols w:space="708"/>
          <w:docGrid w:linePitch="360"/>
        </w:sectPr>
      </w:pP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5E06B55" w:rsidR="00F050B5" w:rsidRPr="00981EE1"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sectPr w:rsidR="00F050B5" w:rsidRPr="00981EE1" w:rsidSect="00F55374">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Tal Moran Yorovich" w:date="2020-06-17T10:49:00Z" w:initials="TMY">
    <w:p w14:paraId="78B42B01" w14:textId="38BDB4A4" w:rsidR="00BB6C47" w:rsidRDefault="00BB6C47">
      <w:pPr>
        <w:pStyle w:val="CommentText"/>
      </w:pPr>
      <w:r>
        <w:rPr>
          <w:rStyle w:val="CommentReference"/>
        </w:rPr>
        <w:annotationRef/>
      </w:r>
      <w:r>
        <w:t>These were removed from the ms (see Sean comment in the beginning of the discussion) so see if we need to elaborate more here.</w:t>
      </w:r>
    </w:p>
  </w:comment>
  <w:comment w:id="40" w:author="Ian Hussey" w:date="2020-06-17T12:18:00Z" w:initials="IH">
    <w:p w14:paraId="1CF3F0FB" w14:textId="4C6A9BD7" w:rsidR="00104403" w:rsidRDefault="00104403">
      <w:pPr>
        <w:pStyle w:val="CommentText"/>
      </w:pPr>
      <w:r>
        <w:rPr>
          <w:rStyle w:val="CommentReference"/>
        </w:rPr>
        <w:annotationRef/>
      </w:r>
      <w:r>
        <w:t>I re-added this core point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42B01" w15:done="0"/>
  <w15:commentEx w15:paraId="1CF3F0FB" w15:paraIdParent="78B42B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42B01" w16cid:durableId="229473C7"/>
  <w16cid:commentId w16cid:paraId="1CF3F0FB" w16cid:durableId="229488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A1B30" w14:textId="77777777" w:rsidR="00DE3DD3" w:rsidRDefault="00DE3DD3" w:rsidP="00711DDA">
      <w:r>
        <w:separator/>
      </w:r>
    </w:p>
  </w:endnote>
  <w:endnote w:type="continuationSeparator" w:id="0">
    <w:p w14:paraId="37BF313D" w14:textId="77777777" w:rsidR="00DE3DD3" w:rsidRDefault="00DE3DD3"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CC0C" w14:textId="77777777" w:rsidR="00DE3DD3" w:rsidRDefault="00DE3DD3" w:rsidP="00711DDA">
      <w:r>
        <w:separator/>
      </w:r>
    </w:p>
  </w:footnote>
  <w:footnote w:type="continuationSeparator" w:id="0">
    <w:p w14:paraId="2ACD2E39" w14:textId="77777777" w:rsidR="00DE3DD3" w:rsidRDefault="00DE3DD3"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E1702"/>
    <w:rsid w:val="003F443E"/>
    <w:rsid w:val="004105CF"/>
    <w:rsid w:val="00411344"/>
    <w:rsid w:val="00415238"/>
    <w:rsid w:val="00415976"/>
    <w:rsid w:val="004204D7"/>
    <w:rsid w:val="00431067"/>
    <w:rsid w:val="00445F19"/>
    <w:rsid w:val="00455002"/>
    <w:rsid w:val="0047478C"/>
    <w:rsid w:val="004A4CAB"/>
    <w:rsid w:val="004B4D48"/>
    <w:rsid w:val="004C1906"/>
    <w:rsid w:val="004C57B6"/>
    <w:rsid w:val="004D5697"/>
    <w:rsid w:val="004F3557"/>
    <w:rsid w:val="0051076C"/>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F3E20"/>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A019FD"/>
    <w:rsid w:val="00A140D5"/>
    <w:rsid w:val="00A14A84"/>
    <w:rsid w:val="00A168C3"/>
    <w:rsid w:val="00A23976"/>
    <w:rsid w:val="00A30312"/>
    <w:rsid w:val="00A40F08"/>
    <w:rsid w:val="00A6517A"/>
    <w:rsid w:val="00A9455E"/>
    <w:rsid w:val="00AE1FF4"/>
    <w:rsid w:val="00B2225B"/>
    <w:rsid w:val="00B47F02"/>
    <w:rsid w:val="00B8476E"/>
    <w:rsid w:val="00BA3341"/>
    <w:rsid w:val="00BA547C"/>
    <w:rsid w:val="00BA758D"/>
    <w:rsid w:val="00BB6C47"/>
    <w:rsid w:val="00BC314D"/>
    <w:rsid w:val="00BC3E51"/>
    <w:rsid w:val="00BD26E6"/>
    <w:rsid w:val="00C14E3C"/>
    <w:rsid w:val="00C17DB0"/>
    <w:rsid w:val="00C327D6"/>
    <w:rsid w:val="00C56A38"/>
    <w:rsid w:val="00CA693C"/>
    <w:rsid w:val="00CD5DE6"/>
    <w:rsid w:val="00CE6202"/>
    <w:rsid w:val="00CE7B91"/>
    <w:rsid w:val="00D0669D"/>
    <w:rsid w:val="00D15AFC"/>
    <w:rsid w:val="00D16463"/>
    <w:rsid w:val="00D262B4"/>
    <w:rsid w:val="00D435D1"/>
    <w:rsid w:val="00D50025"/>
    <w:rsid w:val="00D52260"/>
    <w:rsid w:val="00D550D4"/>
    <w:rsid w:val="00D746E1"/>
    <w:rsid w:val="00D81B40"/>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1447"/>
    <w:rsid w:val="00F427AE"/>
    <w:rsid w:val="00F43168"/>
    <w:rsid w:val="00F50BD4"/>
    <w:rsid w:val="00F55374"/>
    <w:rsid w:val="00F67C07"/>
    <w:rsid w:val="00F94CC8"/>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3hjpf" TargetMode="External"/><Relationship Id="rId13" Type="http://schemas.openxmlformats.org/officeDocument/2006/relationships/hyperlink" Target="https://osf.io/uyng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sf.io/hs32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7377-1DFB-4F7E-9014-E9EF3458F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4231</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29</cp:revision>
  <dcterms:created xsi:type="dcterms:W3CDTF">2020-06-17T07:18:00Z</dcterms:created>
  <dcterms:modified xsi:type="dcterms:W3CDTF">2020-06-17T13:44:00Z</dcterms:modified>
</cp:coreProperties>
</file>