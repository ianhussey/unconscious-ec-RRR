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09E626CB"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w:t>
      </w:r>
      <w:ins w:id="1" w:author="Ian Hussey" w:date="2020-06-29T17:21:00Z">
        <w:r w:rsidR="00ED068F">
          <w:rPr>
            <w:rFonts w:ascii="Times New Roman" w:hAnsi="Times New Roman" w:cs="Times New Roman"/>
            <w:color w:val="222222"/>
          </w:rPr>
          <w:t xml:space="preserve"> </w:t>
        </w:r>
        <w:r w:rsidR="00ED068F" w:rsidRPr="002207A6">
          <w:rPr>
            <w:rFonts w:ascii="Times New Roman" w:hAnsi="Times New Roman" w:cs="Times New Roman"/>
            <w:color w:val="222222"/>
          </w:rPr>
          <w:t>5-6</w:t>
        </w:r>
      </w:ins>
      <w:bookmarkStart w:id="2" w:name="_GoBack"/>
      <w:bookmarkEnd w:id="2"/>
      <w:r w:rsidR="004D1C18" w:rsidRPr="002207A6">
        <w:rPr>
          <w:rFonts w:ascii="Times New Roman" w:hAnsi="Times New Roman" w:cs="Times New Roman"/>
          <w:color w:val="222222"/>
        </w:rPr>
        <w:t>):</w:t>
      </w:r>
    </w:p>
    <w:p w14:paraId="63D6B28A" w14:textId="77777777" w:rsidR="00ED068F" w:rsidRPr="00D7192F" w:rsidRDefault="00ED068F" w:rsidP="00ED068F">
      <w:pPr>
        <w:rPr>
          <w:ins w:id="3" w:author="Ian Hussey" w:date="2020-06-29T17:21:00Z"/>
          <w:rFonts w:ascii="Times New Roman" w:hAnsi="Times New Roman" w:cs="Times New Roman"/>
          <w:color w:val="000000" w:themeColor="text1"/>
        </w:rPr>
      </w:pPr>
      <w:ins w:id="4" w:author="Ian Hussey" w:date="2020-06-29T17:21:00Z">
        <w:r w:rsidRPr="00D7192F">
          <w:rPr>
            <w:rFonts w:ascii="Times New Roman" w:hAnsi="Times New Roman" w:cs="Times New Roman"/>
            <w:color w:val="000000" w:themeColor="text1"/>
          </w:rPr>
          <w:t>“</w:t>
        </w:r>
        <w:r w:rsidRPr="00EC33B8">
          <w:rPr>
            <w:rFonts w:ascii="Times New Roman" w:hAnsi="Times New Roman" w:cs="Times New Roman"/>
            <w:color w:val="000000" w:themeColor="text1"/>
          </w:rPr>
          <w:t>In this task, commonly called the ‘surveillance task’, neutral and valenced stimuli are surreptitiously paired while the participants complete an unrelated task. Two neutral and unfamiliar Pokémon are selected to serve as conditioned stimuli. Valenced pictures and words serve as unconditioned stimuli. Participants are told that they will take part in a ‘surveillance task’ wherein they have to detect several target Pokémon that</w:t>
        </w:r>
        <w:r w:rsidRPr="00EC33B8" w:rsidDel="00691448">
          <w:rPr>
            <w:rFonts w:ascii="Times New Roman" w:hAnsi="Times New Roman" w:cs="Times New Roman"/>
            <w:color w:val="000000" w:themeColor="text1"/>
          </w:rPr>
          <w:t xml:space="preserve"> </w:t>
        </w:r>
        <w:r w:rsidRPr="00EC33B8">
          <w:rPr>
            <w:rFonts w:ascii="Times New Roman" w:hAnsi="Times New Roman" w:cs="Times New Roman"/>
            <w:color w:val="000000" w:themeColor="text1"/>
          </w:rPr>
          <w:t xml:space="preserve">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 word or image (US positive) whereas on other ‘distractor’ trials a second Pokémon (CS2) is always presented with a negative word or image (US negative). In this way, the task requires people to process the CS-US pairs but directs their attention away from those pairings and towards the irrelevant </w:t>
        </w:r>
        <w:r w:rsidRPr="00EC33B8">
          <w:rPr>
            <w:rFonts w:ascii="Times New Roman" w:hAnsi="Times New Roman" w:cs="Times New Roman"/>
            <w:color w:val="000000" w:themeColor="text1"/>
          </w:rPr>
          <w:lastRenderedPageBreak/>
          <w:t>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D7192F">
          <w:rPr>
            <w:rFonts w:ascii="Times New Roman" w:hAnsi="Times New Roman" w:cs="Times New Roman"/>
            <w:color w:val="000000" w:themeColor="text1"/>
          </w:rPr>
          <w:t>”</w:t>
        </w:r>
      </w:ins>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4AEFF59A"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w:t>
      </w:r>
      <w:r w:rsidR="00D7192F">
        <w:rPr>
          <w:rFonts w:ascii="Times New Roman" w:hAnsi="Times New Roman" w:cs="Times New Roman"/>
          <w:color w:val="222222"/>
        </w:rPr>
        <w:t>1</w:t>
      </w:r>
      <w:r w:rsidR="00D7192F" w:rsidRPr="005A2054">
        <w:rPr>
          <w:rFonts w:ascii="Times New Roman" w:hAnsi="Times New Roman" w:cs="Times New Roman"/>
          <w:color w:val="222222"/>
        </w:rPr>
        <w:t xml:space="preserve"> </w:t>
      </w:r>
      <w:r w:rsidRPr="005A2054">
        <w:rPr>
          <w:rFonts w:ascii="Times New Roman" w:hAnsi="Times New Roman" w:cs="Times New Roman"/>
          <w:color w:val="222222"/>
        </w:rPr>
        <w:t>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3AAC14DA"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xml:space="preserve">, and moved most of the details to the SOM-R (see p. </w:t>
      </w:r>
      <w:r w:rsidR="00D7192F" w:rsidRPr="00E03DE5">
        <w:rPr>
          <w:rFonts w:ascii="Times New Roman" w:hAnsi="Times New Roman" w:cs="Times New Roman"/>
          <w:color w:val="222222"/>
        </w:rPr>
        <w:t>1</w:t>
      </w:r>
      <w:r w:rsidR="00D7192F">
        <w:rPr>
          <w:rFonts w:ascii="Times New Roman" w:hAnsi="Times New Roman" w:cs="Times New Roman"/>
          <w:color w:val="222222"/>
        </w:rPr>
        <w:t>0</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manuscript, and p</w:t>
      </w:r>
      <w:r w:rsidR="00D7192F">
        <w:rPr>
          <w:rFonts w:ascii="Times New Roman" w:hAnsi="Times New Roman" w:cs="Times New Roman"/>
          <w:color w:val="222222"/>
        </w:rPr>
        <w:t>p</w:t>
      </w:r>
      <w:r w:rsidR="003D1A2B" w:rsidRPr="00E03DE5">
        <w:rPr>
          <w:rFonts w:ascii="Times New Roman" w:hAnsi="Times New Roman" w:cs="Times New Roman"/>
          <w:color w:val="222222"/>
        </w:rPr>
        <w:t xml:space="preserve">. </w:t>
      </w:r>
      <w:r w:rsidR="00D7192F">
        <w:rPr>
          <w:rFonts w:ascii="Times New Roman" w:hAnsi="Times New Roman" w:cs="Times New Roman"/>
          <w:color w:val="222222"/>
        </w:rPr>
        <w:t>1-2</w:t>
      </w:r>
      <w:r w:rsidR="00D7192F" w:rsidRPr="00E03DE5">
        <w:rPr>
          <w:rFonts w:ascii="Times New Roman" w:hAnsi="Times New Roman" w:cs="Times New Roman"/>
          <w:color w:val="222222"/>
        </w:rPr>
        <w:t xml:space="preserve"> </w:t>
      </w:r>
      <w:r w:rsidR="003D1A2B" w:rsidRPr="00E03DE5">
        <w:rPr>
          <w:rFonts w:ascii="Times New Roman" w:hAnsi="Times New Roman" w:cs="Times New Roman"/>
          <w:color w:val="222222"/>
        </w:rPr>
        <w:t>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47D9160E"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 12</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6ADE3ACD"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(see p</w:t>
      </w:r>
      <w:r w:rsidR="00D7192F">
        <w:rPr>
          <w:rFonts w:ascii="Times New Roman" w:hAnsi="Times New Roman" w:cs="Times New Roman"/>
          <w:color w:val="000000" w:themeColor="text1"/>
        </w:rPr>
        <w:t>p</w:t>
      </w:r>
      <w:r w:rsidRPr="005A2054">
        <w:rPr>
          <w:rFonts w:ascii="Times New Roman" w:hAnsi="Times New Roman" w:cs="Times New Roman"/>
          <w:color w:val="000000" w:themeColor="text1"/>
        </w:rPr>
        <w:t xml:space="preserve">. </w:t>
      </w:r>
      <w:r w:rsidR="00D7192F" w:rsidRPr="005A2054">
        <w:rPr>
          <w:rFonts w:ascii="Times New Roman" w:hAnsi="Times New Roman" w:cs="Times New Roman"/>
          <w:color w:val="000000" w:themeColor="text1"/>
        </w:rPr>
        <w:t>1</w:t>
      </w:r>
      <w:r w:rsidR="00D7192F">
        <w:rPr>
          <w:rFonts w:ascii="Times New Roman" w:hAnsi="Times New Roman" w:cs="Times New Roman"/>
          <w:color w:val="000000" w:themeColor="text1"/>
        </w:rPr>
        <w:t>3-14</w:t>
      </w:r>
      <w:r w:rsidRPr="005A2054">
        <w:rPr>
          <w:rFonts w:ascii="Times New Roman" w:hAnsi="Times New Roman" w:cs="Times New Roman"/>
          <w:color w:val="000000" w:themeColor="text1"/>
        </w:rPr>
        <w:t xml:space="preserve">). </w:t>
      </w:r>
    </w:p>
    <w:p w14:paraId="4BBD4201" w14:textId="77777777" w:rsidR="003B3B9A" w:rsidRDefault="003B3B9A" w:rsidP="005A2054">
      <w:pPr>
        <w:pStyle w:val="ListParagraph"/>
        <w:rPr>
          <w:rFonts w:ascii="Times New Roman" w:hAnsi="Times New Roman" w:cs="Times New Roman"/>
        </w:rPr>
      </w:pPr>
    </w:p>
    <w:p w14:paraId="7DFF1195" w14:textId="4687F5A2"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 xml:space="preserve">Removed a large amount of </w:t>
      </w:r>
      <w:ins w:id="5" w:author="Ian Hussey" w:date="2020-06-29T17:15:00Z">
        <w:r w:rsidR="00342D51">
          <w:rPr>
            <w:rFonts w:ascii="Times New Roman" w:hAnsi="Times New Roman" w:cs="Times New Roman"/>
          </w:rPr>
          <w:t xml:space="preserve">redundant </w:t>
        </w:r>
      </w:ins>
      <w:r w:rsidRPr="00EF73C5">
        <w:rPr>
          <w:rFonts w:ascii="Times New Roman" w:hAnsi="Times New Roman" w:cs="Times New Roman"/>
        </w:rPr>
        <w:t>material from the Results section</w:t>
      </w:r>
      <w:ins w:id="6" w:author="Ian Hussey" w:date="2020-06-29T17:15:00Z">
        <w:r w:rsidR="00342D51">
          <w:rPr>
            <w:rFonts w:ascii="Times New Roman" w:hAnsi="Times New Roman" w:cs="Times New Roman"/>
          </w:rPr>
          <w:t>, or moved it</w:t>
        </w:r>
      </w:ins>
      <w:r w:rsidR="00D7192F">
        <w:rPr>
          <w:rFonts w:ascii="Times New Roman" w:hAnsi="Times New Roman" w:cs="Times New Roman"/>
        </w:rPr>
        <w:t xml:space="preserve"> </w:t>
      </w:r>
      <w:ins w:id="7" w:author="Ian Hussey" w:date="2020-06-29T17:15:00Z">
        <w:r w:rsidR="00342D51">
          <w:rPr>
            <w:rFonts w:ascii="Times New Roman" w:hAnsi="Times New Roman" w:cs="Times New Roman"/>
          </w:rPr>
          <w:t xml:space="preserve">to the SOM-R or the discussion section, as appropriate </w:t>
        </w:r>
      </w:ins>
      <w:r w:rsidR="00D7192F">
        <w:rPr>
          <w:rFonts w:ascii="Times New Roman" w:hAnsi="Times New Roman" w:cs="Times New Roman"/>
        </w:rPr>
        <w:t>(see pp. 14-20)</w:t>
      </w:r>
      <w:r w:rsidRPr="00EF73C5">
        <w:rPr>
          <w:rFonts w:ascii="Times New Roman" w:hAnsi="Times New Roman" w:cs="Times New Roman"/>
        </w:rPr>
        <w:t>.</w:t>
      </w:r>
      <w:ins w:id="8" w:author="Ian Hussey" w:date="2020-06-29T17:15:00Z">
        <w:r w:rsidR="00342D51">
          <w:rPr>
            <w:rFonts w:ascii="Times New Roman" w:hAnsi="Times New Roman" w:cs="Times New Roman"/>
          </w:rPr>
          <w:t xml:space="preserve"> </w:t>
        </w:r>
      </w:ins>
      <w:ins w:id="9" w:author="Ian Hussey" w:date="2020-06-29T17:16:00Z">
        <w:r w:rsidR="00342D51">
          <w:rPr>
            <w:rFonts w:ascii="Times New Roman" w:hAnsi="Times New Roman" w:cs="Times New Roman"/>
          </w:rPr>
          <w:t xml:space="preserve">The reporting of the preregistered </w:t>
        </w:r>
      </w:ins>
      <w:ins w:id="10" w:author="Ian Hussey" w:date="2020-06-29T17:15:00Z">
        <w:r w:rsidR="00342D51">
          <w:rPr>
            <w:rFonts w:ascii="Times New Roman" w:hAnsi="Times New Roman" w:cs="Times New Roman"/>
          </w:rPr>
          <w:t xml:space="preserve">analyses </w:t>
        </w:r>
      </w:ins>
      <w:ins w:id="11" w:author="Ian Hussey" w:date="2020-06-29T17:16:00Z">
        <w:r w:rsidR="00342D51">
          <w:rPr>
            <w:rFonts w:ascii="Times New Roman" w:hAnsi="Times New Roman" w:cs="Times New Roman"/>
          </w:rPr>
          <w:t>were not affected by this.</w:t>
        </w:r>
      </w:ins>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FE4AF73"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r w:rsidR="00D7192F">
        <w:rPr>
          <w:rFonts w:ascii="Times New Roman" w:hAnsi="Times New Roman" w:cs="Times New Roman"/>
          <w:color w:val="222222"/>
        </w:rPr>
        <w:t>2-4</w:t>
      </w:r>
      <w:r w:rsidR="00D7192F" w:rsidRPr="00DE521B">
        <w:rPr>
          <w:rFonts w:ascii="Times New Roman" w:hAnsi="Times New Roman" w:cs="Times New Roman"/>
          <w:color w:val="222222"/>
        </w:rPr>
        <w:t xml:space="preserve"> </w:t>
      </w:r>
      <w:r w:rsidR="00DE521B" w:rsidRPr="00DE521B">
        <w:rPr>
          <w:rFonts w:ascii="Times New Roman" w:hAnsi="Times New Roman" w:cs="Times New Roman"/>
          <w:color w:val="222222"/>
        </w:rPr>
        <w:t>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w:t>
      </w:r>
      <w:r w:rsidR="00D7192F">
        <w:rPr>
          <w:rFonts w:ascii="Times New Roman" w:hAnsi="Times New Roman" w:cs="Times New Roman"/>
          <w:color w:val="222222"/>
        </w:rPr>
        <w:t>p</w:t>
      </w:r>
      <w:r w:rsidR="00DE521B" w:rsidRPr="00DE521B">
        <w:rPr>
          <w:rFonts w:ascii="Times New Roman" w:hAnsi="Times New Roman" w:cs="Times New Roman"/>
          <w:color w:val="222222"/>
        </w:rPr>
        <w:t xml:space="preserve">. </w:t>
      </w:r>
      <w:del w:id="12" w:author="Ian Hussey" w:date="2020-06-29T17:00:00Z">
        <w:r w:rsidR="00D7192F" w:rsidRPr="00DE521B">
          <w:rPr>
            <w:rFonts w:ascii="Times New Roman" w:hAnsi="Times New Roman" w:cs="Times New Roman"/>
            <w:color w:val="222222"/>
          </w:rPr>
          <w:delText>1</w:delText>
        </w:r>
        <w:r w:rsidR="00D7192F">
          <w:rPr>
            <w:rFonts w:ascii="Times New Roman" w:hAnsi="Times New Roman" w:cs="Times New Roman"/>
            <w:color w:val="222222"/>
          </w:rPr>
          <w:delText>5-16</w:delText>
        </w:r>
      </w:del>
      <w:ins w:id="13" w:author="Ian Hussey" w:date="2020-06-29T17:00:00Z">
        <w:r w:rsidR="00D7192F" w:rsidRPr="00DE521B">
          <w:rPr>
            <w:rFonts w:ascii="Times New Roman" w:hAnsi="Times New Roman" w:cs="Times New Roman"/>
            <w:color w:val="222222"/>
          </w:rPr>
          <w:t>1</w:t>
        </w:r>
        <w:r w:rsidR="000D3165">
          <w:rPr>
            <w:rFonts w:ascii="Times New Roman" w:hAnsi="Times New Roman" w:cs="Times New Roman"/>
            <w:color w:val="222222"/>
          </w:rPr>
          <w:t>2</w:t>
        </w:r>
        <w:r w:rsidR="00D7192F">
          <w:rPr>
            <w:rFonts w:ascii="Times New Roman" w:hAnsi="Times New Roman" w:cs="Times New Roman"/>
            <w:color w:val="222222"/>
          </w:rPr>
          <w:t>-1</w:t>
        </w:r>
        <w:r w:rsidR="000D3165">
          <w:rPr>
            <w:rFonts w:ascii="Times New Roman" w:hAnsi="Times New Roman" w:cs="Times New Roman"/>
            <w:color w:val="222222"/>
          </w:rPr>
          <w:t>4</w:t>
        </w:r>
      </w:ins>
      <w:r w:rsidR="00DE521B" w:rsidRPr="00DE521B">
        <w:rPr>
          <w:rFonts w:ascii="Times New Roman" w:hAnsi="Times New Roman" w:cs="Times New Roman"/>
          <w:color w:val="222222"/>
        </w:rPr>
        <w:t>)</w:t>
      </w:r>
      <w:r w:rsidR="00E03DE5">
        <w:rPr>
          <w:rFonts w:ascii="Times New Roman" w:hAnsi="Times New Roman" w:cs="Times New Roman"/>
          <w:color w:val="222222"/>
        </w:rPr>
        <w:t>:</w:t>
      </w:r>
    </w:p>
    <w:p w14:paraId="50239EA7" w14:textId="732B9788"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0D3165" w:rsidRPr="000D3165">
        <w:rPr>
          <w:rFonts w:ascii="Times New Roman" w:hAnsi="Times New Roman" w:cs="Times New Roman"/>
          <w:color w:val="222222"/>
          <w:lang w:val="en-IE"/>
        </w:rPr>
        <w:t xml:space="preserve">The original authors’ criterion may have led individuals who were aware </w:t>
      </w:r>
      <w:del w:id="14" w:author="Ian Hussey" w:date="2020-06-29T17:00:00Z">
        <w:r w:rsidR="00D7192F" w:rsidRPr="00D7192F">
          <w:rPr>
            <w:rFonts w:ascii="Times New Roman" w:hAnsi="Times New Roman" w:cs="Times New Roman"/>
            <w:lang w:val="en-IE" w:bidi="ar-SA"/>
          </w:rPr>
          <w:delText>being</w:delText>
        </w:r>
      </w:del>
      <w:ins w:id="15" w:author="Ian Hussey" w:date="2020-06-29T17:00:00Z">
        <w:r w:rsidR="000D3165" w:rsidRPr="000D3165">
          <w:rPr>
            <w:rFonts w:ascii="Times New Roman" w:hAnsi="Times New Roman" w:cs="Times New Roman"/>
            <w:color w:val="222222"/>
            <w:lang w:val="en-IE"/>
          </w:rPr>
          <w:t>to be</w:t>
        </w:r>
      </w:ins>
      <w:r w:rsidR="000D3165" w:rsidRPr="000D3165">
        <w:rPr>
          <w:rFonts w:ascii="Times New Roman" w:hAnsi="Times New Roman" w:cs="Times New Roman"/>
          <w:color w:val="222222"/>
          <w:lang w:val="en-IE"/>
        </w:rPr>
        <w:t xml:space="preserve"> scored as if they were ‘unaware’. We therefore preregistered three additional exclusion criteria to examine if evidence for EC effects in this task were robust to, or depended on, the specific way in which contingency awareness/recollective memory was measured. </w:t>
      </w:r>
      <w:r w:rsidR="000D3165" w:rsidRPr="000D3165">
        <w:rPr>
          <w:rFonts w:ascii="Times New Roman" w:hAnsi="Times New Roman" w:cs="Times New Roman"/>
          <w:color w:val="222222"/>
        </w:rPr>
        <w:t xml:space="preserve">As detailed in SOM-R, the three alternative exclusion rules categorized participants as ‘aware’ if they: (a) </w:t>
      </w:r>
      <w:r w:rsidR="000D3165" w:rsidRPr="000D3165">
        <w:rPr>
          <w:rFonts w:ascii="Times New Roman" w:hAnsi="Times New Roman" w:cs="Times New Roman"/>
          <w:color w:val="222222"/>
          <w:lang w:val="en-IE"/>
        </w:rPr>
        <w:t xml:space="preserve">referred to any form of systematic pairing between the CS and US stimuli (Olson &amp; Fazio 2001 modified criterion); (b) indicated that one CS was systematically paired with positive USs and a second CS was paired with negative USs (Bar-Anan et al. 2010 criterion); or (c) in addition to (b) also correctly identified the valence of the USs with which </w:t>
      </w:r>
      <w:r w:rsidR="000D3165" w:rsidRPr="000D3165">
        <w:rPr>
          <w:rFonts w:ascii="Times New Roman" w:hAnsi="Times New Roman" w:cs="Times New Roman"/>
          <w:color w:val="222222"/>
          <w:lang w:val="en-IE"/>
        </w:rPr>
        <w:lastRenderedPageBreak/>
        <w:t xml:space="preserve">each of the two CSs appeared (Bar-Anan et al. 2010 modified criterion). </w:t>
      </w:r>
      <w:r w:rsidR="000D3165" w:rsidRPr="000D3165">
        <w:rPr>
          <w:rFonts w:ascii="Times New Roman" w:hAnsi="Times New Roman" w:cs="Times New Roman"/>
          <w:color w:val="222222"/>
        </w:rPr>
        <w:t>Compared to Olson and Fazio's original criteria, these awareness criteria categorized a larger percentage of participants as ‘aware’ of the CS-US contingency.</w:t>
      </w:r>
      <w:bookmarkStart w:id="16" w:name="_Hlk41468531"/>
      <w:r w:rsidRPr="00F51808">
        <w:rPr>
          <w:rFonts w:ascii="Times New Roman" w:hAnsi="Times New Roman" w:cs="Times New Roman"/>
          <w:lang w:val="en-IE" w:bidi="ar-SA"/>
        </w:rPr>
        <w:t>”</w:t>
      </w:r>
      <w:bookmarkEnd w:id="16"/>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240B4833"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w:t>
      </w:r>
      <w:r w:rsidR="007003FD" w:rsidRPr="00D7192F">
        <w:rPr>
          <w:rFonts w:ascii="Times New Roman" w:hAnsi="Times New Roman" w:cs="Times New Roman"/>
          <w:bCs/>
          <w:color w:val="222222"/>
        </w:rPr>
        <w:t>p</w:t>
      </w:r>
      <w:r w:rsidR="00D7192F" w:rsidRPr="00D7192F">
        <w:rPr>
          <w:rFonts w:ascii="Times New Roman" w:hAnsi="Times New Roman" w:cs="Times New Roman"/>
          <w:bCs/>
          <w:color w:val="222222"/>
        </w:rPr>
        <w:t>p</w:t>
      </w:r>
      <w:r w:rsidR="007003FD" w:rsidRPr="00D7192F">
        <w:rPr>
          <w:rFonts w:ascii="Times New Roman" w:hAnsi="Times New Roman" w:cs="Times New Roman"/>
          <w:bCs/>
          <w:color w:val="222222"/>
        </w:rPr>
        <w:t>.</w:t>
      </w:r>
      <w:del w:id="17" w:author="Ian Hussey" w:date="2020-06-29T17:00:00Z">
        <w:r w:rsidR="00D7192F" w:rsidRPr="00D7192F">
          <w:rPr>
            <w:rFonts w:ascii="Times New Roman" w:hAnsi="Times New Roman" w:cs="Times New Roman"/>
            <w:bCs/>
            <w:color w:val="222222"/>
          </w:rPr>
          <w:delText>14-20</w:delText>
        </w:r>
      </w:del>
      <w:ins w:id="18" w:author="Ian Hussey" w:date="2020-06-29T17:00:00Z">
        <w:r w:rsidR="00D7192F" w:rsidRPr="00D7192F">
          <w:rPr>
            <w:rFonts w:ascii="Times New Roman" w:hAnsi="Times New Roman" w:cs="Times New Roman"/>
            <w:bCs/>
            <w:color w:val="222222"/>
          </w:rPr>
          <w:t>1</w:t>
        </w:r>
        <w:r w:rsidR="000D3165">
          <w:rPr>
            <w:rFonts w:ascii="Times New Roman" w:hAnsi="Times New Roman" w:cs="Times New Roman"/>
            <w:bCs/>
            <w:color w:val="222222"/>
          </w:rPr>
          <w:t>1</w:t>
        </w:r>
        <w:r w:rsidR="00D7192F" w:rsidRPr="00D7192F">
          <w:rPr>
            <w:rFonts w:ascii="Times New Roman" w:hAnsi="Times New Roman" w:cs="Times New Roman"/>
            <w:bCs/>
            <w:color w:val="222222"/>
          </w:rPr>
          <w:t>-</w:t>
        </w:r>
        <w:r w:rsidR="000D3165">
          <w:rPr>
            <w:rFonts w:ascii="Times New Roman" w:hAnsi="Times New Roman" w:cs="Times New Roman"/>
            <w:bCs/>
            <w:color w:val="222222"/>
          </w:rPr>
          <w:t>17</w:t>
        </w:r>
      </w:ins>
      <w:r w:rsidR="007003FD" w:rsidRPr="00D7192F">
        <w:rPr>
          <w:rFonts w:ascii="Times New Roman" w:hAnsi="Times New Roman" w:cs="Times New Roman"/>
          <w:bCs/>
          <w:color w:val="222222"/>
        </w:rPr>
        <w:t>)</w:t>
      </w:r>
      <w:r w:rsidR="006F3C50" w:rsidRPr="00D7192F">
        <w:rPr>
          <w:rFonts w:ascii="Times New Roman" w:hAnsi="Times New Roman" w:cs="Times New Roman"/>
          <w:bCs/>
          <w:color w:val="222222"/>
        </w:rPr>
        <w:t>.</w:t>
      </w:r>
      <w:r w:rsidR="00D26EC1">
        <w:rPr>
          <w:rFonts w:ascii="Times New Roman" w:hAnsi="Times New Roman" w:cs="Times New Roman"/>
          <w:bCs/>
          <w:color w:val="222222"/>
        </w:rPr>
        <w:t xml:space="preserve"> Some points were reduced in length and </w:t>
      </w:r>
      <w:del w:id="19" w:author="Ian Hussey" w:date="2020-06-29T17:00:00Z">
        <w:r w:rsidR="00D26EC1">
          <w:rPr>
            <w:rFonts w:ascii="Times New Roman" w:hAnsi="Times New Roman" w:cs="Times New Roman"/>
            <w:bCs/>
            <w:color w:val="222222"/>
          </w:rPr>
          <w:delText>included in</w:delText>
        </w:r>
      </w:del>
      <w:ins w:id="20" w:author="Ian Hussey" w:date="2020-06-29T17:00:00Z">
        <w:r w:rsidR="000D3165">
          <w:rPr>
            <w:rFonts w:ascii="Times New Roman" w:hAnsi="Times New Roman" w:cs="Times New Roman"/>
            <w:bCs/>
            <w:color w:val="222222"/>
          </w:rPr>
          <w:t xml:space="preserve">merged </w:t>
        </w:r>
        <w:r w:rsidR="00D26EC1">
          <w:rPr>
            <w:rFonts w:ascii="Times New Roman" w:hAnsi="Times New Roman" w:cs="Times New Roman"/>
            <w:bCs/>
            <w:color w:val="222222"/>
          </w:rPr>
          <w:t>in</w:t>
        </w:r>
        <w:r w:rsidR="000D3165">
          <w:rPr>
            <w:rFonts w:ascii="Times New Roman" w:hAnsi="Times New Roman" w:cs="Times New Roman"/>
            <w:bCs/>
            <w:color w:val="222222"/>
          </w:rPr>
          <w:t>to</w:t>
        </w:r>
      </w:ins>
      <w:r w:rsidR="00D26EC1">
        <w:rPr>
          <w:rFonts w:ascii="Times New Roman" w:hAnsi="Times New Roman" w:cs="Times New Roman"/>
          <w:bCs/>
          <w:color w:val="222222"/>
        </w:rPr>
        <w:t xml:space="preserve"> the discussion section</w:t>
      </w:r>
      <w:r w:rsidR="00D7192F">
        <w:rPr>
          <w:rFonts w:ascii="Times New Roman" w:hAnsi="Times New Roman" w:cs="Times New Roman"/>
          <w:bCs/>
          <w:color w:val="222222"/>
        </w:rPr>
        <w:t xml:space="preserve"> (see p. </w:t>
      </w:r>
      <w:del w:id="21" w:author="Ian Hussey" w:date="2020-06-29T17:00:00Z">
        <w:r w:rsidR="00D7192F">
          <w:rPr>
            <w:rFonts w:ascii="Times New Roman" w:hAnsi="Times New Roman" w:cs="Times New Roman"/>
            <w:bCs/>
            <w:color w:val="222222"/>
          </w:rPr>
          <w:delText>21</w:delText>
        </w:r>
      </w:del>
      <w:ins w:id="22" w:author="Ian Hussey" w:date="2020-06-29T17:00:00Z">
        <w:r w:rsidR="000D3165">
          <w:rPr>
            <w:rFonts w:ascii="Times New Roman" w:hAnsi="Times New Roman" w:cs="Times New Roman"/>
            <w:bCs/>
            <w:color w:val="222222"/>
          </w:rPr>
          <w:t>18, second paragraph of discussion</w:t>
        </w:r>
      </w:ins>
      <w:r w:rsidR="00D7192F">
        <w:rPr>
          <w:rFonts w:ascii="Times New Roman" w:hAnsi="Times New Roman" w:cs="Times New Roman"/>
          <w:bCs/>
          <w:color w:val="222222"/>
        </w:rPr>
        <w:t>)</w:t>
      </w:r>
      <w:r w:rsidR="00D26EC1">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5F9830ED"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r w:rsidR="00B90B49">
        <w:rPr>
          <w:rFonts w:ascii="Times New Roman" w:hAnsi="Times New Roman" w:cs="Times New Roman"/>
          <w:bCs/>
          <w:color w:val="222222"/>
        </w:rPr>
        <w:t xml:space="preserve"> and on our OSF project page </w:t>
      </w:r>
      <w:r w:rsidR="00B90B49" w:rsidRPr="00D7192F">
        <w:rPr>
          <w:rFonts w:ascii="Times New Roman" w:hAnsi="Times New Roman" w:cs="Times New Roman"/>
          <w:bCs/>
          <w:color w:val="222222"/>
        </w:rPr>
        <w:t>(</w:t>
      </w:r>
      <w:hyperlink r:id="rId7" w:history="1">
        <w:r w:rsidR="00B90B49" w:rsidRPr="00D7192F">
          <w:rPr>
            <w:rStyle w:val="Hyperlink"/>
            <w:rFonts w:ascii="Times New Roman" w:hAnsi="Times New Roman" w:cs="Times New Roman"/>
          </w:rPr>
          <w:t>osf.io/8tmfv/</w:t>
        </w:r>
      </w:hyperlink>
      <w:r w:rsidR="00B90B49" w:rsidRPr="00D7192F">
        <w:rPr>
          <w:rFonts w:ascii="Times New Roman" w:hAnsi="Times New Roman" w:cs="Times New Roman"/>
        </w:rPr>
        <w:t>)</w:t>
      </w:r>
      <w:r w:rsidR="00226CFD" w:rsidRPr="00D7192F">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32BD9114" w:rsidR="00BE61F3" w:rsidRDefault="00BE61F3" w:rsidP="00BE61F3">
      <w:pPr>
        <w:rPr>
          <w:ins w:id="23" w:author="Ian Hussey" w:date="2020-06-29T17:17:00Z"/>
          <w:rFonts w:ascii="Times New Roman" w:hAnsi="Times New Roman" w:cs="Times New Roman"/>
          <w:bCs/>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7192F">
        <w:rPr>
          <w:rFonts w:ascii="Times New Roman" w:hAnsi="Times New Roman" w:cs="Times New Roman"/>
          <w:bCs/>
          <w:color w:val="222222"/>
        </w:rPr>
        <w:t xml:space="preserve"> </w:t>
      </w:r>
      <w:ins w:id="24" w:author="Ian Hussey" w:date="2020-06-29T17:17:00Z">
        <w:r w:rsidR="004340AA">
          <w:rPr>
            <w:rFonts w:ascii="Times New Roman" w:hAnsi="Times New Roman" w:cs="Times New Roman"/>
            <w:bCs/>
            <w:color w:val="222222"/>
          </w:rPr>
          <w:t>19-</w:t>
        </w:r>
      </w:ins>
      <w:r w:rsidR="00D7192F">
        <w:rPr>
          <w:rFonts w:ascii="Times New Roman" w:hAnsi="Times New Roman" w:cs="Times New Roman"/>
          <w:bCs/>
          <w:color w:val="222222"/>
        </w:rPr>
        <w:t>2</w:t>
      </w:r>
      <w:ins w:id="25" w:author="Ian Hussey" w:date="2020-06-29T17:16:00Z">
        <w:r w:rsidR="003F5523">
          <w:rPr>
            <w:rFonts w:ascii="Times New Roman" w:hAnsi="Times New Roman" w:cs="Times New Roman"/>
            <w:bCs/>
            <w:color w:val="222222"/>
          </w:rPr>
          <w:t>0</w:t>
        </w:r>
      </w:ins>
      <w:del w:id="26" w:author="Ian Hussey" w:date="2020-06-29T17:16:00Z">
        <w:r w:rsidR="00D7192F" w:rsidDel="003F5523">
          <w:rPr>
            <w:rFonts w:ascii="Times New Roman" w:hAnsi="Times New Roman" w:cs="Times New Roman"/>
            <w:bCs/>
            <w:color w:val="222222"/>
          </w:rPr>
          <w:delText>3</w:delText>
        </w:r>
      </w:del>
      <w:r w:rsidR="00DC4371">
        <w:rPr>
          <w:rFonts w:ascii="Times New Roman" w:hAnsi="Times New Roman" w:cs="Times New Roman"/>
          <w:bCs/>
          <w:color w:val="222222"/>
        </w:rPr>
        <w:t>)</w:t>
      </w:r>
      <w:ins w:id="27" w:author="Ian Hussey" w:date="2020-06-29T17:17:00Z">
        <w:r w:rsidR="004340AA">
          <w:rPr>
            <w:rFonts w:ascii="Times New Roman" w:hAnsi="Times New Roman" w:cs="Times New Roman"/>
            <w:bCs/>
            <w:color w:val="222222"/>
          </w:rPr>
          <w:t>:</w:t>
        </w:r>
      </w:ins>
      <w:del w:id="28" w:author="Ian Hussey" w:date="2020-06-29T17:17:00Z">
        <w:r w:rsidR="00FE6284" w:rsidDel="004340AA">
          <w:rPr>
            <w:rFonts w:ascii="Times New Roman" w:hAnsi="Times New Roman" w:cs="Times New Roman"/>
            <w:bCs/>
            <w:color w:val="222222"/>
          </w:rPr>
          <w:delText xml:space="preserve">. </w:delText>
        </w:r>
      </w:del>
    </w:p>
    <w:p w14:paraId="2AFDB492" w14:textId="62051E5A" w:rsidR="004340AA" w:rsidRPr="00FE6284" w:rsidRDefault="004340AA" w:rsidP="00BE61F3">
      <w:pPr>
        <w:rPr>
          <w:rFonts w:ascii="Times New Roman" w:hAnsi="Times New Roman" w:cs="Times New Roman"/>
          <w:color w:val="222222"/>
        </w:rPr>
      </w:pPr>
      <w:ins w:id="29" w:author="Ian Hussey" w:date="2020-06-29T17:17:00Z">
        <w:r>
          <w:rPr>
            <w:rFonts w:ascii="Times New Roman" w:hAnsi="Times New Roman" w:cs="Times New Roman"/>
            <w:color w:val="222222"/>
          </w:rPr>
          <w:t>“</w:t>
        </w:r>
        <w:r w:rsidRPr="004340AA">
          <w:rPr>
            <w:rFonts w:ascii="Times New Roman" w:hAnsi="Times New Roman" w:cs="Times New Roman"/>
            <w:color w:val="222222"/>
          </w:rPr>
          <w:t>Although our primary analysis demonstrated that Olson and Fazio’s (2001) surveillance task effect was replicated, these conceptual concerns raise questions as to whether this 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w:t>
        </w:r>
        <w:r>
          <w:rPr>
            <w:rFonts w:ascii="Times New Roman" w:hAnsi="Times New Roman" w:cs="Times New Roman"/>
            <w:color w:val="222222"/>
          </w:rPr>
          <w:t>”</w:t>
        </w:r>
      </w:ins>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85B13AE"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8"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559CA595" w:rsidR="00DE521B" w:rsidRDefault="00DE3345" w:rsidP="002207A6">
      <w:pPr>
        <w:rPr>
          <w:rFonts w:ascii="Times New Roman" w:hAnsi="Times New Roman" w:cs="Times New Roman"/>
          <w:bCs/>
          <w:color w:val="222222"/>
        </w:rPr>
      </w:pPr>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r w:rsidR="00DC4371">
        <w:rPr>
          <w:rFonts w:ascii="Times New Roman" w:hAnsi="Times New Roman" w:cs="Times New Roman"/>
          <w:b/>
          <w:bCs/>
          <w:color w:val="222222"/>
        </w:rPr>
        <w:t xml:space="preserve"> </w:t>
      </w:r>
      <w:r w:rsidR="00DC4371">
        <w:rPr>
          <w:rFonts w:ascii="Times New Roman" w:hAnsi="Times New Roman" w:cs="Times New Roman"/>
          <w:bCs/>
          <w:color w:val="222222"/>
        </w:rPr>
        <w:t xml:space="preserve">We thank the Editor for considering our proposal. In light of his decision we decided to create an OSF page for the various commentaries (see </w:t>
      </w:r>
      <w:hyperlink r:id="rId9" w:history="1">
        <w:r w:rsidR="00D7192F" w:rsidRPr="00D7192F">
          <w:rPr>
            <w:rStyle w:val="Hyperlink"/>
            <w:rFonts w:ascii="Times New Roman" w:hAnsi="Times New Roman" w:cs="Times New Roman"/>
          </w:rPr>
          <w:t>osf.io/</w:t>
        </w:r>
        <w:proofErr w:type="spellStart"/>
        <w:r w:rsidR="00D7192F" w:rsidRPr="00D7192F">
          <w:rPr>
            <w:rStyle w:val="Hyperlink"/>
            <w:rFonts w:ascii="Times New Roman" w:hAnsi="Times New Roman" w:cs="Times New Roman"/>
          </w:rPr>
          <w:t>qtcsw</w:t>
        </w:r>
        <w:proofErr w:type="spellEnd"/>
      </w:hyperlink>
      <w:r w:rsidR="00DC4371">
        <w:rPr>
          <w:rFonts w:ascii="Times New Roman" w:hAnsi="Times New Roman" w:cs="Times New Roman"/>
          <w:bCs/>
          <w:color w:val="222222"/>
        </w:rPr>
        <w:t xml:space="preserve">) and to </w:t>
      </w:r>
      <w:r w:rsidR="00286946">
        <w:rPr>
          <w:rFonts w:ascii="Times New Roman" w:hAnsi="Times New Roman" w:cs="Times New Roman"/>
          <w:bCs/>
          <w:color w:val="222222"/>
        </w:rPr>
        <w:t xml:space="preserve">cite </w:t>
      </w:r>
      <w:r w:rsidR="00DC4371">
        <w:rPr>
          <w:rFonts w:ascii="Times New Roman" w:hAnsi="Times New Roman" w:cs="Times New Roman"/>
          <w:bCs/>
          <w:color w:val="222222"/>
        </w:rPr>
        <w:t>these commentaries in the manuscript</w:t>
      </w:r>
      <w:r w:rsidR="00CC4B7A">
        <w:rPr>
          <w:rFonts w:ascii="Times New Roman" w:hAnsi="Times New Roman" w:cs="Times New Roman"/>
          <w:bCs/>
          <w:color w:val="222222"/>
        </w:rPr>
        <w:t xml:space="preserve"> (see p. </w:t>
      </w:r>
      <w:ins w:id="30" w:author="Ian Hussey" w:date="2020-06-29T17:18:00Z">
        <w:r w:rsidR="00C36C2E">
          <w:rPr>
            <w:rFonts w:ascii="Times New Roman" w:hAnsi="Times New Roman" w:cs="Times New Roman"/>
            <w:bCs/>
            <w:color w:val="222222"/>
          </w:rPr>
          <w:t>19</w:t>
        </w:r>
      </w:ins>
      <w:del w:id="31" w:author="Ian Hussey" w:date="2020-06-29T17:18:00Z">
        <w:r w:rsidR="00D7192F" w:rsidRPr="00D7192F" w:rsidDel="00C36C2E">
          <w:rPr>
            <w:rFonts w:ascii="Times New Roman" w:hAnsi="Times New Roman" w:cs="Times New Roman"/>
            <w:bCs/>
            <w:color w:val="222222"/>
          </w:rPr>
          <w:delText>22</w:delText>
        </w:r>
      </w:del>
      <w:r w:rsidR="00CC4B7A" w:rsidRPr="00D7192F">
        <w:rPr>
          <w:rFonts w:ascii="Times New Roman" w:hAnsi="Times New Roman" w:cs="Times New Roman"/>
          <w:bCs/>
          <w:color w:val="222222"/>
        </w:rPr>
        <w:t>)</w:t>
      </w:r>
      <w:r w:rsidR="00DC4371" w:rsidRPr="00D7192F">
        <w:rPr>
          <w:rFonts w:ascii="Times New Roman" w:hAnsi="Times New Roman" w:cs="Times New Roman"/>
          <w:bCs/>
          <w:color w:val="222222"/>
        </w:rPr>
        <w:t>.</w:t>
      </w:r>
      <w:r w:rsidR="00DC4371">
        <w:rPr>
          <w:rFonts w:ascii="Times New Roman" w:hAnsi="Times New Roman" w:cs="Times New Roman"/>
          <w:bCs/>
          <w:color w:val="222222"/>
        </w:rPr>
        <w:t xml:space="preserve"> </w:t>
      </w:r>
      <w:ins w:id="32" w:author="Ian Hussey" w:date="2020-06-29T17:00:00Z">
        <w:r w:rsidR="000D3165">
          <w:rPr>
            <w:rFonts w:ascii="Times New Roman" w:hAnsi="Times New Roman" w:cs="Times New Roman"/>
            <w:bCs/>
            <w:color w:val="222222"/>
          </w:rPr>
          <w:t>Should additional commentaries emerge in future we will also collate them there.</w:t>
        </w:r>
      </w:ins>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lastRenderedPageBreak/>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2752A7E5" w14:textId="52C52A3C" w:rsidR="002A286E" w:rsidRDefault="002A286E" w:rsidP="00D7192F">
      <w:pPr>
        <w:rPr>
          <w:rFonts w:ascii="Arial" w:hAnsi="Arial" w:cs="Arial"/>
          <w:color w:val="222222"/>
          <w:shd w:val="clear" w:color="auto" w:fill="FFFFFF"/>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469FD4DB" w14:textId="70F20EFE" w:rsidR="009C5A7C" w:rsidRPr="00BE61F3" w:rsidRDefault="00BE61F3" w:rsidP="00D7192F">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512F307F" w14:textId="1CD9789F" w:rsidR="00964139" w:rsidRDefault="00964139" w:rsidP="007660B5">
      <w:pPr>
        <w:rPr>
          <w:rFonts w:ascii="Times New Roman" w:hAnsi="Times New Roman" w:cs="Times New Roman"/>
          <w:color w:val="222222"/>
        </w:rPr>
      </w:pPr>
      <w:r>
        <w:rPr>
          <w:rFonts w:ascii="Times New Roman" w:hAnsi="Times New Roman" w:cs="Times New Roman"/>
          <w:color w:val="222222"/>
        </w:rPr>
        <w:t>In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5FDD8D57" w:rsidR="00964139" w:rsidRDefault="00964139" w:rsidP="007660B5">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included the original authors perspective on the results</w:t>
      </w:r>
      <w:del w:id="33" w:author="Ian Hussey" w:date="2020-06-29T17:00:00Z">
        <w:r>
          <w:rPr>
            <w:rFonts w:ascii="Times New Roman" w:hAnsi="Times New Roman" w:cs="Times New Roman"/>
            <w:color w:val="222222"/>
          </w:rPr>
          <w:delText xml:space="preserve"> </w:delText>
        </w:r>
        <w:r w:rsidR="008D74D9">
          <w:rPr>
            <w:rFonts w:ascii="Times New Roman" w:hAnsi="Times New Roman" w:cs="Times New Roman"/>
            <w:color w:val="222222"/>
          </w:rPr>
          <w:delText xml:space="preserve">at the end of the discussion section. </w:delText>
        </w:r>
      </w:del>
      <w:ins w:id="34" w:author="Ian Hussey" w:date="2020-06-29T17:00:00Z">
        <w:r w:rsidR="00540A23">
          <w:rPr>
            <w:rFonts w:ascii="Times New Roman" w:hAnsi="Times New Roman" w:cs="Times New Roman"/>
            <w:color w:val="222222"/>
          </w:rPr>
          <w:t xml:space="preserve">. </w:t>
        </w:r>
        <w:r w:rsidR="000D3165">
          <w:rPr>
            <w:rFonts w:ascii="Times New Roman" w:hAnsi="Times New Roman" w:cs="Times New Roman"/>
            <w:color w:val="222222"/>
          </w:rPr>
          <w:t xml:space="preserve">We clearly label their response as being authored by them and that we include their text </w:t>
        </w:r>
        <w:r w:rsidR="000D3165">
          <w:rPr>
            <w:rFonts w:ascii="Times New Roman" w:hAnsi="Times New Roman" w:cs="Times New Roman"/>
            <w:color w:val="222222"/>
          </w:rPr>
          <w:lastRenderedPageBreak/>
          <w:t xml:space="preserve">verbatim. Prof Olson has also confirmed by email that he is satisfied with this section and its location I the manuscript. </w:t>
        </w:r>
        <w:r w:rsidR="00C4063B">
          <w:rPr>
            <w:rFonts w:ascii="Times New Roman" w:hAnsi="Times New Roman" w:cs="Times New Roman"/>
            <w:color w:val="222222"/>
          </w:rPr>
          <w:t xml:space="preserve">These can be found starting </w:t>
        </w:r>
        <w:r w:rsidR="00C4063B" w:rsidRPr="00D7192F">
          <w:rPr>
            <w:rFonts w:ascii="Times New Roman" w:hAnsi="Times New Roman" w:cs="Times New Roman"/>
            <w:color w:val="222222"/>
          </w:rPr>
          <w:t>on page 21</w:t>
        </w:r>
        <w:r w:rsidR="000D3165">
          <w:rPr>
            <w:rFonts w:ascii="Times New Roman" w:hAnsi="Times New Roman" w:cs="Times New Roman"/>
            <w:color w:val="222222"/>
          </w:rPr>
          <w:t>:</w:t>
        </w:r>
      </w:ins>
    </w:p>
    <w:p w14:paraId="1B15C0C1" w14:textId="51ACE2ED" w:rsidR="000D3165" w:rsidRDefault="000D3165" w:rsidP="00E13CE9">
      <w:pPr>
        <w:spacing w:after="0" w:line="240" w:lineRule="auto"/>
        <w:ind w:firstLine="720"/>
        <w:rPr>
          <w:ins w:id="35" w:author="Ian Hussey" w:date="2020-06-29T17:00:00Z"/>
          <w:rFonts w:ascii="Times New Roman" w:hAnsi="Times New Roman" w:cs="Times New Roman"/>
          <w:color w:val="222222"/>
        </w:rPr>
      </w:pPr>
      <w:ins w:id="36" w:author="Ian Hussey" w:date="2020-06-29T17:00:00Z">
        <w:r>
          <w:rPr>
            <w:rFonts w:ascii="Times New Roman" w:hAnsi="Times New Roman" w:cs="Times New Roman"/>
            <w:color w:val="222222"/>
          </w:rPr>
          <w:t>“</w:t>
        </w:r>
        <w:r w:rsidRPr="000D3165">
          <w:rPr>
            <w:rFonts w:ascii="Times New Roman" w:hAnsi="Times New Roman" w:cs="Times New Roman"/>
            <w:color w:val="222222"/>
          </w:rPr>
          <w:t>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w:t>
        </w:r>
      </w:ins>
    </w:p>
    <w:p w14:paraId="5376C1D7" w14:textId="10126A3F" w:rsidR="00DA0414" w:rsidRDefault="00DA0414">
      <w:pPr>
        <w:rPr>
          <w:rFonts w:ascii="Times New Roman" w:hAnsi="Times New Roman" w:cs="Times New Roman"/>
          <w:b/>
          <w:bCs/>
          <w:color w:val="222222"/>
          <w:shd w:val="clear" w:color="auto" w:fill="FFFFFF"/>
        </w:rPr>
      </w:pPr>
    </w:p>
    <w:p w14:paraId="30C9FC02" w14:textId="215EF8AD"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6A1AF52B" w14:textId="51842104" w:rsidR="000D3165" w:rsidRDefault="007660B5" w:rsidP="00BE61F3">
      <w:pPr>
        <w:rPr>
          <w:rFonts w:ascii="Times New Roman" w:hAnsi="Times New Roman" w:cs="Times New Roman"/>
          <w:bCs/>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w:t>
      </w:r>
      <w:r w:rsidR="003B3B9A" w:rsidRPr="00D7192F">
        <w:rPr>
          <w:rFonts w:ascii="Times New Roman" w:hAnsi="Times New Roman" w:cs="Times New Roman"/>
          <w:bCs/>
          <w:color w:val="222222"/>
        </w:rPr>
        <w:t xml:space="preserve">Discussion </w:t>
      </w:r>
      <w:r w:rsidR="00932B22" w:rsidRPr="00D7192F">
        <w:rPr>
          <w:rFonts w:ascii="Times New Roman" w:hAnsi="Times New Roman" w:cs="Times New Roman"/>
          <w:bCs/>
          <w:color w:val="222222"/>
        </w:rPr>
        <w:t>on p</w:t>
      </w:r>
      <w:r w:rsidR="00D7192F" w:rsidRPr="00D7192F">
        <w:rPr>
          <w:rFonts w:ascii="Times New Roman" w:hAnsi="Times New Roman" w:cs="Times New Roman"/>
          <w:bCs/>
          <w:color w:val="222222"/>
        </w:rPr>
        <w:t xml:space="preserve">. </w:t>
      </w:r>
      <w:del w:id="37" w:author="Ian Hussey" w:date="2020-06-29T17:00:00Z">
        <w:r w:rsidR="00D7192F" w:rsidRPr="00D7192F">
          <w:rPr>
            <w:rFonts w:ascii="Times New Roman" w:hAnsi="Times New Roman" w:cs="Times New Roman"/>
            <w:bCs/>
            <w:color w:val="222222"/>
          </w:rPr>
          <w:delText>23</w:delText>
        </w:r>
        <w:r w:rsidR="00932B22" w:rsidRPr="00D7192F">
          <w:rPr>
            <w:rFonts w:ascii="Times New Roman" w:hAnsi="Times New Roman" w:cs="Times New Roman"/>
            <w:bCs/>
            <w:color w:val="222222"/>
          </w:rPr>
          <w:delText>)</w:delText>
        </w:r>
        <w:r w:rsidR="00D7192F">
          <w:rPr>
            <w:rFonts w:ascii="Times New Roman" w:hAnsi="Times New Roman" w:cs="Times New Roman"/>
            <w:bCs/>
            <w:color w:val="222222"/>
          </w:rPr>
          <w:delText>.</w:delText>
        </w:r>
      </w:del>
      <w:ins w:id="38" w:author="Ian Hussey" w:date="2020-06-29T17:00:00Z">
        <w:r w:rsidR="000D3165">
          <w:rPr>
            <w:rFonts w:ascii="Times New Roman" w:hAnsi="Times New Roman" w:cs="Times New Roman"/>
            <w:bCs/>
            <w:color w:val="222222"/>
          </w:rPr>
          <w:t>19-20</w:t>
        </w:r>
        <w:r w:rsidR="00932B22" w:rsidRPr="00D7192F">
          <w:rPr>
            <w:rFonts w:ascii="Times New Roman" w:hAnsi="Times New Roman" w:cs="Times New Roman"/>
            <w:bCs/>
            <w:color w:val="222222"/>
          </w:rPr>
          <w:t>)</w:t>
        </w:r>
        <w:r w:rsidR="000D3165">
          <w:rPr>
            <w:rFonts w:ascii="Times New Roman" w:hAnsi="Times New Roman" w:cs="Times New Roman"/>
            <w:bCs/>
            <w:color w:val="222222"/>
          </w:rPr>
          <w:t>:</w:t>
        </w:r>
      </w:ins>
    </w:p>
    <w:p w14:paraId="0768AF96" w14:textId="4738F8A3" w:rsidR="000D3165" w:rsidRPr="00E13CE9" w:rsidRDefault="000D3165" w:rsidP="00BE61F3">
      <w:pPr>
        <w:rPr>
          <w:ins w:id="39" w:author="Ian Hussey" w:date="2020-06-29T17:00:00Z"/>
          <w:rFonts w:ascii="Times New Roman" w:hAnsi="Times New Roman" w:cs="Times New Roman"/>
          <w:bCs/>
          <w:color w:val="222222"/>
        </w:rPr>
      </w:pPr>
      <w:ins w:id="40" w:author="Ian Hussey" w:date="2020-06-29T17:00:00Z">
        <w:r w:rsidRPr="000D3165">
          <w:rPr>
            <w:rFonts w:ascii="Times New Roman" w:hAnsi="Times New Roman" w:cs="Times New Roman"/>
            <w:bCs/>
            <w:color w:val="222222"/>
          </w:rPr>
          <w:t xml:space="preserve">“Further reasons for caution can be found in the ‘awareness’ concept itself. Debate continues to rage about what such exclusion criteria actually capture: some argue that it is ‘awareness’ (Jones et al., 2009) whereas others advocate for ‘recollective memory’ (Gawronski &amp; Walther, 2012). For example, participants may be aware of pairings during the acquisition (EC) phase but fail to recall this information during the retrieval (evaluative) phase. Although our primary analysis demonstrated that </w:t>
        </w:r>
        <w:r w:rsidRPr="000D3165">
          <w:rPr>
            <w:rFonts w:ascii="Times New Roman" w:hAnsi="Times New Roman" w:cs="Times New Roman"/>
            <w:bCs/>
            <w:color w:val="222222"/>
          </w:rPr>
          <w:lastRenderedPageBreak/>
          <w:t>Olson and Fazio’s (2001) surveillance task effect was replicated, these conceptual concerns raise questions as to whether this 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 Alternative experimental manipulations of awareness are also possible, however results from such studies also fail to produce consistent evidence of ‘unaware’ EC (e.g., Corneille &amp; Stahl, 2019).</w:t>
        </w:r>
        <w:r>
          <w:rPr>
            <w:rFonts w:ascii="Times New Roman" w:hAnsi="Times New Roman" w:cs="Times New Roman"/>
            <w:bCs/>
            <w:color w:val="222222"/>
          </w:rPr>
          <w:t>”</w:t>
        </w:r>
      </w:ins>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108C30DC" w:rsidR="002C7336" w:rsidRDefault="007660B5" w:rsidP="00E67F0B">
      <w:pPr>
        <w:autoSpaceDE w:val="0"/>
        <w:autoSpaceDN w:val="0"/>
        <w:adjustRightInd w:val="0"/>
        <w:spacing w:after="0" w:line="240" w:lineRule="auto"/>
        <w:rPr>
          <w:rFonts w:ascii="Times New Roman" w:hAnsi="Times New Roman" w:cs="Times New Roman"/>
          <w:bCs/>
          <w:color w:val="222222"/>
        </w:rPr>
      </w:pPr>
      <w:r w:rsidRPr="00E67F0B">
        <w:rPr>
          <w:rFonts w:ascii="Times New Roman" w:hAnsi="Times New Roman" w:cs="Times New Roman"/>
          <w:b/>
          <w:bCs/>
          <w:color w:val="222222"/>
        </w:rPr>
        <w:t>Response R2.2.</w:t>
      </w:r>
      <w:r w:rsidR="006E45FF" w:rsidRPr="00825C7B">
        <w:rPr>
          <w:rFonts w:ascii="Times New Roman" w:hAnsi="Times New Roman" w:cs="Times New Roman"/>
          <w:bCs/>
          <w:color w:val="222222"/>
        </w:rPr>
        <w:t xml:space="preserve"> </w:t>
      </w:r>
      <w:r w:rsidR="00AE697E" w:rsidRPr="00E67F0B">
        <w:rPr>
          <w:rFonts w:asciiTheme="majorBidi" w:hAnsiTheme="majorBidi" w:cstheme="majorBidi"/>
          <w:bCs/>
          <w:color w:val="222222"/>
        </w:rPr>
        <w:t>We agree with the reviewer’s point here</w:t>
      </w:r>
      <w:r w:rsidR="00985BCF" w:rsidRPr="00E67F0B">
        <w:rPr>
          <w:rFonts w:asciiTheme="majorBidi" w:hAnsiTheme="majorBidi" w:cstheme="majorBidi"/>
          <w:bCs/>
          <w:color w:val="222222"/>
        </w:rPr>
        <w:t>, however, this is a criticism of the original study’s methodology rather than our replication of it</w:t>
      </w:r>
      <w:r w:rsidR="00AE697E" w:rsidRPr="00E67F0B">
        <w:rPr>
          <w:rFonts w:asciiTheme="majorBidi" w:hAnsiTheme="majorBidi" w:cstheme="majorBidi"/>
          <w:bCs/>
          <w:color w:val="222222"/>
        </w:rPr>
        <w:t>.</w:t>
      </w:r>
      <w:r w:rsidR="00F26FC3"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Our replication of the methods used in the original study are not an uncritical endorsement of these methods</w:t>
      </w:r>
      <w:r w:rsidR="00A65E64" w:rsidRPr="00E67F0B">
        <w:rPr>
          <w:rFonts w:asciiTheme="majorBidi" w:hAnsiTheme="majorBidi" w:cstheme="majorBidi"/>
          <w:bCs/>
          <w:color w:val="222222"/>
        </w:rPr>
        <w:t>. A</w:t>
      </w:r>
      <w:r w:rsidR="0018188E" w:rsidRPr="00E67F0B">
        <w:rPr>
          <w:rFonts w:asciiTheme="majorBidi" w:hAnsiTheme="majorBidi" w:cstheme="majorBidi"/>
          <w:bCs/>
          <w:color w:val="222222"/>
        </w:rPr>
        <w:t>s we discuss in our introduction</w:t>
      </w:r>
      <w:r w:rsidR="00E67F0B" w:rsidRPr="00E67F0B">
        <w:rPr>
          <w:rFonts w:asciiTheme="majorBidi" w:hAnsiTheme="majorBidi" w:cstheme="majorBidi"/>
          <w:bCs/>
          <w:color w:val="222222"/>
        </w:rPr>
        <w:t xml:space="preserve"> (p. </w:t>
      </w:r>
      <w:ins w:id="41" w:author="Ian Hussey" w:date="2020-06-29T17:18:00Z">
        <w:r w:rsidR="00C36C2E">
          <w:rPr>
            <w:rFonts w:asciiTheme="majorBidi" w:hAnsiTheme="majorBidi" w:cstheme="majorBidi"/>
            <w:bCs/>
            <w:color w:val="222222"/>
          </w:rPr>
          <w:t>3</w:t>
        </w:r>
      </w:ins>
      <w:del w:id="42" w:author="Ian Hussey" w:date="2020-06-29T17:18:00Z">
        <w:r w:rsidR="00E67F0B" w:rsidRPr="00E67F0B" w:rsidDel="00C36C2E">
          <w:rPr>
            <w:rFonts w:asciiTheme="majorBidi" w:hAnsiTheme="majorBidi" w:cstheme="majorBidi"/>
            <w:bCs/>
            <w:color w:val="222222"/>
          </w:rPr>
          <w:delText>6</w:delText>
        </w:r>
      </w:del>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 xml:space="preserve">, the original study is highly cited despite a number of factors that may suggest that its results </w:t>
      </w:r>
      <w:r w:rsidR="00A65E64" w:rsidRPr="00E67F0B">
        <w:rPr>
          <w:rFonts w:asciiTheme="majorBidi" w:hAnsiTheme="majorBidi" w:cstheme="majorBidi"/>
          <w:bCs/>
          <w:color w:val="222222"/>
        </w:rPr>
        <w:t>may not fully address the underlying research question of ‘unaware’ EC</w:t>
      </w:r>
      <w:r w:rsidR="0018188E" w:rsidRPr="00E67F0B">
        <w:rPr>
          <w:rFonts w:asciiTheme="majorBidi" w:hAnsiTheme="majorBidi" w:cstheme="majorBidi"/>
          <w:bCs/>
          <w:color w:val="222222"/>
        </w:rPr>
        <w:t>. Our RRR examined the replicability of this effect</w:t>
      </w:r>
      <w:r w:rsidR="00E2656F" w:rsidRPr="00E67F0B">
        <w:rPr>
          <w:rFonts w:asciiTheme="majorBidi" w:hAnsiTheme="majorBidi" w:cstheme="majorBidi"/>
          <w:bCs/>
          <w:color w:val="222222"/>
        </w:rPr>
        <w:t xml:space="preserve">, and </w:t>
      </w:r>
      <w:r w:rsidR="00985BCF" w:rsidRPr="00E67F0B">
        <w:rPr>
          <w:rFonts w:asciiTheme="majorBidi" w:hAnsiTheme="majorBidi" w:cstheme="majorBidi"/>
          <w:bCs/>
          <w:color w:val="222222"/>
        </w:rPr>
        <w:t xml:space="preserve">our </w:t>
      </w:r>
      <w:r w:rsidR="0018188E" w:rsidRPr="00E67F0B">
        <w:rPr>
          <w:rFonts w:asciiTheme="majorBidi" w:hAnsiTheme="majorBidi" w:cstheme="majorBidi"/>
          <w:bCs/>
          <w:color w:val="222222"/>
        </w:rPr>
        <w:t xml:space="preserve">discussion section </w:t>
      </w:r>
      <w:r w:rsidR="00985BCF" w:rsidRPr="00E67F0B">
        <w:rPr>
          <w:rFonts w:asciiTheme="majorBidi" w:hAnsiTheme="majorBidi" w:cstheme="majorBidi"/>
          <w:bCs/>
          <w:color w:val="222222"/>
        </w:rPr>
        <w:t xml:space="preserve">also critiques the methodology’s ability to </w:t>
      </w:r>
      <w:r w:rsidR="00E2656F" w:rsidRPr="00E67F0B">
        <w:rPr>
          <w:rFonts w:asciiTheme="majorBidi" w:hAnsiTheme="majorBidi" w:cstheme="majorBidi"/>
          <w:bCs/>
          <w:color w:val="222222"/>
        </w:rPr>
        <w:t>address the original research question</w:t>
      </w:r>
      <w:r w:rsidR="00094FC5" w:rsidRPr="00E67F0B">
        <w:rPr>
          <w:rFonts w:asciiTheme="majorBidi" w:hAnsiTheme="majorBidi" w:cstheme="majorBidi"/>
          <w:bCs/>
          <w:color w:val="222222"/>
        </w:rPr>
        <w:t xml:space="preserve"> and points to alternative approaches </w:t>
      </w:r>
      <w:r w:rsidR="00152CD9" w:rsidRPr="00E67F0B">
        <w:rPr>
          <w:rFonts w:asciiTheme="majorBidi" w:hAnsiTheme="majorBidi" w:cstheme="majorBidi"/>
          <w:bCs/>
          <w:color w:val="222222"/>
        </w:rPr>
        <w:t>such as the experimental manipulation of awareness</w:t>
      </w:r>
      <w:r w:rsidR="00E67F0B" w:rsidRPr="00E67F0B">
        <w:rPr>
          <w:rFonts w:asciiTheme="majorBidi" w:hAnsiTheme="majorBidi" w:cstheme="majorBidi"/>
          <w:bCs/>
          <w:color w:val="222222"/>
        </w:rPr>
        <w:t xml:space="preserve"> (see p. 2</w:t>
      </w:r>
      <w:ins w:id="43" w:author="Ian Hussey" w:date="2020-06-29T17:19:00Z">
        <w:r w:rsidR="00C36C2E">
          <w:rPr>
            <w:rFonts w:asciiTheme="majorBidi" w:hAnsiTheme="majorBidi" w:cstheme="majorBidi"/>
            <w:bCs/>
            <w:color w:val="222222"/>
          </w:rPr>
          <w:t>0: “</w:t>
        </w:r>
        <w:r w:rsidR="00C36C2E" w:rsidRPr="00C36C2E">
          <w:rPr>
            <w:rFonts w:asciiTheme="majorBidi" w:hAnsiTheme="majorBidi" w:cstheme="majorBidi"/>
            <w:bCs/>
            <w:color w:val="222222"/>
          </w:rPr>
          <w:t>Alternative experimental manipulations of awareness are also possible, however results from such studies also fail to produce consistent evidence of ‘unaware’ EC (e.g., Corneille &amp; Stahl, 2019).</w:t>
        </w:r>
        <w:r w:rsidR="00C36C2E">
          <w:rPr>
            <w:rFonts w:asciiTheme="majorBidi" w:hAnsiTheme="majorBidi" w:cstheme="majorBidi"/>
            <w:bCs/>
            <w:color w:val="222222"/>
          </w:rPr>
          <w:t>”</w:t>
        </w:r>
      </w:ins>
      <w:del w:id="44" w:author="Ian Hussey" w:date="2020-06-29T17:19:00Z">
        <w:r w:rsidR="00E67F0B" w:rsidRPr="00E67F0B" w:rsidDel="00C36C2E">
          <w:rPr>
            <w:rFonts w:asciiTheme="majorBidi" w:hAnsiTheme="majorBidi" w:cstheme="majorBidi"/>
            <w:bCs/>
            <w:color w:val="222222"/>
          </w:rPr>
          <w:delText>3</w:delText>
        </w:r>
      </w:del>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 xml:space="preserve">. </w:t>
      </w:r>
      <w:r w:rsidR="00E2656F" w:rsidRPr="00E67F0B">
        <w:rPr>
          <w:rFonts w:asciiTheme="majorBidi" w:hAnsiTheme="majorBidi" w:cstheme="majorBidi"/>
          <w:bCs/>
          <w:color w:val="222222"/>
        </w:rPr>
        <w:t>The discussion section</w:t>
      </w:r>
      <w:r w:rsidR="0018188E" w:rsidRPr="00E67F0B">
        <w:rPr>
          <w:rFonts w:asciiTheme="majorBidi" w:hAnsiTheme="majorBidi" w:cstheme="majorBidi"/>
          <w:bCs/>
          <w:color w:val="222222"/>
        </w:rPr>
        <w:t xml:space="preserve"> also reference</w:t>
      </w:r>
      <w:r w:rsidR="00E608AA"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w:t>
      </w:r>
      <w:r w:rsidR="00E67F0B" w:rsidRPr="00E67F0B">
        <w:rPr>
          <w:rFonts w:asciiTheme="majorBidi" w:hAnsiTheme="majorBidi" w:cstheme="majorBidi"/>
          <w:bCs/>
          <w:color w:val="222222"/>
        </w:rPr>
        <w:t xml:space="preserve">two commentaries </w:t>
      </w:r>
      <w:r w:rsidR="0018188E" w:rsidRPr="00E67F0B">
        <w:rPr>
          <w:rFonts w:asciiTheme="majorBidi" w:hAnsiTheme="majorBidi" w:cstheme="majorBidi"/>
          <w:bCs/>
          <w:color w:val="222222"/>
        </w:rPr>
        <w:t>paper</w:t>
      </w:r>
      <w:r w:rsidR="00E67F0B" w:rsidRPr="00E67F0B">
        <w:rPr>
          <w:rFonts w:asciiTheme="majorBidi" w:hAnsiTheme="majorBidi" w:cstheme="majorBidi"/>
          <w:bCs/>
          <w:color w:val="222222"/>
        </w:rPr>
        <w:t>s</w:t>
      </w:r>
      <w:r w:rsidR="0018188E" w:rsidRPr="00E67F0B">
        <w:rPr>
          <w:rFonts w:asciiTheme="majorBidi" w:hAnsiTheme="majorBidi" w:cstheme="majorBidi"/>
          <w:bCs/>
          <w:color w:val="222222"/>
        </w:rPr>
        <w:t xml:space="preserve"> by </w:t>
      </w:r>
      <w:r w:rsidR="00E67F0B" w:rsidRPr="00E67F0B">
        <w:rPr>
          <w:rFonts w:asciiTheme="majorBidi" w:hAnsiTheme="majorBidi" w:cstheme="majorBidi"/>
          <w:bCs/>
          <w:color w:val="222222"/>
        </w:rPr>
        <w:t xml:space="preserve">some </w:t>
      </w:r>
      <w:r w:rsidR="0018188E" w:rsidRPr="00E67F0B">
        <w:rPr>
          <w:rFonts w:asciiTheme="majorBidi" w:hAnsiTheme="majorBidi" w:cstheme="majorBidi"/>
          <w:bCs/>
          <w:color w:val="222222"/>
        </w:rPr>
        <w:t xml:space="preserve">of the </w:t>
      </w:r>
      <w:r w:rsidR="00E608AA" w:rsidRPr="00E67F0B">
        <w:rPr>
          <w:rFonts w:asciiTheme="majorBidi" w:hAnsiTheme="majorBidi" w:cstheme="majorBidi"/>
          <w:bCs/>
          <w:color w:val="222222"/>
        </w:rPr>
        <w:t xml:space="preserve">RRR </w:t>
      </w:r>
      <w:r w:rsidR="0018188E" w:rsidRPr="00E67F0B">
        <w:rPr>
          <w:rFonts w:asciiTheme="majorBidi" w:hAnsiTheme="majorBidi" w:cstheme="majorBidi"/>
          <w:bCs/>
          <w:color w:val="222222"/>
        </w:rPr>
        <w:t>authors</w:t>
      </w:r>
      <w:r w:rsidR="00E67F0B" w:rsidRPr="00E67F0B">
        <w:rPr>
          <w:rFonts w:asciiTheme="majorBidi" w:hAnsiTheme="majorBidi" w:cstheme="majorBidi"/>
          <w:bCs/>
          <w:color w:val="222222"/>
        </w:rPr>
        <w:t xml:space="preserve"> that address the reviewer’s points</w:t>
      </w:r>
      <w:r w:rsidR="00E67F0B">
        <w:rPr>
          <w:rFonts w:asciiTheme="majorBidi" w:hAnsiTheme="majorBidi" w:cstheme="majorBidi"/>
          <w:bCs/>
          <w:color w:val="222222"/>
        </w:rPr>
        <w:t xml:space="preserve"> (see p</w:t>
      </w:r>
      <w:ins w:id="45" w:author="Ian Hussey" w:date="2020-06-29T17:20:00Z">
        <w:r w:rsidR="009224F5">
          <w:rPr>
            <w:rFonts w:asciiTheme="majorBidi" w:hAnsiTheme="majorBidi" w:cstheme="majorBidi"/>
            <w:bCs/>
            <w:color w:val="222222"/>
          </w:rPr>
          <w:t>p. 18-19</w:t>
        </w:r>
      </w:ins>
      <w:del w:id="46" w:author="Ian Hussey" w:date="2020-06-29T17:20:00Z">
        <w:r w:rsidR="00E67F0B" w:rsidDel="009224F5">
          <w:rPr>
            <w:rFonts w:asciiTheme="majorBidi" w:hAnsiTheme="majorBidi" w:cstheme="majorBidi"/>
            <w:bCs/>
            <w:color w:val="222222"/>
          </w:rPr>
          <w:delText>. 22</w:delText>
        </w:r>
      </w:del>
      <w:r w:rsidR="00E67F0B">
        <w:rPr>
          <w:rFonts w:asciiTheme="majorBidi" w:hAnsiTheme="majorBidi" w:cstheme="majorBidi"/>
          <w:bCs/>
          <w:color w:val="222222"/>
        </w:rPr>
        <w:t>)</w:t>
      </w:r>
      <w:r w:rsidR="00E67F0B" w:rsidRPr="00E67F0B">
        <w:rPr>
          <w:rFonts w:asciiTheme="majorBidi" w:hAnsiTheme="majorBidi" w:cstheme="majorBidi"/>
          <w:bCs/>
          <w:color w:val="222222"/>
        </w:rPr>
        <w:t xml:space="preserve">. First, </w:t>
      </w:r>
      <w:r w:rsidR="00E67F0B" w:rsidRPr="00E67F0B">
        <w:rPr>
          <w:rFonts w:asciiTheme="majorBidi" w:eastAsia="Arial" w:hAnsiTheme="majorBidi" w:cstheme="majorBidi"/>
        </w:rPr>
        <w:t>Stahl and Corneille (2020)</w:t>
      </w:r>
      <w:r w:rsidR="000B39CC">
        <w:rPr>
          <w:rFonts w:asciiTheme="majorBidi" w:eastAsia="Arial" w:hAnsiTheme="majorBidi" w:cstheme="majorBidi"/>
        </w:rPr>
        <w:t>,</w:t>
      </w:r>
      <w:r w:rsidR="00E67F0B" w:rsidRPr="00E67F0B">
        <w:rPr>
          <w:rFonts w:asciiTheme="majorBidi" w:eastAsia="Arial" w:hAnsiTheme="majorBidi" w:cstheme="majorBidi"/>
        </w:rPr>
        <w:t xml:space="preserve"> account for the dependency between the ‘aware’ and ‘unaware’ groups </w:t>
      </w:r>
      <w:r w:rsidR="00E67F0B" w:rsidRPr="00E67F0B">
        <w:rPr>
          <w:rFonts w:asciiTheme="majorBidi" w:hAnsiTheme="majorBidi" w:cstheme="majorBidi"/>
          <w:bCs/>
          <w:color w:val="222222"/>
        </w:rPr>
        <w:t xml:space="preserve">by distinguishing between </w:t>
      </w:r>
      <w:r w:rsidR="00E67F0B" w:rsidRPr="00E67F0B">
        <w:rPr>
          <w:rFonts w:asciiTheme="majorBidi" w:hAnsiTheme="majorBidi" w:cstheme="majorBidi"/>
        </w:rPr>
        <w:t>independent sets of fully ‘unaware’, partially ‘aware’, and fully ‘aware’ participants, and show that evaluative learning effects are moderated by participants’ set and are found in the latter two sets only.</w:t>
      </w:r>
      <w:r w:rsidR="00E67F0B" w:rsidRPr="00E67F0B">
        <w:rPr>
          <w:rFonts w:asciiTheme="majorBidi" w:hAnsiTheme="majorBidi" w:cstheme="majorBidi"/>
          <w:bCs/>
          <w:color w:val="222222"/>
        </w:rPr>
        <w:t xml:space="preserve"> Second, </w:t>
      </w:r>
      <w:r w:rsidR="0018188E" w:rsidRPr="00E67F0B">
        <w:rPr>
          <w:rFonts w:asciiTheme="majorBidi" w:hAnsiTheme="majorBidi" w:cstheme="majorBidi"/>
          <w:bCs/>
          <w:color w:val="222222"/>
        </w:rPr>
        <w:t xml:space="preserve">Hussey </w:t>
      </w:r>
      <w:r w:rsidR="00E67F0B" w:rsidRPr="00E67F0B">
        <w:rPr>
          <w:rFonts w:asciiTheme="majorBidi" w:hAnsiTheme="majorBidi" w:cstheme="majorBidi"/>
          <w:bCs/>
          <w:color w:val="222222"/>
        </w:rPr>
        <w:t xml:space="preserve">and </w:t>
      </w:r>
      <w:r w:rsidR="0018188E" w:rsidRPr="00E67F0B">
        <w:rPr>
          <w:rFonts w:asciiTheme="majorBidi" w:hAnsiTheme="majorBidi" w:cstheme="majorBidi"/>
          <w:bCs/>
          <w:color w:val="222222"/>
        </w:rPr>
        <w:t xml:space="preserve">Hughes </w:t>
      </w:r>
      <w:r w:rsidR="00E67F0B" w:rsidRPr="00E67F0B">
        <w:rPr>
          <w:rFonts w:asciiTheme="majorBidi" w:hAnsiTheme="majorBidi" w:cstheme="majorBidi"/>
          <w:bCs/>
          <w:color w:val="222222"/>
        </w:rPr>
        <w:t>(</w:t>
      </w:r>
      <w:r w:rsidR="0018188E" w:rsidRPr="00E67F0B">
        <w:rPr>
          <w:rFonts w:asciiTheme="majorBidi" w:hAnsiTheme="majorBidi" w:cstheme="majorBidi"/>
          <w:bCs/>
          <w:color w:val="222222"/>
        </w:rPr>
        <w:t>2020)</w:t>
      </w:r>
      <w:r w:rsidR="000B39CC">
        <w:rPr>
          <w:rFonts w:asciiTheme="majorBidi" w:hAnsiTheme="majorBidi" w:cstheme="majorBidi"/>
          <w:bCs/>
          <w:color w:val="222222"/>
        </w:rPr>
        <w:t>,</w:t>
      </w:r>
      <w:r w:rsidR="00E608AA" w:rsidRPr="00E67F0B">
        <w:rPr>
          <w:rFonts w:asciiTheme="majorBidi" w:hAnsiTheme="majorBidi" w:cstheme="majorBidi"/>
          <w:bCs/>
          <w:color w:val="222222"/>
        </w:rPr>
        <w:t xml:space="preserve"> </w:t>
      </w:r>
      <w:r w:rsidR="0018188E" w:rsidRPr="00E67F0B">
        <w:rPr>
          <w:rFonts w:asciiTheme="majorBidi" w:hAnsiTheme="majorBidi" w:cstheme="majorBidi"/>
          <w:bCs/>
          <w:color w:val="222222"/>
        </w:rPr>
        <w:t>consider in detail the distinction between a replicable effect (as we found in our primary analyses) versus support for the underlying verbal hypothesis of interest (i.e., ‘unaware’ EC).</w:t>
      </w:r>
      <w:r w:rsidR="00854998">
        <w:rPr>
          <w:rFonts w:asciiTheme="majorBidi" w:hAnsiTheme="majorBidi" w:cstheme="majorBidi"/>
          <w:bCs/>
          <w:color w:val="222222"/>
        </w:rPr>
        <w:t xml:space="preserve"> </w:t>
      </w:r>
      <w:ins w:id="47" w:author="Ian Hussey" w:date="2020-06-29T17:00:00Z">
        <w:r w:rsidR="00854998">
          <w:rPr>
            <w:rFonts w:asciiTheme="majorBidi" w:hAnsiTheme="majorBidi" w:cstheme="majorBidi"/>
            <w:bCs/>
            <w:color w:val="222222"/>
          </w:rPr>
          <w:t xml:space="preserve">Hussey &amp; Hughes’s commentary supports and agrees with </w:t>
        </w:r>
      </w:ins>
      <w:ins w:id="48" w:author="Ian Hussey" w:date="2020-06-29T17:01:00Z">
        <w:r w:rsidR="00E13CE9">
          <w:rPr>
            <w:rFonts w:asciiTheme="majorBidi" w:hAnsiTheme="majorBidi" w:cstheme="majorBidi"/>
            <w:bCs/>
            <w:color w:val="222222"/>
          </w:rPr>
          <w:t>Reviewer</w:t>
        </w:r>
      </w:ins>
      <w:ins w:id="49" w:author="Ian Hussey" w:date="2020-06-29T17:00:00Z">
        <w:r w:rsidR="00854998">
          <w:rPr>
            <w:rFonts w:asciiTheme="majorBidi" w:hAnsiTheme="majorBidi" w:cstheme="majorBidi"/>
            <w:bCs/>
            <w:color w:val="222222"/>
          </w:rPr>
          <w:t xml:space="preserve"> 2’s point here that awareness rates are correlated with the EC effect in the supposedly ‘unaware’ sample. </w:t>
        </w:r>
      </w:ins>
      <w:r w:rsidR="00985BCF" w:rsidRPr="00E67F0B">
        <w:rPr>
          <w:rFonts w:asciiTheme="majorBidi" w:hAnsiTheme="majorBidi" w:cstheme="majorBidi"/>
          <w:bCs/>
          <w:color w:val="222222"/>
        </w:rPr>
        <w:t>We have therefore caveated our results and conclusions to consider the issues</w:t>
      </w:r>
      <w:r w:rsidR="00B85999" w:rsidRPr="00E67F0B">
        <w:rPr>
          <w:rFonts w:asciiTheme="majorBidi" w:hAnsiTheme="majorBidi" w:cstheme="majorBidi"/>
          <w:bCs/>
          <w:color w:val="222222"/>
        </w:rPr>
        <w:t xml:space="preserve"> that Reviewer 2 </w:t>
      </w:r>
      <w:r w:rsidR="0080054D" w:rsidRPr="00E67F0B">
        <w:rPr>
          <w:rFonts w:asciiTheme="majorBidi" w:hAnsiTheme="majorBidi" w:cstheme="majorBidi"/>
          <w:bCs/>
          <w:color w:val="222222"/>
        </w:rPr>
        <w:t>raises</w:t>
      </w:r>
      <w:del w:id="50" w:author="Ian Hussey" w:date="2020-06-29T17:00:00Z">
        <w:r w:rsidR="00985BCF" w:rsidRPr="00E67F0B">
          <w:rPr>
            <w:rFonts w:asciiTheme="majorBidi" w:hAnsiTheme="majorBidi" w:cstheme="majorBidi"/>
            <w:bCs/>
            <w:color w:val="222222"/>
          </w:rPr>
          <w:delText>.</w:delText>
        </w:r>
        <w:r w:rsidR="0080054D">
          <w:rPr>
            <w:rFonts w:ascii="Times New Roman" w:hAnsi="Times New Roman" w:cs="Times New Roman"/>
            <w:bCs/>
            <w:color w:val="222222"/>
          </w:rPr>
          <w:delText xml:space="preserve"> </w:delText>
        </w:r>
      </w:del>
      <w:ins w:id="51" w:author="Ian Hussey" w:date="2020-06-29T17:00:00Z">
        <w:r w:rsidR="00854998">
          <w:rPr>
            <w:rFonts w:ascii="Times New Roman" w:hAnsi="Times New Roman" w:cs="Times New Roman"/>
            <w:bCs/>
            <w:color w:val="222222"/>
          </w:rPr>
          <w:t xml:space="preserve"> in the ways we have mentioned here, as well as by continuing this discussion at length in commentary pieces. </w:t>
        </w:r>
        <w:r w:rsidR="00A95BF3">
          <w:rPr>
            <w:rFonts w:ascii="Times New Roman" w:hAnsi="Times New Roman" w:cs="Times New Roman"/>
            <w:bCs/>
            <w:color w:val="222222"/>
          </w:rPr>
          <w:t xml:space="preserve">Finally, we have removed the </w:t>
        </w:r>
      </w:ins>
      <w:ins w:id="52" w:author="Ian Hussey" w:date="2020-06-29T17:11:00Z">
        <w:r w:rsidR="001A6BFA">
          <w:rPr>
            <w:rFonts w:ascii="Times New Roman" w:hAnsi="Times New Roman" w:cs="Times New Roman"/>
            <w:bCs/>
            <w:color w:val="222222"/>
          </w:rPr>
          <w:t>quote</w:t>
        </w:r>
      </w:ins>
      <w:ins w:id="53" w:author="Ian Hussey" w:date="2020-06-29T17:00:00Z">
        <w:r w:rsidR="00A95BF3">
          <w:rPr>
            <w:rFonts w:ascii="Times New Roman" w:hAnsi="Times New Roman" w:cs="Times New Roman"/>
            <w:bCs/>
            <w:color w:val="222222"/>
          </w:rPr>
          <w:t xml:space="preserve"> that Reviewer 2 </w:t>
        </w:r>
      </w:ins>
      <w:ins w:id="54" w:author="Ian Hussey" w:date="2020-06-29T17:01:00Z">
        <w:r w:rsidR="00E13CE9">
          <w:rPr>
            <w:rFonts w:ascii="Times New Roman" w:hAnsi="Times New Roman" w:cs="Times New Roman"/>
            <w:bCs/>
            <w:color w:val="222222"/>
          </w:rPr>
          <w:t>referred to</w:t>
        </w:r>
      </w:ins>
      <w:ins w:id="55" w:author="Ian Hussey" w:date="2020-06-29T17:00:00Z">
        <w:r w:rsidR="00A95BF3">
          <w:rPr>
            <w:rFonts w:ascii="Times New Roman" w:hAnsi="Times New Roman" w:cs="Times New Roman"/>
            <w:bCs/>
            <w:color w:val="222222"/>
          </w:rPr>
          <w:t xml:space="preserve"> in order to remove any potential for confusion that we considered this issue to be specific to the moderation analysis</w:t>
        </w:r>
      </w:ins>
      <w:ins w:id="56" w:author="Ian Hussey" w:date="2020-06-29T17:11:00Z">
        <w:r w:rsidR="001A6BFA">
          <w:rPr>
            <w:rFonts w:ascii="Times New Roman" w:hAnsi="Times New Roman" w:cs="Times New Roman"/>
            <w:bCs/>
            <w:color w:val="222222"/>
          </w:rPr>
          <w:t>. This section had already been moved to the SOM-R on the editor’s request</w:t>
        </w:r>
      </w:ins>
      <w:ins w:id="57" w:author="Ian Hussey" w:date="2020-06-29T17:12:00Z">
        <w:r w:rsidR="00B72814">
          <w:rPr>
            <w:rFonts w:ascii="Times New Roman" w:hAnsi="Times New Roman" w:cs="Times New Roman"/>
            <w:bCs/>
            <w:color w:val="222222"/>
          </w:rPr>
          <w:t xml:space="preserve"> (see above).</w:t>
        </w:r>
      </w:ins>
    </w:p>
    <w:p w14:paraId="716D7B50" w14:textId="77777777" w:rsidR="00E67F0B" w:rsidRPr="00E67F0B" w:rsidRDefault="00E67F0B" w:rsidP="00E67F0B">
      <w:pPr>
        <w:autoSpaceDE w:val="0"/>
        <w:autoSpaceDN w:val="0"/>
        <w:adjustRightInd w:val="0"/>
        <w:spacing w:after="0" w:line="240" w:lineRule="auto"/>
        <w:rPr>
          <w:rFonts w:ascii="Times New Roman" w:hAnsi="Times New Roman" w:cs="Times New Roman"/>
          <w:sz w:val="24"/>
          <w:szCs w:val="24"/>
        </w:rPr>
      </w:pPr>
    </w:p>
    <w:p w14:paraId="4F426FDA" w14:textId="5322B7A6" w:rsidR="007660B5" w:rsidRPr="00E67F0B" w:rsidRDefault="007660B5" w:rsidP="007660B5">
      <w:pPr>
        <w:shd w:val="clear" w:color="auto" w:fill="D0CECE" w:themeFill="background2" w:themeFillShade="E6"/>
        <w:rPr>
          <w:rFonts w:ascii="Times New Roman" w:hAnsi="Times New Roman" w:cs="Times New Roman"/>
          <w:color w:val="222222"/>
        </w:rPr>
      </w:pPr>
      <w:r w:rsidRPr="00E67F0B">
        <w:rPr>
          <w:rFonts w:ascii="Times New Roman" w:hAnsi="Times New Roman" w:cs="Times New Roman"/>
          <w:b/>
          <w:bCs/>
          <w:color w:val="222222"/>
          <w:shd w:val="clear" w:color="auto" w:fill="D0CECE" w:themeFill="background2" w:themeFillShade="E6"/>
        </w:rPr>
        <w:t>R2.3.</w:t>
      </w:r>
      <w:r w:rsidRPr="00E67F0B">
        <w:rPr>
          <w:rFonts w:ascii="Times New Roman" w:hAnsi="Times New Roman" w:cs="Times New Roman"/>
          <w:color w:val="222222"/>
          <w:shd w:val="clear" w:color="auto" w:fill="D0CECE" w:themeFill="background2" w:themeFillShade="E6"/>
        </w:rPr>
        <w:t xml:space="preserve"> </w:t>
      </w:r>
      <w:r w:rsidR="00EB2EEE" w:rsidRPr="00E67F0B">
        <w:rPr>
          <w:rFonts w:ascii="Times New Roman" w:hAnsi="Times New Roman" w:cs="Times New Roman"/>
          <w:color w:val="222222"/>
          <w:shd w:val="clear" w:color="auto" w:fill="D0CECE" w:themeFill="background2" w:themeFillShade="E6"/>
        </w:rPr>
        <w:t xml:space="preserve">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w:t>
      </w:r>
      <w:r w:rsidR="00EB2EEE" w:rsidRPr="00E67F0B">
        <w:rPr>
          <w:rFonts w:ascii="Times New Roman" w:hAnsi="Times New Roman" w:cs="Times New Roman"/>
          <w:color w:val="222222"/>
          <w:shd w:val="clear" w:color="auto" w:fill="D0CECE" w:themeFill="background2" w:themeFillShade="E6"/>
        </w:rPr>
        <w:lastRenderedPageBreak/>
        <w:t>arise from using a retrospective report of awareness, which I believe is the biggest methodological lesson from the project.</w:t>
      </w:r>
    </w:p>
    <w:p w14:paraId="075EAF00" w14:textId="196447B7" w:rsidR="006E45FF" w:rsidRDefault="007660B5" w:rsidP="006E45FF">
      <w:pPr>
        <w:rPr>
          <w:ins w:id="58" w:author="Ian Hussey" w:date="2020-06-29T17:00:00Z"/>
          <w:rFonts w:ascii="Times New Roman" w:hAnsi="Times New Roman" w:cs="Times New Roman"/>
          <w:bCs/>
          <w:color w:val="222222"/>
        </w:rPr>
      </w:pPr>
      <w:r w:rsidRPr="002F2AA8">
        <w:rPr>
          <w:rFonts w:ascii="Times New Roman" w:hAnsi="Times New Roman" w:cs="Times New Roman"/>
          <w:b/>
          <w:bCs/>
          <w:color w:val="222222"/>
        </w:rPr>
        <w:t>Response R2.3.</w:t>
      </w:r>
      <w:r w:rsidR="006E45FF" w:rsidRPr="002F2AA8">
        <w:rPr>
          <w:rFonts w:ascii="Times New Roman" w:hAnsi="Times New Roman" w:cs="Times New Roman"/>
          <w:b/>
          <w:bCs/>
          <w:color w:val="222222"/>
        </w:rPr>
        <w:t xml:space="preserve"> </w:t>
      </w:r>
      <w:del w:id="59" w:author="Ian Hussey" w:date="2020-06-29T17:00:00Z">
        <w:r w:rsidR="006E45FF" w:rsidRPr="002F2AA8">
          <w:rPr>
            <w:rFonts w:ascii="Times New Roman" w:hAnsi="Times New Roman" w:cs="Times New Roman"/>
            <w:bCs/>
            <w:color w:val="222222"/>
          </w:rPr>
          <w:delText xml:space="preserve">In line with Reviewer 2’s comments we now acknowledge that the data from this study raises doubts but does not settle the question of whether EC can happen in the absence of awareness (see changes </w:delText>
        </w:r>
        <w:r w:rsidR="003B3B9A" w:rsidRPr="002F2AA8">
          <w:rPr>
            <w:rFonts w:ascii="Times New Roman" w:hAnsi="Times New Roman" w:cs="Times New Roman"/>
            <w:bCs/>
            <w:color w:val="222222"/>
          </w:rPr>
          <w:delText xml:space="preserve">in the Discussion </w:delText>
        </w:r>
        <w:r w:rsidR="006E45FF" w:rsidRPr="002F2AA8">
          <w:rPr>
            <w:rFonts w:ascii="Times New Roman" w:hAnsi="Times New Roman" w:cs="Times New Roman"/>
            <w:bCs/>
            <w:color w:val="222222"/>
          </w:rPr>
          <w:delText>on p.</w:delText>
        </w:r>
        <w:r w:rsidR="00E67F0B">
          <w:rPr>
            <w:rFonts w:ascii="Times New Roman" w:hAnsi="Times New Roman" w:cs="Times New Roman"/>
            <w:bCs/>
            <w:color w:val="222222"/>
          </w:rPr>
          <w:delText xml:space="preserve"> </w:delText>
        </w:r>
        <w:r w:rsidR="00E67F0B" w:rsidRPr="00E67F0B">
          <w:rPr>
            <w:rFonts w:ascii="Times New Roman" w:hAnsi="Times New Roman" w:cs="Times New Roman"/>
            <w:bCs/>
            <w:color w:val="222222"/>
          </w:rPr>
          <w:delText>23</w:delText>
        </w:r>
        <w:r w:rsidR="006E45FF" w:rsidRPr="002F2AA8">
          <w:rPr>
            <w:rFonts w:ascii="Times New Roman" w:hAnsi="Times New Roman" w:cs="Times New Roman"/>
            <w:bCs/>
            <w:color w:val="222222"/>
          </w:rPr>
          <w:delText>).</w:delText>
        </w:r>
        <w:r w:rsidR="006E45FF">
          <w:rPr>
            <w:rFonts w:ascii="Times New Roman" w:hAnsi="Times New Roman" w:cs="Times New Roman"/>
            <w:bCs/>
            <w:color w:val="222222"/>
          </w:rPr>
          <w:delText xml:space="preserve"> </w:delText>
        </w:r>
      </w:del>
      <w:ins w:id="60" w:author="Ian Hussey" w:date="2020-06-29T17:00:00Z">
        <w:r w:rsidR="00045D20" w:rsidRPr="00E13CE9">
          <w:rPr>
            <w:rFonts w:ascii="Times New Roman" w:hAnsi="Times New Roman" w:cs="Times New Roman"/>
            <w:bCs/>
            <w:color w:val="222222"/>
          </w:rPr>
          <w:t>We agree,</w:t>
        </w:r>
        <w:r w:rsidR="00045D20">
          <w:rPr>
            <w:rFonts w:ascii="Times New Roman" w:hAnsi="Times New Roman" w:cs="Times New Roman"/>
            <w:b/>
            <w:bCs/>
            <w:color w:val="222222"/>
          </w:rPr>
          <w:t xml:space="preserve"> </w:t>
        </w:r>
        <w:r w:rsidR="00045D20">
          <w:rPr>
            <w:rFonts w:ascii="Times New Roman" w:hAnsi="Times New Roman" w:cs="Times New Roman"/>
            <w:bCs/>
            <w:color w:val="222222"/>
          </w:rPr>
          <w:t>no single paper can or should conclusively decide a debate. Our conclusion section emphasizes that doubts have been raised and strong evidence for unaware EC is lacking, but does not conclude that it is a settled debate (p. 20):</w:t>
        </w:r>
      </w:ins>
    </w:p>
    <w:p w14:paraId="668A0A82" w14:textId="42FAA8DE" w:rsidR="00045D20" w:rsidRPr="00045D20" w:rsidRDefault="00045D20" w:rsidP="00045D20">
      <w:pPr>
        <w:rPr>
          <w:ins w:id="61" w:author="Ian Hussey" w:date="2020-06-29T17:00:00Z"/>
          <w:rFonts w:ascii="Times New Roman" w:hAnsi="Times New Roman" w:cs="Times New Roman"/>
          <w:color w:val="222222"/>
        </w:rPr>
      </w:pPr>
      <w:ins w:id="62" w:author="Ian Hussey" w:date="2020-06-29T17:00:00Z">
        <w:r>
          <w:rPr>
            <w:rFonts w:ascii="Times New Roman" w:hAnsi="Times New Roman" w:cs="Times New Roman"/>
            <w:color w:val="222222"/>
          </w:rPr>
          <w:t>“</w:t>
        </w:r>
        <w:r w:rsidRPr="00045D20">
          <w:rPr>
            <w:rFonts w:ascii="Times New Roman" w:hAnsi="Times New Roman" w:cs="Times New Roman"/>
            <w:color w:val="222222"/>
          </w:rPr>
          <w:t>To conclude, although we replicated the surveillance task effect, we urge caution when using such an effect to make strong claims about ‘unaware’ EC, especially when those claims are being used to justify new theory or interventions. We also encourage more careful reflection on existing theory and interventions that have already been founded on this effect (e.g., March et al., 2018; Shaw et al., 2016). Strong claims necessitate strong evidence; evidence that is currently lacking.</w:t>
        </w:r>
        <w:r>
          <w:rPr>
            <w:rFonts w:ascii="Times New Roman" w:hAnsi="Times New Roman" w:cs="Times New Roman"/>
            <w:color w:val="222222"/>
          </w:rPr>
          <w:t>”</w:t>
        </w:r>
      </w:ins>
    </w:p>
    <w:p w14:paraId="725C1534" w14:textId="6B8F59BC" w:rsidR="00045D20" w:rsidRPr="00170192" w:rsidRDefault="00045D20" w:rsidP="006E45FF">
      <w:pPr>
        <w:rPr>
          <w:rFonts w:ascii="Times New Roman" w:hAnsi="Times New Roman" w:cs="Times New Roman"/>
          <w:color w:val="222222"/>
        </w:rPr>
      </w:pP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045D20"/>
    <w:rsid w:val="000469B7"/>
    <w:rsid w:val="00094FC5"/>
    <w:rsid w:val="000B39CC"/>
    <w:rsid w:val="000D3165"/>
    <w:rsid w:val="00152CD9"/>
    <w:rsid w:val="00156AC2"/>
    <w:rsid w:val="0018188E"/>
    <w:rsid w:val="001A6BFA"/>
    <w:rsid w:val="001B5710"/>
    <w:rsid w:val="002207A6"/>
    <w:rsid w:val="00226CFD"/>
    <w:rsid w:val="002739D5"/>
    <w:rsid w:val="00286946"/>
    <w:rsid w:val="00287002"/>
    <w:rsid w:val="002A286E"/>
    <w:rsid w:val="002C7336"/>
    <w:rsid w:val="002E4F36"/>
    <w:rsid w:val="002F2AA8"/>
    <w:rsid w:val="00342D51"/>
    <w:rsid w:val="00352D21"/>
    <w:rsid w:val="003738AF"/>
    <w:rsid w:val="003B3B9A"/>
    <w:rsid w:val="003C5707"/>
    <w:rsid w:val="003D1A2B"/>
    <w:rsid w:val="003F5523"/>
    <w:rsid w:val="004340AA"/>
    <w:rsid w:val="004D1C18"/>
    <w:rsid w:val="00540A23"/>
    <w:rsid w:val="005570B3"/>
    <w:rsid w:val="005730C7"/>
    <w:rsid w:val="005A2054"/>
    <w:rsid w:val="005A3A1C"/>
    <w:rsid w:val="00603E70"/>
    <w:rsid w:val="00650788"/>
    <w:rsid w:val="006E45FF"/>
    <w:rsid w:val="006F3C50"/>
    <w:rsid w:val="007003FD"/>
    <w:rsid w:val="007660B5"/>
    <w:rsid w:val="007F32E0"/>
    <w:rsid w:val="0080054D"/>
    <w:rsid w:val="0081466F"/>
    <w:rsid w:val="00825C7B"/>
    <w:rsid w:val="00841067"/>
    <w:rsid w:val="00854998"/>
    <w:rsid w:val="008D74D9"/>
    <w:rsid w:val="009221E7"/>
    <w:rsid w:val="009224F5"/>
    <w:rsid w:val="00932B22"/>
    <w:rsid w:val="00964139"/>
    <w:rsid w:val="00985BCF"/>
    <w:rsid w:val="00992F96"/>
    <w:rsid w:val="009C5A7C"/>
    <w:rsid w:val="00A02E83"/>
    <w:rsid w:val="00A65E64"/>
    <w:rsid w:val="00A95BF3"/>
    <w:rsid w:val="00AE697E"/>
    <w:rsid w:val="00B60E95"/>
    <w:rsid w:val="00B72814"/>
    <w:rsid w:val="00B85999"/>
    <w:rsid w:val="00B90B49"/>
    <w:rsid w:val="00BE61F3"/>
    <w:rsid w:val="00C36C2E"/>
    <w:rsid w:val="00C4063B"/>
    <w:rsid w:val="00CC4B7A"/>
    <w:rsid w:val="00D26EC1"/>
    <w:rsid w:val="00D7192F"/>
    <w:rsid w:val="00D86C01"/>
    <w:rsid w:val="00DA0414"/>
    <w:rsid w:val="00DC4371"/>
    <w:rsid w:val="00DE3345"/>
    <w:rsid w:val="00DE521B"/>
    <w:rsid w:val="00E03DE5"/>
    <w:rsid w:val="00E13CE9"/>
    <w:rsid w:val="00E2656F"/>
    <w:rsid w:val="00E608AA"/>
    <w:rsid w:val="00E67F0B"/>
    <w:rsid w:val="00EB2EEE"/>
    <w:rsid w:val="00EB431E"/>
    <w:rsid w:val="00EC33B8"/>
    <w:rsid w:val="00ED068F"/>
    <w:rsid w:val="00EF73C5"/>
    <w:rsid w:val="00F26FC3"/>
    <w:rsid w:val="00F403F8"/>
    <w:rsid w:val="00F51808"/>
    <w:rsid w:val="00FC1759"/>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f7vh/" TargetMode="External"/><Relationship Id="rId3" Type="http://schemas.openxmlformats.org/officeDocument/2006/relationships/styles" Target="styles.xml"/><Relationship Id="rId7" Type="http://schemas.openxmlformats.org/officeDocument/2006/relationships/hyperlink" Target="https://osf.io/8tmf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CD2E-AEA1-4141-8B04-C9991BE4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14</cp:revision>
  <dcterms:created xsi:type="dcterms:W3CDTF">2020-06-17T07:07:00Z</dcterms:created>
  <dcterms:modified xsi:type="dcterms:W3CDTF">2020-06-29T15:21:00Z</dcterms:modified>
</cp:coreProperties>
</file>