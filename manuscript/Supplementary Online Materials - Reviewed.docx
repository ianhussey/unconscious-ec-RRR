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1FE75F57" w:rsidR="00EB051D" w:rsidRDefault="00EB051D" w:rsidP="001A6F17">
      <w:pPr>
        <w:ind w:firstLine="0"/>
        <w:jc w:val="center"/>
      </w:pPr>
      <w:r w:rsidRPr="00F127E2">
        <w:t xml:space="preserve">Incidental Attitude Formation via the Surveillance Task: A </w:t>
      </w:r>
      <w:ins w:id="0" w:author="Ian Hussey" w:date="2020-04-03T16:13:00Z">
        <w:r w:rsidR="002F2323">
          <w:t>R</w:t>
        </w:r>
      </w:ins>
      <w:del w:id="1" w:author="Ian Hussey" w:date="2020-04-03T16:13:00Z">
        <w:r w:rsidRPr="002F2323" w:rsidDel="002F2323">
          <w:delText>Pre</w:delText>
        </w:r>
        <w:r w:rsidR="00223679" w:rsidRPr="002F2323" w:rsidDel="002F2323">
          <w:delText>r</w:delText>
        </w:r>
      </w:del>
      <w:r w:rsidRPr="002F2323">
        <w:t>egistered Replication</w:t>
      </w:r>
      <w:r w:rsidRPr="00F127E2">
        <w:t xml:space="preserve"> </w:t>
      </w:r>
      <w:ins w:id="2" w:author="Ian Hussey" w:date="2020-04-03T16:13:00Z">
        <w:r w:rsidR="002F2323">
          <w:t xml:space="preserve">Report </w:t>
        </w:r>
      </w:ins>
      <w:bookmarkStart w:id="3" w:name="_GoBack"/>
      <w:bookmarkEnd w:id="3"/>
      <w:r w:rsidRPr="00F127E2">
        <w:t>of Olson and Fazio (2001)</w:t>
      </w:r>
    </w:p>
    <w:p w14:paraId="236F65C8" w14:textId="4BD51E81" w:rsidR="0047478C" w:rsidRPr="00F127E2" w:rsidRDefault="0047478C" w:rsidP="001A6F17">
      <w:pPr>
        <w:ind w:firstLine="0"/>
        <w:jc w:val="center"/>
      </w:pPr>
      <w:r>
        <w:t>Supplementary Online Materials - Reviewed</w:t>
      </w:r>
    </w:p>
    <w:p w14:paraId="433687F9" w14:textId="77777777" w:rsidR="0047478C" w:rsidRDefault="0047478C" w:rsidP="00585695">
      <w:pPr>
        <w:pStyle w:val="Heading1"/>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7228D147" w14:textId="28508188" w:rsidR="00CD5DE6" w:rsidRDefault="003148AF" w:rsidP="00DB352D">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5F298BD5" w14:textId="77777777" w:rsidR="0062303D" w:rsidRDefault="0062303D">
      <w:pPr>
        <w:spacing w:after="160" w:line="259" w:lineRule="auto"/>
        <w:ind w:firstLine="0"/>
        <w:outlineLvl w:val="9"/>
        <w:rPr>
          <w:b/>
          <w:bCs w:val="0"/>
        </w:rPr>
      </w:pPr>
      <w:r>
        <w:br w:type="page"/>
      </w:r>
    </w:p>
    <w:p w14:paraId="784FCACA" w14:textId="4FE6AA8C" w:rsidR="00223679" w:rsidRPr="0062303D" w:rsidRDefault="007129B9" w:rsidP="0062303D">
      <w:pPr>
        <w:pStyle w:val="Heading2"/>
      </w:pPr>
      <w:r>
        <w:lastRenderedPageBreak/>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235CCCFD" w14:textId="2233961C" w:rsidR="0092029E" w:rsidRDefault="0092029E" w:rsidP="00F427AE">
      <w:pPr>
        <w:rPr>
          <w:b/>
          <w:i/>
          <w:lang w:val="en-IE"/>
        </w:rPr>
      </w:pPr>
      <w:r w:rsidRPr="0092029E">
        <w:rPr>
          <w:b/>
          <w:i/>
          <w:lang w:val="en-IE"/>
        </w:rPr>
        <w:t>Primary analyses</w:t>
      </w:r>
      <w:r>
        <w:rPr>
          <w:b/>
          <w:i/>
          <w:lang w:val="en-IE"/>
        </w:rPr>
        <w:t xml:space="preserve"> and hypotheses</w:t>
      </w:r>
      <w:r w:rsidRPr="0092029E">
        <w:rPr>
          <w:b/>
          <w:i/>
          <w:lang w:val="en-IE"/>
        </w:rPr>
        <w:t>.</w:t>
      </w:r>
    </w:p>
    <w:p w14:paraId="301272EF" w14:textId="41F1DCE4" w:rsidR="00E31ED1" w:rsidRDefault="00E31ED1" w:rsidP="00F427AE">
      <w:r w:rsidRPr="006D5385">
        <w:rPr>
          <w:i/>
          <w:lang w:val="en-IE"/>
        </w:rPr>
        <w:t>“</w:t>
      </w:r>
      <w:r w:rsidRPr="006D5385">
        <w:rPr>
          <w:i/>
        </w:rPr>
        <w:t>To determine if EC effects emerge in the absence of contingency</w:t>
      </w:r>
      <w:r w:rsidR="00132F45" w:rsidRPr="006D5385">
        <w:rPr>
          <w:i/>
        </w:rPr>
        <w:t xml:space="preserve"> </w:t>
      </w:r>
      <w:r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t xml:space="preserve"> (p.14)</w:t>
      </w:r>
    </w:p>
    <w:p w14:paraId="0829CF24" w14:textId="4998E906" w:rsidR="000D7094" w:rsidRDefault="000D7094" w:rsidP="002F2323">
      <w:pPr>
        <w:rPr>
          <w:lang w:val="en-IE"/>
        </w:rPr>
      </w:pPr>
      <w:r>
        <w:rPr>
          <w:lang w:val="en-IE"/>
        </w:rPr>
        <w:lastRenderedPageBreak/>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sei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4509F497" w14:textId="48CD758C" w:rsidR="0092029E" w:rsidRDefault="0092029E" w:rsidP="003C2C96">
      <w:pPr>
        <w:rPr>
          <w:rFonts w:eastAsia="Times New Roman"/>
          <w:highlight w:val="white"/>
        </w:rPr>
      </w:pPr>
      <w:r>
        <w:rPr>
          <w:b/>
          <w:i/>
          <w:lang w:val="en-IE"/>
        </w:rPr>
        <w:t>Secondary</w:t>
      </w:r>
      <w:r w:rsidRPr="0092029E">
        <w:rPr>
          <w:b/>
          <w:i/>
          <w:lang w:val="en-IE"/>
        </w:rPr>
        <w:t xml:space="preserve"> analyses</w:t>
      </w:r>
      <w:r>
        <w:rPr>
          <w:b/>
          <w:i/>
          <w:lang w:val="en-IE"/>
        </w:rPr>
        <w:t xml:space="preserve"> and hypotheses</w:t>
      </w:r>
      <w:r>
        <w:rPr>
          <w:rFonts w:eastAsia="Times New Roman"/>
          <w:highlight w:val="white"/>
        </w:rPr>
        <w:t xml:space="preserve">. </w:t>
      </w:r>
    </w:p>
    <w:p w14:paraId="5EADEF98" w14:textId="1B89D7D5" w:rsidR="003C2C96" w:rsidRDefault="00F43168" w:rsidP="003C2C96">
      <w:pPr>
        <w:rPr>
          <w:rFonts w:eastAsia="Times New Roman"/>
          <w:highlight w:val="white"/>
        </w:rPr>
      </w:pPr>
      <w:r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54B0622" w14:textId="2AD3ECEF" w:rsidR="003C2C96" w:rsidRDefault="00F43168" w:rsidP="003C2C96">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7A20BC29"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lastRenderedPageBreak/>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5833A35F" w:rsidR="00101D1A"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w:t>
      </w:r>
      <w:r>
        <w:rPr>
          <w:lang w:val="en-IE"/>
        </w:rPr>
        <w:lastRenderedPageBreak/>
        <w:t xml:space="preserve">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xml:space="preserve">; see above for full quotes and p.17 of Stage 1 Accepted manuscript). These criteria could therefore not be fulfilled when interpreting the results. The third outcome </w:t>
      </w:r>
      <w:r w:rsidR="00415238">
        <w:rPr>
          <w:lang w:val="en-IE"/>
        </w:rPr>
        <w:lastRenderedPageBreak/>
        <w:t>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024CDDE3"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(these points can be found on pages 22 and 26 and will not be reproduced here).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0"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w:t>
      </w:r>
      <w:r w:rsidRPr="003148AF">
        <w:lastRenderedPageBreak/>
        <w:t>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w:t>
      </w:r>
      <w:r w:rsidRPr="003148AF">
        <w:lastRenderedPageBreak/>
        <w:t xml:space="preserve">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3B1AEB29" w14:textId="77777777" w:rsidR="007A12A1" w:rsidRPr="003148AF" w:rsidRDefault="007A12A1" w:rsidP="00711DDA"/>
    <w:p w14:paraId="1C7B9B8C" w14:textId="77777777" w:rsidR="00711DDA" w:rsidRDefault="003148AF" w:rsidP="00711DDA">
      <w:pPr>
        <w:pStyle w:val="Heading2"/>
      </w:pPr>
      <w:r w:rsidRPr="003148AF">
        <w:t xml:space="preserve">Non-preregistered analyses </w:t>
      </w:r>
    </w:p>
    <w:p w14:paraId="2916E5F2" w14:textId="4A964364" w:rsidR="003148AF" w:rsidRDefault="003148AF" w:rsidP="00841608">
      <w:r w:rsidRPr="00711DDA">
        <w:t xml:space="preserve">All non-preregistered analyses are clearly marked in both the code implementation and the manuscript. These fully reported in the manuscript. </w:t>
      </w:r>
    </w:p>
    <w:p w14:paraId="1BD6B4E8" w14:textId="63A03EBA" w:rsidR="00844CCE" w:rsidRPr="003709C4" w:rsidRDefault="00844CCE" w:rsidP="00585695">
      <w:pPr>
        <w:pStyle w:val="Heading1"/>
      </w:pPr>
      <w:r w:rsidRPr="003709C4">
        <w:t xml:space="preserve">Sample Size and Characteristics </w:t>
      </w:r>
    </w:p>
    <w:p w14:paraId="30F9B99E" w14:textId="01A44273" w:rsidR="00844CCE" w:rsidRDefault="00844CCE" w:rsidP="00711DDA">
      <w:r w:rsidRPr="00844CCE">
        <w:t xml:space="preserve">Table S1 </w:t>
      </w:r>
      <w:r w:rsidR="003148AF">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p>
    <w:p w14:paraId="3F30CFB6" w14:textId="77777777" w:rsidR="00F55374" w:rsidRDefault="00F55374" w:rsidP="00711DDA"/>
    <w:p w14:paraId="0587070A" w14:textId="77777777" w:rsidR="00F55374" w:rsidRDefault="00F55374" w:rsidP="00711DDA"/>
    <w:p w14:paraId="4CD274A2" w14:textId="77777777" w:rsidR="00F55374" w:rsidRDefault="00F55374" w:rsidP="00711DDA"/>
    <w:p w14:paraId="05B0F596" w14:textId="77777777" w:rsidR="00F55374" w:rsidRDefault="00F55374" w:rsidP="00711DDA"/>
    <w:p w14:paraId="14CF706B" w14:textId="77777777" w:rsidR="00F55374" w:rsidRDefault="00F55374" w:rsidP="00711DDA"/>
    <w:p w14:paraId="47968642" w14:textId="77777777" w:rsidR="00F55374" w:rsidRDefault="00F55374" w:rsidP="00711DDA"/>
    <w:p w14:paraId="2437EFFA" w14:textId="77777777" w:rsidR="00F55374" w:rsidRDefault="00F55374" w:rsidP="00711DDA"/>
    <w:p w14:paraId="7DED7B9E" w14:textId="77777777" w:rsidR="00F55374" w:rsidRDefault="00F55374" w:rsidP="00711DDA"/>
    <w:p w14:paraId="628E8480" w14:textId="77777777" w:rsidR="00F55374" w:rsidRDefault="00F55374" w:rsidP="00711DDA"/>
    <w:p w14:paraId="4D7FB92E" w14:textId="77777777" w:rsidR="00F55374" w:rsidRDefault="00F55374" w:rsidP="00711DDA">
      <w:pPr>
        <w:sectPr w:rsidR="00F55374" w:rsidSect="00F55374">
          <w:headerReference w:type="even" r:id="rId11"/>
          <w:headerReference w:type="default" r:id="rId12"/>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66AA" w14:textId="77777777" w:rsidR="00C327D6" w:rsidRDefault="00C327D6" w:rsidP="00711DDA">
      <w:r>
        <w:separator/>
      </w:r>
    </w:p>
  </w:endnote>
  <w:endnote w:type="continuationSeparator" w:id="0">
    <w:p w14:paraId="49C05566" w14:textId="77777777" w:rsidR="00C327D6" w:rsidRDefault="00C327D6"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76626" w14:textId="77777777" w:rsidR="00C327D6" w:rsidRDefault="00C327D6" w:rsidP="00711DDA">
      <w:r>
        <w:separator/>
      </w:r>
    </w:p>
  </w:footnote>
  <w:footnote w:type="continuationSeparator" w:id="0">
    <w:p w14:paraId="4B8F188B" w14:textId="77777777" w:rsidR="00C327D6" w:rsidRDefault="00C327D6"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1499A984"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6517A">
          <w:rPr>
            <w:rStyle w:val="PageNumber"/>
            <w:noProof/>
          </w:rPr>
          <w:t>1</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8279B"/>
    <w:rsid w:val="000922B4"/>
    <w:rsid w:val="000A4FAD"/>
    <w:rsid w:val="000A61A6"/>
    <w:rsid w:val="000B18AB"/>
    <w:rsid w:val="000D0090"/>
    <w:rsid w:val="000D7094"/>
    <w:rsid w:val="000F5DC0"/>
    <w:rsid w:val="00101D1A"/>
    <w:rsid w:val="001057F2"/>
    <w:rsid w:val="00107E97"/>
    <w:rsid w:val="00111E25"/>
    <w:rsid w:val="0012426D"/>
    <w:rsid w:val="0012499D"/>
    <w:rsid w:val="001316E3"/>
    <w:rsid w:val="00132F45"/>
    <w:rsid w:val="00134788"/>
    <w:rsid w:val="001467EC"/>
    <w:rsid w:val="00146A95"/>
    <w:rsid w:val="00156302"/>
    <w:rsid w:val="0016577B"/>
    <w:rsid w:val="0018646E"/>
    <w:rsid w:val="001A6F17"/>
    <w:rsid w:val="001A713F"/>
    <w:rsid w:val="001B4A25"/>
    <w:rsid w:val="001C1186"/>
    <w:rsid w:val="001E1F08"/>
    <w:rsid w:val="001F65AD"/>
    <w:rsid w:val="001F76C3"/>
    <w:rsid w:val="002030FC"/>
    <w:rsid w:val="0020539B"/>
    <w:rsid w:val="00223679"/>
    <w:rsid w:val="0022696B"/>
    <w:rsid w:val="00245596"/>
    <w:rsid w:val="00264177"/>
    <w:rsid w:val="00271DF2"/>
    <w:rsid w:val="00294C83"/>
    <w:rsid w:val="00295070"/>
    <w:rsid w:val="002A206F"/>
    <w:rsid w:val="002A2B5A"/>
    <w:rsid w:val="002A42BC"/>
    <w:rsid w:val="002A5457"/>
    <w:rsid w:val="002C5513"/>
    <w:rsid w:val="002F2323"/>
    <w:rsid w:val="002F2553"/>
    <w:rsid w:val="00300E47"/>
    <w:rsid w:val="003148AF"/>
    <w:rsid w:val="00331F97"/>
    <w:rsid w:val="0036514F"/>
    <w:rsid w:val="003709C4"/>
    <w:rsid w:val="00386262"/>
    <w:rsid w:val="003B2D31"/>
    <w:rsid w:val="003C2C96"/>
    <w:rsid w:val="003E1702"/>
    <w:rsid w:val="004105CF"/>
    <w:rsid w:val="00411344"/>
    <w:rsid w:val="00415238"/>
    <w:rsid w:val="00415976"/>
    <w:rsid w:val="004204D7"/>
    <w:rsid w:val="00445F19"/>
    <w:rsid w:val="00455002"/>
    <w:rsid w:val="0047478C"/>
    <w:rsid w:val="004A4CAB"/>
    <w:rsid w:val="004C1906"/>
    <w:rsid w:val="004C57B6"/>
    <w:rsid w:val="004D5697"/>
    <w:rsid w:val="004F3557"/>
    <w:rsid w:val="0051076C"/>
    <w:rsid w:val="005546F2"/>
    <w:rsid w:val="0056632B"/>
    <w:rsid w:val="005679A5"/>
    <w:rsid w:val="005730C7"/>
    <w:rsid w:val="00575338"/>
    <w:rsid w:val="00585695"/>
    <w:rsid w:val="005A635B"/>
    <w:rsid w:val="005C7488"/>
    <w:rsid w:val="005D701C"/>
    <w:rsid w:val="0060313A"/>
    <w:rsid w:val="006113AA"/>
    <w:rsid w:val="0062303D"/>
    <w:rsid w:val="00626D7F"/>
    <w:rsid w:val="006463E8"/>
    <w:rsid w:val="006725CC"/>
    <w:rsid w:val="006862AA"/>
    <w:rsid w:val="006A244C"/>
    <w:rsid w:val="006D1230"/>
    <w:rsid w:val="006D5385"/>
    <w:rsid w:val="006D751C"/>
    <w:rsid w:val="00711DDA"/>
    <w:rsid w:val="007129B9"/>
    <w:rsid w:val="00723D49"/>
    <w:rsid w:val="0074064D"/>
    <w:rsid w:val="00762E21"/>
    <w:rsid w:val="0079229C"/>
    <w:rsid w:val="007A12A1"/>
    <w:rsid w:val="007A1CC9"/>
    <w:rsid w:val="007B7B0A"/>
    <w:rsid w:val="007D3996"/>
    <w:rsid w:val="0081049B"/>
    <w:rsid w:val="008251CB"/>
    <w:rsid w:val="00827148"/>
    <w:rsid w:val="00841067"/>
    <w:rsid w:val="00841608"/>
    <w:rsid w:val="00842AAE"/>
    <w:rsid w:val="00844CCE"/>
    <w:rsid w:val="00846556"/>
    <w:rsid w:val="008858EC"/>
    <w:rsid w:val="008927B2"/>
    <w:rsid w:val="008A7499"/>
    <w:rsid w:val="008B3774"/>
    <w:rsid w:val="008B3C2C"/>
    <w:rsid w:val="008E089B"/>
    <w:rsid w:val="0091638C"/>
    <w:rsid w:val="0092029E"/>
    <w:rsid w:val="009235AA"/>
    <w:rsid w:val="009429D1"/>
    <w:rsid w:val="009530AA"/>
    <w:rsid w:val="00981EE1"/>
    <w:rsid w:val="00982CB6"/>
    <w:rsid w:val="009A5B66"/>
    <w:rsid w:val="009A661D"/>
    <w:rsid w:val="009B722D"/>
    <w:rsid w:val="009C31BC"/>
    <w:rsid w:val="00A019FD"/>
    <w:rsid w:val="00A14A84"/>
    <w:rsid w:val="00A168C3"/>
    <w:rsid w:val="00A40F08"/>
    <w:rsid w:val="00A6517A"/>
    <w:rsid w:val="00A9455E"/>
    <w:rsid w:val="00B47F02"/>
    <w:rsid w:val="00B8476E"/>
    <w:rsid w:val="00BA758D"/>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50025"/>
    <w:rsid w:val="00D550D4"/>
    <w:rsid w:val="00D81B40"/>
    <w:rsid w:val="00D95F07"/>
    <w:rsid w:val="00DB352D"/>
    <w:rsid w:val="00DD4530"/>
    <w:rsid w:val="00DE4AB7"/>
    <w:rsid w:val="00E04EF6"/>
    <w:rsid w:val="00E31ED1"/>
    <w:rsid w:val="00E3449E"/>
    <w:rsid w:val="00E35F6B"/>
    <w:rsid w:val="00E63EAF"/>
    <w:rsid w:val="00E66B7F"/>
    <w:rsid w:val="00E6787C"/>
    <w:rsid w:val="00E916D1"/>
    <w:rsid w:val="00EB051D"/>
    <w:rsid w:val="00EB329E"/>
    <w:rsid w:val="00ED44E3"/>
    <w:rsid w:val="00F050B5"/>
    <w:rsid w:val="00F127E2"/>
    <w:rsid w:val="00F33613"/>
    <w:rsid w:val="00F35950"/>
    <w:rsid w:val="00F3598A"/>
    <w:rsid w:val="00F41447"/>
    <w:rsid w:val="00F427AE"/>
    <w:rsid w:val="00F43168"/>
    <w:rsid w:val="00F50BD4"/>
    <w:rsid w:val="00F55374"/>
    <w:rsid w:val="00F67C07"/>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uyng7" TargetMode="External"/><Relationship Id="rId4" Type="http://schemas.openxmlformats.org/officeDocument/2006/relationships/settings" Target="settings.xml"/><Relationship Id="rId9" Type="http://schemas.openxmlformats.org/officeDocument/2006/relationships/hyperlink" Target="https://osf.io/hs32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0C8D2-CC48-2E4F-91B4-CD6D7FAA3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4</cp:revision>
  <dcterms:created xsi:type="dcterms:W3CDTF">2020-04-03T08:39:00Z</dcterms:created>
  <dcterms:modified xsi:type="dcterms:W3CDTF">2020-04-03T14:13:00Z</dcterms:modified>
</cp:coreProperties>
</file>