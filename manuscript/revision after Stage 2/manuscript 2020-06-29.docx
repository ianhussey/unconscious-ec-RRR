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2FB22429" w:rsidR="006E7C92" w:rsidRPr="00F32498" w:rsidRDefault="00490809" w:rsidP="00490809">
      <w:pPr>
        <w:ind w:firstLine="0"/>
        <w:rPr>
          <w:color w:val="000000" w:themeColor="text1"/>
        </w:rPr>
      </w:pPr>
      <w:r>
        <w:t xml:space="preserve">Running Head: </w:t>
      </w:r>
      <w:r w:rsidRPr="00177267">
        <w:t>OLSON &amp; FAZIO (2001) REGISTERED REPLICATION</w:t>
      </w:r>
      <w:r>
        <w:t xml:space="preserve">  </w:t>
      </w:r>
      <w:r w:rsidR="0078074D" w:rsidRPr="00F32498">
        <w:rPr>
          <w:color w:val="000000" w:themeColor="text1"/>
        </w:rPr>
        <w:t xml:space="preserve"> </w:t>
      </w:r>
    </w:p>
    <w:p w14:paraId="6CDB69C1" w14:textId="1FFE30F5" w:rsidR="00256670" w:rsidRDefault="00256670" w:rsidP="006F5F7E">
      <w:pPr>
        <w:rPr>
          <w:color w:val="000000" w:themeColor="text1"/>
        </w:rPr>
      </w:pPr>
    </w:p>
    <w:p w14:paraId="75A8DA67" w14:textId="69CF927C" w:rsidR="00490809" w:rsidRDefault="00490809" w:rsidP="006F5F7E">
      <w:pPr>
        <w:rPr>
          <w:color w:val="000000" w:themeColor="text1"/>
        </w:rPr>
      </w:pPr>
    </w:p>
    <w:p w14:paraId="5B337CA2" w14:textId="48988CCC" w:rsidR="00490809" w:rsidRDefault="00490809" w:rsidP="006F5F7E">
      <w:pPr>
        <w:rPr>
          <w:color w:val="000000" w:themeColor="text1"/>
        </w:rPr>
      </w:pPr>
    </w:p>
    <w:p w14:paraId="1F5E5729" w14:textId="5FF2692E" w:rsidR="00490809" w:rsidRDefault="00490809" w:rsidP="006F5F7E">
      <w:pPr>
        <w:rPr>
          <w:color w:val="000000" w:themeColor="text1"/>
        </w:rPr>
      </w:pPr>
    </w:p>
    <w:p w14:paraId="71B9FBAD" w14:textId="77777777" w:rsidR="00490809" w:rsidRPr="00F32498" w:rsidRDefault="00490809"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4537F4DE"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Cornell University</w:t>
      </w:r>
      <w:del w:id="2" w:author="sean hughes" w:date="2020-06-29T10:52:00Z">
        <w:r w:rsidRPr="00F32498" w:rsidDel="003507C8">
          <w:rPr>
            <w:color w:val="000000" w:themeColor="text1"/>
            <w:sz w:val="24"/>
            <w:szCs w:val="24"/>
          </w:rPr>
          <w:delText>, Department of Psychology</w:delText>
        </w:r>
      </w:del>
      <w:r w:rsidRPr="00F32498">
        <w:rPr>
          <w:color w:val="000000" w:themeColor="text1"/>
          <w:sz w:val="24"/>
          <w:szCs w:val="24"/>
        </w:rPr>
        <w:t xml:space="preserve">,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w:t>
      </w:r>
      <w:del w:id="3" w:author="sean hughes" w:date="2020-06-29T10:53:00Z">
        <w:r w:rsidRPr="00F32498" w:rsidDel="003507C8">
          <w:rPr>
            <w:color w:val="000000" w:themeColor="text1"/>
            <w:sz w:val="24"/>
            <w:szCs w:val="24"/>
          </w:rPr>
          <w:delText>, Department of Psychology</w:delText>
        </w:r>
      </w:del>
      <w:r w:rsidRPr="00F32498">
        <w:rPr>
          <w:color w:val="000000" w:themeColor="text1"/>
          <w:sz w:val="24"/>
          <w:szCs w:val="24"/>
        </w:rPr>
        <w:t>,</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del w:id="4" w:author="sean hughes" w:date="2020-06-29T10:53:00Z">
        <w:r w:rsidRPr="00F32498" w:rsidDel="003507C8">
          <w:rPr>
            <w:color w:val="000000" w:themeColor="text1"/>
            <w:sz w:val="24"/>
            <w:szCs w:val="24"/>
          </w:rPr>
          <w:delText xml:space="preserve">, Department of </w:delText>
        </w:r>
        <w:commentRangeStart w:id="5"/>
        <w:r w:rsidRPr="00F32498" w:rsidDel="003507C8">
          <w:rPr>
            <w:color w:val="000000" w:themeColor="text1"/>
            <w:sz w:val="24"/>
            <w:szCs w:val="24"/>
          </w:rPr>
          <w:delText>Psychology</w:delText>
        </w:r>
      </w:del>
      <w:commentRangeEnd w:id="5"/>
      <w:r w:rsidR="003507C8">
        <w:rPr>
          <w:rStyle w:val="CommentReference"/>
          <w:color w:val="auto"/>
        </w:rPr>
        <w:commentReference w:id="5"/>
      </w:r>
      <w:r w:rsidRPr="00F32498">
        <w:rPr>
          <w:color w:val="000000" w:themeColor="text1"/>
          <w:sz w:val="24"/>
          <w:szCs w:val="24"/>
        </w:rPr>
        <w:t>.</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12"/>
          <w:headerReference w:type="default" r:id="rId13"/>
          <w:headerReference w:type="first" r:id="rId14"/>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5ACADF7B"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6"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6"/>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w:t>
      </w:r>
      <w:ins w:id="7" w:author="sean hughes" w:date="2020-06-29T10:54:00Z">
        <w:r w:rsidR="003507C8">
          <w:rPr>
            <w:color w:val="000000" w:themeColor="text1"/>
          </w:rPr>
          <w:t xml:space="preserve"> </w:t>
        </w:r>
      </w:ins>
      <w:r w:rsidRPr="00F32498">
        <w:rPr>
          <w:color w:val="000000" w:themeColor="text1"/>
        </w:rPr>
        <w:t xml:space="preserve">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5A13C0">
        <w:rPr>
          <w:i/>
          <w:color w:val="000000" w:themeColor="text1"/>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3CDFB649" w14:textId="77777777" w:rsidR="00490809" w:rsidRDefault="00654B46" w:rsidP="00252903">
      <w:pPr>
        <w:rPr>
          <w:color w:val="000000" w:themeColor="text1"/>
        </w:rPr>
        <w:sectPr w:rsidR="00490809" w:rsidSect="00E74B08">
          <w:headerReference w:type="default" r:id="rId15"/>
          <w:pgSz w:w="11909" w:h="16834"/>
          <w:pgMar w:top="1440" w:right="1440" w:bottom="1440" w:left="1440" w:header="533" w:footer="720" w:gutter="0"/>
          <w:cols w:space="720"/>
        </w:sect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31426576"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w:t>
      </w:r>
      <w:r w:rsidR="00190E34">
        <w:rPr>
          <w:color w:val="000000" w:themeColor="text1"/>
        </w:rPr>
        <w:t>s</w:t>
      </w:r>
      <w:r w:rsidRPr="00F32498">
        <w:rPr>
          <w:color w:val="000000" w:themeColor="text1"/>
        </w:rPr>
        <w:t xml:space="preserve"> between explicit attitudes and implicit attitudes, and treat</w:t>
      </w:r>
      <w:r w:rsidR="00190E34">
        <w:rPr>
          <w:color w:val="000000" w:themeColor="text1"/>
        </w:rPr>
        <w:t>s</w:t>
      </w:r>
      <w:r w:rsidRPr="00F32498">
        <w:rPr>
          <w:color w:val="000000" w:themeColor="text1"/>
        </w:rPr>
        <w:t xml:space="preserve">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6"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06A68E85" w:rsidR="007628D7" w:rsidRPr="00F32498" w:rsidRDefault="007628D7" w:rsidP="00252903">
      <w:pPr>
        <w:rPr>
          <w:color w:val="000000" w:themeColor="text1"/>
        </w:rPr>
      </w:pPr>
      <w:r w:rsidRPr="00F32498">
        <w:rPr>
          <w:color w:val="000000" w:themeColor="text1"/>
        </w:rPr>
        <w:t>When it comes to theorizing about EC, debate is largely led by proponents of dual</w:t>
      </w:r>
      <w:r w:rsidR="00190E34">
        <w:rPr>
          <w:color w:val="000000" w:themeColor="text1"/>
        </w:rPr>
        <w:t>-</w:t>
      </w:r>
      <w:r w:rsidRPr="00F32498">
        <w:rPr>
          <w:color w:val="000000" w:themeColor="text1"/>
        </w:rPr>
        <w:t>process (e.g., Gawronski &amp; Bodenhausen, 2006), single process propositional (e.g., De Houwer,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considerable attention: contingency awareness (e.g., Corneille &amp; Stahl, 201</w:t>
      </w:r>
      <w:r w:rsidR="002672F7">
        <w:rPr>
          <w:color w:val="000000" w:themeColor="text1"/>
        </w:rPr>
        <w:t>9</w:t>
      </w:r>
      <w:r w:rsidRPr="00F32498">
        <w:rPr>
          <w:color w:val="000000" w:themeColor="text1"/>
        </w:rPr>
        <w:t xml:space="preserve">). Showing that EC effects can occur </w:t>
      </w:r>
      <w:r w:rsidRPr="00F32498">
        <w:rPr>
          <w:color w:val="000000" w:themeColor="text1"/>
        </w:rPr>
        <w:lastRenderedPageBreak/>
        <w:t>without contingency awareness is often viewed as supporting dual</w:t>
      </w:r>
      <w:r w:rsidR="00190E34">
        <w:rPr>
          <w:color w:val="000000" w:themeColor="text1"/>
        </w:rPr>
        <w:t>-</w:t>
      </w:r>
      <w:r w:rsidRPr="00F32498">
        <w:rPr>
          <w:color w:val="000000" w:themeColor="text1"/>
        </w:rPr>
        <w:t>process and associati</w:t>
      </w:r>
      <w:r w:rsidR="00264D23">
        <w:rPr>
          <w:color w:val="000000" w:themeColor="text1"/>
        </w:rPr>
        <w:t>ve</w:t>
      </w:r>
      <w:r w:rsidRPr="00F32498">
        <w:rPr>
          <w:color w:val="000000" w:themeColor="text1"/>
        </w:rPr>
        <w:t xml:space="preserve">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xml:space="preserve">, 2009). Yet there is one EC paradigm (Olson &amp; Fazio, 2001) that some argue provides evidence for </w:t>
      </w:r>
      <w:r w:rsidR="0090199F">
        <w:rPr>
          <w:color w:val="000000" w:themeColor="text1"/>
        </w:rPr>
        <w:t>‘unaware’ EC</w:t>
      </w:r>
      <w:r w:rsidRPr="00F32498">
        <w:rPr>
          <w:color w:val="000000" w:themeColor="text1"/>
        </w:rPr>
        <w:t xml:space="preserve"> effects (e.g., Jones et al., 2010; March et al., 2018).</w:t>
      </w:r>
    </w:p>
    <w:p w14:paraId="3AC5E6C5" w14:textId="625D9583" w:rsidR="007A4D56" w:rsidRDefault="007A4D56" w:rsidP="00252903">
      <w:pPr>
        <w:rPr>
          <w:color w:val="000000" w:themeColor="text1"/>
        </w:rPr>
      </w:pPr>
      <w:r w:rsidRPr="002207A6">
        <w:rPr>
          <w:color w:val="000000" w:themeColor="text1"/>
        </w:rPr>
        <w:t xml:space="preserve">In this task, commonly called the ‘surveillance </w:t>
      </w:r>
      <w:r w:rsidR="00691448">
        <w:rPr>
          <w:color w:val="000000" w:themeColor="text1"/>
        </w:rPr>
        <w:t>task’</w:t>
      </w:r>
      <w:r w:rsidRPr="002207A6">
        <w:rPr>
          <w:color w:val="000000" w:themeColor="text1"/>
        </w:rPr>
        <w:t xml:space="preserve">, </w:t>
      </w:r>
      <w:r w:rsidR="005A13C0">
        <w:rPr>
          <w:color w:val="000000" w:themeColor="text1"/>
        </w:rPr>
        <w:t>neutral</w:t>
      </w:r>
      <w:r w:rsidR="00DA7A59">
        <w:rPr>
          <w:color w:val="000000" w:themeColor="text1"/>
        </w:rPr>
        <w:t xml:space="preserve"> and valenced stimuli are surreptitiously paired while the participants </w:t>
      </w:r>
      <w:r w:rsidR="004D7F41">
        <w:rPr>
          <w:color w:val="000000" w:themeColor="text1"/>
        </w:rPr>
        <w:t>complete</w:t>
      </w:r>
      <w:r w:rsidR="00DA7A59">
        <w:rPr>
          <w:color w:val="000000" w:themeColor="text1"/>
        </w:rPr>
        <w:t xml:space="preserve"> an unrelated task. T</w:t>
      </w:r>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r w:rsidR="00691448">
        <w:rPr>
          <w:color w:val="000000" w:themeColor="text1"/>
        </w:rPr>
        <w:t>‘</w:t>
      </w:r>
      <w:r>
        <w:rPr>
          <w:color w:val="000000" w:themeColor="text1"/>
        </w:rPr>
        <w:t>surveillance task</w:t>
      </w:r>
      <w:r w:rsidR="00691448">
        <w:rPr>
          <w:color w:val="000000" w:themeColor="text1"/>
        </w:rPr>
        <w:t>’</w:t>
      </w:r>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r w:rsidR="00691448">
        <w:rPr>
          <w:color w:val="000000" w:themeColor="text1"/>
        </w:rPr>
        <w:t xml:space="preserve"> that</w:t>
      </w:r>
      <w:r w:rsidR="00691448" w:rsidDel="00691448">
        <w:rPr>
          <w:color w:val="000000" w:themeColor="text1"/>
        </w:rPr>
        <w:t xml:space="preserve"> </w:t>
      </w:r>
      <w:r>
        <w:rPr>
          <w:color w:val="000000" w:themeColor="text1"/>
        </w:rPr>
        <w:t xml:space="preserve">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r w:rsidR="00691448">
        <w:rPr>
          <w:color w:val="000000" w:themeColor="text1"/>
        </w:rPr>
        <w:t xml:space="preserve"> (</w:t>
      </w:r>
      <w:r>
        <w:rPr>
          <w:color w:val="000000" w:themeColor="text1"/>
        </w:rPr>
        <w:t>i.e., the CSs)</w:t>
      </w:r>
      <w:r w:rsidR="008A2A15">
        <w:rPr>
          <w:color w:val="000000" w:themeColor="text1"/>
        </w:rPr>
        <w:t xml:space="preserve"> and </w:t>
      </w:r>
      <w:r w:rsidR="00691448">
        <w:rPr>
          <w:color w:val="000000" w:themeColor="text1"/>
        </w:rPr>
        <w:t xml:space="preserve">press a key when they </w:t>
      </w:r>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w:t>
      </w:r>
      <w:r w:rsidR="00EC7046">
        <w:rPr>
          <w:color w:val="000000" w:themeColor="text1"/>
        </w:rPr>
        <w:t xml:space="preserve">a </w:t>
      </w:r>
      <w:r w:rsidRPr="002207A6">
        <w:rPr>
          <w:color w:val="000000" w:themeColor="text1"/>
        </w:rPr>
        <w:t xml:space="preserve">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one Pokémon </w:t>
      </w:r>
      <w:r>
        <w:rPr>
          <w:color w:val="000000" w:themeColor="text1"/>
        </w:rPr>
        <w:t xml:space="preserve">(CS1) </w:t>
      </w:r>
      <w:r w:rsidRPr="002207A6">
        <w:rPr>
          <w:color w:val="000000" w:themeColor="text1"/>
        </w:rPr>
        <w:t xml:space="preserve">is always presented alongside a </w:t>
      </w:r>
      <w:r w:rsidR="00791F4F">
        <w:rPr>
          <w:color w:val="000000" w:themeColor="text1"/>
        </w:rPr>
        <w:t>positive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 xml:space="preserve">image </w:t>
      </w:r>
      <w:r>
        <w:rPr>
          <w:color w:val="000000" w:themeColor="text1"/>
        </w:rPr>
        <w:t xml:space="preserve">(US </w:t>
      </w:r>
      <w:r w:rsidR="00791F4F">
        <w:rPr>
          <w:color w:val="000000" w:themeColor="text1"/>
        </w:rPr>
        <w:t>positive</w:t>
      </w:r>
      <w:r>
        <w:rPr>
          <w:color w:val="000000" w:themeColor="text1"/>
        </w:rPr>
        <w:t xml:space="preser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 xml:space="preserve">is always presented with a </w:t>
      </w:r>
      <w:r w:rsidR="00791F4F">
        <w:rPr>
          <w:color w:val="000000" w:themeColor="text1"/>
        </w:rPr>
        <w:t>negative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image</w:t>
      </w:r>
      <w:r>
        <w:rPr>
          <w:color w:val="000000" w:themeColor="text1"/>
        </w:rPr>
        <w:t xml:space="preserve"> (US </w:t>
      </w:r>
      <w:r w:rsidR="00791F4F">
        <w:rPr>
          <w:color w:val="000000" w:themeColor="text1"/>
        </w:rPr>
        <w:t>negative</w:t>
      </w:r>
      <w:r>
        <w:rPr>
          <w:color w:val="000000" w:themeColor="text1"/>
        </w:rPr>
        <w:t>)</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stimuli) over CS2 (i.e.,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08DCEFBB" w:rsidR="007628D7" w:rsidRPr="00F32498" w:rsidRDefault="007628D7" w:rsidP="00252903">
      <w:pPr>
        <w:rPr>
          <w:color w:val="000000" w:themeColor="text1"/>
        </w:rPr>
      </w:pPr>
      <w:r w:rsidRPr="00F32498">
        <w:rPr>
          <w:color w:val="000000" w:themeColor="text1"/>
        </w:rPr>
        <w:lastRenderedPageBreak/>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citations in Google Scholar</w:t>
      </w:r>
      <w:r w:rsidR="00E60912">
        <w:rPr>
          <w:color w:val="000000" w:themeColor="text1"/>
          <w:highlight w:val="white"/>
        </w:rPr>
        <w:t xml:space="preserve"> as of June 2020</w:t>
      </w:r>
      <w:r w:rsidRPr="00F32498">
        <w:rPr>
          <w:color w:val="000000" w:themeColor="text1"/>
          <w:highlight w:val="white"/>
        </w:rPr>
        <w:t xml:space="preserve">). </w:t>
      </w:r>
      <w:r w:rsidRPr="00F32498">
        <w:rPr>
          <w:color w:val="000000" w:themeColor="text1"/>
        </w:rPr>
        <w:t xml:space="preserve">Several authors have claimed that the surveillance task provides evidence for </w:t>
      </w:r>
      <w:r w:rsidR="0090199F">
        <w:rPr>
          <w:color w:val="000000" w:themeColor="text1"/>
        </w:rPr>
        <w:t>‘unaware’ EC</w:t>
      </w:r>
      <w:r w:rsidRPr="00F32498">
        <w:rPr>
          <w:color w:val="000000" w:themeColor="text1"/>
        </w:rPr>
        <w:t xml:space="preserve">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7"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w:t>
      </w:r>
      <w:r w:rsidRPr="00F32498">
        <w:rPr>
          <w:color w:val="000000" w:themeColor="text1"/>
          <w:highlight w:val="white"/>
        </w:rPr>
        <w:lastRenderedPageBreak/>
        <w:t>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270ACD3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w:t>
      </w:r>
      <w:ins w:id="8" w:author="sean hughes" w:date="2020-06-29T11:00:00Z">
        <w:r w:rsidR="003507C8">
          <w:t xml:space="preserve">an </w:t>
        </w:r>
      </w:ins>
      <w:r w:rsidRPr="00AB67DD">
        <w:t xml:space="preserve">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problematic attitudes and behavior. Such developments seem premature given that few studies exist, and those that do are characterized by small samples and very small effect sizes. </w:t>
      </w:r>
      <w:r w:rsidRPr="00F32498">
        <w:rPr>
          <w:color w:val="000000" w:themeColor="text1"/>
        </w:rPr>
        <w:lastRenderedPageBreak/>
        <w:t>Given the theoretical and practical implications stemming from this task, it seems prudent to 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9"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68C77B9F" w:rsidR="007628D7" w:rsidRDefault="007628D7" w:rsidP="00252903">
      <w:pPr>
        <w:rPr>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w:t>
      </w:r>
      <w:r w:rsidR="004D7F41">
        <w:rPr>
          <w:color w:val="000000" w:themeColor="text1"/>
        </w:rPr>
        <w:t>inadvertently</w:t>
      </w:r>
      <w:r w:rsidR="004D7F41" w:rsidRPr="00F32498">
        <w:rPr>
          <w:color w:val="000000" w:themeColor="text1"/>
        </w:rPr>
        <w:t xml:space="preserve"> </w:t>
      </w:r>
      <w:r w:rsidRPr="00F32498">
        <w:rPr>
          <w:color w:val="000000" w:themeColor="text1"/>
        </w:rPr>
        <w:t xml:space="preserve">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w:t>
      </w:r>
      <w:r w:rsidR="00391A4E">
        <w:rPr>
          <w:color w:val="000000" w:themeColor="text1"/>
        </w:rPr>
        <w:t>construct</w:t>
      </w:r>
      <w:r w:rsidR="00391A4E" w:rsidRPr="00F32498">
        <w:rPr>
          <w:color w:val="000000" w:themeColor="text1"/>
        </w:rPr>
        <w:t xml:space="preserve">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1CF32285"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20" w:history="1">
        <w:r w:rsidRPr="00F32498">
          <w:rPr>
            <w:rStyle w:val="Hyperlink"/>
            <w:color w:val="000000" w:themeColor="text1"/>
          </w:rPr>
          <w:t>osf.io/3hjpf</w:t>
        </w:r>
      </w:hyperlink>
      <w:r w:rsidR="005A13C0" w:rsidRPr="005A13C0">
        <w:rPr>
          <w:rStyle w:val="Hyperlink"/>
          <w:color w:val="000000" w:themeColor="text1"/>
          <w:u w:val="none"/>
        </w:rPr>
        <w:t xml:space="preserve"> </w:t>
      </w:r>
      <w:r w:rsidR="005A13C0" w:rsidRPr="005A13C0">
        <w:rPr>
          <w:rStyle w:val="Hyperlink"/>
          <w:color w:val="auto"/>
          <w:u w:val="none"/>
        </w:rPr>
        <w:t xml:space="preserve">and </w:t>
      </w:r>
      <w:hyperlink r:id="rId21" w:history="1">
        <w:r w:rsidR="005A13C0" w:rsidRPr="005A13C0">
          <w:rPr>
            <w:rStyle w:val="Hyperlink"/>
            <w:color w:val="auto"/>
          </w:rPr>
          <w:t>osf.io/uyng7</w:t>
        </w:r>
      </w:hyperlink>
      <w:r w:rsidR="00B568D0" w:rsidRPr="005A13C0">
        <w:rPr>
          <w:rStyle w:val="Hyperlink"/>
          <w:color w:val="auto"/>
          <w:u w:val="none"/>
        </w:rPr>
        <w:t>)</w:t>
      </w:r>
      <w:r w:rsidRPr="005A13C0">
        <w:t xml:space="preserve">. </w:t>
      </w:r>
      <w:bookmarkStart w:id="9" w:name="_Hlk37150391"/>
      <w:r w:rsidR="007628D7" w:rsidRPr="005A13C0">
        <w:t xml:space="preserve">All </w:t>
      </w:r>
      <w:r w:rsidR="007628D7" w:rsidRPr="00F32498">
        <w:rPr>
          <w:color w:val="000000" w:themeColor="text1"/>
        </w:rPr>
        <w:t>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w:t>
      </w:r>
      <w:r w:rsidR="007628D7" w:rsidRPr="0090199F">
        <w:t>Framework (</w:t>
      </w:r>
      <w:hyperlink r:id="rId22" w:history="1">
        <w:r w:rsidR="0090199F" w:rsidRPr="0090199F">
          <w:rPr>
            <w:rStyle w:val="Hyperlink"/>
            <w:color w:val="auto"/>
          </w:rPr>
          <w:t>osf.io/hs32y</w:t>
        </w:r>
      </w:hyperlink>
      <w:r w:rsidR="007628D7" w:rsidRPr="0090199F">
        <w:t>)</w:t>
      </w:r>
      <w:bookmarkEnd w:id="9"/>
      <w:r w:rsidR="007628D7" w:rsidRPr="0090199F">
        <w:t xml:space="preserve">. </w:t>
      </w:r>
      <w:r w:rsidR="007628D7" w:rsidRPr="0090199F">
        <w:rPr>
          <w:highlight w:val="white"/>
        </w:rPr>
        <w:t xml:space="preserve">We </w:t>
      </w:r>
      <w:r w:rsidR="007628D7" w:rsidRPr="00F32498">
        <w:rPr>
          <w:color w:val="000000" w:themeColor="text1"/>
          <w:highlight w:val="white"/>
        </w:rPr>
        <w:t xml:space="preserve">report how we determined our sample size, all </w:t>
      </w:r>
      <w:r w:rsidR="007628D7" w:rsidRPr="00F32498">
        <w:rPr>
          <w:color w:val="000000" w:themeColor="text1"/>
          <w:highlight w:val="white"/>
        </w:rPr>
        <w:lastRenderedPageBreak/>
        <w:t xml:space="preserve">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w:t>
      </w:r>
      <w:r w:rsidR="00C56F9F">
        <w:rPr>
          <w:color w:val="000000" w:themeColor="text1"/>
          <w:highlight w:val="white"/>
        </w:rPr>
        <w:t>.</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5A8E54BC"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10" w:name="_Hlk41464661"/>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10"/>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 xml:space="preserve">All data from all sites was included in the analyses, following </w:t>
      </w:r>
      <w:del w:id="11" w:author="sean hughes" w:date="2020-06-29T11:06:00Z">
        <w:r w:rsidR="00F72029" w:rsidDel="008E220D">
          <w:rPr>
            <w:color w:val="000000" w:themeColor="text1"/>
          </w:rPr>
          <w:delText xml:space="preserve">our </w:delText>
        </w:r>
      </w:del>
      <w:ins w:id="12" w:author="sean hughes" w:date="2020-06-29T11:06:00Z">
        <w:r w:rsidR="008E220D">
          <w:rPr>
            <w:color w:val="000000" w:themeColor="text1"/>
          </w:rPr>
          <w:t xml:space="preserve">the </w:t>
        </w:r>
      </w:ins>
      <w:r w:rsidR="00F72029">
        <w:rPr>
          <w:color w:val="000000" w:themeColor="text1"/>
        </w:rPr>
        <w:t>amended preregistration for our data collection stopping rule (</w:t>
      </w:r>
      <w:hyperlink r:id="rId23" w:history="1">
        <w:r w:rsidR="00F72029" w:rsidRPr="00A37B20">
          <w:rPr>
            <w:rStyle w:val="Hyperlink"/>
            <w:color w:val="auto"/>
          </w:rPr>
          <w:t>osf.io/uyng7</w:t>
        </w:r>
      </w:hyperlink>
      <w:r w:rsidR="00F72029">
        <w:rPr>
          <w:rStyle w:val="Hyperlink"/>
          <w:color w:val="auto"/>
        </w:rPr>
        <w:t>).</w:t>
      </w:r>
    </w:p>
    <w:p w14:paraId="5E664223" w14:textId="6E1432FC"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 xml:space="preserve">Useful, Calming, Desirable, Appealing, Worthwhile, Relaxing, </w:t>
      </w:r>
      <w:r w:rsidRPr="00F32498">
        <w:rPr>
          <w:i/>
        </w:rPr>
        <w:lastRenderedPageBreak/>
        <w:t>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06FB4B8C" w:rsidR="00644C65" w:rsidRDefault="007628D7" w:rsidP="00644C65">
      <w:pPr>
        <w:rPr>
          <w:color w:val="000000" w:themeColor="text1"/>
        </w:rPr>
      </w:pPr>
      <w:bookmarkStart w:id="13" w:name="_Hlk41465137"/>
      <w:r w:rsidRPr="00F32498">
        <w:rPr>
          <w:b/>
          <w:color w:val="000000" w:themeColor="text1"/>
        </w:rPr>
        <w:t>Conditioned stimuli</w:t>
      </w:r>
      <w:bookmarkEnd w:id="13"/>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 xml:space="preserve">details </w:t>
      </w:r>
      <w:r w:rsidR="00644C65">
        <w:rPr>
          <w:color w:val="000000" w:themeColor="text1"/>
          <w:shd w:val="clear" w:color="auto" w:fill="FFFFFF"/>
        </w:rPr>
        <w:t>and</w:t>
      </w:r>
      <w:r w:rsidR="00644C65" w:rsidRPr="00946704">
        <w:rPr>
          <w:color w:val="000000" w:themeColor="text1"/>
          <w:shd w:val="clear" w:color="auto" w:fill="FFFFFF"/>
        </w:rPr>
        <w:t xml:space="preserve"> </w:t>
      </w:r>
      <w:hyperlink r:id="rId24"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4FDF279B" w:rsidR="007628D7"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3EFF3E66" w14:textId="77777777" w:rsidR="00FE5A07" w:rsidRPr="00F32498" w:rsidRDefault="00FE5A07" w:rsidP="00252903">
      <w:pPr>
        <w:rPr>
          <w:color w:val="000000" w:themeColor="text1"/>
        </w:rPr>
      </w:pPr>
    </w:p>
    <w:p w14:paraId="41383BA4" w14:textId="7FA33A37" w:rsidR="007628D7" w:rsidRPr="00F32498" w:rsidRDefault="007628D7" w:rsidP="00B76294">
      <w:pPr>
        <w:pStyle w:val="Heading2"/>
      </w:pPr>
      <w:r w:rsidRPr="00F32498">
        <w:lastRenderedPageBreak/>
        <w:t>Procedure</w:t>
      </w:r>
    </w:p>
    <w:p w14:paraId="2554DFA4" w14:textId="05F17B69"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14" w:name="_Hlk37316720"/>
      <w:r w:rsidR="004B7775">
        <w:rPr>
          <w:color w:val="000000" w:themeColor="text1"/>
        </w:rPr>
        <w:t>the lab’s</w:t>
      </w:r>
      <w:bookmarkEnd w:id="14"/>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5"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3B11805F" w:rsidR="00F76638" w:rsidRDefault="007628D7" w:rsidP="00252903">
      <w:pPr>
        <w:rPr>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6"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7"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297693BB"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 xml:space="preserve">task and the evaluation task (e.g., Kendrick &amp; Olson, 2012). The filler task </w:t>
      </w:r>
      <w:r w:rsidRPr="00F32498">
        <w:rPr>
          <w:color w:val="000000" w:themeColor="text1"/>
        </w:rPr>
        <w:lastRenderedPageBreak/>
        <w:t>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 xml:space="preserve">not analyzed. Nevertheless, those interested in </w:t>
      </w:r>
      <w:r w:rsidR="00B6686E" w:rsidRPr="00F32498">
        <w:rPr>
          <w:color w:val="000000" w:themeColor="text1"/>
        </w:rPr>
        <w:t>th</w:t>
      </w:r>
      <w:r w:rsidR="00B6686E">
        <w:rPr>
          <w:color w:val="000000" w:themeColor="text1"/>
        </w:rPr>
        <w:t>e</w:t>
      </w:r>
      <w:r w:rsidR="00B6686E" w:rsidRPr="00F32498">
        <w:rPr>
          <w:color w:val="000000" w:themeColor="text1"/>
        </w:rPr>
        <w:t>s</w:t>
      </w:r>
      <w:r w:rsidR="00B6686E">
        <w:rPr>
          <w:color w:val="000000" w:themeColor="text1"/>
        </w:rPr>
        <w:t>e</w:t>
      </w:r>
      <w:r w:rsidR="00B6686E" w:rsidRPr="00F32498">
        <w:rPr>
          <w:color w:val="000000" w:themeColor="text1"/>
        </w:rPr>
        <w:t xml:space="preserve"> </w:t>
      </w:r>
      <w:r w:rsidRPr="00F32498">
        <w:rPr>
          <w:color w:val="000000" w:themeColor="text1"/>
        </w:rPr>
        <w:t>data can retrieve it from the OSF website (</w:t>
      </w:r>
      <w:hyperlink r:id="rId28" w:history="1">
        <w:r w:rsidR="00F63791" w:rsidRPr="00811308">
          <w:rPr>
            <w:rStyle w:val="Hyperlink"/>
            <w:color w:val="000000" w:themeColor="text1"/>
          </w:rPr>
          <w:t>osf.io/k9nrf</w:t>
        </w:r>
      </w:hyperlink>
      <w:r w:rsidRPr="00F32498">
        <w:rPr>
          <w:color w:val="000000" w:themeColor="text1"/>
        </w:rPr>
        <w:t>).</w:t>
      </w:r>
    </w:p>
    <w:p w14:paraId="6D31D55D" w14:textId="39121884"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w:t>
      </w:r>
      <w:ins w:id="15" w:author="sean hughes" w:date="2020-06-29T11:09:00Z">
        <w:r w:rsidR="008E220D">
          <w:rPr>
            <w:color w:val="000000" w:themeColor="text1"/>
          </w:rPr>
          <w:t>red</w:t>
        </w:r>
      </w:ins>
      <w:r w:rsidRPr="00F32498">
        <w:rPr>
          <w:color w:val="000000" w:themeColor="text1"/>
        </w:rPr>
        <w:t xml:space="preserve">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 </w:t>
      </w:r>
      <w:ins w:id="16" w:author="sean hughes" w:date="2020-06-29T11:10:00Z">
        <w:r w:rsidR="008E220D">
          <w:rPr>
            <w:rStyle w:val="FootnoteReference"/>
            <w:color w:val="000000" w:themeColor="text1"/>
          </w:rPr>
          <w:footnoteReference w:id="4"/>
        </w:r>
        <w:r w:rsidR="008E220D">
          <w:rPr>
            <w:color w:val="000000" w:themeColor="text1"/>
          </w:rPr>
          <w:t xml:space="preserve"> </w:t>
        </w:r>
      </w:ins>
      <w:r w:rsidRPr="00F32498">
        <w:rPr>
          <w:color w:val="000000" w:themeColor="text1"/>
        </w:rPr>
        <w:t xml:space="preserve">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9"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17" w:name="_Hlk36108002"/>
      <w:r w:rsidRPr="00F32498">
        <w:rPr>
          <w:color w:val="000000" w:themeColor="text1"/>
        </w:rPr>
        <w:t xml:space="preserve">original Olson and Fazio (2001) post-experiment questionnaire </w:t>
      </w:r>
      <w:bookmarkEnd w:id="17"/>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w:t>
      </w:r>
      <w:r w:rsidRPr="00F32498">
        <w:rPr>
          <w:i/>
          <w:color w:val="000000" w:themeColor="text1"/>
        </w:rPr>
        <w:lastRenderedPageBreak/>
        <w:t xml:space="preserve">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18" w:name="_Hlk36108018"/>
      <w:r w:rsidRPr="00F32498">
        <w:rPr>
          <w:color w:val="000000" w:themeColor="text1"/>
        </w:rPr>
        <w:t>Bar-Anan et al. (2010) protocol</w:t>
      </w:r>
      <w:bookmarkEnd w:id="18"/>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w:t>
      </w:r>
      <w:r w:rsidRPr="008E220D">
        <w:rPr>
          <w:i/>
          <w:color w:val="000000" w:themeColor="text1"/>
          <w:rPrChange w:id="19" w:author="sean hughes" w:date="2020-06-29T11:12:00Z">
            <w:rPr>
              <w:color w:val="000000" w:themeColor="text1"/>
            </w:rPr>
          </w:rPrChange>
        </w:rPr>
        <w:t>How familiar were you with the cartoon creatures that appeared in the surveillance tasks?</w:t>
      </w:r>
      <w:r w:rsidRPr="00F32498">
        <w:rPr>
          <w:color w:val="000000" w:themeColor="text1"/>
        </w:rPr>
        <w:t xml:space="preserve"> (response scale: 0 = Not familiar at all to 8 = Very familiar).</w:t>
      </w:r>
    </w:p>
    <w:p w14:paraId="7CD9A6A4" w14:textId="77777777" w:rsidR="00F65E5D" w:rsidRDefault="007628D7" w:rsidP="004376A6">
      <w:pPr>
        <w:rPr>
          <w:color w:val="000000" w:themeColor="text1"/>
        </w:rPr>
      </w:pPr>
      <w:bookmarkStart w:id="20" w:name="_Hlk41465932"/>
      <w:r w:rsidRPr="00F32498">
        <w:rPr>
          <w:b/>
          <w:color w:val="000000" w:themeColor="text1"/>
        </w:rPr>
        <w:t xml:space="preserve">Experimental fidelity. </w:t>
      </w:r>
      <w:bookmarkEnd w:id="20"/>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30">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w:t>
      </w:r>
    </w:p>
    <w:p w14:paraId="478B4B35" w14:textId="637AE615" w:rsidR="007628D7" w:rsidRDefault="007628D7" w:rsidP="004376A6">
      <w:pPr>
        <w:rPr>
          <w:color w:val="000000" w:themeColor="text1"/>
        </w:rPr>
      </w:pPr>
      <w:r w:rsidRPr="00F32498">
        <w:rPr>
          <w:color w:val="000000" w:themeColor="text1"/>
        </w:rPr>
        <w:t xml:space="preserve"> </w:t>
      </w:r>
    </w:p>
    <w:p w14:paraId="2E84F306" w14:textId="19801759" w:rsidR="007628D7" w:rsidRPr="00ED0CE2" w:rsidRDefault="00760293" w:rsidP="00ED0CE2">
      <w:pPr>
        <w:pStyle w:val="Heading1"/>
      </w:pPr>
      <w:r w:rsidRPr="00ED0CE2">
        <w:lastRenderedPageBreak/>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7B12CC1" w14:textId="5CD6D5A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w:t>
      </w:r>
      <w:ins w:id="21" w:author="sean hughes" w:date="2020-06-29T11:16:00Z">
        <w:r w:rsidR="00C82E0E">
          <w:rPr>
            <w:lang w:val="en-IE" w:bidi="ar-SA"/>
          </w:rPr>
          <w:t>al</w:t>
        </w:r>
      </w:ins>
      <w:r w:rsidR="00654B69">
        <w:rPr>
          <w:lang w:val="en-IE" w:bidi="ar-SA"/>
        </w:rPr>
        <w:t xml:space="preserve">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w:t>
      </w:r>
      <w:r w:rsidRPr="007F3EB4">
        <w:rPr>
          <w:lang w:val="en-IE" w:bidi="ar-SA"/>
        </w:rPr>
        <w:lastRenderedPageBreak/>
        <w:t xml:space="preserve">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w:t>
      </w:r>
      <w:r w:rsidR="007F3EB4" w:rsidRPr="00370FD8">
        <w:rPr>
          <w:lang w:val="en-IE" w:bidi="ar-SA"/>
        </w:rPr>
        <w:t xml:space="preserve">Two independent </w:t>
      </w:r>
      <w:proofErr w:type="spellStart"/>
      <w:r w:rsidR="007F3EB4" w:rsidRPr="00370FD8">
        <w:rPr>
          <w:lang w:val="en-IE" w:bidi="ar-SA"/>
        </w:rPr>
        <w:t>raters</w:t>
      </w:r>
      <w:proofErr w:type="spellEnd"/>
      <w:r w:rsidR="007F3EB4" w:rsidRPr="00370FD8">
        <w:rPr>
          <w:lang w:val="en-IE" w:bidi="ar-SA"/>
        </w:rPr>
        <w:t xml:space="preserve">, who were blinded to one another’s ratings, evaluated responses to </w:t>
      </w:r>
      <w:r w:rsidR="0043013D" w:rsidRPr="00370FD8">
        <w:rPr>
          <w:lang w:val="en-IE" w:bidi="ar-SA"/>
        </w:rPr>
        <w:t>these two questions</w:t>
      </w:r>
      <w:r w:rsidR="007F3EB4" w:rsidRPr="00370FD8">
        <w:rPr>
          <w:lang w:val="en-IE" w:bidi="ar-SA"/>
        </w:rPr>
        <w:t xml:space="preserve">, and treated responses </w:t>
      </w:r>
      <w:r w:rsidR="002A64D5" w:rsidRPr="00370FD8">
        <w:rPr>
          <w:lang w:val="en-IE" w:bidi="ar-SA"/>
        </w:rPr>
        <w:t xml:space="preserve">on </w:t>
      </w:r>
      <w:r w:rsidR="007F3EB4" w:rsidRPr="00370FD8">
        <w:rPr>
          <w:lang w:val="en-IE" w:bidi="ar-SA"/>
        </w:rPr>
        <w:t>both questions as one (compound) text response</w:t>
      </w:r>
      <w:r w:rsidR="003066E4" w:rsidRPr="00370FD8">
        <w:rPr>
          <w:lang w:val="en-IE" w:bidi="ar-SA"/>
        </w:rPr>
        <w:t xml:space="preserve"> (see </w:t>
      </w:r>
      <w:hyperlink r:id="rId31" w:history="1">
        <w:r w:rsidR="00745DEE" w:rsidRPr="00370FD8">
          <w:rPr>
            <w:rStyle w:val="Hyperlink"/>
            <w:color w:val="auto"/>
          </w:rPr>
          <w:t>osf.io/2dm6u</w:t>
        </w:r>
      </w:hyperlink>
      <w:r w:rsidR="00745DEE" w:rsidRPr="00370FD8">
        <w:rPr>
          <w:lang w:val="en-IE" w:bidi="ar-SA"/>
        </w:rPr>
        <w:t xml:space="preserve"> </w:t>
      </w:r>
      <w:r w:rsidR="00745DEE" w:rsidRPr="00370FD8">
        <w:rPr>
          <w:lang w:bidi="ar-SA"/>
        </w:rPr>
        <w:t>for t</w:t>
      </w:r>
      <w:r w:rsidR="003066E4" w:rsidRPr="00370FD8">
        <w:rPr>
          <w:lang w:bidi="ar-SA"/>
        </w:rPr>
        <w:t xml:space="preserve">he </w:t>
      </w:r>
      <w:r w:rsidR="003066E4" w:rsidRPr="00370FD8">
        <w:rPr>
          <w:lang w:val="en-IE" w:bidi="ar-SA"/>
        </w:rPr>
        <w:t>exact coding instructions provided to the data collection sites)</w:t>
      </w:r>
      <w:r w:rsidR="007F3EB4" w:rsidRPr="00370FD8">
        <w:rPr>
          <w:lang w:val="en-IE" w:bidi="ar-SA"/>
        </w:rPr>
        <w:t xml:space="preserve">. </w:t>
      </w:r>
      <w:r w:rsidR="002A64D5" w:rsidRPr="00370FD8">
        <w:rPr>
          <w:lang w:val="en-IE" w:bidi="ar-SA"/>
        </w:rPr>
        <w:t xml:space="preserve">Participants were </w:t>
      </w:r>
      <w:r w:rsidR="007F3EB4" w:rsidRPr="00370FD8">
        <w:rPr>
          <w:lang w:val="en-IE" w:bidi="ar-SA"/>
        </w:rPr>
        <w:t xml:space="preserve">scored as ‘aware’ </w:t>
      </w:r>
      <w:r w:rsidR="007F3EB4" w:rsidRPr="007F3EB4">
        <w:rPr>
          <w:lang w:val="en-IE" w:bidi="ar-SA"/>
        </w:rPr>
        <w:t xml:space="preserve">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scored them </w:t>
      </w:r>
      <w:r w:rsidR="007F3EB4" w:rsidRPr="007F3EB4">
        <w:rPr>
          <w:lang w:val="en-IE" w:bidi="ar-SA"/>
        </w:rPr>
        <w:t xml:space="preserve">as ‘aware’. </w:t>
      </w:r>
    </w:p>
    <w:p w14:paraId="179532B0" w14:textId="3148011D"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22"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aware </w:t>
      </w:r>
      <w:ins w:id="23" w:author="sean hughes" w:date="2020-06-29T11:17:00Z">
        <w:r w:rsidR="00C82E0E">
          <w:rPr>
            <w:lang w:val="en-IE" w:bidi="ar-SA"/>
          </w:rPr>
          <w:t xml:space="preserve">to </w:t>
        </w:r>
      </w:ins>
      <w:r w:rsidR="00C63DE4">
        <w:rPr>
          <w:lang w:val="en-IE" w:bidi="ar-SA"/>
        </w:rPr>
        <w:t>be</w:t>
      </w:r>
      <w:del w:id="24" w:author="sean hughes" w:date="2020-06-29T11:17:00Z">
        <w:r w:rsidR="00C63DE4" w:rsidDel="00C82E0E">
          <w:rPr>
            <w:lang w:val="en-IE" w:bidi="ar-SA"/>
          </w:rPr>
          <w:delText>ing</w:delText>
        </w:r>
      </w:del>
      <w:r w:rsidR="00C63DE4">
        <w:rPr>
          <w:lang w:val="en-IE" w:bidi="ar-SA"/>
        </w:rPr>
        <w:t xml:space="preserve">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w:t>
      </w:r>
      <w:r w:rsidR="00C63DE4" w:rsidRPr="00DE521B">
        <w:rPr>
          <w:color w:val="231F20"/>
          <w:lang w:val="en-IE" w:bidi="ar-SA"/>
        </w:rPr>
        <w:lastRenderedPageBreak/>
        <w:t xml:space="preserve">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F234E">
        <w:rPr>
          <w:color w:val="222222"/>
        </w:rPr>
        <w:t>‘</w:t>
      </w:r>
      <w:r w:rsidR="005A34B3" w:rsidRPr="00F51808">
        <w:rPr>
          <w:color w:val="222222"/>
        </w:rPr>
        <w:t>aware</w:t>
      </w:r>
      <w:r w:rsidR="005F234E">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22"/>
    <w:p w14:paraId="4A630690" w14:textId="5481C88D" w:rsidR="00F43070" w:rsidRPr="00F32498" w:rsidRDefault="00427526" w:rsidP="00A50B74">
      <w:pPr>
        <w:ind w:firstLine="0"/>
        <w:rPr>
          <w:color w:val="000000" w:themeColor="text1"/>
        </w:rPr>
      </w:pPr>
      <w:r>
        <w:rPr>
          <w:noProof/>
          <w:lang w:val="nl-BE" w:eastAsia="nl-BE" w:bidi="ar-SA"/>
        </w:rPr>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32">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7B3BE1E6" w:rsidR="00FE4CDA" w:rsidRPr="00427526" w:rsidRDefault="00FE4CDA" w:rsidP="00AB67DD">
      <w:pPr>
        <w:pStyle w:val="Tableandfigurenames"/>
        <w:rPr>
          <w:b/>
          <w:sz w:val="20"/>
        </w:rPr>
      </w:pPr>
      <w:r w:rsidRPr="00427526">
        <w:rPr>
          <w:b/>
          <w:sz w:val="20"/>
        </w:rPr>
        <w:t xml:space="preserve">Figure 2. </w:t>
      </w:r>
      <w:r w:rsidRPr="00427526">
        <w:rPr>
          <w:sz w:val="20"/>
        </w:rPr>
        <w:t xml:space="preserve">Results of the </w:t>
      </w:r>
      <w:r w:rsidR="00E37390" w:rsidRPr="00427526">
        <w:rPr>
          <w:sz w:val="20"/>
        </w:rPr>
        <w:t>preregister</w:t>
      </w:r>
      <w:r w:rsidRPr="00427526">
        <w:rPr>
          <w:sz w:val="20"/>
        </w:rPr>
        <w:t>ed meta-analy</w:t>
      </w:r>
      <w:ins w:id="25" w:author="sean hughes" w:date="2020-06-29T11:19:00Z">
        <w:r w:rsidR="00C82E0E">
          <w:rPr>
            <w:sz w:val="20"/>
          </w:rPr>
          <w:t>tic</w:t>
        </w:r>
      </w:ins>
      <w:del w:id="26" w:author="sean hughes" w:date="2020-06-29T11:19:00Z">
        <w:r w:rsidRPr="00427526" w:rsidDel="00C82E0E">
          <w:rPr>
            <w:sz w:val="20"/>
          </w:rPr>
          <w:delText>sis</w:delText>
        </w:r>
      </w:del>
      <w:r w:rsidRPr="00427526">
        <w:rPr>
          <w:sz w:val="20"/>
        </w:rPr>
        <w:t xml:space="preserve"> models. </w:t>
      </w:r>
      <w:r w:rsidR="008E3BDD" w:rsidRPr="00427526">
        <w:rPr>
          <w:sz w:val="20"/>
        </w:rPr>
        <w:t xml:space="preserve">Primary </w:t>
      </w:r>
      <w:r w:rsidRPr="00427526">
        <w:rPr>
          <w:sz w:val="20"/>
        </w:rPr>
        <w:t xml:space="preserve">model: (a) exclusions based on the original authors’ </w:t>
      </w:r>
      <w:r w:rsidR="00A1376F" w:rsidRPr="00427526">
        <w:rPr>
          <w:sz w:val="20"/>
        </w:rPr>
        <w:t>criterion</w:t>
      </w:r>
      <w:r w:rsidRPr="00427526">
        <w:rPr>
          <w:sz w:val="20"/>
        </w:rPr>
        <w:t xml:space="preserve"> (Olson &amp; Fazio, 2001); </w:t>
      </w:r>
      <w:r w:rsidR="008E3BDD" w:rsidRPr="00427526">
        <w:rPr>
          <w:sz w:val="20"/>
        </w:rPr>
        <w:t xml:space="preserve">secondary </w:t>
      </w:r>
      <w:r w:rsidRPr="00427526">
        <w:rPr>
          <w:sz w:val="20"/>
        </w:rPr>
        <w:t>models: exclusions based</w:t>
      </w:r>
      <w:r w:rsidR="00A1376F" w:rsidRPr="00427526">
        <w:rPr>
          <w:sz w:val="20"/>
        </w:rPr>
        <w:t xml:space="preserve"> </w:t>
      </w:r>
      <w:r w:rsidRPr="00427526">
        <w:rPr>
          <w:sz w:val="20"/>
        </w:rPr>
        <w:t xml:space="preserve">on </w:t>
      </w:r>
      <w:r w:rsidR="00A1376F" w:rsidRPr="00427526">
        <w:rPr>
          <w:sz w:val="20"/>
        </w:rPr>
        <w:t xml:space="preserve">the </w:t>
      </w:r>
      <w:r w:rsidRPr="00427526">
        <w:rPr>
          <w:sz w:val="20"/>
        </w:rPr>
        <w:t>(b) Olson &amp; Fazio (2001) modified, (c) Bar-Anan et al. (2010) and (d) Bar-Anan et al. (2010) modified criteri</w:t>
      </w:r>
      <w:r w:rsidR="00F030C6" w:rsidRPr="00427526">
        <w:rPr>
          <w:sz w:val="20"/>
        </w:rPr>
        <w:t>a</w:t>
      </w:r>
      <w:r w:rsidRPr="00427526">
        <w:rPr>
          <w:sz w:val="20"/>
        </w:rPr>
        <w:t xml:space="preserve">. DV </w:t>
      </w:r>
      <w:r w:rsidR="00E04B97" w:rsidRPr="00427526">
        <w:rPr>
          <w:sz w:val="20"/>
        </w:rPr>
        <w:t>wa</w:t>
      </w:r>
      <w:r w:rsidRPr="00427526">
        <w:rPr>
          <w:sz w:val="20"/>
        </w:rPr>
        <w:t xml:space="preserve">s </w:t>
      </w:r>
      <w:r w:rsidR="00237967" w:rsidRPr="00427526">
        <w:rPr>
          <w:sz w:val="20"/>
        </w:rPr>
        <w:t>E</w:t>
      </w:r>
      <w:r w:rsidRPr="00427526">
        <w:rPr>
          <w:sz w:val="20"/>
        </w:rPr>
        <w:t xml:space="preserve">valuative </w:t>
      </w:r>
      <w:r w:rsidR="00237967" w:rsidRPr="00427526">
        <w:rPr>
          <w:sz w:val="20"/>
        </w:rPr>
        <w:t>C</w:t>
      </w:r>
      <w:r w:rsidRPr="00427526">
        <w:rPr>
          <w:sz w:val="20"/>
        </w:rPr>
        <w:t>onditioning effect score (i.e., a preference for CS</w:t>
      </w:r>
      <w:r w:rsidRPr="00427526">
        <w:rPr>
          <w:sz w:val="20"/>
          <w:vertAlign w:val="subscript"/>
        </w:rPr>
        <w:t>pos</w:t>
      </w:r>
      <w:r w:rsidRPr="00427526">
        <w:rPr>
          <w:sz w:val="20"/>
        </w:rPr>
        <w:t xml:space="preserve"> over CS</w:t>
      </w:r>
      <w:r w:rsidRPr="00427526">
        <w:rPr>
          <w:sz w:val="20"/>
          <w:vertAlign w:val="subscript"/>
        </w:rPr>
        <w:t>neg</w:t>
      </w:r>
      <w:r w:rsidRPr="00427526">
        <w:rPr>
          <w:sz w:val="20"/>
        </w:rPr>
        <w:t xml:space="preserve">). Each lab is identified by the last name of the corresponding author. In each forest plot, squares represent observed Hedges’ </w:t>
      </w:r>
      <w:r w:rsidRPr="00427526">
        <w:rPr>
          <w:i/>
          <w:sz w:val="20"/>
        </w:rPr>
        <w:t xml:space="preserve">g </w:t>
      </w:r>
      <w:r w:rsidRPr="00427526">
        <w:rPr>
          <w:sz w:val="20"/>
        </w:rPr>
        <w:t xml:space="preserve">effect sizes, size of square represents weighting in the model (i.e., inverse variance), and error bars represent 95% Confidence Intervals (CIs) around the effect size. The bottom row in the figure </w:t>
      </w:r>
      <w:r w:rsidR="00237967" w:rsidRPr="00427526">
        <w:rPr>
          <w:sz w:val="20"/>
        </w:rPr>
        <w:t xml:space="preserve">is </w:t>
      </w:r>
      <w:r w:rsidRPr="00427526">
        <w:rPr>
          <w:sz w:val="20"/>
        </w:rPr>
        <w:t>the outcome of a random-effects meta-analysis. No credibility intervals beyond the confidence intervals are visible due to no between site heterogeneity being observed. Estimates of heterogeneity (</w:t>
      </w:r>
      <w:r w:rsidRPr="00427526">
        <w:rPr>
          <w:i/>
          <w:sz w:val="20"/>
        </w:rPr>
        <w:t>I</w:t>
      </w:r>
      <w:r w:rsidRPr="00427526">
        <w:rPr>
          <w:sz w:val="20"/>
          <w:vertAlign w:val="superscript"/>
        </w:rPr>
        <w:t>2</w:t>
      </w:r>
      <w:r w:rsidRPr="00427526">
        <w:rPr>
          <w:sz w:val="20"/>
        </w:rPr>
        <w:t xml:space="preserve"> and </w:t>
      </w:r>
      <w:r w:rsidRPr="00427526">
        <w:rPr>
          <w:i/>
          <w:sz w:val="20"/>
        </w:rPr>
        <w:t>H</w:t>
      </w:r>
      <w:r w:rsidRPr="00427526">
        <w:rPr>
          <w:sz w:val="20"/>
          <w:vertAlign w:val="superscript"/>
        </w:rPr>
        <w:t>2</w:t>
      </w:r>
      <w:r w:rsidRPr="00427526">
        <w:rPr>
          <w:sz w:val="20"/>
        </w:rPr>
        <w:t>) are provided next to the meta-analysis model results. Restricted Maximum Likelihood estimation was used for all models.</w:t>
      </w:r>
    </w:p>
    <w:p w14:paraId="4C5D2A3E" w14:textId="77777777" w:rsidR="00427526" w:rsidRPr="004C5D69" w:rsidRDefault="00427526" w:rsidP="004C5D69">
      <w:pPr>
        <w:ind w:left="720" w:firstLine="0"/>
      </w:pPr>
    </w:p>
    <w:p w14:paraId="721104DC" w14:textId="77777777" w:rsidR="003527B9" w:rsidRDefault="003527B9" w:rsidP="00914387">
      <w:pPr>
        <w:pStyle w:val="Heading2"/>
      </w:pPr>
    </w:p>
    <w:p w14:paraId="65B47E19" w14:textId="77777777" w:rsidR="003527B9" w:rsidRDefault="003527B9" w:rsidP="00914387">
      <w:pPr>
        <w:pStyle w:val="Heading2"/>
      </w:pPr>
    </w:p>
    <w:p w14:paraId="753355E9" w14:textId="11F456D9" w:rsidR="007628D7" w:rsidRPr="00F32498" w:rsidRDefault="00CA7E6C" w:rsidP="00914387">
      <w:pPr>
        <w:pStyle w:val="Heading2"/>
      </w:pPr>
      <w:r>
        <w:lastRenderedPageBreak/>
        <w:t xml:space="preserve">Preregistered </w:t>
      </w:r>
      <w:r w:rsidR="005D482E">
        <w:t>Analyses</w:t>
      </w:r>
    </w:p>
    <w:p w14:paraId="61F4F9E7" w14:textId="4C76915D"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Thereafter we meta-analyzed these effect sizes using an alpha value of 0.05 (two-sided). </w:t>
      </w:r>
      <w:r w:rsidRPr="00F32498">
        <w:rPr>
          <w:color w:val="000000" w:themeColor="text1"/>
        </w:rPr>
        <w:t>Although all labs used similar materials, they may nevertheless differ in the translation of materials, selection of stimuli, or characteristics of the samples. In order to account for this within the analyses, we employed random effects meta-analysis models</w:t>
      </w:r>
      <w:r w:rsidRPr="00F32498">
        <w:rPr>
          <w:color w:val="000000" w:themeColor="text1"/>
          <w:highlight w:val="white"/>
        </w:rPr>
        <w:t xml:space="preserv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B38442"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27" w:name="_Hlk34652704"/>
      <w:r w:rsidR="00921629" w:rsidRPr="00F32498">
        <w:rPr>
          <w:color w:val="000000" w:themeColor="text1"/>
          <w:highlight w:val="white"/>
        </w:rPr>
        <w:t xml:space="preserve">exclusion </w:t>
      </w:r>
      <w:bookmarkEnd w:id="27"/>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28"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28"/>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w:t>
      </w:r>
      <w:r w:rsidR="00E72206" w:rsidRPr="00F32498">
        <w:rPr>
          <w:color w:val="000000" w:themeColor="text1"/>
          <w:highlight w:val="white"/>
        </w:rPr>
        <w:lastRenderedPageBreak/>
        <w:t>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5D6620F9"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3201DE79"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29"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29"/>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6DF2AC9D"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r w:rsidR="00370FD8">
        <w:rPr>
          <w:rStyle w:val="FootnoteReference"/>
          <w:color w:val="000000" w:themeColor="text1"/>
          <w:highlight w:val="white"/>
        </w:rPr>
        <w:footnoteReference w:id="6"/>
      </w:r>
    </w:p>
    <w:p w14:paraId="0782A825" w14:textId="4365DAB3" w:rsidR="007628D7" w:rsidRPr="00F32498" w:rsidRDefault="007628D7" w:rsidP="00E77974">
      <w:pPr>
        <w:rPr>
          <w:color w:val="000000" w:themeColor="text1"/>
        </w:rPr>
      </w:pPr>
      <w:bookmarkStart w:id="30"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30"/>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w:t>
      </w:r>
      <w:r w:rsidR="00A53161" w:rsidRPr="00F32498">
        <w:rPr>
          <w:color w:val="000000" w:themeColor="text1"/>
        </w:rPr>
        <w:lastRenderedPageBreak/>
        <w:t xml:space="preserve">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31"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31"/>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6D982CEE" w:rsidR="007826EF" w:rsidRDefault="008E3BDD" w:rsidP="007826EF">
      <w:pPr>
        <w:pStyle w:val="Heading2"/>
      </w:pPr>
      <w:bookmarkStart w:id="32" w:name="_Hlk43277683"/>
      <w:r>
        <w:t>Non-</w:t>
      </w:r>
      <w:r w:rsidR="007B5A18">
        <w:t>Preregistered Analyses</w:t>
      </w:r>
      <w:r w:rsidR="00E717FE">
        <w:t xml:space="preserve">: Power </w:t>
      </w:r>
      <w:r w:rsidR="007B5A18">
        <w:t>Analyses</w:t>
      </w:r>
    </w:p>
    <w:bookmarkEnd w:id="32"/>
    <w:p w14:paraId="5D169C74" w14:textId="137C91A2" w:rsidR="00CD05AB" w:rsidRDefault="007826EF" w:rsidP="00955DB4">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w:t>
      </w:r>
      <w:r>
        <w:rPr>
          <w:color w:val="000000" w:themeColor="text1"/>
        </w:rPr>
        <w:lastRenderedPageBreak/>
        <w:t>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B6686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22584800" w14:textId="52719413" w:rsidR="00A33445" w:rsidRPr="00F32498" w:rsidRDefault="001776FB" w:rsidP="007B2EC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1223BAD5" w14:textId="77777777" w:rsidR="005C4BF6" w:rsidRPr="00F32498" w:rsidRDefault="001D6D05" w:rsidP="007C4EC2">
      <w:pPr>
        <w:pStyle w:val="Heading1"/>
      </w:pPr>
      <w:r w:rsidRPr="00F32498">
        <w:t>Discussion</w:t>
      </w:r>
    </w:p>
    <w:p w14:paraId="78D7F509" w14:textId="22EC6CFF"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twenty years</w:t>
      </w:r>
      <w:r w:rsidR="00A434D5">
        <w:rPr>
          <w:color w:val="000000" w:themeColor="text1"/>
        </w:rPr>
        <w:t>,</w:t>
      </w:r>
      <w:r w:rsidR="00A86925" w:rsidRPr="00F32498">
        <w:rPr>
          <w:color w:val="000000" w:themeColor="text1"/>
        </w:rPr>
        <w:t xml:space="preserve">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0090199F">
        <w:rPr>
          <w:color w:val="000000" w:themeColor="text1"/>
        </w:rPr>
        <w:t>‘unaware’ EC</w:t>
      </w:r>
      <w:r w:rsidR="001D4E65" w:rsidRPr="00F32498">
        <w:rPr>
          <w:color w:val="000000" w:themeColor="text1"/>
        </w:rPr>
        <w:t xml:space="preserve"> </w:t>
      </w:r>
      <w:r w:rsidR="0024006A">
        <w:rPr>
          <w:color w:val="000000" w:themeColor="text1"/>
        </w:rPr>
        <w:t xml:space="preserve">require </w:t>
      </w:r>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434D5" w:rsidRPr="00F32498">
        <w:rPr>
          <w:color w:val="000000" w:themeColor="text1"/>
        </w:rPr>
        <w:t xml:space="preserve">the surveillance task </w:t>
      </w:r>
      <w:r w:rsidR="00A434D5">
        <w:rPr>
          <w:color w:val="000000" w:themeColor="text1"/>
        </w:rPr>
        <w:t xml:space="preserve">produced </w:t>
      </w:r>
      <w:r w:rsidR="00A86925" w:rsidRPr="00F32498">
        <w:rPr>
          <w:color w:val="000000" w:themeColor="text1"/>
        </w:rPr>
        <w:t>a</w:t>
      </w:r>
      <w:r w:rsidR="00A434D5">
        <w:rPr>
          <w:color w:val="000000" w:themeColor="text1"/>
        </w:rPr>
        <w:t xml:space="preserve"> significant EC</w:t>
      </w:r>
      <w:r w:rsidR="00A86925" w:rsidRPr="00F32498">
        <w:rPr>
          <w:color w:val="000000" w:themeColor="text1"/>
        </w:rPr>
        <w:t xml:space="preserve"> effect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to </w:t>
      </w:r>
      <w:r w:rsidR="00A434D5">
        <w:rPr>
          <w:color w:val="000000" w:themeColor="text1"/>
        </w:rPr>
        <w:t xml:space="preserve">investigate </w:t>
      </w:r>
      <w:r w:rsidR="006E596B">
        <w:rPr>
          <w:color w:val="000000" w:themeColor="text1"/>
        </w:rPr>
        <w:t xml:space="preserve">whether </w:t>
      </w:r>
      <w:r w:rsidR="00662C42">
        <w:rPr>
          <w:color w:val="000000" w:themeColor="text1"/>
        </w:rPr>
        <w:t xml:space="preserve">the effect was robust under three </w:t>
      </w:r>
      <w:r w:rsidR="00A86925" w:rsidRPr="00F32498">
        <w:rPr>
          <w:color w:val="000000" w:themeColor="text1"/>
        </w:rPr>
        <w:t>other criteria.</w:t>
      </w:r>
    </w:p>
    <w:p w14:paraId="0DBF8CF0" w14:textId="631E2523" w:rsidR="006E2627" w:rsidRDefault="001D4E65" w:rsidP="006E2627">
      <w:pPr>
        <w:rPr>
          <w:color w:val="000000" w:themeColor="text1"/>
        </w:rPr>
      </w:pPr>
      <w:r w:rsidRPr="00F32498">
        <w:rPr>
          <w:color w:val="000000" w:themeColor="text1"/>
        </w:rPr>
        <w:lastRenderedPageBreak/>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852D59">
        <w:rPr>
          <w:color w:val="000000" w:themeColor="text1"/>
        </w:rPr>
        <w:t xml:space="preserve">the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r w:rsidR="006E2627">
        <w:rPr>
          <w:color w:val="000000" w:themeColor="text1"/>
        </w:rPr>
        <w:t xml:space="preserve"> in the moderator meta-analysis</w:t>
      </w:r>
      <w:r w:rsidR="00FB1E77">
        <w:rPr>
          <w:color w:val="000000" w:themeColor="text1"/>
        </w:rPr>
        <w:t xml:space="preserve">. </w:t>
      </w:r>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r w:rsidR="006E2627">
        <w:rPr>
          <w:color w:val="000000" w:themeColor="text1"/>
          <w:highlight w:val="white"/>
        </w:rPr>
        <w:t>wa</w:t>
      </w:r>
      <w:r w:rsidR="006E2627" w:rsidRPr="00F32498">
        <w:rPr>
          <w:color w:val="000000" w:themeColor="text1"/>
          <w:highlight w:val="white"/>
        </w:rPr>
        <w:t>s measured</w:t>
      </w:r>
      <w:r w:rsidR="005D3EF2">
        <w:rPr>
          <w:color w:val="000000" w:themeColor="text1"/>
          <w:highlight w:val="white"/>
        </w:rPr>
        <w:t xml:space="preserve">, given that the difference between significant and non-significant </w:t>
      </w:r>
      <w:r w:rsidR="00094705">
        <w:rPr>
          <w:color w:val="000000" w:themeColor="text1"/>
          <w:highlight w:val="white"/>
        </w:rPr>
        <w:t xml:space="preserve">effects </w:t>
      </w:r>
      <w:r w:rsidR="005D3EF2">
        <w:rPr>
          <w:color w:val="000000" w:themeColor="text1"/>
          <w:highlight w:val="white"/>
        </w:rPr>
        <w:t>is not itself necessarily significant</w:t>
      </w:r>
      <w:r w:rsidR="006E2627">
        <w:rPr>
          <w:color w:val="000000" w:themeColor="text1"/>
          <w:highlight w:val="white"/>
        </w:rPr>
        <w:t>. This combination of results was not covered by our preregistered plans for interpretation of results (for detailed discussion see SOM</w:t>
      </w:r>
      <w:r w:rsidR="00E169E6">
        <w:rPr>
          <w:color w:val="000000" w:themeColor="text1"/>
          <w:highlight w:val="white"/>
        </w:rPr>
        <w:t>-</w:t>
      </w:r>
      <w:r w:rsidR="006E2627">
        <w:rPr>
          <w:color w:val="000000" w:themeColor="text1"/>
          <w:highlight w:val="white"/>
        </w:rPr>
        <w:t>R)</w:t>
      </w:r>
      <w:r w:rsidR="006E2627" w:rsidRPr="00F32498">
        <w:rPr>
          <w:color w:val="000000" w:themeColor="text1"/>
          <w:highlight w:val="white"/>
        </w:rPr>
        <w:t>.</w:t>
      </w:r>
      <w:r w:rsidR="006E2627" w:rsidRPr="00F32498">
        <w:rPr>
          <w:color w:val="000000" w:themeColor="text1"/>
        </w:rPr>
        <w:t xml:space="preserve"> </w:t>
      </w:r>
    </w:p>
    <w:p w14:paraId="72C36DA8" w14:textId="168399E4" w:rsidR="00387DCF" w:rsidRDefault="00387DCF" w:rsidP="00387DCF">
      <w:pPr>
        <w:ind w:firstLine="0"/>
        <w:rPr>
          <w:b/>
          <w:bCs/>
          <w:color w:val="000000" w:themeColor="text1"/>
        </w:rPr>
      </w:pPr>
      <w:r w:rsidRPr="00EC3B66">
        <w:rPr>
          <w:b/>
          <w:bCs/>
          <w:color w:val="000000" w:themeColor="text1"/>
        </w:rPr>
        <w:t>Interp</w:t>
      </w:r>
      <w:r w:rsidR="00094705">
        <w:rPr>
          <w:b/>
          <w:bCs/>
          <w:color w:val="000000" w:themeColor="text1"/>
        </w:rPr>
        <w:t>re</w:t>
      </w:r>
      <w:r w:rsidRPr="00EC3B66">
        <w:rPr>
          <w:b/>
          <w:bCs/>
          <w:color w:val="000000" w:themeColor="text1"/>
        </w:rPr>
        <w:t>t</w:t>
      </w:r>
      <w:r w:rsidR="00094705">
        <w:rPr>
          <w:b/>
          <w:bCs/>
          <w:color w:val="000000" w:themeColor="text1"/>
        </w:rPr>
        <w:t>at</w:t>
      </w:r>
      <w:r w:rsidRPr="00EC3B66">
        <w:rPr>
          <w:b/>
          <w:bCs/>
          <w:color w:val="000000" w:themeColor="text1"/>
        </w:rPr>
        <w:t>ion of the Results</w:t>
      </w:r>
    </w:p>
    <w:p w14:paraId="1953D9EE" w14:textId="28382C75" w:rsidR="009306A2" w:rsidRPr="009306A2" w:rsidRDefault="00781401" w:rsidP="009306A2">
      <w:pPr>
        <w:rPr>
          <w:rFonts w:eastAsia="Arial"/>
        </w:rPr>
      </w:pPr>
      <w:r>
        <w:rPr>
          <w:bCs/>
          <w:color w:val="000000" w:themeColor="text1"/>
        </w:rPr>
        <w:t>The</w:t>
      </w:r>
      <w:r w:rsidR="006705CA" w:rsidRPr="009306A2">
        <w:rPr>
          <w:color w:val="000000" w:themeColor="text1"/>
        </w:rPr>
        <w:t xml:space="preserve"> failure to find </w:t>
      </w:r>
      <w:r w:rsidR="006705CA" w:rsidRPr="00C55E37">
        <w:rPr>
          <w:color w:val="000000" w:themeColor="text1"/>
        </w:rPr>
        <w:t xml:space="preserve">significant effects with the three secondary </w:t>
      </w:r>
      <w:r w:rsidR="006705CA" w:rsidRPr="00C55E37">
        <w:rPr>
          <w:color w:val="000000" w:themeColor="text1"/>
          <w:highlight w:val="white"/>
        </w:rPr>
        <w:t xml:space="preserve">criteria and the </w:t>
      </w:r>
      <w:r w:rsidR="006705CA" w:rsidRPr="00467CE3">
        <w:rPr>
          <w:color w:val="000000" w:themeColor="text1"/>
        </w:rPr>
        <w:t xml:space="preserve">non-significant effect of exclusion criteria type in the multilevel moderator meta-analysis </w:t>
      </w:r>
      <w:r w:rsidR="00F73409">
        <w:rPr>
          <w:color w:val="000000" w:themeColor="text1"/>
        </w:rPr>
        <w:t>create</w:t>
      </w:r>
      <w:r>
        <w:rPr>
          <w:color w:val="000000" w:themeColor="text1"/>
        </w:rPr>
        <w:t>s</w:t>
      </w:r>
      <w:r w:rsidR="00F73409">
        <w:rPr>
          <w:color w:val="000000" w:themeColor="text1"/>
        </w:rPr>
        <w:t xml:space="preserve"> </w:t>
      </w:r>
      <w:r w:rsidR="00605D9D">
        <w:rPr>
          <w:color w:val="000000" w:themeColor="text1"/>
        </w:rPr>
        <w:t xml:space="preserve">considerable </w:t>
      </w:r>
      <w:r w:rsidR="006705CA" w:rsidRPr="00F47FDC">
        <w:rPr>
          <w:lang w:val="en-IE"/>
        </w:rPr>
        <w:t xml:space="preserve">uncertainty regarding the robustness of </w:t>
      </w:r>
      <w:r w:rsidR="00364846">
        <w:rPr>
          <w:lang w:val="en-IE"/>
        </w:rPr>
        <w:t xml:space="preserve">any </w:t>
      </w:r>
      <w:r w:rsidR="0024006A">
        <w:rPr>
          <w:lang w:val="en-IE"/>
        </w:rPr>
        <w:t>‘</w:t>
      </w:r>
      <w:r w:rsidR="006705CA" w:rsidRPr="00F47FDC">
        <w:rPr>
          <w:lang w:val="en-IE"/>
        </w:rPr>
        <w:t>unaware</w:t>
      </w:r>
      <w:r w:rsidR="00CB6D8F">
        <w:rPr>
          <w:lang w:val="en-IE"/>
        </w:rPr>
        <w:t>’</w:t>
      </w:r>
      <w:r w:rsidR="006705CA" w:rsidRPr="00F47FDC">
        <w:rPr>
          <w:lang w:val="en-IE"/>
        </w:rPr>
        <w:t xml:space="preserve"> EC effect. </w:t>
      </w:r>
      <w:r w:rsidR="009306A2" w:rsidRPr="00F47FDC">
        <w:rPr>
          <w:lang w:val="en-IE"/>
        </w:rPr>
        <w:t>Moreover</w:t>
      </w:r>
      <w:r w:rsidR="006705CA" w:rsidRPr="009306A2">
        <w:rPr>
          <w:lang w:val="en-IE"/>
        </w:rPr>
        <w:t xml:space="preserve">, additional </w:t>
      </w:r>
      <w:r w:rsidR="009306A2" w:rsidRPr="009306A2">
        <w:rPr>
          <w:lang w:val="en-IE"/>
        </w:rPr>
        <w:t>exploratory</w:t>
      </w:r>
      <w:r w:rsidR="006705CA" w:rsidRPr="009306A2">
        <w:rPr>
          <w:lang w:val="en-IE"/>
        </w:rPr>
        <w:t xml:space="preserve"> analyses </w:t>
      </w:r>
      <w:r w:rsidR="009306A2" w:rsidRPr="009306A2">
        <w:rPr>
          <w:lang w:val="en-IE"/>
        </w:rPr>
        <w:t xml:space="preserve">conduced on the present data by some of the co-authors suggest that there is no good evidence for </w:t>
      </w:r>
      <w:r w:rsidR="0024006A">
        <w:rPr>
          <w:lang w:val="en-IE"/>
        </w:rPr>
        <w:t>‘</w:t>
      </w:r>
      <w:r w:rsidR="009306A2" w:rsidRPr="009306A2">
        <w:rPr>
          <w:lang w:val="en-IE"/>
        </w:rPr>
        <w:t>unaware</w:t>
      </w:r>
      <w:r w:rsidR="009B199E">
        <w:rPr>
          <w:lang w:val="en-IE"/>
        </w:rPr>
        <w:t>’</w:t>
      </w:r>
      <w:r w:rsidR="009306A2" w:rsidRPr="009306A2">
        <w:rPr>
          <w:lang w:val="en-IE"/>
        </w:rPr>
        <w:t xml:space="preserve"> EC effects. For example, an analys</w:t>
      </w:r>
      <w:r w:rsidR="00852D59">
        <w:rPr>
          <w:lang w:val="en-IE"/>
        </w:rPr>
        <w:t>is</w:t>
      </w:r>
      <w:r w:rsidR="009306A2" w:rsidRPr="009306A2">
        <w:rPr>
          <w:lang w:val="en-IE"/>
        </w:rPr>
        <w:t xml:space="preserve"> </w:t>
      </w:r>
      <w:r>
        <w:rPr>
          <w:lang w:val="en-IE"/>
        </w:rPr>
        <w:t xml:space="preserve">of our data </w:t>
      </w:r>
      <w:r w:rsidR="009306A2" w:rsidRPr="009306A2">
        <w:rPr>
          <w:lang w:val="en-IE"/>
        </w:rPr>
        <w:t xml:space="preserve">that </w:t>
      </w:r>
      <w:r w:rsidR="009306A2" w:rsidRPr="009306A2">
        <w:rPr>
          <w:rFonts w:eastAsia="Arial"/>
        </w:rPr>
        <w:t>distinguish</w:t>
      </w:r>
      <w:r w:rsidR="00852D59">
        <w:rPr>
          <w:rFonts w:eastAsia="Arial"/>
        </w:rPr>
        <w:t>es</w:t>
      </w:r>
      <w:r w:rsidR="009306A2" w:rsidRPr="009306A2">
        <w:rPr>
          <w:rFonts w:eastAsia="Arial"/>
        </w:rPr>
        <w:t xml:space="preserve"> between</w:t>
      </w:r>
      <w:r w:rsidR="009306A2" w:rsidRPr="009306A2">
        <w:t xml:space="preserve"> </w:t>
      </w:r>
      <w:r w:rsidR="009306A2" w:rsidRPr="009306A2">
        <w:rPr>
          <w:rFonts w:eastAsia="Arial"/>
        </w:rPr>
        <w:t>independent sets of</w:t>
      </w:r>
      <w:r w:rsidR="00C95BAC">
        <w:rPr>
          <w:rFonts w:eastAsia="Arial"/>
        </w:rPr>
        <w:t xml:space="preserve"> ‘</w:t>
      </w:r>
      <w:r w:rsidR="00C95BAC" w:rsidRPr="009306A2">
        <w:rPr>
          <w:rFonts w:eastAsia="Arial"/>
        </w:rPr>
        <w:t>fully aware</w:t>
      </w:r>
      <w:r w:rsidR="00C95BAC">
        <w:rPr>
          <w:rFonts w:eastAsia="Arial"/>
        </w:rPr>
        <w:t>’</w:t>
      </w:r>
      <w:r w:rsidR="009306A2" w:rsidRPr="009306A2">
        <w:rPr>
          <w:rFonts w:eastAsia="Arial"/>
        </w:rPr>
        <w:t xml:space="preserve">, </w:t>
      </w:r>
      <w:r w:rsidR="00277AB4">
        <w:rPr>
          <w:rFonts w:eastAsia="Arial"/>
        </w:rPr>
        <w:t>‘</w:t>
      </w:r>
      <w:r w:rsidR="009306A2" w:rsidRPr="009306A2">
        <w:rPr>
          <w:rFonts w:eastAsia="Arial"/>
        </w:rPr>
        <w:t>partially aware</w:t>
      </w:r>
      <w:r w:rsidR="00277AB4">
        <w:rPr>
          <w:rFonts w:eastAsia="Arial"/>
        </w:rPr>
        <w:t>’</w:t>
      </w:r>
      <w:r w:rsidR="009306A2" w:rsidRPr="009306A2">
        <w:rPr>
          <w:rFonts w:eastAsia="Arial"/>
        </w:rPr>
        <w:t xml:space="preserve">, and  </w:t>
      </w:r>
      <w:r w:rsidR="00C95BAC">
        <w:rPr>
          <w:rFonts w:eastAsia="Arial"/>
        </w:rPr>
        <w:t>‘</w:t>
      </w:r>
      <w:r w:rsidR="00C95BAC" w:rsidRPr="009306A2">
        <w:rPr>
          <w:rFonts w:eastAsia="Arial"/>
        </w:rPr>
        <w:t>fully unaware</w:t>
      </w:r>
      <w:r w:rsidR="00C95BAC">
        <w:rPr>
          <w:rFonts w:eastAsia="Arial"/>
        </w:rPr>
        <w:t xml:space="preserve">’ </w:t>
      </w:r>
      <w:r w:rsidR="009306A2" w:rsidRPr="009306A2">
        <w:rPr>
          <w:rFonts w:eastAsia="Arial"/>
        </w:rPr>
        <w:t xml:space="preserve">participants found </w:t>
      </w:r>
      <w:r w:rsidR="00E169E6" w:rsidRPr="009306A2">
        <w:rPr>
          <w:rFonts w:eastAsia="Arial"/>
        </w:rPr>
        <w:t>a non-significant</w:t>
      </w:r>
      <w:r w:rsidR="00364846">
        <w:rPr>
          <w:rFonts w:eastAsia="Arial"/>
        </w:rPr>
        <w:t xml:space="preserve"> </w:t>
      </w:r>
      <w:r w:rsidR="009306A2" w:rsidRPr="009306A2">
        <w:rPr>
          <w:rFonts w:eastAsia="Arial"/>
        </w:rPr>
        <w:t xml:space="preserve">EC effect </w:t>
      </w:r>
      <w:r w:rsidR="00364846">
        <w:rPr>
          <w:rFonts w:eastAsia="Arial"/>
        </w:rPr>
        <w:t>in ‘</w:t>
      </w:r>
      <w:r w:rsidR="00605D9D">
        <w:rPr>
          <w:rFonts w:eastAsia="Arial"/>
        </w:rPr>
        <w:t xml:space="preserve">fully </w:t>
      </w:r>
      <w:r w:rsidR="00364846">
        <w:rPr>
          <w:rFonts w:eastAsia="Arial"/>
        </w:rPr>
        <w:t xml:space="preserve">unaware’ participants </w:t>
      </w:r>
      <w:r w:rsidR="009306A2" w:rsidRPr="009306A2">
        <w:rPr>
          <w:rFonts w:eastAsia="Arial"/>
        </w:rPr>
        <w:t>(Stahl &amp; Corneille,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 meta-analysis using a stricter compound awareness criterion that prioritized sensitivity </w:t>
      </w:r>
      <w:r w:rsidR="00364846">
        <w:rPr>
          <w:rFonts w:eastAsia="Arial"/>
        </w:rPr>
        <w:t xml:space="preserve">to awareness found </w:t>
      </w:r>
      <w:bookmarkStart w:id="33" w:name="_Hlk43364530"/>
      <w:r w:rsidR="009306A2" w:rsidRPr="009306A2">
        <w:rPr>
          <w:rFonts w:eastAsia="Arial"/>
        </w:rPr>
        <w:t xml:space="preserve">a non-significant </w:t>
      </w:r>
      <w:bookmarkEnd w:id="33"/>
      <w:r w:rsidR="009306A2" w:rsidRPr="009306A2">
        <w:rPr>
          <w:rFonts w:eastAsia="Arial"/>
        </w:rPr>
        <w:t xml:space="preserve">and near-zero effect (Hussey &amp; </w:t>
      </w:r>
      <w:r w:rsidR="009306A2" w:rsidRPr="009306A2">
        <w:rPr>
          <w:rFonts w:eastAsia="Arial"/>
        </w:rPr>
        <w:lastRenderedPageBreak/>
        <w:t>Hughes,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nd </w:t>
      </w:r>
      <w:r w:rsidR="00E45778">
        <w:rPr>
          <w:rFonts w:eastAsia="Arial"/>
        </w:rPr>
        <w:t xml:space="preserve">a </w:t>
      </w:r>
      <w:r w:rsidR="009306A2">
        <w:t>Bayesian analysis of the data</w:t>
      </w:r>
      <w:r w:rsidR="009306A2" w:rsidRPr="009306A2">
        <w:t xml:space="preserve"> </w:t>
      </w:r>
      <w:r w:rsidR="00E169E6">
        <w:t xml:space="preserve">did </w:t>
      </w:r>
      <w:r w:rsidR="009306A2">
        <w:t xml:space="preserve">not provide convincing evidence in favor of </w:t>
      </w:r>
      <w:r w:rsidR="0024006A">
        <w:rPr>
          <w:lang w:val="en-IE"/>
        </w:rPr>
        <w:t>‘</w:t>
      </w:r>
      <w:r w:rsidR="009306A2" w:rsidRPr="00F077C5">
        <w:rPr>
          <w:lang w:val="en-IE"/>
        </w:rPr>
        <w:t>unaware</w:t>
      </w:r>
      <w:r w:rsidR="0024006A">
        <w:rPr>
          <w:lang w:val="en-IE"/>
        </w:rPr>
        <w:t>’</w:t>
      </w:r>
      <w:r w:rsidR="009306A2" w:rsidRPr="00F077C5">
        <w:rPr>
          <w:lang w:val="en-IE"/>
        </w:rPr>
        <w:t xml:space="preserve"> </w:t>
      </w:r>
      <w:r w:rsidR="009306A2">
        <w:t>EC</w:t>
      </w:r>
      <w:r w:rsidR="00277AB4">
        <w:t xml:space="preserve"> effect</w:t>
      </w:r>
      <w:r w:rsidR="009306A2">
        <w:t xml:space="preserve"> under any of the exclusion criteria (Kurdi &amp; Ferguson, 2020).</w:t>
      </w:r>
      <w:r w:rsidR="009306A2">
        <w:rPr>
          <w:rStyle w:val="FootnoteReference"/>
        </w:rPr>
        <w:footnoteReference w:id="7"/>
      </w:r>
    </w:p>
    <w:p w14:paraId="3B0A9654" w14:textId="0C9BBBE6" w:rsidR="00FA0478" w:rsidRPr="008732A3" w:rsidRDefault="009306A2" w:rsidP="007A549E">
      <w:pPr>
        <w:rPr>
          <w:color w:val="000000" w:themeColor="text1"/>
        </w:rPr>
      </w:pPr>
      <w:r w:rsidRPr="00C55E37">
        <w:rPr>
          <w:rFonts w:eastAsia="Arial"/>
        </w:rPr>
        <w:t xml:space="preserve">Second, </w:t>
      </w:r>
      <w:r w:rsidRPr="00C55E37">
        <w:rPr>
          <w:color w:val="000000" w:themeColor="text1"/>
        </w:rPr>
        <w:t>t</w:t>
      </w:r>
      <w:r w:rsidR="0058230D">
        <w:rPr>
          <w:color w:val="000000" w:themeColor="text1"/>
        </w:rPr>
        <w:t xml:space="preserve">he ‘success’ of a replication can also be defined in </w:t>
      </w:r>
      <w:r w:rsidR="00F267B2">
        <w:rPr>
          <w:color w:val="000000" w:themeColor="text1"/>
        </w:rPr>
        <w:t xml:space="preserve">ways </w:t>
      </w:r>
      <w:r w:rsidR="00364846">
        <w:rPr>
          <w:color w:val="000000" w:themeColor="text1"/>
        </w:rPr>
        <w:t xml:space="preserve">other than statistical significance, which </w:t>
      </w:r>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34" w:name="_Hlk34653619"/>
      <w:r w:rsidR="003F5246">
        <w:t xml:space="preserve">Open Science Collaboration, </w:t>
      </w:r>
      <w:r w:rsidR="003F5246" w:rsidRPr="003F5246">
        <w:t>2015</w:t>
      </w:r>
      <w:bookmarkEnd w:id="34"/>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effect size</w:t>
      </w:r>
      <w:r w:rsidR="008B36D8">
        <w:rPr>
          <w:color w:val="000000" w:themeColor="text1"/>
        </w:rPr>
        <w:t xml:space="preserve"> that</w:t>
      </w:r>
      <w:r w:rsidR="0058230D">
        <w:rPr>
          <w:color w:val="000000" w:themeColor="text1"/>
        </w:rPr>
        <w:t xml:space="preserv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w:t>
      </w:r>
      <w:r w:rsidR="008B36D8">
        <w:rPr>
          <w:color w:val="000000" w:themeColor="text1"/>
          <w:highlight w:val="white"/>
        </w:rPr>
        <w:t>,</w:t>
      </w:r>
      <w:r w:rsidR="00C4403F">
        <w:rPr>
          <w:color w:val="000000" w:themeColor="text1"/>
          <w:highlight w:val="white"/>
        </w:rPr>
        <w:t xml:space="preserve">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 xml:space="preserve">Together, these two points suggest </w:t>
      </w:r>
      <w:r w:rsidR="00E46750">
        <w:t xml:space="preserve">that </w:t>
      </w:r>
      <w:r w:rsidR="0037796C">
        <w:t>the published literature on the surveillance task reports significant results at a rate far above what one should expect</w:t>
      </w:r>
      <w:r w:rsidR="00FE3DE9">
        <w:t xml:space="preserve"> in the absence of publication bias or selective reporting</w:t>
      </w:r>
      <w:r w:rsidR="0037796C">
        <w:t>.</w:t>
      </w:r>
    </w:p>
    <w:p w14:paraId="5039758A" w14:textId="558BD6F7" w:rsidR="003110B9" w:rsidRPr="00F214C7" w:rsidRDefault="007E7078" w:rsidP="00EA25EB">
      <w:pPr>
        <w:rPr>
          <w:b/>
          <w:bCs/>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the ‘awareness</w:t>
      </w:r>
      <w:r w:rsidR="00781401">
        <w:rPr>
          <w:color w:val="000000" w:themeColor="text1"/>
        </w:rPr>
        <w:t>’</w:t>
      </w:r>
      <w:r w:rsidR="00F77815" w:rsidRPr="00F32498">
        <w:rPr>
          <w:color w:val="000000" w:themeColor="text1"/>
        </w:rPr>
        <w:t xml:space="preserve">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781401">
        <w:rPr>
          <w:color w:val="000000" w:themeColor="text1"/>
        </w:rPr>
        <w:t xml:space="preserve">actually </w:t>
      </w:r>
      <w:r w:rsidR="002A3F29">
        <w:rPr>
          <w:color w:val="000000" w:themeColor="text1"/>
        </w:rPr>
        <w:t>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w:t>
      </w:r>
      <w:r w:rsidR="0090199F">
        <w:rPr>
          <w:color w:val="000000" w:themeColor="text1"/>
        </w:rPr>
        <w:t>‘unaware’ EC</w:t>
      </w:r>
      <w:r w:rsidR="00C5365F" w:rsidRPr="00A0634C">
        <w:rPr>
          <w:color w:val="000000" w:themeColor="text1"/>
        </w:rPr>
        <w:t xml:space="preserve"> hypothesis.</w:t>
      </w:r>
      <w:r w:rsidR="00240287" w:rsidRPr="00A0634C">
        <w:rPr>
          <w:color w:val="000000" w:themeColor="text1"/>
        </w:rPr>
        <w:t xml:space="preserve"> </w:t>
      </w:r>
      <w:r w:rsidR="00B956DC">
        <w:rPr>
          <w:color w:val="000000" w:themeColor="text1"/>
        </w:rPr>
        <w:t xml:space="preserve">Retrospective </w:t>
      </w:r>
      <w:r w:rsidR="00B956DC">
        <w:rPr>
          <w:color w:val="000000" w:themeColor="text1"/>
        </w:rPr>
        <w:lastRenderedPageBreak/>
        <w:t xml:space="preserve">reports of awareness </w:t>
      </w:r>
      <w:r w:rsidR="006F5374">
        <w:rPr>
          <w:color w:val="000000" w:themeColor="text1"/>
        </w:rPr>
        <w:t xml:space="preserve">are imperfect in that they may misclassify participants </w:t>
      </w:r>
      <w:r w:rsidR="006E740D">
        <w:rPr>
          <w:color w:val="000000" w:themeColor="text1"/>
        </w:rPr>
        <w:t>as unaware or vice-versa</w:t>
      </w:r>
      <w:r w:rsidR="00A338AD">
        <w:rPr>
          <w:color w:val="000000" w:themeColor="text1"/>
        </w:rPr>
        <w:t xml:space="preserve"> (but see Hussey &amp; Hughes, 2020)</w:t>
      </w:r>
      <w:r w:rsidR="006E740D">
        <w:rPr>
          <w:color w:val="000000" w:themeColor="text1"/>
        </w:rPr>
        <w:t xml:space="preserve">. </w:t>
      </w:r>
      <w:r w:rsidR="006F5374">
        <w:rPr>
          <w:color w:val="000000" w:themeColor="text1"/>
        </w:rPr>
        <w:t>Nonetheless, data based on retrospective measures</w:t>
      </w:r>
      <w:r w:rsidR="00D73FBF">
        <w:rPr>
          <w:color w:val="000000" w:themeColor="text1"/>
        </w:rPr>
        <w:t>,</w:t>
      </w:r>
      <w:r w:rsidR="006F5374">
        <w:rPr>
          <w:color w:val="000000" w:themeColor="text1"/>
        </w:rPr>
        <w:t xml:space="preserve"> </w:t>
      </w:r>
      <w:r w:rsidR="00D73FBF">
        <w:rPr>
          <w:color w:val="000000" w:themeColor="text1"/>
        </w:rPr>
        <w:t>such as</w:t>
      </w:r>
      <w:r w:rsidR="006F5374">
        <w:rPr>
          <w:color w:val="000000" w:themeColor="text1"/>
        </w:rPr>
        <w:t xml:space="preserve"> those used </w:t>
      </w:r>
      <w:r w:rsidR="00D73FBF">
        <w:rPr>
          <w:color w:val="000000" w:themeColor="text1"/>
        </w:rPr>
        <w:t xml:space="preserve">here, likely </w:t>
      </w:r>
      <w:r w:rsidR="006F5374">
        <w:rPr>
          <w:color w:val="000000" w:themeColor="text1"/>
        </w:rPr>
        <w:t xml:space="preserve">cannot settle the question of whether </w:t>
      </w:r>
      <w:r w:rsidR="00781401">
        <w:rPr>
          <w:color w:val="000000" w:themeColor="text1"/>
        </w:rPr>
        <w:t xml:space="preserve">EC </w:t>
      </w:r>
      <w:r w:rsidR="006F5374">
        <w:rPr>
          <w:color w:val="000000" w:themeColor="text1"/>
        </w:rPr>
        <w:t>effects can emerge in the absence of awareness</w:t>
      </w:r>
      <w:r w:rsidR="00D73FBF">
        <w:rPr>
          <w:color w:val="000000" w:themeColor="text1"/>
        </w:rPr>
        <w:t xml:space="preserve"> by themselves</w:t>
      </w:r>
      <w:r w:rsidR="006F5374">
        <w:rPr>
          <w:color w:val="000000" w:themeColor="text1"/>
        </w:rPr>
        <w:t>.</w:t>
      </w:r>
      <w:r w:rsidR="00D73FBF">
        <w:rPr>
          <w:color w:val="000000" w:themeColor="text1"/>
        </w:rPr>
        <w:t xml:space="preserve"> Alternative </w:t>
      </w:r>
      <w:r w:rsidR="006F5374">
        <w:rPr>
          <w:color w:val="000000" w:themeColor="text1"/>
        </w:rPr>
        <w:t xml:space="preserve">experimental manipulations of </w:t>
      </w:r>
      <w:r w:rsidR="00D73FBF">
        <w:rPr>
          <w:color w:val="000000" w:themeColor="text1"/>
        </w:rPr>
        <w:t xml:space="preserve">awareness are also possible, </w:t>
      </w:r>
      <w:r w:rsidR="00781401">
        <w:rPr>
          <w:color w:val="000000" w:themeColor="text1"/>
        </w:rPr>
        <w:t xml:space="preserve">however </w:t>
      </w:r>
      <w:r w:rsidR="00D73FBF">
        <w:rPr>
          <w:color w:val="000000" w:themeColor="text1"/>
        </w:rPr>
        <w:t xml:space="preserve">results from such studies also </w:t>
      </w:r>
      <w:r w:rsidR="00781401">
        <w:rPr>
          <w:color w:val="000000" w:themeColor="text1"/>
        </w:rPr>
        <w:t xml:space="preserve">fail to </w:t>
      </w:r>
      <w:r w:rsidR="00D73FBF">
        <w:rPr>
          <w:color w:val="000000" w:themeColor="text1"/>
        </w:rPr>
        <w:t>produce consisten</w:t>
      </w:r>
      <w:r w:rsidR="00781401">
        <w:rPr>
          <w:color w:val="000000" w:themeColor="text1"/>
        </w:rPr>
        <w:t>t</w:t>
      </w:r>
      <w:r w:rsidR="00D73FBF">
        <w:rPr>
          <w:color w:val="000000" w:themeColor="text1"/>
        </w:rPr>
        <w:t xml:space="preserve"> evidence of ‘unaware’ EC </w:t>
      </w:r>
      <w:r w:rsidR="006F5374">
        <w:rPr>
          <w:color w:val="000000" w:themeColor="text1"/>
        </w:rPr>
        <w:t xml:space="preserve">(e.g., </w:t>
      </w:r>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p>
    <w:p w14:paraId="7007891E" w14:textId="70C2A05D" w:rsidR="00DC77C4"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r w:rsidR="00364846">
        <w:rPr>
          <w:color w:val="000000" w:themeColor="text1"/>
        </w:rPr>
        <w:t>’</w:t>
      </w:r>
      <w:r w:rsidR="00146C98">
        <w:rPr>
          <w:color w:val="000000" w:themeColor="text1"/>
        </w:rPr>
        <w:t xml:space="preserve"> EC</w:t>
      </w:r>
      <w:r w:rsidR="00610276" w:rsidRPr="00F32498">
        <w:rPr>
          <w:color w:val="000000" w:themeColor="text1"/>
        </w:rPr>
        <w:t xml:space="preserve">, especially when those claims are being used to justify </w:t>
      </w:r>
      <w:r w:rsidR="00610276" w:rsidRPr="004272BF">
        <w:rPr>
          <w:color w:val="000000" w:themeColor="text1"/>
        </w:rPr>
        <w:t>new</w:t>
      </w:r>
      <w:r w:rsidR="00610276" w:rsidRPr="00F32498">
        <w:rPr>
          <w:color w:val="000000" w:themeColor="text1"/>
        </w:rPr>
        <w:t xml:space="preserve"> theory </w:t>
      </w:r>
      <w:r w:rsidR="007C38B2">
        <w:rPr>
          <w:color w:val="000000" w:themeColor="text1"/>
        </w:rPr>
        <w:t>or</w:t>
      </w:r>
      <w:r w:rsidR="007C38B2" w:rsidRPr="00F32498">
        <w:rPr>
          <w:color w:val="000000" w:themeColor="text1"/>
        </w:rPr>
        <w:t xml:space="preserve"> </w:t>
      </w:r>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t>
      </w:r>
      <w:r w:rsidR="008B36D8">
        <w:rPr>
          <w:color w:val="000000" w:themeColor="text1"/>
        </w:rPr>
        <w:t>is</w:t>
      </w:r>
      <w:r w:rsidR="00F07027" w:rsidRPr="00F32498">
        <w:rPr>
          <w:color w:val="000000" w:themeColor="text1"/>
        </w:rPr>
        <w:t xml:space="preserve"> </w:t>
      </w:r>
      <w:r w:rsidR="00F2017D" w:rsidRPr="00F32498">
        <w:rPr>
          <w:color w:val="000000" w:themeColor="text1"/>
        </w:rPr>
        <w:t>currently lacking</w:t>
      </w:r>
      <w:r w:rsidR="00322136" w:rsidRPr="00F32498">
        <w:rPr>
          <w:color w:val="000000" w:themeColor="text1"/>
        </w:rPr>
        <w:t>.</w:t>
      </w:r>
    </w:p>
    <w:p w14:paraId="2D17B5F0" w14:textId="0A3CB53E" w:rsidR="00DC77C4" w:rsidRDefault="00DC77C4" w:rsidP="00DC77C4">
      <w:pPr>
        <w:ind w:firstLine="0"/>
        <w:rPr>
          <w:rFonts w:asciiTheme="majorBidi" w:hAnsiTheme="majorBidi" w:cstheme="majorBidi"/>
          <w:b/>
          <w:bCs/>
          <w:color w:val="000000"/>
          <w:shd w:val="clear" w:color="auto" w:fill="FFFFFF"/>
        </w:rPr>
      </w:pPr>
      <w:r>
        <w:rPr>
          <w:rFonts w:asciiTheme="majorBidi" w:hAnsiTheme="majorBidi" w:cstheme="majorBidi"/>
          <w:b/>
          <w:bCs/>
          <w:color w:val="000000" w:themeColor="text1"/>
        </w:rPr>
        <w:t>Response from t</w:t>
      </w:r>
      <w:r w:rsidRPr="00EC3B66">
        <w:rPr>
          <w:rFonts w:asciiTheme="majorBidi" w:hAnsiTheme="majorBidi" w:cstheme="majorBidi"/>
          <w:b/>
          <w:bCs/>
          <w:color w:val="000000" w:themeColor="text1"/>
        </w:rPr>
        <w:t xml:space="preserve">he </w:t>
      </w:r>
      <w:r w:rsidR="00E92DA8">
        <w:rPr>
          <w:rFonts w:asciiTheme="majorBidi" w:hAnsiTheme="majorBidi" w:cstheme="majorBidi"/>
          <w:b/>
          <w:bCs/>
          <w:color w:val="000000"/>
          <w:shd w:val="clear" w:color="auto" w:fill="FFFFFF"/>
        </w:rPr>
        <w:t>O</w:t>
      </w:r>
      <w:r w:rsidR="00E92DA8" w:rsidRPr="00EC3B66">
        <w:rPr>
          <w:rFonts w:asciiTheme="majorBidi" w:hAnsiTheme="majorBidi" w:cstheme="majorBidi"/>
          <w:b/>
          <w:bCs/>
          <w:color w:val="000000"/>
          <w:shd w:val="clear" w:color="auto" w:fill="FFFFFF"/>
        </w:rPr>
        <w:t xml:space="preserve">riginal </w:t>
      </w:r>
      <w:r w:rsidR="00E92DA8">
        <w:rPr>
          <w:rFonts w:asciiTheme="majorBidi" w:hAnsiTheme="majorBidi" w:cstheme="majorBidi"/>
          <w:b/>
          <w:bCs/>
          <w:color w:val="000000"/>
          <w:shd w:val="clear" w:color="auto" w:fill="FFFFFF"/>
        </w:rPr>
        <w:t>A</w:t>
      </w:r>
      <w:r w:rsidR="00E92DA8" w:rsidRPr="00EC3B66">
        <w:rPr>
          <w:rFonts w:asciiTheme="majorBidi" w:hAnsiTheme="majorBidi" w:cstheme="majorBidi"/>
          <w:b/>
          <w:bCs/>
          <w:color w:val="000000"/>
          <w:shd w:val="clear" w:color="auto" w:fill="FFFFFF"/>
        </w:rPr>
        <w:t>uthors</w:t>
      </w:r>
      <w:r w:rsidR="00E92DA8">
        <w:rPr>
          <w:rFonts w:asciiTheme="majorBidi" w:hAnsiTheme="majorBidi" w:cstheme="majorBidi"/>
          <w:b/>
          <w:bCs/>
          <w:color w:val="000000"/>
          <w:shd w:val="clear" w:color="auto" w:fill="FFFFFF"/>
        </w:rPr>
        <w:t xml:space="preserve"> </w:t>
      </w:r>
    </w:p>
    <w:p w14:paraId="2EA2A19B" w14:textId="667E7D7F" w:rsidR="00DC77C4" w:rsidDel="001F10CC" w:rsidRDefault="00DC77C4" w:rsidP="00DC77C4">
      <w:pPr>
        <w:rPr>
          <w:del w:id="35" w:author="Ian Hussey" w:date="2020-06-29T16:32:00Z"/>
        </w:rPr>
      </w:pPr>
      <w:r>
        <w:t>A brief response was solicited from the original authors and we include it here verbatim. “We [Olson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(see Gawronski &amp; Walther, 2012). Ultimately, the lack of a moderating effect of exclusion criteria can be interpreted as an unqualified replication of Olson and Fazio (2001).</w:t>
      </w:r>
      <w:bookmarkStart w:id="36" w:name="_GoBack"/>
      <w:bookmarkEnd w:id="36"/>
      <w:r>
        <w:t xml:space="preserve"> </w:t>
      </w:r>
    </w:p>
    <w:p w14:paraId="301E71C1" w14:textId="45D97685" w:rsidR="00DC77C4" w:rsidRPr="003A1B84" w:rsidRDefault="00DC77C4" w:rsidP="001F10CC">
      <w:pPr>
        <w:pPrChange w:id="37" w:author="Ian Hussey" w:date="2020-06-29T16:32:00Z">
          <w:pPr>
            <w:ind w:firstLine="0"/>
          </w:pPr>
        </w:pPrChange>
      </w:pPr>
      <w:r>
        <w:t xml:space="preserve">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w:t>
      </w:r>
      <w:r>
        <w:lastRenderedPageBreak/>
        <w:t xml:space="preserve">misattributed to the CS; Jones et al., 2010). Hence, future work should focus on fostering source confusability beyond the procedural parameters employed here.” </w:t>
      </w:r>
    </w:p>
    <w:p w14:paraId="0B0EC205" w14:textId="602B1668" w:rsidR="00BB2A18" w:rsidRDefault="00BB2A18" w:rsidP="009A32D9">
      <w:pPr>
        <w:rPr>
          <w:color w:val="000000" w:themeColor="text1"/>
        </w:rPr>
      </w:pPr>
      <w:r>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025FCBB4"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wrote</w:t>
      </w:r>
      <w:ins w:id="38" w:author="sean hughes" w:date="2020-06-29T11:13:00Z">
        <w:r w:rsidR="00C82E0E">
          <w:rPr>
            <w:color w:val="000000" w:themeColor="text1"/>
            <w:highlight w:val="white"/>
          </w:rPr>
          <w:t xml:space="preserve">, </w:t>
        </w:r>
        <w:r w:rsidR="00C82E0E" w:rsidRPr="00F32498">
          <w:rPr>
            <w:color w:val="000000" w:themeColor="text1"/>
            <w:highlight w:val="white"/>
          </w:rPr>
          <w:t>review</w:t>
        </w:r>
        <w:r w:rsidR="00C82E0E">
          <w:rPr>
            <w:color w:val="000000" w:themeColor="text1"/>
            <w:highlight w:val="white"/>
          </w:rPr>
          <w:t>ed, and edited</w:t>
        </w:r>
        <w:r w:rsidR="00C82E0E" w:rsidRPr="00F32498">
          <w:rPr>
            <w:color w:val="000000" w:themeColor="text1"/>
            <w:highlight w:val="white"/>
          </w:rPr>
          <w:t xml:space="preserve"> the manuscript</w:t>
        </w:r>
      </w:ins>
      <w:r w:rsidR="00682AD6" w:rsidRPr="00F32498">
        <w:rPr>
          <w:color w:val="000000" w:themeColor="text1"/>
          <w:highlight w:val="white"/>
        </w:rPr>
        <w:t xml:space="preserve">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39" w:name="_Hlk37149905"/>
      <w:r w:rsidR="000D2E35">
        <w:t>HU 1978/7-1</w:t>
      </w:r>
      <w:bookmarkEnd w:id="39"/>
      <w:r w:rsidR="000D2E35">
        <w:t xml:space="preserve"> to Mandy Hütter</w:t>
      </w:r>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490809" w:rsidRDefault="007628D7" w:rsidP="00E74B08">
      <w:pPr>
        <w:pStyle w:val="Heading1"/>
        <w:rPr>
          <w:lang w:val="nl-BE"/>
        </w:rPr>
      </w:pPr>
      <w:r w:rsidRPr="00490809">
        <w:rPr>
          <w:lang w:val="nl-BE"/>
        </w:rPr>
        <w:lastRenderedPageBreak/>
        <w:t>References</w:t>
      </w:r>
    </w:p>
    <w:p w14:paraId="04D75486" w14:textId="6E1077F2" w:rsidR="007628D7" w:rsidRPr="00A86238" w:rsidRDefault="007628D7" w:rsidP="00A86238">
      <w:pPr>
        <w:pStyle w:val="references"/>
      </w:pPr>
      <w:r w:rsidRPr="00490809">
        <w:rPr>
          <w:highlight w:val="white"/>
          <w:lang w:val="nl-B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3">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25C3BB31" w:rsidR="00E45778" w:rsidRPr="004272BF" w:rsidRDefault="00E45778" w:rsidP="00E45778">
      <w:pPr>
        <w:pStyle w:val="references"/>
        <w:rPr>
          <w:color w:val="auto"/>
          <w:highlight w:val="white"/>
        </w:rPr>
      </w:pPr>
      <w:r w:rsidRPr="00E45778">
        <w:rPr>
          <w:color w:val="222222"/>
          <w:shd w:val="clear" w:color="auto" w:fill="FFFFFF"/>
        </w:rPr>
        <w:t xml:space="preserve">Hussey, I., &amp; Hughes, S. (2020). Evaluative Conditioning </w:t>
      </w:r>
      <w:r w:rsidRPr="004272BF">
        <w:rPr>
          <w:color w:val="auto"/>
          <w:shd w:val="clear" w:color="auto" w:fill="FFFFFF"/>
        </w:rPr>
        <w:t>without awareness: Replicable effects do not equate replicable inferences.</w:t>
      </w:r>
      <w:r w:rsidRPr="004272BF">
        <w:rPr>
          <w:i/>
          <w:iCs/>
          <w:color w:val="auto"/>
          <w:shd w:val="clear" w:color="auto" w:fill="FFFFFF"/>
        </w:rPr>
        <w:t xml:space="preserve"> </w:t>
      </w:r>
      <w:r w:rsidR="00364846" w:rsidRPr="004272BF">
        <w:rPr>
          <w:iCs/>
          <w:color w:val="auto"/>
          <w:shd w:val="clear" w:color="auto" w:fill="FFFFFF"/>
        </w:rPr>
        <w:t xml:space="preserve">Preprint. </w:t>
      </w:r>
      <w:hyperlink r:id="rId34" w:history="1">
        <w:r w:rsidR="00364846" w:rsidRPr="004272BF">
          <w:rPr>
            <w:rStyle w:val="Hyperlink"/>
            <w:iCs/>
            <w:color w:val="auto"/>
            <w:shd w:val="clear" w:color="auto" w:fill="FFFFFF"/>
          </w:rPr>
          <w:t>https://psyarxiv.com/4gzsp/</w:t>
        </w:r>
      </w:hyperlink>
      <w:r w:rsidR="00364846" w:rsidRPr="004272BF">
        <w:rPr>
          <w:iCs/>
          <w:color w:val="auto"/>
          <w:shd w:val="clear" w:color="auto" w:fill="FFFFFF"/>
        </w:rPr>
        <w:t xml:space="preserve"> </w:t>
      </w:r>
    </w:p>
    <w:p w14:paraId="64D75174" w14:textId="3364DB72" w:rsidR="007628D7" w:rsidRPr="00F32498" w:rsidRDefault="007628D7" w:rsidP="00A86238">
      <w:pPr>
        <w:pStyle w:val="references"/>
      </w:pPr>
      <w:r w:rsidRPr="004272BF">
        <w:rPr>
          <w:color w:val="auto"/>
          <w:highlight w:val="white"/>
        </w:rPr>
        <w:t xml:space="preserve">Jarvis, W. B. G., &amp; Petty, R. E. (1996). The need to evaluate. </w:t>
      </w:r>
      <w:r w:rsidRPr="004272BF">
        <w:rPr>
          <w:i/>
          <w:color w:val="auto"/>
          <w:highlight w:val="white"/>
        </w:rPr>
        <w:t xml:space="preserve">Journal of Personality and </w:t>
      </w:r>
      <w:r w:rsidRPr="00F32498">
        <w:rPr>
          <w:i/>
          <w:highlight w:val="white"/>
        </w:rPr>
        <w:t>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1D36287C" w:rsidR="00E45778" w:rsidRPr="00E45778" w:rsidRDefault="00E45778" w:rsidP="00A86238">
      <w:pPr>
        <w:pStyle w:val="references"/>
        <w:rPr>
          <w:highlight w:val="white"/>
        </w:rPr>
      </w:pPr>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r w:rsidR="003109FF" w:rsidRPr="004272BF">
        <w:rPr>
          <w:iCs/>
          <w:color w:val="222222"/>
          <w:shd w:val="clear" w:color="auto" w:fill="FFFFFF"/>
        </w:rPr>
        <w:t>Preprint</w:t>
      </w:r>
      <w:r w:rsidR="003109FF">
        <w:rPr>
          <w:iCs/>
          <w:color w:val="222222"/>
          <w:shd w:val="clear" w:color="auto" w:fill="FFFFFF"/>
        </w:rPr>
        <w:t xml:space="preserve">. </w:t>
      </w:r>
      <w:r w:rsidR="003109FF" w:rsidRPr="003109FF">
        <w:rPr>
          <w:iCs/>
          <w:color w:val="222222"/>
          <w:shd w:val="clear" w:color="auto" w:fill="FFFFFF"/>
        </w:rPr>
        <w:t>https://psyarxiv.com/n6w7c/</w:t>
      </w:r>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F3BD57A" w:rsidR="00E45778" w:rsidRPr="00E45778" w:rsidRDefault="00E45778" w:rsidP="00A86238">
      <w:pPr>
        <w:pStyle w:val="references"/>
      </w:pPr>
      <w:r w:rsidRPr="00E45778">
        <w:rPr>
          <w:color w:val="222222"/>
          <w:shd w:val="clear" w:color="auto" w:fill="FFFFFF"/>
        </w:rPr>
        <w:t xml:space="preserve">Stahl, C., &amp; Corneille, O. (2020). Evaluative conditioning in the Surveillance paradigm is moderated by awareness exclusion criteria. </w:t>
      </w:r>
      <w:r w:rsidR="003109FF" w:rsidRPr="004272BF">
        <w:rPr>
          <w:iCs/>
          <w:color w:val="222222"/>
          <w:shd w:val="clear" w:color="auto" w:fill="FFFFFF"/>
        </w:rPr>
        <w:t>Preprint.</w:t>
      </w:r>
      <w:r w:rsidR="003109FF">
        <w:rPr>
          <w:i/>
          <w:iCs/>
          <w:color w:val="222222"/>
          <w:shd w:val="clear" w:color="auto" w:fill="FFFFFF"/>
        </w:rPr>
        <w:t xml:space="preserve"> </w:t>
      </w:r>
      <w:r w:rsidR="003109FF" w:rsidRPr="004272BF">
        <w:rPr>
          <w:iCs/>
          <w:color w:val="222222"/>
          <w:shd w:val="clear" w:color="auto" w:fill="FFFFFF"/>
        </w:rPr>
        <w:t>https://psyarxiv.com/3xsbu/</w:t>
      </w:r>
    </w:p>
    <w:p w14:paraId="5E34DE00" w14:textId="5EEFA8D3"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11C88019" w14:textId="0321586E" w:rsidR="007628D7" w:rsidRPr="00F32498" w:rsidRDefault="007628D7" w:rsidP="003109FF">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r w:rsidR="003109FF" w:rsidRPr="00F32498" w:rsidDel="003109FF">
        <w:t xml:space="preserve"> </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490809">
      <w:headerReference w:type="default" r:id="rId35"/>
      <w:pgSz w:w="11909" w:h="16834"/>
      <w:pgMar w:top="1440" w:right="1440" w:bottom="1440" w:left="1440" w:header="533"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sean hughes" w:date="2020-06-29T10:53:00Z" w:initials="sh">
    <w:p w14:paraId="6894F80F" w14:textId="338CE7FB" w:rsidR="003507C8" w:rsidRDefault="003507C8">
      <w:pPr>
        <w:pStyle w:val="CommentText"/>
      </w:pPr>
      <w:r>
        <w:rPr>
          <w:rStyle w:val="CommentReference"/>
        </w:rPr>
        <w:annotationRef/>
      </w:r>
      <w:r>
        <w:t>Some of these provide just the university and others the university plus department. Let’s keep it consistent and just refer to the university.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94F8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94F80F" w16cid:durableId="22A493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82D57" w14:textId="77777777" w:rsidR="0067713A" w:rsidRDefault="0067713A" w:rsidP="00252903">
      <w:r>
        <w:separator/>
      </w:r>
    </w:p>
    <w:p w14:paraId="24304344" w14:textId="77777777" w:rsidR="0067713A" w:rsidRDefault="0067713A" w:rsidP="00252903"/>
  </w:endnote>
  <w:endnote w:type="continuationSeparator" w:id="0">
    <w:p w14:paraId="6269D06E" w14:textId="77777777" w:rsidR="0067713A" w:rsidRDefault="0067713A" w:rsidP="00252903">
      <w:r>
        <w:continuationSeparator/>
      </w:r>
    </w:p>
    <w:p w14:paraId="106DFC48" w14:textId="77777777" w:rsidR="0067713A" w:rsidRDefault="0067713A" w:rsidP="00252903"/>
  </w:endnote>
  <w:endnote w:type="continuationNotice" w:id="1">
    <w:p w14:paraId="0E3D6B08" w14:textId="77777777" w:rsidR="0067713A" w:rsidRDefault="0067713A" w:rsidP="00252903"/>
    <w:p w14:paraId="653FDD6F" w14:textId="77777777" w:rsidR="0067713A" w:rsidRDefault="0067713A"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28F68" w14:textId="77777777" w:rsidR="0067713A" w:rsidRDefault="0067713A" w:rsidP="00252903">
      <w:r>
        <w:separator/>
      </w:r>
    </w:p>
    <w:p w14:paraId="4A943510" w14:textId="77777777" w:rsidR="0067713A" w:rsidRDefault="0067713A" w:rsidP="00252903"/>
  </w:footnote>
  <w:footnote w:type="continuationSeparator" w:id="0">
    <w:p w14:paraId="398AE131" w14:textId="77777777" w:rsidR="0067713A" w:rsidRDefault="0067713A" w:rsidP="00252903">
      <w:r>
        <w:continuationSeparator/>
      </w:r>
    </w:p>
    <w:p w14:paraId="1FEDE56D" w14:textId="77777777" w:rsidR="0067713A" w:rsidRDefault="0067713A" w:rsidP="00252903"/>
  </w:footnote>
  <w:footnote w:type="continuationNotice" w:id="1">
    <w:p w14:paraId="555B1F16" w14:textId="77777777" w:rsidR="0067713A" w:rsidRDefault="0067713A" w:rsidP="00252903"/>
    <w:p w14:paraId="23C47BDD" w14:textId="77777777" w:rsidR="0067713A" w:rsidRDefault="0067713A" w:rsidP="00252903"/>
  </w:footnote>
  <w:footnote w:id="2">
    <w:p w14:paraId="5669CB8B" w14:textId="47DE6D3C" w:rsidR="00B956DC" w:rsidRPr="00193EB1" w:rsidRDefault="00B956DC" w:rsidP="00193EB1">
      <w:pPr>
        <w:pStyle w:val="FootnoteText"/>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69A10317" w14:textId="77777777" w:rsidR="008E220D" w:rsidRPr="00B33DD8" w:rsidRDefault="008E220D" w:rsidP="008E220D">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11D4FEF8" w14:textId="2E722ADF" w:rsidR="00370FD8" w:rsidRPr="00370FD8" w:rsidRDefault="00370FD8" w:rsidP="00370FD8">
      <w:pPr>
        <w:spacing w:line="240" w:lineRule="auto"/>
        <w:ind w:firstLine="0"/>
        <w:rPr>
          <w:rFonts w:asciiTheme="majorBidi" w:hAnsiTheme="majorBidi" w:cstheme="majorBidi"/>
          <w:sz w:val="20"/>
          <w:szCs w:val="20"/>
        </w:rPr>
      </w:pPr>
      <w:r>
        <w:rPr>
          <w:rStyle w:val="FootnoteReference"/>
        </w:rPr>
        <w:footnoteRef/>
      </w:r>
      <w:r>
        <w:t xml:space="preserve"> </w:t>
      </w:r>
      <w:r>
        <w:rPr>
          <w:rFonts w:asciiTheme="majorBidi" w:hAnsiTheme="majorBidi" w:cstheme="majorBidi"/>
          <w:sz w:val="20"/>
          <w:szCs w:val="20"/>
        </w:rPr>
        <w:t xml:space="preserve">Results from a </w:t>
      </w:r>
      <w:r w:rsidRPr="00427526">
        <w:rPr>
          <w:rFonts w:asciiTheme="majorBidi" w:hAnsiTheme="majorBidi" w:cstheme="majorBidi"/>
          <w:sz w:val="20"/>
          <w:szCs w:val="20"/>
        </w:rPr>
        <w:t>moderator meta-analysis model that accounts for the dependency between the different exclusion criteria</w:t>
      </w:r>
      <w:r>
        <w:rPr>
          <w:rFonts w:asciiTheme="majorBidi" w:hAnsiTheme="majorBidi" w:cstheme="majorBidi"/>
          <w:sz w:val="20"/>
          <w:szCs w:val="20"/>
        </w:rPr>
        <w:t xml:space="preserve"> are reported in </w:t>
      </w:r>
      <w:r w:rsidRPr="00427526">
        <w:rPr>
          <w:rFonts w:asciiTheme="majorBidi" w:hAnsiTheme="majorBidi" w:cstheme="majorBidi"/>
          <w:sz w:val="20"/>
          <w:szCs w:val="20"/>
        </w:rPr>
        <w:t>SOM</w:t>
      </w:r>
      <w:r>
        <w:rPr>
          <w:rFonts w:asciiTheme="majorBidi" w:hAnsiTheme="majorBidi" w:cstheme="majorBidi"/>
          <w:sz w:val="20"/>
          <w:szCs w:val="20"/>
        </w:rPr>
        <w:t>-R</w:t>
      </w:r>
      <w:r w:rsidRPr="00427526">
        <w:rPr>
          <w:rFonts w:asciiTheme="majorBidi" w:hAnsiTheme="majorBidi" w:cstheme="majorBidi"/>
          <w:sz w:val="20"/>
          <w:szCs w:val="20"/>
        </w:rPr>
        <w:t xml:space="preserve">. This model produced similar results. </w:t>
      </w:r>
    </w:p>
  </w:footnote>
  <w:footnote w:id="7">
    <w:p w14:paraId="0C37B503" w14:textId="64794555" w:rsidR="009306A2" w:rsidRPr="00C55E37" w:rsidRDefault="009306A2">
      <w:pPr>
        <w:pStyle w:val="FootnoteText"/>
        <w:rPr>
          <w:sz w:val="20"/>
          <w:szCs w:val="20"/>
        </w:rPr>
      </w:pPr>
      <w:r w:rsidRPr="00C55E37">
        <w:rPr>
          <w:rStyle w:val="FootnoteReference"/>
          <w:sz w:val="20"/>
          <w:szCs w:val="20"/>
        </w:rPr>
        <w:footnoteRef/>
      </w:r>
      <w:r w:rsidRPr="00C55E37">
        <w:rPr>
          <w:sz w:val="20"/>
          <w:szCs w:val="20"/>
        </w:rPr>
        <w:t xml:space="preserve"> </w:t>
      </w:r>
      <w:r w:rsidR="007C38B2">
        <w:rPr>
          <w:sz w:val="20"/>
          <w:szCs w:val="20"/>
        </w:rPr>
        <w:t>A</w:t>
      </w:r>
      <w:r w:rsidR="00C55E37" w:rsidRPr="00C55E37">
        <w:rPr>
          <w:sz w:val="20"/>
          <w:szCs w:val="20"/>
        </w:rPr>
        <w:t>ll commentaries related to this project</w:t>
      </w:r>
      <w:r w:rsidR="007C38B2">
        <w:rPr>
          <w:sz w:val="20"/>
          <w:szCs w:val="20"/>
        </w:rPr>
        <w:t xml:space="preserve"> </w:t>
      </w:r>
      <w:r w:rsidR="007C38B2" w:rsidRPr="003A1B84">
        <w:rPr>
          <w:sz w:val="20"/>
          <w:szCs w:val="20"/>
        </w:rPr>
        <w:t xml:space="preserve">are collected at </w:t>
      </w:r>
      <w:hyperlink r:id="rId1" w:history="1">
        <w:r w:rsidR="007C38B2" w:rsidRPr="003A1B84">
          <w:rPr>
            <w:rStyle w:val="Hyperlink"/>
            <w:color w:val="auto"/>
            <w:sz w:val="20"/>
            <w:szCs w:val="20"/>
          </w:rPr>
          <w:t>osf.io/</w:t>
        </w:r>
        <w:proofErr w:type="spellStart"/>
        <w:r w:rsidR="007C38B2" w:rsidRPr="003A1B84">
          <w:rPr>
            <w:rStyle w:val="Hyperlink"/>
            <w:color w:val="auto"/>
            <w:sz w:val="20"/>
            <w:szCs w:val="20"/>
          </w:rPr>
          <w:t>qtcsw</w:t>
        </w:r>
        <w:proofErr w:type="spellEnd"/>
      </w:hyperlink>
      <w:r w:rsidR="00C55E37" w:rsidRPr="003A1B84">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CA81C" w14:textId="2FEF6BE5" w:rsidR="00B956DC" w:rsidRPr="00FB1B1A" w:rsidRDefault="00B956DC" w:rsidP="005A53C0">
    <w:pPr>
      <w:pStyle w:val="Header"/>
      <w:ind w:right="360" w:firstLine="0"/>
    </w:pP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282068"/>
      <w:docPartObj>
        <w:docPartGallery w:val="Page Numbers (Top of Page)"/>
        <w:docPartUnique/>
      </w:docPartObj>
    </w:sdtPr>
    <w:sdtEndPr>
      <w:rPr>
        <w:noProof/>
      </w:rPr>
    </w:sdtEndPr>
    <w:sdtContent>
      <w:p w14:paraId="59772B76" w14:textId="5BAE1C5F" w:rsidR="00B956DC" w:rsidRPr="006F5F7E" w:rsidRDefault="00B956DC" w:rsidP="006F5F7E">
        <w:pPr>
          <w:ind w:right="360" w:firstLine="0"/>
          <w:rPr>
            <w:rFonts w:ascii="Arial" w:hAnsi="Arial" w:cs="Arial"/>
            <w:sz w:val="22"/>
          </w:rPr>
        </w:pPr>
        <w:r>
          <w:t xml:space="preserve">  </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576442"/>
      <w:docPartObj>
        <w:docPartGallery w:val="Page Numbers (Top of Page)"/>
        <w:docPartUnique/>
      </w:docPartObj>
    </w:sdtPr>
    <w:sdtEndPr>
      <w:rPr>
        <w:rStyle w:val="PageNumber"/>
      </w:rPr>
    </w:sdtEndPr>
    <w:sdtContent>
      <w:p w14:paraId="70CFCD29" w14:textId="17AB4A3C" w:rsidR="00490809" w:rsidRDefault="00490809"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C95BAC">
          <w:rPr>
            <w:rStyle w:val="PageNumber"/>
            <w:noProof/>
          </w:rPr>
          <w:t>15</w:t>
        </w:r>
        <w:r>
          <w:rPr>
            <w:rStyle w:val="PageNumber"/>
          </w:rPr>
          <w:fldChar w:fldCharType="end"/>
        </w:r>
      </w:p>
    </w:sdtContent>
  </w:sdt>
  <w:sdt>
    <w:sdtPr>
      <w:id w:val="780530967"/>
      <w:docPartObj>
        <w:docPartGallery w:val="Page Numbers (Top of Page)"/>
        <w:docPartUnique/>
      </w:docPartObj>
    </w:sdtPr>
    <w:sdtEndPr>
      <w:rPr>
        <w:noProof/>
      </w:rPr>
    </w:sdtEndPr>
    <w:sdtContent>
      <w:p w14:paraId="6EFE89B7" w14:textId="77777777" w:rsidR="00490809" w:rsidRPr="006F5F7E" w:rsidRDefault="00490809"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hughes">
    <w15:presenceInfo w15:providerId="Windows Live" w15:userId="290af962c17f5454"/>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2113D"/>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4705"/>
    <w:rsid w:val="00096C26"/>
    <w:rsid w:val="000A0961"/>
    <w:rsid w:val="000A0CFB"/>
    <w:rsid w:val="000A3043"/>
    <w:rsid w:val="000B2A77"/>
    <w:rsid w:val="000B3BC2"/>
    <w:rsid w:val="000B40CE"/>
    <w:rsid w:val="000B56B3"/>
    <w:rsid w:val="000B6B5F"/>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4078D"/>
    <w:rsid w:val="0014282B"/>
    <w:rsid w:val="00143F69"/>
    <w:rsid w:val="001458D0"/>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0E34"/>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0CC"/>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620F"/>
    <w:rsid w:val="00247F16"/>
    <w:rsid w:val="0025057D"/>
    <w:rsid w:val="0025152C"/>
    <w:rsid w:val="00251BAF"/>
    <w:rsid w:val="00252903"/>
    <w:rsid w:val="00252A11"/>
    <w:rsid w:val="00256670"/>
    <w:rsid w:val="00257449"/>
    <w:rsid w:val="00260726"/>
    <w:rsid w:val="00260D00"/>
    <w:rsid w:val="002622A9"/>
    <w:rsid w:val="00264D23"/>
    <w:rsid w:val="00266459"/>
    <w:rsid w:val="002672F7"/>
    <w:rsid w:val="00270DA4"/>
    <w:rsid w:val="00277AB4"/>
    <w:rsid w:val="00280272"/>
    <w:rsid w:val="002826FF"/>
    <w:rsid w:val="00282F6D"/>
    <w:rsid w:val="00284A3B"/>
    <w:rsid w:val="00286E3E"/>
    <w:rsid w:val="00291555"/>
    <w:rsid w:val="00291DB0"/>
    <w:rsid w:val="00294087"/>
    <w:rsid w:val="002948CC"/>
    <w:rsid w:val="002A3F29"/>
    <w:rsid w:val="002A5EBF"/>
    <w:rsid w:val="002A64D5"/>
    <w:rsid w:val="002C061D"/>
    <w:rsid w:val="002C2113"/>
    <w:rsid w:val="002C2466"/>
    <w:rsid w:val="002C4F7F"/>
    <w:rsid w:val="002C6A3B"/>
    <w:rsid w:val="002C7176"/>
    <w:rsid w:val="002D1543"/>
    <w:rsid w:val="002D2C16"/>
    <w:rsid w:val="002E3C5D"/>
    <w:rsid w:val="002E52D0"/>
    <w:rsid w:val="002F38EF"/>
    <w:rsid w:val="002F5803"/>
    <w:rsid w:val="00300328"/>
    <w:rsid w:val="00301377"/>
    <w:rsid w:val="00305D81"/>
    <w:rsid w:val="003066E4"/>
    <w:rsid w:val="00306BB8"/>
    <w:rsid w:val="003109FF"/>
    <w:rsid w:val="003110B9"/>
    <w:rsid w:val="0031155A"/>
    <w:rsid w:val="00322136"/>
    <w:rsid w:val="00322F89"/>
    <w:rsid w:val="00325FF4"/>
    <w:rsid w:val="00331FCF"/>
    <w:rsid w:val="00342CFF"/>
    <w:rsid w:val="003443A4"/>
    <w:rsid w:val="00345915"/>
    <w:rsid w:val="003461A2"/>
    <w:rsid w:val="003475B2"/>
    <w:rsid w:val="003505E9"/>
    <w:rsid w:val="003507C8"/>
    <w:rsid w:val="003507CB"/>
    <w:rsid w:val="003527B9"/>
    <w:rsid w:val="00354365"/>
    <w:rsid w:val="00355BB7"/>
    <w:rsid w:val="003615A3"/>
    <w:rsid w:val="00364846"/>
    <w:rsid w:val="00364DBE"/>
    <w:rsid w:val="003658AF"/>
    <w:rsid w:val="00370FD8"/>
    <w:rsid w:val="00371954"/>
    <w:rsid w:val="003734C5"/>
    <w:rsid w:val="0037500C"/>
    <w:rsid w:val="0037796C"/>
    <w:rsid w:val="00382C96"/>
    <w:rsid w:val="00382E08"/>
    <w:rsid w:val="00385499"/>
    <w:rsid w:val="0038787F"/>
    <w:rsid w:val="00387DCF"/>
    <w:rsid w:val="00391A4E"/>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E7CC1"/>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61CF"/>
    <w:rsid w:val="00490406"/>
    <w:rsid w:val="00490809"/>
    <w:rsid w:val="0049435B"/>
    <w:rsid w:val="00494814"/>
    <w:rsid w:val="0049728A"/>
    <w:rsid w:val="00497E0C"/>
    <w:rsid w:val="004A1463"/>
    <w:rsid w:val="004A4516"/>
    <w:rsid w:val="004A7D6A"/>
    <w:rsid w:val="004B033A"/>
    <w:rsid w:val="004B099E"/>
    <w:rsid w:val="004B5E99"/>
    <w:rsid w:val="004B6AEF"/>
    <w:rsid w:val="004B7775"/>
    <w:rsid w:val="004B7EF6"/>
    <w:rsid w:val="004C1DF9"/>
    <w:rsid w:val="004C44E3"/>
    <w:rsid w:val="004C5D69"/>
    <w:rsid w:val="004C6AEE"/>
    <w:rsid w:val="004D36C2"/>
    <w:rsid w:val="004D4635"/>
    <w:rsid w:val="004D7F41"/>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176"/>
    <w:rsid w:val="00534C83"/>
    <w:rsid w:val="005407B1"/>
    <w:rsid w:val="005420A6"/>
    <w:rsid w:val="005437D2"/>
    <w:rsid w:val="00544DC8"/>
    <w:rsid w:val="00544E7D"/>
    <w:rsid w:val="00552D54"/>
    <w:rsid w:val="00553543"/>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4523"/>
    <w:rsid w:val="005A53C0"/>
    <w:rsid w:val="005B18B5"/>
    <w:rsid w:val="005B4549"/>
    <w:rsid w:val="005B5629"/>
    <w:rsid w:val="005C0131"/>
    <w:rsid w:val="005C05D0"/>
    <w:rsid w:val="005C2C23"/>
    <w:rsid w:val="005C4BF6"/>
    <w:rsid w:val="005C6C25"/>
    <w:rsid w:val="005C6CCC"/>
    <w:rsid w:val="005D044D"/>
    <w:rsid w:val="005D2A9B"/>
    <w:rsid w:val="005D3EF2"/>
    <w:rsid w:val="005D482E"/>
    <w:rsid w:val="005E0626"/>
    <w:rsid w:val="005E06C8"/>
    <w:rsid w:val="005E23A3"/>
    <w:rsid w:val="005E5905"/>
    <w:rsid w:val="005E7CF0"/>
    <w:rsid w:val="005F05E2"/>
    <w:rsid w:val="005F0C8F"/>
    <w:rsid w:val="005F234E"/>
    <w:rsid w:val="005F286B"/>
    <w:rsid w:val="005F70DA"/>
    <w:rsid w:val="0060311B"/>
    <w:rsid w:val="00604B16"/>
    <w:rsid w:val="00605D9D"/>
    <w:rsid w:val="00606A83"/>
    <w:rsid w:val="0061021D"/>
    <w:rsid w:val="00610276"/>
    <w:rsid w:val="006143F2"/>
    <w:rsid w:val="0061458C"/>
    <w:rsid w:val="0062313D"/>
    <w:rsid w:val="00625157"/>
    <w:rsid w:val="0063092A"/>
    <w:rsid w:val="006344CF"/>
    <w:rsid w:val="00636184"/>
    <w:rsid w:val="006370BC"/>
    <w:rsid w:val="0063720E"/>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7713A"/>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C5007"/>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1401"/>
    <w:rsid w:val="007826EF"/>
    <w:rsid w:val="00785DD5"/>
    <w:rsid w:val="007869E4"/>
    <w:rsid w:val="00786CD2"/>
    <w:rsid w:val="00791F4F"/>
    <w:rsid w:val="00792AC5"/>
    <w:rsid w:val="00793F85"/>
    <w:rsid w:val="007940F6"/>
    <w:rsid w:val="007965B4"/>
    <w:rsid w:val="007A115A"/>
    <w:rsid w:val="007A11D6"/>
    <w:rsid w:val="007A4D56"/>
    <w:rsid w:val="007A549C"/>
    <w:rsid w:val="007A549E"/>
    <w:rsid w:val="007A57BB"/>
    <w:rsid w:val="007A7FAB"/>
    <w:rsid w:val="007B1D15"/>
    <w:rsid w:val="007B2539"/>
    <w:rsid w:val="007B28D7"/>
    <w:rsid w:val="007B2E50"/>
    <w:rsid w:val="007B2EC5"/>
    <w:rsid w:val="007B339A"/>
    <w:rsid w:val="007B5A18"/>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46D68"/>
    <w:rsid w:val="00852D59"/>
    <w:rsid w:val="0085375E"/>
    <w:rsid w:val="00855910"/>
    <w:rsid w:val="00860372"/>
    <w:rsid w:val="0086073F"/>
    <w:rsid w:val="00861B77"/>
    <w:rsid w:val="00866532"/>
    <w:rsid w:val="008732A3"/>
    <w:rsid w:val="00877247"/>
    <w:rsid w:val="00877310"/>
    <w:rsid w:val="008773D7"/>
    <w:rsid w:val="008836C5"/>
    <w:rsid w:val="008869B9"/>
    <w:rsid w:val="008870C9"/>
    <w:rsid w:val="00887D0B"/>
    <w:rsid w:val="008963F3"/>
    <w:rsid w:val="00896DA0"/>
    <w:rsid w:val="008A0724"/>
    <w:rsid w:val="008A2967"/>
    <w:rsid w:val="008A2A15"/>
    <w:rsid w:val="008A6179"/>
    <w:rsid w:val="008B057D"/>
    <w:rsid w:val="008B1BFE"/>
    <w:rsid w:val="008B24BE"/>
    <w:rsid w:val="008B36D8"/>
    <w:rsid w:val="008B7424"/>
    <w:rsid w:val="008C72D8"/>
    <w:rsid w:val="008D4585"/>
    <w:rsid w:val="008D6E8E"/>
    <w:rsid w:val="008E1B5D"/>
    <w:rsid w:val="008E220D"/>
    <w:rsid w:val="008E2484"/>
    <w:rsid w:val="008E34C6"/>
    <w:rsid w:val="008E3BDD"/>
    <w:rsid w:val="008F563C"/>
    <w:rsid w:val="00900460"/>
    <w:rsid w:val="00900CD8"/>
    <w:rsid w:val="00900F16"/>
    <w:rsid w:val="0090199F"/>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09DD"/>
    <w:rsid w:val="009C2912"/>
    <w:rsid w:val="009C36A6"/>
    <w:rsid w:val="009D25C8"/>
    <w:rsid w:val="009D3D42"/>
    <w:rsid w:val="009D49C0"/>
    <w:rsid w:val="009D557F"/>
    <w:rsid w:val="009E009E"/>
    <w:rsid w:val="009E43A8"/>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38AD"/>
    <w:rsid w:val="00A35605"/>
    <w:rsid w:val="00A37B20"/>
    <w:rsid w:val="00A402C7"/>
    <w:rsid w:val="00A403E5"/>
    <w:rsid w:val="00A434D5"/>
    <w:rsid w:val="00A46F6F"/>
    <w:rsid w:val="00A50B74"/>
    <w:rsid w:val="00A53161"/>
    <w:rsid w:val="00A61D9B"/>
    <w:rsid w:val="00A65AED"/>
    <w:rsid w:val="00A67390"/>
    <w:rsid w:val="00A67933"/>
    <w:rsid w:val="00A67A1D"/>
    <w:rsid w:val="00A71795"/>
    <w:rsid w:val="00A73431"/>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A679C"/>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C7C"/>
    <w:rsid w:val="00AE6FFA"/>
    <w:rsid w:val="00AF022B"/>
    <w:rsid w:val="00AF078C"/>
    <w:rsid w:val="00AF3116"/>
    <w:rsid w:val="00AF61FF"/>
    <w:rsid w:val="00B029DE"/>
    <w:rsid w:val="00B047C2"/>
    <w:rsid w:val="00B07E55"/>
    <w:rsid w:val="00B07FE8"/>
    <w:rsid w:val="00B129B3"/>
    <w:rsid w:val="00B13F6E"/>
    <w:rsid w:val="00B14FD8"/>
    <w:rsid w:val="00B15D45"/>
    <w:rsid w:val="00B2094D"/>
    <w:rsid w:val="00B214F8"/>
    <w:rsid w:val="00B24A68"/>
    <w:rsid w:val="00B26BD3"/>
    <w:rsid w:val="00B33DD8"/>
    <w:rsid w:val="00B40A33"/>
    <w:rsid w:val="00B43D66"/>
    <w:rsid w:val="00B44E10"/>
    <w:rsid w:val="00B52E03"/>
    <w:rsid w:val="00B54364"/>
    <w:rsid w:val="00B54D47"/>
    <w:rsid w:val="00B568D0"/>
    <w:rsid w:val="00B6210A"/>
    <w:rsid w:val="00B6686E"/>
    <w:rsid w:val="00B67751"/>
    <w:rsid w:val="00B704AD"/>
    <w:rsid w:val="00B73F05"/>
    <w:rsid w:val="00B73F85"/>
    <w:rsid w:val="00B74CFF"/>
    <w:rsid w:val="00B76294"/>
    <w:rsid w:val="00B82FE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403F"/>
    <w:rsid w:val="00C46873"/>
    <w:rsid w:val="00C5365F"/>
    <w:rsid w:val="00C55E37"/>
    <w:rsid w:val="00C56F9F"/>
    <w:rsid w:val="00C6082D"/>
    <w:rsid w:val="00C62CA9"/>
    <w:rsid w:val="00C63DE4"/>
    <w:rsid w:val="00C64E4E"/>
    <w:rsid w:val="00C64F5F"/>
    <w:rsid w:val="00C652ED"/>
    <w:rsid w:val="00C65793"/>
    <w:rsid w:val="00C71525"/>
    <w:rsid w:val="00C80413"/>
    <w:rsid w:val="00C82E0E"/>
    <w:rsid w:val="00C8577C"/>
    <w:rsid w:val="00C903E3"/>
    <w:rsid w:val="00C90C58"/>
    <w:rsid w:val="00C94EE3"/>
    <w:rsid w:val="00C95BAC"/>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40674"/>
    <w:rsid w:val="00D50BAA"/>
    <w:rsid w:val="00D53B78"/>
    <w:rsid w:val="00D62543"/>
    <w:rsid w:val="00D66363"/>
    <w:rsid w:val="00D726D1"/>
    <w:rsid w:val="00D73D44"/>
    <w:rsid w:val="00D73FBF"/>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32F"/>
    <w:rsid w:val="00DB2979"/>
    <w:rsid w:val="00DB29A1"/>
    <w:rsid w:val="00DB4F1A"/>
    <w:rsid w:val="00DB7083"/>
    <w:rsid w:val="00DB72AE"/>
    <w:rsid w:val="00DB73F1"/>
    <w:rsid w:val="00DC00F9"/>
    <w:rsid w:val="00DC5B5E"/>
    <w:rsid w:val="00DC77C4"/>
    <w:rsid w:val="00DD23E6"/>
    <w:rsid w:val="00DD53D4"/>
    <w:rsid w:val="00DE1875"/>
    <w:rsid w:val="00DE376A"/>
    <w:rsid w:val="00DE37B3"/>
    <w:rsid w:val="00DE397A"/>
    <w:rsid w:val="00DE56F8"/>
    <w:rsid w:val="00DF2E7B"/>
    <w:rsid w:val="00DF39AE"/>
    <w:rsid w:val="00DF6600"/>
    <w:rsid w:val="00E04B97"/>
    <w:rsid w:val="00E0674A"/>
    <w:rsid w:val="00E160BF"/>
    <w:rsid w:val="00E169E6"/>
    <w:rsid w:val="00E22145"/>
    <w:rsid w:val="00E37390"/>
    <w:rsid w:val="00E45778"/>
    <w:rsid w:val="00E46750"/>
    <w:rsid w:val="00E46D6B"/>
    <w:rsid w:val="00E47938"/>
    <w:rsid w:val="00E50769"/>
    <w:rsid w:val="00E50A01"/>
    <w:rsid w:val="00E50F27"/>
    <w:rsid w:val="00E53A6B"/>
    <w:rsid w:val="00E53C39"/>
    <w:rsid w:val="00E54880"/>
    <w:rsid w:val="00E54B93"/>
    <w:rsid w:val="00E5762F"/>
    <w:rsid w:val="00E606DC"/>
    <w:rsid w:val="00E60912"/>
    <w:rsid w:val="00E63346"/>
    <w:rsid w:val="00E6344C"/>
    <w:rsid w:val="00E6354A"/>
    <w:rsid w:val="00E65241"/>
    <w:rsid w:val="00E717FE"/>
    <w:rsid w:val="00E72206"/>
    <w:rsid w:val="00E74431"/>
    <w:rsid w:val="00E74B08"/>
    <w:rsid w:val="00E7571B"/>
    <w:rsid w:val="00E767E7"/>
    <w:rsid w:val="00E77974"/>
    <w:rsid w:val="00E81FA0"/>
    <w:rsid w:val="00E82A66"/>
    <w:rsid w:val="00E84F82"/>
    <w:rsid w:val="00E92176"/>
    <w:rsid w:val="00E92C77"/>
    <w:rsid w:val="00E92DA8"/>
    <w:rsid w:val="00E93E4F"/>
    <w:rsid w:val="00E95705"/>
    <w:rsid w:val="00E95A2B"/>
    <w:rsid w:val="00E96C8F"/>
    <w:rsid w:val="00E96DA4"/>
    <w:rsid w:val="00E9732A"/>
    <w:rsid w:val="00EA25EB"/>
    <w:rsid w:val="00EA38CA"/>
    <w:rsid w:val="00EA395B"/>
    <w:rsid w:val="00EB39D3"/>
    <w:rsid w:val="00EC35C0"/>
    <w:rsid w:val="00EC4F77"/>
    <w:rsid w:val="00EC504F"/>
    <w:rsid w:val="00EC7046"/>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14C7"/>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65E5D"/>
    <w:rsid w:val="00F72029"/>
    <w:rsid w:val="00F73409"/>
    <w:rsid w:val="00F74E64"/>
    <w:rsid w:val="00F74F10"/>
    <w:rsid w:val="00F75014"/>
    <w:rsid w:val="00F75103"/>
    <w:rsid w:val="00F76638"/>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E5A07"/>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customStyle="1" w:styleId="UnresolvedMention4">
    <w:name w:val="Unresolved Mention4"/>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yperlink" Target="https://osf.io/wnckg/" TargetMode="External"/><Relationship Id="rId21" Type="http://schemas.openxmlformats.org/officeDocument/2006/relationships/hyperlink" Target="https://osf.io/uyng7" TargetMode="External"/><Relationship Id="rId34" Type="http://schemas.openxmlformats.org/officeDocument/2006/relationships/hyperlink" Target="https://psyarxiv.com/4gzsp/"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osf.io/4mh2d/" TargetMode="External"/><Relationship Id="rId25" Type="http://schemas.openxmlformats.org/officeDocument/2006/relationships/hyperlink" Target="https://osf.io/6n4fv/" TargetMode="External"/><Relationship Id="rId33" Type="http://schemas.openxmlformats.org/officeDocument/2006/relationships/hyperlink" Target="https://doi.org/10.1177/108886831876326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science/article/pii/S0887618508001163" TargetMode="External"/><Relationship Id="rId20" Type="http://schemas.openxmlformats.org/officeDocument/2006/relationships/hyperlink" Target="https://osf.io/3hjpf" TargetMode="External"/><Relationship Id="rId29" Type="http://schemas.openxmlformats.org/officeDocument/2006/relationships/hyperlink" Target="https://osf.io/wnck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osf.io/a3qj9/" TargetMode="External"/><Relationship Id="rId32" Type="http://schemas.openxmlformats.org/officeDocument/2006/relationships/image" Target="media/image2.e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osf.io/uyng7" TargetMode="External"/><Relationship Id="rId28" Type="http://schemas.openxmlformats.org/officeDocument/2006/relationships/hyperlink" Target="https://osf.io/k9nrf/"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osf.io/wnckg/" TargetMode="External"/><Relationship Id="rId31" Type="http://schemas.openxmlformats.org/officeDocument/2006/relationships/hyperlink" Target="https://osf.io/2dm6u/"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yperlink" Target="https://osf.io/hs32y/" TargetMode="External"/><Relationship Id="rId27" Type="http://schemas.openxmlformats.org/officeDocument/2006/relationships/hyperlink" Target="https://osf.io/wnckg/" TargetMode="External"/><Relationship Id="rId30" Type="http://schemas.openxmlformats.org/officeDocument/2006/relationships/hyperlink" Target="https://www.tandfonline.com/doi/full/10.1080/02699930903485076" TargetMode="External"/><Relationship Id="rId35" Type="http://schemas.openxmlformats.org/officeDocument/2006/relationships/header" Target="header5.xml"/><Relationship Id="rId8" Type="http://schemas.openxmlformats.org/officeDocument/2006/relationships/hyperlink" Target="https://www.sciencedirect.com/science/article/pii/S0022103117308685"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F840C-039F-BF46-BFBF-C20FE1BA5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29</Pages>
  <Words>7526</Words>
  <Characters>42901</Characters>
  <Application>Microsoft Office Word</Application>
  <DocSecurity>0</DocSecurity>
  <Lines>357</Lines>
  <Paragraphs>100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4</cp:revision>
  <dcterms:created xsi:type="dcterms:W3CDTF">2020-06-29T08:29:00Z</dcterms:created>
  <dcterms:modified xsi:type="dcterms:W3CDTF">2020-06-29T14:32:00Z</dcterms:modified>
</cp:coreProperties>
</file>