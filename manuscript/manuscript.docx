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347908" w14:textId="77777777" w:rsidR="006E7C92" w:rsidRPr="00F32498" w:rsidRDefault="0078074D" w:rsidP="006F5F7E">
      <w:pPr>
        <w:rPr>
          <w:color w:val="000000" w:themeColor="text1"/>
        </w:rPr>
      </w:pPr>
      <w:r w:rsidRPr="00F32498">
        <w:rPr>
          <w:color w:val="000000" w:themeColor="text1"/>
        </w:rPr>
        <w:t xml:space="preserve"> </w:t>
      </w:r>
    </w:p>
    <w:p w14:paraId="6CDB69C1" w14:textId="7448F1B1" w:rsidR="00256670" w:rsidRPr="00F32498" w:rsidRDefault="00256670" w:rsidP="006F5F7E">
      <w:pPr>
        <w:rPr>
          <w:color w:val="000000" w:themeColor="text1"/>
        </w:rPr>
      </w:pPr>
    </w:p>
    <w:p w14:paraId="255D47C8" w14:textId="76D37821" w:rsidR="007628D7" w:rsidRPr="00F32498" w:rsidRDefault="007628D7" w:rsidP="0092339A">
      <w:pPr>
        <w:ind w:firstLine="0"/>
        <w:jc w:val="center"/>
        <w:rPr>
          <w:color w:val="000000" w:themeColor="text1"/>
        </w:rPr>
      </w:pPr>
      <w:r w:rsidRPr="00F32498">
        <w:rPr>
          <w:color w:val="000000" w:themeColor="text1"/>
        </w:rPr>
        <w:t xml:space="preserve">Incidental Attitude Formation via the Surveillance Task: A </w:t>
      </w:r>
      <w:r w:rsidR="00087440">
        <w:rPr>
          <w:color w:val="000000" w:themeColor="text1"/>
        </w:rPr>
        <w:t>R</w:t>
      </w:r>
      <w:r w:rsidRPr="00F32498">
        <w:rPr>
          <w:color w:val="000000" w:themeColor="text1"/>
        </w:rPr>
        <w:t xml:space="preserve">egistered Replication </w:t>
      </w:r>
      <w:r w:rsidR="00087440">
        <w:rPr>
          <w:color w:val="000000" w:themeColor="text1"/>
        </w:rPr>
        <w:t xml:space="preserve">Report </w:t>
      </w:r>
      <w:r w:rsidRPr="00F32498">
        <w:rPr>
          <w:color w:val="000000" w:themeColor="text1"/>
        </w:rPr>
        <w:t>of Olson and Fazio (2001)</w:t>
      </w:r>
    </w:p>
    <w:p w14:paraId="0697855F" w14:textId="5569F177" w:rsidR="007628D7" w:rsidRPr="00F32498" w:rsidRDefault="007628D7" w:rsidP="006F5F7E">
      <w:pPr>
        <w:rPr>
          <w:color w:val="000000" w:themeColor="text1"/>
        </w:rPr>
      </w:pPr>
    </w:p>
    <w:p w14:paraId="07DEA5DE" w14:textId="0358E132" w:rsidR="007628D7" w:rsidRPr="00F32498" w:rsidRDefault="007628D7" w:rsidP="00F32498">
      <w:pPr>
        <w:ind w:firstLine="0"/>
        <w:jc w:val="center"/>
        <w:rPr>
          <w:color w:val="000000" w:themeColor="text1"/>
        </w:rPr>
      </w:pPr>
      <w:r w:rsidRPr="00F32498">
        <w:rPr>
          <w:color w:val="000000" w:themeColor="text1"/>
        </w:rPr>
        <w:t>Tal Moran</w:t>
      </w:r>
      <w:r w:rsidRPr="00F32498">
        <w:rPr>
          <w:color w:val="000000" w:themeColor="text1"/>
          <w:vertAlign w:val="superscript"/>
        </w:rPr>
        <w:t>1*</w:t>
      </w:r>
      <w:r w:rsidRPr="00F32498">
        <w:rPr>
          <w:color w:val="000000" w:themeColor="text1"/>
        </w:rPr>
        <w:t>, Sean Hughes</w:t>
      </w:r>
      <w:r w:rsidRPr="00F32498">
        <w:rPr>
          <w:color w:val="000000" w:themeColor="text1"/>
          <w:vertAlign w:val="superscript"/>
        </w:rPr>
        <w:t>1*</w:t>
      </w:r>
      <w:r w:rsidRPr="00F32498">
        <w:rPr>
          <w:color w:val="000000" w:themeColor="text1"/>
        </w:rPr>
        <w:t>, Ian Hussey</w:t>
      </w:r>
      <w:r w:rsidRPr="00F32498">
        <w:rPr>
          <w:color w:val="000000" w:themeColor="text1"/>
          <w:vertAlign w:val="superscript"/>
        </w:rPr>
        <w:t>1</w:t>
      </w:r>
      <w:r w:rsidR="00F76DE7">
        <w:rPr>
          <w:color w:val="000000" w:themeColor="text1"/>
          <w:vertAlign w:val="superscript"/>
        </w:rPr>
        <w:t>*</w:t>
      </w:r>
      <w:r w:rsidRPr="00F32498">
        <w:rPr>
          <w:color w:val="000000" w:themeColor="text1"/>
        </w:rPr>
        <w:t>, Miguel A. Vadillo</w:t>
      </w:r>
      <w:r w:rsidRPr="00F32498">
        <w:rPr>
          <w:color w:val="000000" w:themeColor="text1"/>
          <w:vertAlign w:val="superscript"/>
        </w:rPr>
        <w:t>2</w:t>
      </w:r>
      <w:r w:rsidRPr="00F32498">
        <w:rPr>
          <w:color w:val="000000" w:themeColor="text1"/>
        </w:rPr>
        <w:t>,</w:t>
      </w:r>
      <w:r w:rsidRPr="00F32498">
        <w:rPr>
          <w:color w:val="000000" w:themeColor="text1"/>
          <w:vertAlign w:val="superscript"/>
        </w:rPr>
        <w:t xml:space="preserve"> </w:t>
      </w:r>
      <w:r w:rsidRPr="00F32498">
        <w:rPr>
          <w:color w:val="000000" w:themeColor="text1"/>
        </w:rPr>
        <w:t xml:space="preserve">Michael </w:t>
      </w:r>
      <w:r w:rsidRPr="00F32498">
        <w:rPr>
          <w:color w:val="000000" w:themeColor="text1"/>
          <w:highlight w:val="white"/>
        </w:rPr>
        <w:t xml:space="preserve">A. </w:t>
      </w:r>
      <w:r w:rsidRPr="00F32498">
        <w:rPr>
          <w:color w:val="000000" w:themeColor="text1"/>
        </w:rPr>
        <w:t>Olson</w:t>
      </w:r>
      <w:r w:rsidRPr="00F32498">
        <w:rPr>
          <w:color w:val="000000" w:themeColor="text1"/>
          <w:vertAlign w:val="superscript"/>
        </w:rPr>
        <w:t>3</w:t>
      </w:r>
      <w:r w:rsidR="00DB232F" w:rsidRPr="00F32498">
        <w:rPr>
          <w:color w:val="000000" w:themeColor="text1"/>
        </w:rPr>
        <w:t xml:space="preserve">, </w:t>
      </w:r>
      <w:r w:rsidRPr="00F32498">
        <w:rPr>
          <w:color w:val="000000" w:themeColor="text1"/>
          <w:highlight w:val="white"/>
        </w:rPr>
        <w:t>Frederik Aust</w:t>
      </w:r>
      <w:r w:rsidRPr="00F32498">
        <w:rPr>
          <w:color w:val="000000" w:themeColor="text1"/>
          <w:highlight w:val="white"/>
          <w:vertAlign w:val="superscript"/>
        </w:rPr>
        <w:t>5</w:t>
      </w:r>
      <w:r w:rsidRPr="00F32498">
        <w:rPr>
          <w:color w:val="000000" w:themeColor="text1"/>
          <w:highlight w:val="white"/>
        </w:rPr>
        <w:t>,</w:t>
      </w:r>
      <w:r w:rsidRPr="00F32498">
        <w:rPr>
          <w:rFonts w:eastAsia="Calibri"/>
          <w:color w:val="000000" w:themeColor="text1"/>
          <w:highlight w:val="white"/>
        </w:rPr>
        <w:t xml:space="preserve"> </w:t>
      </w:r>
      <w:r w:rsidRPr="00F32498">
        <w:rPr>
          <w:color w:val="000000" w:themeColor="text1"/>
          <w:highlight w:val="white"/>
        </w:rPr>
        <w:t>Karoline Bading</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Robert Balas</w:t>
      </w:r>
      <w:r w:rsidRPr="00F32498">
        <w:rPr>
          <w:color w:val="000000" w:themeColor="text1"/>
          <w:vertAlign w:val="superscript"/>
        </w:rPr>
        <w:t>4</w:t>
      </w:r>
      <w:r w:rsidRPr="00F32498">
        <w:rPr>
          <w:color w:val="000000" w:themeColor="text1"/>
        </w:rPr>
        <w:t>, Taylor Benedict</w:t>
      </w:r>
      <w:r w:rsidRPr="00F32498">
        <w:rPr>
          <w:color w:val="000000" w:themeColor="text1"/>
          <w:vertAlign w:val="superscript"/>
        </w:rPr>
        <w:t>5</w:t>
      </w:r>
      <w:r w:rsidRPr="00F32498">
        <w:rPr>
          <w:color w:val="000000" w:themeColor="text1"/>
        </w:rPr>
        <w:t xml:space="preserve">, </w:t>
      </w:r>
      <w:bookmarkStart w:id="0" w:name="bookmark=id.gjdgxs" w:colFirst="0" w:colLast="0"/>
      <w:bookmarkEnd w:id="0"/>
      <w:r w:rsidRPr="00F32498">
        <w:rPr>
          <w:rFonts w:eastAsia="Arial"/>
          <w:color w:val="000000" w:themeColor="text1"/>
        </w:rPr>
        <w:fldChar w:fldCharType="begin"/>
      </w:r>
      <w:r w:rsidRPr="00F32498">
        <w:rPr>
          <w:color w:val="000000" w:themeColor="text1"/>
        </w:rPr>
        <w:instrText xml:space="preserve"> HYPERLINK "https://www.sciencedirect.com/science/article/pii/S2214635018301795" \l "!" \h </w:instrText>
      </w:r>
      <w:r w:rsidRPr="00F32498">
        <w:rPr>
          <w:rFonts w:eastAsia="Arial"/>
          <w:color w:val="000000" w:themeColor="text1"/>
        </w:rPr>
        <w:fldChar w:fldCharType="separate"/>
      </w:r>
      <w:r w:rsidRPr="00F32498">
        <w:rPr>
          <w:color w:val="000000" w:themeColor="text1"/>
        </w:rPr>
        <w:t>Olivier Corneille</w:t>
      </w:r>
      <w:r w:rsidRPr="00F32498">
        <w:rPr>
          <w:color w:val="000000" w:themeColor="text1"/>
        </w:rPr>
        <w:fldChar w:fldCharType="end"/>
      </w:r>
      <w:r w:rsidRPr="00F32498">
        <w:rPr>
          <w:color w:val="000000" w:themeColor="text1"/>
          <w:vertAlign w:val="superscript"/>
        </w:rPr>
        <w:t>6</w:t>
      </w:r>
      <w:r w:rsidRPr="00F32498">
        <w:rPr>
          <w:color w:val="000000" w:themeColor="text1"/>
        </w:rPr>
        <w:t>, Samantha B. Douglas</w:t>
      </w:r>
      <w:r w:rsidRPr="00F32498">
        <w:rPr>
          <w:color w:val="000000" w:themeColor="text1"/>
          <w:vertAlign w:val="superscript"/>
        </w:rPr>
        <w:t>7</w:t>
      </w:r>
      <w:r w:rsidRPr="00F32498">
        <w:rPr>
          <w:color w:val="000000" w:themeColor="text1"/>
        </w:rPr>
        <w:t>, Melissa J. Ferguson</w:t>
      </w:r>
      <w:r w:rsidRPr="00F32498">
        <w:rPr>
          <w:color w:val="000000" w:themeColor="text1"/>
          <w:vertAlign w:val="superscript"/>
        </w:rPr>
        <w:t>8</w:t>
      </w:r>
      <w:r w:rsidRPr="00F32498">
        <w:rPr>
          <w:color w:val="000000" w:themeColor="text1"/>
        </w:rPr>
        <w:t xml:space="preserve">, Katherine </w:t>
      </w:r>
      <w:r w:rsidRPr="00F32498">
        <w:rPr>
          <w:color w:val="000000" w:themeColor="text1"/>
          <w:highlight w:val="white"/>
        </w:rPr>
        <w:t xml:space="preserve">A. </w:t>
      </w:r>
      <w:r w:rsidRPr="00F32498">
        <w:rPr>
          <w:color w:val="000000" w:themeColor="text1"/>
        </w:rPr>
        <w:t>Fritzlen</w:t>
      </w:r>
      <w:r w:rsidRPr="00F32498">
        <w:rPr>
          <w:color w:val="000000" w:themeColor="text1"/>
          <w:vertAlign w:val="superscript"/>
        </w:rPr>
        <w:t>3</w:t>
      </w:r>
      <w:r w:rsidRPr="00F32498">
        <w:rPr>
          <w:color w:val="000000" w:themeColor="text1"/>
        </w:rPr>
        <w:t>, Anne Gast</w:t>
      </w:r>
      <w:r w:rsidRPr="00F32498">
        <w:rPr>
          <w:color w:val="000000" w:themeColor="text1"/>
          <w:vertAlign w:val="superscript"/>
        </w:rPr>
        <w:t>5</w:t>
      </w:r>
      <w:r w:rsidRPr="00F32498">
        <w:rPr>
          <w:color w:val="000000" w:themeColor="text1"/>
        </w:rPr>
        <w:t>, Bertram Gawronski</w:t>
      </w:r>
      <w:r w:rsidRPr="00F32498">
        <w:rPr>
          <w:color w:val="000000" w:themeColor="text1"/>
          <w:vertAlign w:val="superscript"/>
        </w:rPr>
        <w:t>9</w:t>
      </w:r>
      <w:r w:rsidRPr="00F32498">
        <w:rPr>
          <w:color w:val="000000" w:themeColor="text1"/>
        </w:rPr>
        <w:t xml:space="preserve">, </w:t>
      </w:r>
      <w:r w:rsidR="00685E6F" w:rsidRPr="003C0746">
        <w:rPr>
          <w:color w:val="000000" w:themeColor="text1"/>
        </w:rPr>
        <w:t xml:space="preserve">Tamara </w:t>
      </w:r>
      <w:r w:rsidR="003D382D" w:rsidRPr="003C0746">
        <w:rPr>
          <w:color w:val="000000" w:themeColor="text1"/>
        </w:rPr>
        <w:t>Giménez-Fernández</w:t>
      </w:r>
      <w:r w:rsidR="00685E6F" w:rsidRPr="00F32498">
        <w:rPr>
          <w:color w:val="000000" w:themeColor="text1"/>
          <w:vertAlign w:val="superscript"/>
        </w:rPr>
        <w:t>2</w:t>
      </w:r>
      <w:r w:rsidR="00685E6F" w:rsidRPr="00F32498">
        <w:rPr>
          <w:color w:val="000000" w:themeColor="text1"/>
        </w:rPr>
        <w:t xml:space="preserve">, </w:t>
      </w:r>
      <w:r w:rsidR="00685E6F" w:rsidRPr="003C0746">
        <w:rPr>
          <w:color w:val="000000" w:themeColor="text1"/>
        </w:rPr>
        <w:t>Krzysztof Hanusz</w:t>
      </w:r>
      <w:r w:rsidR="00685E6F" w:rsidRPr="00F32498">
        <w:rPr>
          <w:color w:val="000000" w:themeColor="text1"/>
          <w:vertAlign w:val="superscript"/>
        </w:rPr>
        <w:t>4</w:t>
      </w:r>
      <w:r w:rsidR="00685E6F" w:rsidRPr="00F32498">
        <w:rPr>
          <w:color w:val="000000" w:themeColor="text1"/>
        </w:rPr>
        <w:t xml:space="preserve">, </w:t>
      </w:r>
      <w:r w:rsidRPr="00F32498">
        <w:rPr>
          <w:color w:val="000000" w:themeColor="text1"/>
          <w:highlight w:val="white"/>
        </w:rPr>
        <w:t>Tobias Heycke</w:t>
      </w:r>
      <w:r w:rsidRPr="00F32498">
        <w:rPr>
          <w:color w:val="000000" w:themeColor="text1"/>
          <w:highlight w:val="white"/>
          <w:vertAlign w:val="superscript"/>
        </w:rPr>
        <w:t>10</w:t>
      </w:r>
      <w:r w:rsidRPr="00F32498">
        <w:rPr>
          <w:color w:val="000000" w:themeColor="text1"/>
          <w:highlight w:val="white"/>
        </w:rPr>
        <w:t>, Fabia Högden</w:t>
      </w:r>
      <w:r w:rsidRPr="00F32498">
        <w:rPr>
          <w:color w:val="000000" w:themeColor="text1"/>
          <w:highlight w:val="white"/>
          <w:vertAlign w:val="superscript"/>
        </w:rPr>
        <w:t>5</w:t>
      </w:r>
      <w:r w:rsidRPr="00F32498">
        <w:rPr>
          <w:color w:val="000000" w:themeColor="text1"/>
          <w:highlight w:val="white"/>
        </w:rPr>
        <w:t xml:space="preserve">, </w:t>
      </w:r>
      <w:r w:rsidRPr="00F32498">
        <w:rPr>
          <w:color w:val="000000" w:themeColor="text1"/>
        </w:rPr>
        <w:t>Mandy Hütter</w:t>
      </w:r>
      <w:r w:rsidRPr="00F32498">
        <w:rPr>
          <w:color w:val="000000" w:themeColor="text1"/>
          <w:vertAlign w:val="superscript"/>
        </w:rPr>
        <w:t>11</w:t>
      </w:r>
      <w:r w:rsidRPr="00F32498">
        <w:rPr>
          <w:color w:val="000000" w:themeColor="text1"/>
        </w:rPr>
        <w:t xml:space="preserve">, </w:t>
      </w:r>
      <w:proofErr w:type="spellStart"/>
      <w:r w:rsidRPr="00F32498">
        <w:rPr>
          <w:color w:val="000000" w:themeColor="text1"/>
        </w:rPr>
        <w:t>Benedek</w:t>
      </w:r>
      <w:proofErr w:type="spellEnd"/>
      <w:r w:rsidRPr="00F32498">
        <w:rPr>
          <w:color w:val="000000" w:themeColor="text1"/>
        </w:rPr>
        <w:t xml:space="preserve"> Kurdi</w:t>
      </w:r>
      <w:r w:rsidRPr="00F32498">
        <w:rPr>
          <w:color w:val="000000" w:themeColor="text1"/>
          <w:vertAlign w:val="superscript"/>
        </w:rPr>
        <w:t>12</w:t>
      </w:r>
      <w:r w:rsidRPr="00F32498">
        <w:rPr>
          <w:color w:val="000000" w:themeColor="text1"/>
        </w:rPr>
        <w:t>, Adrien Mierop</w:t>
      </w:r>
      <w:r w:rsidRPr="00F32498">
        <w:rPr>
          <w:color w:val="000000" w:themeColor="text1"/>
          <w:vertAlign w:val="superscript"/>
        </w:rPr>
        <w:t>6</w:t>
      </w:r>
      <w:r w:rsidRPr="00F32498">
        <w:rPr>
          <w:color w:val="000000" w:themeColor="text1"/>
        </w:rPr>
        <w:t>, Jasmin Richter</w:t>
      </w:r>
      <w:r w:rsidRPr="00F32498">
        <w:rPr>
          <w:color w:val="000000" w:themeColor="text1"/>
          <w:vertAlign w:val="superscript"/>
        </w:rPr>
        <w:t>5</w:t>
      </w:r>
      <w:r w:rsidRPr="00F32498">
        <w:rPr>
          <w:color w:val="000000" w:themeColor="text1"/>
        </w:rPr>
        <w:t>, Justyna Sarzyńska</w:t>
      </w:r>
      <w:r w:rsidR="00685E6F" w:rsidRPr="00F32498">
        <w:rPr>
          <w:color w:val="000000" w:themeColor="text1"/>
        </w:rPr>
        <w:t>-Wawer</w:t>
      </w:r>
      <w:r w:rsidRPr="00F32498">
        <w:rPr>
          <w:color w:val="000000" w:themeColor="text1"/>
          <w:vertAlign w:val="superscript"/>
        </w:rPr>
        <w:t>4</w:t>
      </w:r>
      <w:r w:rsidRPr="00F32498">
        <w:rPr>
          <w:color w:val="000000" w:themeColor="text1"/>
        </w:rPr>
        <w:t xml:space="preserve">, </w:t>
      </w:r>
      <w:r w:rsidRPr="00F32498">
        <w:rPr>
          <w:color w:val="000000" w:themeColor="text1"/>
          <w:highlight w:val="white"/>
        </w:rPr>
        <w:t>Colin Tucker Smith</w:t>
      </w:r>
      <w:r w:rsidRPr="00F32498">
        <w:rPr>
          <w:color w:val="000000" w:themeColor="text1"/>
          <w:highlight w:val="white"/>
          <w:vertAlign w:val="superscript"/>
        </w:rPr>
        <w:t>7</w:t>
      </w:r>
      <w:r w:rsidRPr="00F32498">
        <w:rPr>
          <w:color w:val="000000" w:themeColor="text1"/>
        </w:rPr>
        <w:t>, Christoph Stahl</w:t>
      </w:r>
      <w:r w:rsidRPr="00F32498">
        <w:rPr>
          <w:color w:val="000000" w:themeColor="text1"/>
          <w:vertAlign w:val="superscript"/>
        </w:rPr>
        <w:t>5</w:t>
      </w:r>
      <w:r w:rsidRPr="00F32498">
        <w:rPr>
          <w:color w:val="000000" w:themeColor="text1"/>
          <w:highlight w:val="white"/>
        </w:rPr>
        <w:t xml:space="preserve">, </w:t>
      </w:r>
      <w:bookmarkStart w:id="1" w:name="bookmark=id.30j0zll" w:colFirst="0" w:colLast="0"/>
      <w:bookmarkEnd w:id="1"/>
      <w:proofErr w:type="spellStart"/>
      <w:r w:rsidRPr="00F32498">
        <w:rPr>
          <w:color w:val="000000" w:themeColor="text1"/>
          <w:highlight w:val="white"/>
        </w:rPr>
        <w:t>Philine</w:t>
      </w:r>
      <w:proofErr w:type="spellEnd"/>
      <w:r w:rsidRPr="00F32498">
        <w:rPr>
          <w:color w:val="000000" w:themeColor="text1"/>
          <w:highlight w:val="white"/>
        </w:rPr>
        <w:t xml:space="preserve"> Thomasius</w:t>
      </w:r>
      <w:r w:rsidRPr="00F32498">
        <w:rPr>
          <w:color w:val="000000" w:themeColor="text1"/>
          <w:highlight w:val="white"/>
          <w:vertAlign w:val="superscript"/>
        </w:rPr>
        <w:t>5</w:t>
      </w:r>
      <w:r w:rsidRPr="00F32498">
        <w:rPr>
          <w:color w:val="000000" w:themeColor="text1"/>
          <w:highlight w:val="white"/>
        </w:rPr>
        <w:t xml:space="preserve">, </w:t>
      </w:r>
      <w:hyperlink r:id="rId8" w:anchor="!">
        <w:r w:rsidRPr="00F32498">
          <w:rPr>
            <w:color w:val="000000" w:themeColor="text1"/>
          </w:rPr>
          <w:t>Christian Unkelbach</w:t>
        </w:r>
      </w:hyperlink>
      <w:r w:rsidRPr="00F32498">
        <w:rPr>
          <w:color w:val="000000" w:themeColor="text1"/>
          <w:vertAlign w:val="superscript"/>
        </w:rPr>
        <w:t>5</w:t>
      </w:r>
      <w:r w:rsidR="00DB232F" w:rsidRPr="00F32498">
        <w:rPr>
          <w:color w:val="000000" w:themeColor="text1"/>
        </w:rPr>
        <w:t xml:space="preserve"> </w:t>
      </w:r>
      <w:r w:rsidRPr="00F32498">
        <w:rPr>
          <w:color w:val="000000" w:themeColor="text1"/>
        </w:rPr>
        <w:t>&amp; Jan De Houwer</w:t>
      </w:r>
      <w:r w:rsidRPr="00F32498">
        <w:rPr>
          <w:color w:val="000000" w:themeColor="text1"/>
          <w:vertAlign w:val="superscript"/>
        </w:rPr>
        <w:t>1</w:t>
      </w:r>
    </w:p>
    <w:p w14:paraId="038DF771" w14:textId="29B84306" w:rsidR="007628D7" w:rsidRPr="00F32498" w:rsidRDefault="007628D7" w:rsidP="006F5F7E">
      <w:pPr>
        <w:rPr>
          <w:b/>
          <w:color w:val="000000" w:themeColor="text1"/>
        </w:rPr>
      </w:pPr>
    </w:p>
    <w:p w14:paraId="785A4998" w14:textId="03C3DA43" w:rsidR="007628D7" w:rsidRPr="00F32498" w:rsidRDefault="007628D7" w:rsidP="00F32498">
      <w:pPr>
        <w:pStyle w:val="Heading3"/>
        <w:ind w:firstLine="0"/>
        <w:jc w:val="center"/>
        <w:rPr>
          <w:color w:val="000000" w:themeColor="text1"/>
          <w:sz w:val="24"/>
          <w:szCs w:val="24"/>
        </w:rPr>
      </w:pPr>
      <w:r w:rsidRPr="00F32498">
        <w:rPr>
          <w:color w:val="000000" w:themeColor="text1"/>
          <w:sz w:val="24"/>
          <w:szCs w:val="24"/>
          <w:vertAlign w:val="superscript"/>
        </w:rPr>
        <w:t>1</w:t>
      </w:r>
      <w:r w:rsidRPr="00F32498">
        <w:rPr>
          <w:color w:val="000000" w:themeColor="text1"/>
          <w:sz w:val="24"/>
          <w:szCs w:val="24"/>
        </w:rPr>
        <w:t xml:space="preserve">Ghent University, </w:t>
      </w:r>
      <w:r w:rsidRPr="00F32498">
        <w:rPr>
          <w:color w:val="000000" w:themeColor="text1"/>
          <w:sz w:val="24"/>
          <w:szCs w:val="24"/>
          <w:vertAlign w:val="superscript"/>
        </w:rPr>
        <w:t>2</w:t>
      </w:r>
      <w:r w:rsidRPr="00F32498">
        <w:rPr>
          <w:color w:val="000000" w:themeColor="text1"/>
          <w:sz w:val="24"/>
          <w:szCs w:val="24"/>
          <w:highlight w:val="white"/>
        </w:rPr>
        <w:t xml:space="preserve">Universidad </w:t>
      </w:r>
      <w:proofErr w:type="spellStart"/>
      <w:r w:rsidRPr="00F32498">
        <w:rPr>
          <w:color w:val="000000" w:themeColor="text1"/>
          <w:sz w:val="24"/>
          <w:szCs w:val="24"/>
          <w:highlight w:val="white"/>
        </w:rPr>
        <w:t>Autónoma</w:t>
      </w:r>
      <w:proofErr w:type="spellEnd"/>
      <w:r w:rsidRPr="00F32498">
        <w:rPr>
          <w:color w:val="000000" w:themeColor="text1"/>
          <w:sz w:val="24"/>
          <w:szCs w:val="24"/>
          <w:highlight w:val="white"/>
        </w:rPr>
        <w:t xml:space="preserve"> de Madrid</w:t>
      </w:r>
      <w:r w:rsidRPr="00F32498">
        <w:rPr>
          <w:color w:val="000000" w:themeColor="text1"/>
          <w:sz w:val="24"/>
          <w:szCs w:val="24"/>
        </w:rPr>
        <w:t xml:space="preserve">, </w:t>
      </w:r>
      <w:r w:rsidRPr="00F32498">
        <w:rPr>
          <w:color w:val="000000" w:themeColor="text1"/>
          <w:sz w:val="24"/>
          <w:szCs w:val="24"/>
          <w:vertAlign w:val="superscript"/>
        </w:rPr>
        <w:t>3</w:t>
      </w:r>
      <w:r w:rsidRPr="00F32498">
        <w:rPr>
          <w:color w:val="000000" w:themeColor="text1"/>
          <w:sz w:val="24"/>
          <w:szCs w:val="24"/>
        </w:rPr>
        <w:t xml:space="preserve">University of Tennessee, </w:t>
      </w:r>
      <w:r w:rsidRPr="00F32498">
        <w:rPr>
          <w:color w:val="000000" w:themeColor="text1"/>
          <w:sz w:val="24"/>
          <w:szCs w:val="24"/>
          <w:vertAlign w:val="superscript"/>
        </w:rPr>
        <w:t>4</w:t>
      </w:r>
      <w:r w:rsidRPr="00F32498">
        <w:rPr>
          <w:color w:val="000000" w:themeColor="text1"/>
          <w:sz w:val="24"/>
          <w:szCs w:val="24"/>
        </w:rPr>
        <w:t xml:space="preserve">Institute of Psychology of the Polish Academy of Sciences, </w:t>
      </w:r>
      <w:r w:rsidRPr="00F32498">
        <w:rPr>
          <w:color w:val="000000" w:themeColor="text1"/>
          <w:sz w:val="24"/>
          <w:szCs w:val="24"/>
          <w:vertAlign w:val="superscript"/>
        </w:rPr>
        <w:t>5</w:t>
      </w:r>
      <w:r w:rsidRPr="00F32498">
        <w:rPr>
          <w:color w:val="000000" w:themeColor="text1"/>
          <w:sz w:val="24"/>
          <w:szCs w:val="24"/>
        </w:rPr>
        <w:t xml:space="preserve">University of Cologne, </w:t>
      </w:r>
      <w:r w:rsidRPr="00F32498">
        <w:rPr>
          <w:color w:val="000000" w:themeColor="text1"/>
          <w:sz w:val="24"/>
          <w:szCs w:val="24"/>
          <w:vertAlign w:val="superscript"/>
        </w:rPr>
        <w:t>6</w:t>
      </w:r>
      <w:r w:rsidRPr="00F32498">
        <w:rPr>
          <w:color w:val="000000" w:themeColor="text1"/>
          <w:sz w:val="24"/>
          <w:szCs w:val="24"/>
        </w:rPr>
        <w:t xml:space="preserve">Université </w:t>
      </w:r>
      <w:proofErr w:type="spellStart"/>
      <w:r w:rsidRPr="00F32498">
        <w:rPr>
          <w:color w:val="000000" w:themeColor="text1"/>
          <w:sz w:val="24"/>
          <w:szCs w:val="24"/>
        </w:rPr>
        <w:t>catholique</w:t>
      </w:r>
      <w:proofErr w:type="spellEnd"/>
      <w:r w:rsidRPr="00F32498">
        <w:rPr>
          <w:color w:val="000000" w:themeColor="text1"/>
          <w:sz w:val="24"/>
          <w:szCs w:val="24"/>
        </w:rPr>
        <w:t xml:space="preserve"> de Louvain, </w:t>
      </w:r>
      <w:r w:rsidRPr="00F32498">
        <w:rPr>
          <w:color w:val="000000" w:themeColor="text1"/>
          <w:sz w:val="24"/>
          <w:szCs w:val="24"/>
          <w:vertAlign w:val="superscript"/>
        </w:rPr>
        <w:t>7</w:t>
      </w:r>
      <w:r w:rsidRPr="00F32498">
        <w:rPr>
          <w:color w:val="000000" w:themeColor="text1"/>
          <w:sz w:val="24"/>
          <w:szCs w:val="24"/>
        </w:rPr>
        <w:t xml:space="preserve">University of Florida, </w:t>
      </w:r>
      <w:r w:rsidRPr="00F32498">
        <w:rPr>
          <w:color w:val="000000" w:themeColor="text1"/>
          <w:sz w:val="24"/>
          <w:szCs w:val="24"/>
          <w:vertAlign w:val="superscript"/>
        </w:rPr>
        <w:t>8</w:t>
      </w:r>
      <w:r w:rsidRPr="00F32498">
        <w:rPr>
          <w:color w:val="000000" w:themeColor="text1"/>
          <w:sz w:val="24"/>
          <w:szCs w:val="24"/>
        </w:rPr>
        <w:t xml:space="preserve">Cornell University, Department of Psychology, </w:t>
      </w:r>
      <w:r w:rsidRPr="00F32498">
        <w:rPr>
          <w:color w:val="000000" w:themeColor="text1"/>
          <w:sz w:val="24"/>
          <w:szCs w:val="24"/>
          <w:vertAlign w:val="superscript"/>
        </w:rPr>
        <w:t>9</w:t>
      </w:r>
      <w:r w:rsidRPr="00F32498">
        <w:rPr>
          <w:color w:val="000000" w:themeColor="text1"/>
          <w:sz w:val="24"/>
          <w:szCs w:val="24"/>
        </w:rPr>
        <w:t xml:space="preserve">University of Texas at Austin, </w:t>
      </w:r>
      <w:r w:rsidRPr="00F32498">
        <w:rPr>
          <w:color w:val="000000" w:themeColor="text1"/>
          <w:sz w:val="24"/>
          <w:szCs w:val="24"/>
          <w:vertAlign w:val="superscript"/>
        </w:rPr>
        <w:t>10</w:t>
      </w:r>
      <w:r w:rsidRPr="00F32498">
        <w:rPr>
          <w:color w:val="000000" w:themeColor="text1"/>
          <w:sz w:val="24"/>
          <w:szCs w:val="24"/>
          <w:highlight w:val="white"/>
        </w:rPr>
        <w:t xml:space="preserve">GESIS, Mannheim, Germany, </w:t>
      </w:r>
      <w:r w:rsidRPr="00F32498">
        <w:rPr>
          <w:color w:val="000000" w:themeColor="text1"/>
          <w:sz w:val="24"/>
          <w:szCs w:val="24"/>
          <w:vertAlign w:val="superscript"/>
        </w:rPr>
        <w:t>11</w:t>
      </w:r>
      <w:r w:rsidRPr="00F32498">
        <w:rPr>
          <w:color w:val="000000" w:themeColor="text1"/>
          <w:sz w:val="24"/>
          <w:szCs w:val="24"/>
        </w:rPr>
        <w:t xml:space="preserve">Eberhard </w:t>
      </w:r>
      <w:proofErr w:type="spellStart"/>
      <w:r w:rsidRPr="00F32498">
        <w:rPr>
          <w:color w:val="000000" w:themeColor="text1"/>
          <w:sz w:val="24"/>
          <w:szCs w:val="24"/>
        </w:rPr>
        <w:t>Karls</w:t>
      </w:r>
      <w:proofErr w:type="spellEnd"/>
      <w:r w:rsidRPr="00F32498">
        <w:rPr>
          <w:color w:val="000000" w:themeColor="text1"/>
          <w:sz w:val="24"/>
          <w:szCs w:val="24"/>
        </w:rPr>
        <w:t xml:space="preserve"> Universität Tübingen, Department of Psychology,</w:t>
      </w:r>
      <w:r w:rsidRPr="00F32498">
        <w:rPr>
          <w:color w:val="000000" w:themeColor="text1"/>
          <w:sz w:val="24"/>
          <w:szCs w:val="24"/>
          <w:highlight w:val="white"/>
        </w:rPr>
        <w:t xml:space="preserve"> </w:t>
      </w:r>
      <w:r w:rsidRPr="00F32498">
        <w:rPr>
          <w:color w:val="000000" w:themeColor="text1"/>
          <w:sz w:val="24"/>
          <w:szCs w:val="24"/>
          <w:vertAlign w:val="superscript"/>
        </w:rPr>
        <w:t>12</w:t>
      </w:r>
      <w:r w:rsidR="00734C13">
        <w:rPr>
          <w:color w:val="000000" w:themeColor="text1"/>
          <w:sz w:val="24"/>
          <w:szCs w:val="24"/>
        </w:rPr>
        <w:t>Cornell</w:t>
      </w:r>
      <w:r w:rsidR="006F2DFC">
        <w:rPr>
          <w:color w:val="000000" w:themeColor="text1"/>
          <w:sz w:val="24"/>
          <w:szCs w:val="24"/>
        </w:rPr>
        <w:t xml:space="preserve"> University</w:t>
      </w:r>
      <w:r w:rsidRPr="00F32498">
        <w:rPr>
          <w:color w:val="000000" w:themeColor="text1"/>
          <w:sz w:val="24"/>
          <w:szCs w:val="24"/>
        </w:rPr>
        <w:t>, Department of Psychology.</w:t>
      </w:r>
    </w:p>
    <w:p w14:paraId="08B8C047" w14:textId="527098E9" w:rsidR="007628D7" w:rsidRPr="00F32498" w:rsidRDefault="007628D7" w:rsidP="006F5F7E">
      <w:pPr>
        <w:rPr>
          <w:color w:val="000000" w:themeColor="text1"/>
        </w:rPr>
      </w:pPr>
    </w:p>
    <w:p w14:paraId="59B00C96" w14:textId="6DA4396F" w:rsidR="006E7C92" w:rsidRPr="00F32498" w:rsidRDefault="007628D7" w:rsidP="006F5F7E">
      <w:pPr>
        <w:ind w:firstLine="0"/>
        <w:rPr>
          <w:color w:val="000000" w:themeColor="text1"/>
        </w:rPr>
      </w:pPr>
      <w:r w:rsidRPr="00F32498">
        <w:rPr>
          <w:b/>
          <w:color w:val="000000" w:themeColor="text1"/>
        </w:rPr>
        <w:t xml:space="preserve">* </w:t>
      </w:r>
      <w:r w:rsidRPr="00F32498">
        <w:rPr>
          <w:color w:val="000000" w:themeColor="text1"/>
        </w:rPr>
        <w:t>TM</w:t>
      </w:r>
      <w:r w:rsidR="00E53A6B">
        <w:rPr>
          <w:color w:val="000000" w:themeColor="text1"/>
        </w:rPr>
        <w:t xml:space="preserve">, </w:t>
      </w:r>
      <w:r w:rsidRPr="00F32498">
        <w:rPr>
          <w:color w:val="000000" w:themeColor="text1"/>
        </w:rPr>
        <w:t xml:space="preserve">SH </w:t>
      </w:r>
      <w:r w:rsidR="00E53A6B">
        <w:rPr>
          <w:color w:val="000000" w:themeColor="text1"/>
        </w:rPr>
        <w:t xml:space="preserve">and IH </w:t>
      </w:r>
      <w:r w:rsidRPr="00F32498">
        <w:rPr>
          <w:color w:val="000000" w:themeColor="text1"/>
        </w:rPr>
        <w:t>are joint first author on this paper</w:t>
      </w:r>
    </w:p>
    <w:p w14:paraId="5BCAEE78" w14:textId="77777777" w:rsidR="00FB1B1A" w:rsidRPr="00F32498" w:rsidRDefault="00FB1B1A" w:rsidP="00734C13">
      <w:pPr>
        <w:rPr>
          <w:color w:val="000000" w:themeColor="text1"/>
        </w:rPr>
        <w:sectPr w:rsidR="00FB1B1A" w:rsidRPr="00F32498" w:rsidSect="006F5F7E">
          <w:headerReference w:type="even" r:id="rId9"/>
          <w:headerReference w:type="default" r:id="rId10"/>
          <w:footerReference w:type="default" r:id="rId11"/>
          <w:headerReference w:type="first" r:id="rId12"/>
          <w:pgSz w:w="11909" w:h="16834"/>
          <w:pgMar w:top="1440" w:right="1440" w:bottom="1440" w:left="1440" w:header="720" w:footer="720" w:gutter="0"/>
          <w:pgNumType w:start="2"/>
          <w:cols w:space="720"/>
          <w:docGrid w:linePitch="299"/>
        </w:sectPr>
      </w:pPr>
    </w:p>
    <w:p w14:paraId="35C98CA9" w14:textId="105B38B7" w:rsidR="00654B46" w:rsidRPr="00F32498" w:rsidRDefault="00654B46" w:rsidP="006F5F7E">
      <w:pPr>
        <w:ind w:firstLine="0"/>
        <w:jc w:val="center"/>
        <w:rPr>
          <w:rFonts w:eastAsia="Arial"/>
          <w:color w:val="000000" w:themeColor="text1"/>
        </w:rPr>
      </w:pPr>
      <w:r w:rsidRPr="00F32498">
        <w:rPr>
          <w:color w:val="000000" w:themeColor="text1"/>
        </w:rPr>
        <w:lastRenderedPageBreak/>
        <w:t>Abstract</w:t>
      </w:r>
    </w:p>
    <w:p w14:paraId="4D44F76E" w14:textId="5D19B712" w:rsidR="00012481" w:rsidRPr="00F32498" w:rsidRDefault="00654B46" w:rsidP="00012481">
      <w:pPr>
        <w:rPr>
          <w:color w:val="000000" w:themeColor="text1"/>
        </w:rPr>
      </w:pPr>
      <w:r w:rsidRPr="00F32498">
        <w:rPr>
          <w:color w:val="000000" w:themeColor="text1"/>
        </w:rPr>
        <w:t xml:space="preserve">Evaluative conditioning (EC) is one of the most widely-studied </w:t>
      </w:r>
      <w:r w:rsidR="00044DEC">
        <w:rPr>
          <w:color w:val="000000" w:themeColor="text1"/>
        </w:rPr>
        <w:t xml:space="preserve">procedures </w:t>
      </w:r>
      <w:r w:rsidRPr="00F32498">
        <w:rPr>
          <w:color w:val="000000" w:themeColor="text1"/>
        </w:rPr>
        <w:t xml:space="preserve">for establishing and changing attitudes. </w:t>
      </w:r>
      <w:r w:rsidR="005F286B">
        <w:rPr>
          <w:color w:val="000000" w:themeColor="text1"/>
        </w:rPr>
        <w:t>T</w:t>
      </w:r>
      <w:r w:rsidRPr="00F32498">
        <w:rPr>
          <w:color w:val="000000" w:themeColor="text1"/>
        </w:rPr>
        <w:t xml:space="preserve">he </w:t>
      </w:r>
      <w:bookmarkStart w:id="2" w:name="_Hlk34651258"/>
      <w:r w:rsidR="00A14190" w:rsidRPr="00F32498">
        <w:rPr>
          <w:color w:val="000000" w:themeColor="text1"/>
        </w:rPr>
        <w:t>surveillance</w:t>
      </w:r>
      <w:r w:rsidR="00A14190">
        <w:rPr>
          <w:color w:val="000000" w:themeColor="text1"/>
        </w:rPr>
        <w:t>-</w:t>
      </w:r>
      <w:r w:rsidRPr="00F32498">
        <w:rPr>
          <w:color w:val="000000" w:themeColor="text1"/>
        </w:rPr>
        <w:t xml:space="preserve">task </w:t>
      </w:r>
      <w:bookmarkEnd w:id="2"/>
      <w:r w:rsidRPr="00F32498">
        <w:rPr>
          <w:color w:val="000000" w:themeColor="text1"/>
        </w:rPr>
        <w:t xml:space="preserve">(Olson &amp; Fazio, 2001) is </w:t>
      </w:r>
      <w:r w:rsidR="00044DEC">
        <w:rPr>
          <w:color w:val="000000" w:themeColor="text1"/>
        </w:rPr>
        <w:t xml:space="preserve">a highly </w:t>
      </w:r>
      <w:r w:rsidRPr="00F32498">
        <w:rPr>
          <w:color w:val="000000" w:themeColor="text1"/>
        </w:rPr>
        <w:t>cited</w:t>
      </w:r>
      <w:r w:rsidR="005F286B">
        <w:rPr>
          <w:color w:val="000000" w:themeColor="text1"/>
        </w:rPr>
        <w:t xml:space="preserve"> EC paradigm</w:t>
      </w:r>
      <w:r w:rsidRPr="00F32498">
        <w:rPr>
          <w:color w:val="000000" w:themeColor="text1"/>
        </w:rPr>
        <w:t xml:space="preserve">, </w:t>
      </w:r>
      <w:r w:rsidR="00D1058E">
        <w:rPr>
          <w:color w:val="000000" w:themeColor="text1"/>
        </w:rPr>
        <w:t>and</w:t>
      </w:r>
      <w:r w:rsidRPr="00F32498">
        <w:rPr>
          <w:color w:val="000000" w:themeColor="text1"/>
        </w:rPr>
        <w:t xml:space="preserve"> </w:t>
      </w:r>
      <w:r w:rsidR="00044DEC">
        <w:rPr>
          <w:color w:val="000000" w:themeColor="text1"/>
        </w:rPr>
        <w:t xml:space="preserve">one that </w:t>
      </w:r>
      <w:r w:rsidR="005F286B">
        <w:rPr>
          <w:color w:val="000000" w:themeColor="text1"/>
        </w:rPr>
        <w:t>is claimed to</w:t>
      </w:r>
      <w:r w:rsidR="005F286B" w:rsidRPr="00F32498">
        <w:rPr>
          <w:color w:val="000000" w:themeColor="text1"/>
        </w:rPr>
        <w:t xml:space="preserve"> </w:t>
      </w:r>
      <w:r w:rsidRPr="00F32498">
        <w:rPr>
          <w:color w:val="000000" w:themeColor="text1"/>
        </w:rPr>
        <w:t xml:space="preserve">generate attitudes without awareness. The </w:t>
      </w:r>
      <w:r w:rsidR="00D1058E">
        <w:rPr>
          <w:color w:val="000000" w:themeColor="text1"/>
        </w:rPr>
        <w:t>potential</w:t>
      </w:r>
      <w:r w:rsidRPr="00F32498">
        <w:rPr>
          <w:color w:val="000000" w:themeColor="text1"/>
        </w:rPr>
        <w:t xml:space="preserve"> for EC effects to occur without awareness continues to fuel conceptual, theoretical, and applied developments. Yet few published studies have used this task, and </w:t>
      </w:r>
      <w:r w:rsidR="00C71525">
        <w:rPr>
          <w:color w:val="000000" w:themeColor="text1"/>
        </w:rPr>
        <w:t xml:space="preserve">most </w:t>
      </w:r>
      <w:r w:rsidRPr="00F32498">
        <w:rPr>
          <w:color w:val="000000" w:themeColor="text1"/>
        </w:rPr>
        <w:t xml:space="preserve">are characterized by small samples and small effect sizes. </w:t>
      </w:r>
      <w:r w:rsidR="005F286B">
        <w:rPr>
          <w:color w:val="000000" w:themeColor="text1"/>
        </w:rPr>
        <w:t>We conducted</w:t>
      </w:r>
      <w:r w:rsidRPr="00F32498">
        <w:rPr>
          <w:color w:val="000000" w:themeColor="text1"/>
        </w:rPr>
        <w:t xml:space="preserve"> a high-powered (</w:t>
      </w:r>
      <w:r w:rsidRPr="00F32498">
        <w:rPr>
          <w:i/>
          <w:color w:val="000000" w:themeColor="text1"/>
        </w:rPr>
        <w:t>N</w:t>
      </w:r>
      <w:r w:rsidRPr="00F32498">
        <w:rPr>
          <w:color w:val="000000" w:themeColor="text1"/>
        </w:rPr>
        <w:t xml:space="preserve"> =1478), </w:t>
      </w:r>
      <w:r w:rsidR="00593649">
        <w:rPr>
          <w:color w:val="000000" w:themeColor="text1"/>
        </w:rPr>
        <w:t>preregister</w:t>
      </w:r>
      <w:r w:rsidRPr="00F32498">
        <w:rPr>
          <w:color w:val="000000" w:themeColor="text1"/>
        </w:rPr>
        <w:t>ed</w:t>
      </w:r>
      <w:r w:rsidR="005B18B5">
        <w:rPr>
          <w:color w:val="000000" w:themeColor="text1"/>
        </w:rPr>
        <w:t xml:space="preserve"> close</w:t>
      </w:r>
      <w:r w:rsidRPr="00F32498">
        <w:rPr>
          <w:color w:val="000000" w:themeColor="text1"/>
        </w:rPr>
        <w:t xml:space="preserve"> replication </w:t>
      </w:r>
      <w:r w:rsidR="00A14190">
        <w:rPr>
          <w:color w:val="000000" w:themeColor="text1"/>
        </w:rPr>
        <w:t xml:space="preserve">of </w:t>
      </w:r>
      <w:r w:rsidR="00C90C58">
        <w:rPr>
          <w:color w:val="000000" w:themeColor="text1"/>
        </w:rPr>
        <w:t xml:space="preserve">the </w:t>
      </w:r>
      <w:r w:rsidR="00C71525">
        <w:rPr>
          <w:color w:val="000000" w:themeColor="text1"/>
        </w:rPr>
        <w:t xml:space="preserve">original </w:t>
      </w:r>
      <w:r w:rsidR="00A14190" w:rsidRPr="00F32498">
        <w:rPr>
          <w:color w:val="000000" w:themeColor="text1"/>
        </w:rPr>
        <w:t>surveillance</w:t>
      </w:r>
      <w:r w:rsidR="00A14190">
        <w:rPr>
          <w:color w:val="000000" w:themeColor="text1"/>
        </w:rPr>
        <w:t>-</w:t>
      </w:r>
      <w:r w:rsidR="00A14190" w:rsidRPr="00F32498">
        <w:rPr>
          <w:color w:val="000000" w:themeColor="text1"/>
        </w:rPr>
        <w:t>task</w:t>
      </w:r>
      <w:r w:rsidR="005B18B5">
        <w:rPr>
          <w:color w:val="000000" w:themeColor="text1"/>
        </w:rPr>
        <w:t xml:space="preserve"> study</w:t>
      </w:r>
      <w:r w:rsidRPr="00F32498">
        <w:rPr>
          <w:color w:val="000000" w:themeColor="text1"/>
        </w:rPr>
        <w:t xml:space="preserve">. </w:t>
      </w:r>
      <w:r w:rsidR="00C71525">
        <w:rPr>
          <w:color w:val="000000" w:themeColor="text1"/>
        </w:rPr>
        <w:t>W</w:t>
      </w:r>
      <w:r w:rsidRPr="00F32498">
        <w:rPr>
          <w:color w:val="000000" w:themeColor="text1"/>
        </w:rPr>
        <w:t xml:space="preserve">e obtained evidence for a small EC effect when </w:t>
      </w:r>
      <w:r w:rsidR="00D1058E">
        <w:rPr>
          <w:color w:val="000000" w:themeColor="text1"/>
        </w:rPr>
        <w:t xml:space="preserve">‘aware’ participants were excluded using </w:t>
      </w:r>
      <w:r w:rsidRPr="00F32498">
        <w:rPr>
          <w:color w:val="000000" w:themeColor="text1"/>
        </w:rPr>
        <w:t xml:space="preserve">the original </w:t>
      </w:r>
      <w:r w:rsidR="00D1058E">
        <w:rPr>
          <w:color w:val="000000" w:themeColor="text1"/>
        </w:rPr>
        <w:t xml:space="preserve">criterion </w:t>
      </w:r>
      <w:r w:rsidRPr="00F32498">
        <w:rPr>
          <w:color w:val="000000" w:themeColor="text1"/>
        </w:rPr>
        <w:t>– therefore replicating the original effect</w:t>
      </w:r>
      <w:r w:rsidR="00C71525">
        <w:rPr>
          <w:color w:val="000000" w:themeColor="text1"/>
        </w:rPr>
        <w:t xml:space="preserve">. However, </w:t>
      </w:r>
      <w:r w:rsidRPr="00F32498">
        <w:rPr>
          <w:color w:val="000000" w:themeColor="text1"/>
        </w:rPr>
        <w:t xml:space="preserve">no such effect emerged </w:t>
      </w:r>
      <w:r w:rsidR="00D1058E">
        <w:rPr>
          <w:color w:val="000000" w:themeColor="text1"/>
        </w:rPr>
        <w:t xml:space="preserve">when </w:t>
      </w:r>
      <w:r w:rsidRPr="00F32498">
        <w:rPr>
          <w:color w:val="000000" w:themeColor="text1"/>
        </w:rPr>
        <w:t xml:space="preserve">three </w:t>
      </w:r>
      <w:r w:rsidR="00D1058E">
        <w:rPr>
          <w:color w:val="000000" w:themeColor="text1"/>
        </w:rPr>
        <w:t xml:space="preserve">other </w:t>
      </w:r>
      <w:r w:rsidRPr="00F32498">
        <w:rPr>
          <w:color w:val="000000" w:themeColor="text1"/>
        </w:rPr>
        <w:t xml:space="preserve">awareness </w:t>
      </w:r>
      <w:r w:rsidR="00D1058E">
        <w:rPr>
          <w:color w:val="000000" w:themeColor="text1"/>
        </w:rPr>
        <w:t>criteria were used</w:t>
      </w:r>
      <w:r w:rsidRPr="00F32498">
        <w:rPr>
          <w:color w:val="000000" w:themeColor="text1"/>
        </w:rPr>
        <w:t xml:space="preserve">. </w:t>
      </w:r>
      <w:r w:rsidR="00D1058E">
        <w:rPr>
          <w:color w:val="000000" w:themeColor="text1"/>
        </w:rPr>
        <w:t xml:space="preserve">We suggest </w:t>
      </w:r>
      <w:r w:rsidR="00A14190">
        <w:rPr>
          <w:color w:val="000000" w:themeColor="text1"/>
        </w:rPr>
        <w:t xml:space="preserve">that </w:t>
      </w:r>
      <w:r w:rsidR="00D1058E">
        <w:rPr>
          <w:color w:val="000000" w:themeColor="text1"/>
        </w:rPr>
        <w:t>t</w:t>
      </w:r>
      <w:r w:rsidR="00733098">
        <w:rPr>
          <w:color w:val="000000" w:themeColor="text1"/>
        </w:rPr>
        <w:t xml:space="preserve">here is a </w:t>
      </w:r>
      <w:r w:rsidR="00012481" w:rsidRPr="00012481">
        <w:rPr>
          <w:color w:val="000000" w:themeColor="text1"/>
        </w:rPr>
        <w:t xml:space="preserve">need for caution when using evidence for </w:t>
      </w:r>
      <w:r w:rsidR="00733098">
        <w:rPr>
          <w:color w:val="000000" w:themeColor="text1"/>
        </w:rPr>
        <w:t xml:space="preserve">the </w:t>
      </w:r>
      <w:r w:rsidR="00012481" w:rsidRPr="00012481">
        <w:rPr>
          <w:color w:val="000000" w:themeColor="text1"/>
        </w:rPr>
        <w:t>surveillance task effect</w:t>
      </w:r>
      <w:r w:rsidR="00733098">
        <w:rPr>
          <w:color w:val="000000" w:themeColor="text1"/>
        </w:rPr>
        <w:t xml:space="preserve"> </w:t>
      </w:r>
      <w:r w:rsidR="00012481" w:rsidRPr="00012481">
        <w:rPr>
          <w:color w:val="000000" w:themeColor="text1"/>
        </w:rPr>
        <w:t xml:space="preserve">to make </w:t>
      </w:r>
      <w:r w:rsidR="005F286B">
        <w:rPr>
          <w:color w:val="000000" w:themeColor="text1"/>
        </w:rPr>
        <w:t xml:space="preserve">theoretical and practical </w:t>
      </w:r>
      <w:r w:rsidR="00012481" w:rsidRPr="00012481">
        <w:rPr>
          <w:color w:val="000000" w:themeColor="text1"/>
        </w:rPr>
        <w:t>claims about ‘unaware</w:t>
      </w:r>
      <w:r w:rsidR="00625157">
        <w:rPr>
          <w:color w:val="000000" w:themeColor="text1"/>
        </w:rPr>
        <w:t>’</w:t>
      </w:r>
      <w:r w:rsidR="00012481" w:rsidRPr="00012481">
        <w:rPr>
          <w:color w:val="000000" w:themeColor="text1"/>
        </w:rPr>
        <w:t xml:space="preserve"> EC</w:t>
      </w:r>
      <w:r w:rsidR="00625157">
        <w:rPr>
          <w:color w:val="000000" w:themeColor="text1"/>
        </w:rPr>
        <w:t xml:space="preserve"> effects</w:t>
      </w:r>
      <w:r w:rsidR="00012481" w:rsidRPr="00012481">
        <w:rPr>
          <w:color w:val="000000" w:themeColor="text1"/>
        </w:rPr>
        <w:t>.</w:t>
      </w:r>
    </w:p>
    <w:p w14:paraId="1BB091D4" w14:textId="4FE213FE" w:rsidR="00654B46" w:rsidRPr="00F32498" w:rsidRDefault="00654B46" w:rsidP="00252903">
      <w:pPr>
        <w:rPr>
          <w:color w:val="000000" w:themeColor="text1"/>
        </w:rPr>
      </w:pPr>
      <w:r w:rsidRPr="00F32498">
        <w:rPr>
          <w:color w:val="000000" w:themeColor="text1"/>
        </w:rPr>
        <w:t>Keywords: Pre</w:t>
      </w:r>
      <w:r w:rsidR="00593649">
        <w:rPr>
          <w:color w:val="000000" w:themeColor="text1"/>
        </w:rPr>
        <w:t>r</w:t>
      </w:r>
      <w:r w:rsidRPr="00F32498">
        <w:rPr>
          <w:color w:val="000000" w:themeColor="text1"/>
        </w:rPr>
        <w:t>egistered Replication; Evaluative Conditioning; Contingency Awareness; Recollective Memory; Attitude Formation</w:t>
      </w:r>
    </w:p>
    <w:p w14:paraId="7EE14608" w14:textId="2348AA54" w:rsidR="00654B46" w:rsidRPr="00F32498" w:rsidRDefault="00654B46" w:rsidP="00252903">
      <w:pPr>
        <w:rPr>
          <w:color w:val="000000" w:themeColor="text1"/>
        </w:rPr>
      </w:pPr>
    </w:p>
    <w:p w14:paraId="35BB1116" w14:textId="7AB56B47" w:rsidR="00654B46" w:rsidRPr="00F32498" w:rsidRDefault="00654B46" w:rsidP="00252903">
      <w:pPr>
        <w:rPr>
          <w:color w:val="000000" w:themeColor="text1"/>
        </w:rPr>
      </w:pPr>
    </w:p>
    <w:p w14:paraId="0AF46EC9" w14:textId="77777777" w:rsidR="00654B46" w:rsidRPr="00F32498" w:rsidRDefault="00654B46" w:rsidP="00252903">
      <w:pPr>
        <w:rPr>
          <w:color w:val="000000" w:themeColor="text1"/>
        </w:rPr>
      </w:pPr>
      <w:r w:rsidRPr="00F32498">
        <w:rPr>
          <w:color w:val="000000" w:themeColor="text1"/>
        </w:rPr>
        <w:br w:type="page"/>
      </w:r>
    </w:p>
    <w:p w14:paraId="1CE18EE9" w14:textId="0B2F6DB1" w:rsidR="00654B46" w:rsidRPr="00F32498" w:rsidRDefault="00654B46" w:rsidP="006F5F7E">
      <w:pPr>
        <w:ind w:firstLine="0"/>
        <w:jc w:val="center"/>
        <w:rPr>
          <w:color w:val="000000" w:themeColor="text1"/>
        </w:rPr>
      </w:pPr>
      <w:r w:rsidRPr="00F32498">
        <w:rPr>
          <w:color w:val="000000" w:themeColor="text1"/>
        </w:rPr>
        <w:lastRenderedPageBreak/>
        <w:t xml:space="preserve">Incidental Attitude Formation via the Surveillance Task: A </w:t>
      </w:r>
      <w:r w:rsidR="00BB1075">
        <w:rPr>
          <w:color w:val="000000" w:themeColor="text1"/>
        </w:rPr>
        <w:t>R</w:t>
      </w:r>
      <w:r w:rsidRPr="00F32498">
        <w:rPr>
          <w:color w:val="000000" w:themeColor="text1"/>
        </w:rPr>
        <w:t xml:space="preserve">egistered Replication </w:t>
      </w:r>
      <w:r w:rsidR="00BB1075">
        <w:rPr>
          <w:color w:val="000000" w:themeColor="text1"/>
        </w:rPr>
        <w:t xml:space="preserve">Report </w:t>
      </w:r>
      <w:r w:rsidRPr="00F32498">
        <w:rPr>
          <w:color w:val="000000" w:themeColor="text1"/>
        </w:rPr>
        <w:t>of Olson and Fazio (2001)</w:t>
      </w:r>
    </w:p>
    <w:p w14:paraId="1AF42BDE" w14:textId="4EB52F89" w:rsidR="007628D7" w:rsidRPr="00F32498" w:rsidRDefault="007628D7" w:rsidP="00252903">
      <w:pPr>
        <w:rPr>
          <w:color w:val="000000" w:themeColor="text1"/>
        </w:rPr>
      </w:pPr>
      <w:r w:rsidRPr="00F32498">
        <w:rPr>
          <w:color w:val="000000" w:themeColor="text1"/>
        </w:rPr>
        <w:t xml:space="preserve">Evaluative conditioning (EC) is a widely-studied and highly applicable </w:t>
      </w:r>
      <w:r w:rsidR="00690AD5">
        <w:rPr>
          <w:color w:val="000000" w:themeColor="text1"/>
        </w:rPr>
        <w:t xml:space="preserve">procedure </w:t>
      </w:r>
      <w:r w:rsidRPr="00F32498">
        <w:rPr>
          <w:color w:val="000000" w:themeColor="text1"/>
        </w:rPr>
        <w:t>for establishing and changing attitudes (e.g., De Houwer</w:t>
      </w:r>
      <w:r w:rsidR="004B5E99" w:rsidRPr="00F32498">
        <w:rPr>
          <w:color w:val="000000" w:themeColor="text1"/>
        </w:rPr>
        <w:t xml:space="preserve"> et al.</w:t>
      </w:r>
      <w:r w:rsidRPr="00F32498">
        <w:rPr>
          <w:color w:val="000000" w:themeColor="text1"/>
        </w:rPr>
        <w:t xml:space="preserve">, 2001). In a typical EC task, a neutral (conditioned) stimulus (CS) is repeatedly paired with a positive or negative (unconditioned) stimulus (US), and as a result, the former acquires a similar valence </w:t>
      </w:r>
      <w:r w:rsidR="003507CB">
        <w:rPr>
          <w:color w:val="000000" w:themeColor="text1"/>
        </w:rPr>
        <w:t>to</w:t>
      </w:r>
      <w:r w:rsidR="003507CB" w:rsidRPr="00F32498">
        <w:rPr>
          <w:color w:val="000000" w:themeColor="text1"/>
        </w:rPr>
        <w:t xml:space="preserve"> </w:t>
      </w:r>
      <w:r w:rsidRPr="00F32498">
        <w:rPr>
          <w:color w:val="000000" w:themeColor="text1"/>
        </w:rPr>
        <w:t>the latter.</w:t>
      </w:r>
    </w:p>
    <w:p w14:paraId="2443A6C9" w14:textId="2A3448AE" w:rsidR="007628D7" w:rsidRPr="00F32498" w:rsidRDefault="007628D7" w:rsidP="00252903">
      <w:pPr>
        <w:rPr>
          <w:color w:val="000000" w:themeColor="text1"/>
        </w:rPr>
      </w:pPr>
      <w:r w:rsidRPr="00F32498">
        <w:rPr>
          <w:color w:val="000000" w:themeColor="text1"/>
        </w:rPr>
        <w:t>Evaluative conditioning plays a central role in theory and application throughout psychological science. For instance, in its original version, the Associative–Propositional Evaluation (APE) Model (</w:t>
      </w:r>
      <w:r w:rsidRPr="00F32498">
        <w:rPr>
          <w:color w:val="000000" w:themeColor="text1"/>
          <w:highlight w:val="white"/>
        </w:rPr>
        <w:t>Gawronski &amp; Bodenhausen, 2006), an influential theory of attitudes in social psychology,</w:t>
      </w:r>
      <w:r w:rsidRPr="00F32498">
        <w:rPr>
          <w:color w:val="000000" w:themeColor="text1"/>
        </w:rPr>
        <w:t xml:space="preserve"> distinguished between explicit attitudes and implicit attitudes, and treated EC as a key pathway for changing the latter. The Elaboration-Likelihood Model, in the domain of persuasion (ELM</w:t>
      </w:r>
      <w:r w:rsidR="00F9566D" w:rsidRPr="00F32498">
        <w:rPr>
          <w:color w:val="000000" w:themeColor="text1"/>
        </w:rPr>
        <w:t>:</w:t>
      </w:r>
      <w:r w:rsidRPr="00F32498">
        <w:rPr>
          <w:color w:val="000000" w:themeColor="text1"/>
        </w:rPr>
        <w:t xml:space="preserve"> Petty &amp; Cacioppo, 1986), distinguishes between the central and peripheral routes to persuasion, and views EC as highly relevant to the latter route. Elsewhere, EC is said to play an important role in implicit bias (e.g., Olson &amp; Fazio, 2006), consumption behavior (e.g., Gibson, 2008), self-esteem (e.g., </w:t>
      </w:r>
      <w:proofErr w:type="spellStart"/>
      <w:r w:rsidRPr="00F32498">
        <w:rPr>
          <w:color w:val="000000" w:themeColor="text1"/>
        </w:rPr>
        <w:t>Dijksterhuis</w:t>
      </w:r>
      <w:proofErr w:type="spellEnd"/>
      <w:r w:rsidRPr="00F32498">
        <w:rPr>
          <w:color w:val="000000" w:themeColor="text1"/>
        </w:rPr>
        <w:t>, 2004), disgust (e.g.,</w:t>
      </w:r>
      <w:hyperlink r:id="rId13" w:anchor="bib40">
        <w:r w:rsidRPr="00F32498">
          <w:rPr>
            <w:color w:val="000000" w:themeColor="text1"/>
          </w:rPr>
          <w:t xml:space="preserve"> </w:t>
        </w:r>
      </w:hyperlink>
      <w:proofErr w:type="spellStart"/>
      <w:r w:rsidRPr="00F32498">
        <w:rPr>
          <w:color w:val="000000" w:themeColor="text1"/>
        </w:rPr>
        <w:t>Schienle</w:t>
      </w:r>
      <w:proofErr w:type="spellEnd"/>
      <w:r w:rsidR="00932B2A" w:rsidRPr="00932B2A">
        <w:t xml:space="preserve"> </w:t>
      </w:r>
      <w:r w:rsidR="00932B2A" w:rsidRPr="00932B2A">
        <w:rPr>
          <w:rFonts w:eastAsia="Arial"/>
          <w:color w:val="000000" w:themeColor="text1"/>
        </w:rPr>
        <w:t>et al.,</w:t>
      </w:r>
      <w:r w:rsidR="00932B2A">
        <w:rPr>
          <w:rFonts w:eastAsia="Arial"/>
          <w:color w:val="000000" w:themeColor="text1"/>
        </w:rPr>
        <w:t xml:space="preserve"> </w:t>
      </w:r>
      <w:r w:rsidR="007B339A">
        <w:rPr>
          <w:rFonts w:eastAsia="Arial"/>
          <w:color w:val="000000" w:themeColor="text1"/>
        </w:rPr>
        <w:t>2001</w:t>
      </w:r>
      <w:r w:rsidRPr="00F32498">
        <w:rPr>
          <w:color w:val="000000" w:themeColor="text1"/>
        </w:rPr>
        <w:t xml:space="preserve">), </w:t>
      </w:r>
      <w:r w:rsidRPr="00044D48">
        <w:rPr>
          <w:color w:val="000000" w:themeColor="text1"/>
        </w:rPr>
        <w:t xml:space="preserve">phobias (e.g., </w:t>
      </w:r>
      <w:proofErr w:type="spellStart"/>
      <w:r w:rsidRPr="00044D48">
        <w:rPr>
          <w:color w:val="000000" w:themeColor="text1"/>
        </w:rPr>
        <w:t>Merckelbach</w:t>
      </w:r>
      <w:proofErr w:type="spellEnd"/>
      <w:r w:rsidR="006370BC" w:rsidRPr="00044D48">
        <w:rPr>
          <w:color w:val="000000" w:themeColor="text1"/>
        </w:rPr>
        <w:t xml:space="preserve"> </w:t>
      </w:r>
      <w:r w:rsidR="00932B2A" w:rsidRPr="00932B2A">
        <w:rPr>
          <w:color w:val="000000" w:themeColor="text1"/>
        </w:rPr>
        <w:t>et al.</w:t>
      </w:r>
      <w:r w:rsidR="006370BC" w:rsidRPr="00044D48">
        <w:rPr>
          <w:color w:val="000000" w:themeColor="text1"/>
        </w:rPr>
        <w:t xml:space="preserve">, </w:t>
      </w:r>
      <w:r w:rsidRPr="00044D48">
        <w:rPr>
          <w:color w:val="000000" w:themeColor="text1"/>
        </w:rPr>
        <w:t xml:space="preserve">1993) and </w:t>
      </w:r>
      <w:r w:rsidR="005C05D0" w:rsidRPr="00044D48">
        <w:rPr>
          <w:color w:val="000000" w:themeColor="text1"/>
        </w:rPr>
        <w:t>many other</w:t>
      </w:r>
      <w:r w:rsidRPr="00044D48">
        <w:rPr>
          <w:color w:val="000000" w:themeColor="text1"/>
        </w:rPr>
        <w:t xml:space="preserve"> </w:t>
      </w:r>
      <w:r w:rsidR="005C05D0" w:rsidRPr="00044D48">
        <w:rPr>
          <w:color w:val="000000" w:themeColor="text1"/>
        </w:rPr>
        <w:t>domains</w:t>
      </w:r>
      <w:r w:rsidRPr="00F32498">
        <w:rPr>
          <w:color w:val="000000" w:themeColor="text1"/>
        </w:rPr>
        <w:t xml:space="preserve">. In the applied domain, it is frequently used as an intervention to address problematic attitudes and behaviors related to addictive substances such as alcohol (e.g., </w:t>
      </w:r>
      <w:r w:rsidRPr="00F32498">
        <w:rPr>
          <w:color w:val="000000" w:themeColor="text1"/>
          <w:highlight w:val="white"/>
        </w:rPr>
        <w:t>Houben</w:t>
      </w:r>
      <w:r w:rsidR="00530386" w:rsidRPr="00F32498">
        <w:rPr>
          <w:color w:val="000000" w:themeColor="text1"/>
          <w:highlight w:val="white"/>
        </w:rPr>
        <w:t xml:space="preserve"> et al.</w:t>
      </w:r>
      <w:r w:rsidRPr="00F32498">
        <w:rPr>
          <w:color w:val="000000" w:themeColor="text1"/>
          <w:highlight w:val="white"/>
        </w:rPr>
        <w:t>, 2010</w:t>
      </w:r>
      <w:r w:rsidRPr="00F32498">
        <w:rPr>
          <w:color w:val="000000" w:themeColor="text1"/>
        </w:rPr>
        <w:t>), unhealthy food consumption (e.g., Shaw et al., 2016), and racism (e.g., Lai et al., 2014).</w:t>
      </w:r>
    </w:p>
    <w:p w14:paraId="52623D44" w14:textId="3EDAFDE3" w:rsidR="007628D7" w:rsidRPr="00F32498" w:rsidRDefault="007628D7" w:rsidP="00252903">
      <w:pPr>
        <w:rPr>
          <w:color w:val="000000" w:themeColor="text1"/>
        </w:rPr>
      </w:pPr>
      <w:r w:rsidRPr="00F32498">
        <w:rPr>
          <w:color w:val="000000" w:themeColor="text1"/>
        </w:rPr>
        <w:t xml:space="preserve">When it comes to theorizing about EC itself, </w:t>
      </w:r>
      <w:r w:rsidR="004B6AEF">
        <w:rPr>
          <w:color w:val="000000" w:themeColor="text1"/>
        </w:rPr>
        <w:t xml:space="preserve">the </w:t>
      </w:r>
      <w:r w:rsidRPr="00F32498">
        <w:rPr>
          <w:color w:val="000000" w:themeColor="text1"/>
        </w:rPr>
        <w:t>debate is largely led by proponents of dual process (e.g., Gawronski &amp; Bodenhausen, 2006), single process propositional (e.g., De Houwer, 2018), and association formation models (e.g., Jones et al., 2009). Although many variables are used to differentiate between these positions, one has received</w:t>
      </w:r>
      <w:r w:rsidR="00416C8B" w:rsidRPr="00F32498">
        <w:rPr>
          <w:color w:val="000000" w:themeColor="text1"/>
        </w:rPr>
        <w:t xml:space="preserve"> </w:t>
      </w:r>
      <w:r w:rsidRPr="00F32498">
        <w:rPr>
          <w:color w:val="000000" w:themeColor="text1"/>
        </w:rPr>
        <w:t xml:space="preserve">considerable </w:t>
      </w:r>
      <w:r w:rsidRPr="00F32498">
        <w:rPr>
          <w:color w:val="000000" w:themeColor="text1"/>
        </w:rPr>
        <w:lastRenderedPageBreak/>
        <w:t>attention: contingency awareness (e.g., Corneille &amp; Stahl, 201</w:t>
      </w:r>
      <w:r w:rsidR="002672F7">
        <w:rPr>
          <w:color w:val="000000" w:themeColor="text1"/>
        </w:rPr>
        <w:t>9</w:t>
      </w:r>
      <w:r w:rsidRPr="00F32498">
        <w:rPr>
          <w:color w:val="000000" w:themeColor="text1"/>
        </w:rPr>
        <w:t>). Showing that EC effects can occur without contingency awareness is often viewed as supporting dual process and association formation models whereas the opposite is true for propositional models (although see Stahl &amp; Heycke, 2016). So far</w:t>
      </w:r>
      <w:r w:rsidR="00146C98">
        <w:rPr>
          <w:color w:val="000000" w:themeColor="text1"/>
        </w:rPr>
        <w:t>,</w:t>
      </w:r>
      <w:r w:rsidRPr="00F32498">
        <w:rPr>
          <w:color w:val="000000" w:themeColor="text1"/>
        </w:rPr>
        <w:t xml:space="preserve"> the general trend of evidence indicates that EC effects are highly dependent on contingency awareness (e.g., Bar-Anan</w:t>
      </w:r>
      <w:r w:rsidR="00530386" w:rsidRPr="00F32498">
        <w:rPr>
          <w:color w:val="000000" w:themeColor="text1"/>
        </w:rPr>
        <w:t xml:space="preserve"> et al.</w:t>
      </w:r>
      <w:r w:rsidRPr="00F32498">
        <w:rPr>
          <w:color w:val="000000" w:themeColor="text1"/>
        </w:rPr>
        <w:t>, 2010; Hofmann et al., 2010; Stahl</w:t>
      </w:r>
      <w:r w:rsidR="00530386" w:rsidRPr="00F32498">
        <w:rPr>
          <w:color w:val="000000" w:themeColor="text1"/>
        </w:rPr>
        <w:t xml:space="preserve"> et al.</w:t>
      </w:r>
      <w:r w:rsidRPr="00F32498">
        <w:rPr>
          <w:color w:val="000000" w:themeColor="text1"/>
        </w:rPr>
        <w:t>, 2009). Yet there is one EC paradigm (Olson &amp; Fazio, 2001) that some argue provides evidence for unaware EC effects (e.g., Jones et al., 2010; March et al., 2018).</w:t>
      </w:r>
    </w:p>
    <w:p w14:paraId="1DD54826" w14:textId="7F1BC543" w:rsidR="007628D7" w:rsidRPr="00F32498" w:rsidRDefault="007628D7" w:rsidP="00252903">
      <w:pPr>
        <w:rPr>
          <w:color w:val="000000" w:themeColor="text1"/>
        </w:rPr>
      </w:pPr>
      <w:r w:rsidRPr="00F32498">
        <w:rPr>
          <w:color w:val="000000" w:themeColor="text1"/>
        </w:rPr>
        <w:t xml:space="preserve">This task, commonly called the ‘surveillance procedure’, consists of a stream of (distractor) stimuli and requires participants to detect and respond to target stimuli. Unbeknownst to them, several of the distractor stimuli are actually CS-US pairs. In this way the task requires people to process the CS-US pairs but directs their attention away from those pairings and towards irrelevant target items (Jones et al., 2010). Following training, self-reported (and implicit) </w:t>
      </w:r>
      <w:r w:rsidR="00D50BAA">
        <w:rPr>
          <w:color w:val="000000" w:themeColor="text1"/>
        </w:rPr>
        <w:t>evaluations</w:t>
      </w:r>
      <w:r w:rsidR="00D50BAA" w:rsidRPr="00F32498">
        <w:rPr>
          <w:color w:val="000000" w:themeColor="text1"/>
        </w:rPr>
        <w:t xml:space="preserve"> </w:t>
      </w:r>
      <w:r w:rsidRPr="00F32498">
        <w:rPr>
          <w:color w:val="000000" w:themeColor="text1"/>
        </w:rPr>
        <w:t xml:space="preserve">are assessed. Participants are then asked post-hoc questions to gauge if they noticed the CS-US pairings during the surveillance task. If so, these ‘contingency aware’ participants are excluded from subsequent analyses. If not, then EC shown by ‘contingency unaware’ participants is </w:t>
      </w:r>
      <w:r w:rsidR="00F374F8" w:rsidRPr="00F32498">
        <w:rPr>
          <w:color w:val="000000" w:themeColor="text1"/>
        </w:rPr>
        <w:t xml:space="preserve">often </w:t>
      </w:r>
      <w:r w:rsidRPr="00F32498">
        <w:rPr>
          <w:color w:val="000000" w:themeColor="text1"/>
        </w:rPr>
        <w:t>treated as supporting the idea that EC effects can occur without awareness (e.g., Jones</w:t>
      </w:r>
      <w:r w:rsidR="00530386" w:rsidRPr="00F32498">
        <w:rPr>
          <w:color w:val="000000" w:themeColor="text1"/>
        </w:rPr>
        <w:t xml:space="preserve"> et al.,</w:t>
      </w:r>
      <w:r w:rsidRPr="00F32498">
        <w:rPr>
          <w:color w:val="000000" w:themeColor="text1"/>
        </w:rPr>
        <w:t xml:space="preserve"> 2009, 2010; March</w:t>
      </w:r>
      <w:r w:rsidR="00530386" w:rsidRPr="00F32498">
        <w:rPr>
          <w:color w:val="000000" w:themeColor="text1"/>
        </w:rPr>
        <w:t xml:space="preserve"> et al., </w:t>
      </w:r>
      <w:r w:rsidRPr="00F32498">
        <w:rPr>
          <w:color w:val="000000" w:themeColor="text1"/>
        </w:rPr>
        <w:t>2018).</w:t>
      </w:r>
    </w:p>
    <w:p w14:paraId="1A3DA99B" w14:textId="4D7240E0" w:rsidR="007628D7" w:rsidRPr="00F32498" w:rsidRDefault="007628D7" w:rsidP="00252903">
      <w:pPr>
        <w:rPr>
          <w:color w:val="000000" w:themeColor="text1"/>
        </w:rPr>
      </w:pPr>
      <w:r w:rsidRPr="00F32498">
        <w:rPr>
          <w:color w:val="000000" w:themeColor="text1"/>
        </w:rPr>
        <w:t xml:space="preserve">Since its introduction in 2001, the surveillance task became one of </w:t>
      </w:r>
      <w:r w:rsidRPr="00F32498">
        <w:rPr>
          <w:color w:val="000000" w:themeColor="text1"/>
          <w:highlight w:val="white"/>
        </w:rPr>
        <w:t xml:space="preserve">the most frequently cited EC procedures in the literature (over </w:t>
      </w:r>
      <w:r w:rsidR="00530386" w:rsidRPr="00F32498">
        <w:rPr>
          <w:color w:val="000000" w:themeColor="text1"/>
          <w:highlight w:val="white"/>
        </w:rPr>
        <w:t xml:space="preserve">700 </w:t>
      </w:r>
      <w:r w:rsidRPr="00F32498">
        <w:rPr>
          <w:color w:val="000000" w:themeColor="text1"/>
          <w:highlight w:val="white"/>
        </w:rPr>
        <w:t xml:space="preserve">citations in Google Scholar). </w:t>
      </w:r>
      <w:r w:rsidRPr="00F32498">
        <w:rPr>
          <w:color w:val="000000" w:themeColor="text1"/>
        </w:rPr>
        <w:t>Several authors have claimed that the surveillance task provides evidence for unaware EC (e.g., March et al., 2018). They then used these effects to forward conceptual arguments on attitudes in general (i.e., that attitudes can emerge even when people are unaware of their origins), and EC in particular (</w:t>
      </w:r>
      <w:r w:rsidRPr="00F32498">
        <w:rPr>
          <w:color w:val="000000" w:themeColor="text1"/>
          <w:highlight w:val="white"/>
        </w:rPr>
        <w:t>Walther</w:t>
      </w:r>
      <w:r w:rsidR="00530386" w:rsidRPr="00F32498">
        <w:rPr>
          <w:color w:val="000000" w:themeColor="text1"/>
          <w:highlight w:val="white"/>
        </w:rPr>
        <w:t xml:space="preserve"> et al.</w:t>
      </w:r>
      <w:r w:rsidRPr="00F32498">
        <w:rPr>
          <w:color w:val="000000" w:themeColor="text1"/>
          <w:highlight w:val="white"/>
        </w:rPr>
        <w:t>, 2005</w:t>
      </w:r>
      <w:r w:rsidRPr="00F32498">
        <w:rPr>
          <w:color w:val="000000" w:themeColor="text1"/>
        </w:rPr>
        <w:t xml:space="preserve">). For instance, the implicit misattribution theory of EC is based almost exclusively on the task’s findings (Jones et al., 2009). Still others use this task to change existing attitudes, primarily because of its purported implicit effects (e.g., Choi &amp; </w:t>
      </w:r>
      <w:r w:rsidRPr="00F32498">
        <w:rPr>
          <w:color w:val="000000" w:themeColor="text1"/>
        </w:rPr>
        <w:lastRenderedPageBreak/>
        <w:t xml:space="preserve">Lee, 2015; Houben et al., 2010; Olson &amp; Fazio, 2006). Yet others argue that the retrospective measures of contingency knowledge used in this work do not reflect ‘unaware’ EC but instead capture recollective memory for CS-US pairings at the time of judgment rather than awareness of CS-US pairings during encoding (e.g., Gawronski &amp; Walther, 2012). </w:t>
      </w:r>
    </w:p>
    <w:p w14:paraId="4AA063F1" w14:textId="5332EB1E" w:rsidR="007628D7" w:rsidRPr="00F32498" w:rsidRDefault="007628D7" w:rsidP="00252903">
      <w:pPr>
        <w:rPr>
          <w:color w:val="000000" w:themeColor="text1"/>
          <w:highlight w:val="white"/>
        </w:rPr>
      </w:pPr>
      <w:r w:rsidRPr="00F32498">
        <w:rPr>
          <w:color w:val="000000" w:themeColor="text1"/>
        </w:rPr>
        <w:t>Regardless of whether one subscribes to the awareness or memory position, constructing theories, and using tasks in applied settings, requires strong evidence. We believe that such evidence is currently lacking. Only a handful of published papers (</w:t>
      </w:r>
      <w:r w:rsidRPr="00F32498">
        <w:rPr>
          <w:i/>
          <w:color w:val="000000" w:themeColor="text1"/>
        </w:rPr>
        <w:t>n</w:t>
      </w:r>
      <w:r w:rsidRPr="00F32498">
        <w:rPr>
          <w:color w:val="000000" w:themeColor="text1"/>
        </w:rPr>
        <w:t xml:space="preserve"> = 10 reporting 23 separate studies) have actually </w:t>
      </w:r>
      <w:r w:rsidR="005B18B5">
        <w:rPr>
          <w:color w:val="000000" w:themeColor="text1"/>
        </w:rPr>
        <w:t>supported the possibility of</w:t>
      </w:r>
      <w:r w:rsidR="005B18B5" w:rsidRPr="00F32498">
        <w:rPr>
          <w:color w:val="000000" w:themeColor="text1"/>
        </w:rPr>
        <w:t xml:space="preserve"> </w:t>
      </w:r>
      <w:r w:rsidRPr="00F32498">
        <w:rPr>
          <w:color w:val="000000" w:themeColor="text1"/>
        </w:rPr>
        <w:t>EC effects without awareness/recollective memory using the surveillance paradigm. A random-effects meta-analysis of these studies (see</w:t>
      </w:r>
      <w:r w:rsidR="00211938" w:rsidRPr="00F32498">
        <w:rPr>
          <w:color w:val="000000" w:themeColor="text1"/>
        </w:rPr>
        <w:t xml:space="preserve"> </w:t>
      </w:r>
      <w:hyperlink r:id="rId14" w:history="1">
        <w:r w:rsidR="00211938" w:rsidRPr="00F32498">
          <w:rPr>
            <w:rStyle w:val="Hyperlink"/>
            <w:color w:val="000000" w:themeColor="text1"/>
          </w:rPr>
          <w:t>osf.io/4mh2d</w:t>
        </w:r>
      </w:hyperlink>
      <w:r w:rsidRPr="00F32498">
        <w:rPr>
          <w:color w:val="000000" w:themeColor="text1"/>
        </w:rPr>
        <w:t xml:space="preserve">) reveals a significant but small </w:t>
      </w:r>
      <w:r w:rsidRPr="00F32498">
        <w:rPr>
          <w:color w:val="000000" w:themeColor="text1"/>
          <w:highlight w:val="white"/>
        </w:rPr>
        <w:t xml:space="preserve">effect size, Hedges’ </w:t>
      </w:r>
      <w:r w:rsidRPr="00F32498">
        <w:rPr>
          <w:i/>
          <w:color w:val="000000" w:themeColor="text1"/>
          <w:highlight w:val="white"/>
        </w:rPr>
        <w:t>g</w:t>
      </w:r>
      <w:r w:rsidRPr="00F32498">
        <w:rPr>
          <w:color w:val="000000" w:themeColor="text1"/>
          <w:highlight w:val="white"/>
        </w:rPr>
        <w:t xml:space="preserve"> = 0.20, 95% CI [0.13, 0.28]. However, features in the distribution of these effect sizes suggest that this small average effect may actually be inflated by publication or reporting biases. For instance, studies with larger standard errors tend to find larger effect sizes (see Figure 1). Such ‘funnel-plot asymmetry’ usually indicates that null results from small studies may be missing from the literature (Sterne et al., 2011). In addition, a meta-analytic selection model assuming publication bias (</w:t>
      </w:r>
      <w:proofErr w:type="spellStart"/>
      <w:r w:rsidRPr="00F32498">
        <w:rPr>
          <w:color w:val="000000" w:themeColor="text1"/>
          <w:highlight w:val="white"/>
        </w:rPr>
        <w:t>Vevea</w:t>
      </w:r>
      <w:proofErr w:type="spellEnd"/>
      <w:r w:rsidRPr="00F32498">
        <w:rPr>
          <w:color w:val="000000" w:themeColor="text1"/>
          <w:highlight w:val="white"/>
        </w:rPr>
        <w:t xml:space="preserve"> &amp; Hedges, 1995) fit the data better than a standard random-effects meta-analysis, χ</w:t>
      </w:r>
      <w:r w:rsidRPr="00F32498">
        <w:rPr>
          <w:color w:val="000000" w:themeColor="text1"/>
          <w:highlight w:val="white"/>
          <w:vertAlign w:val="superscript"/>
        </w:rPr>
        <w:t>2</w:t>
      </w:r>
      <w:r w:rsidRPr="00F32498">
        <w:rPr>
          <w:color w:val="000000" w:themeColor="text1"/>
          <w:highlight w:val="white"/>
        </w:rPr>
        <w:t xml:space="preserve">(1) = 6.49, </w:t>
      </w:r>
      <w:r w:rsidRPr="00F32498">
        <w:rPr>
          <w:i/>
          <w:color w:val="000000" w:themeColor="text1"/>
          <w:highlight w:val="white"/>
        </w:rPr>
        <w:t>p</w:t>
      </w:r>
      <w:r w:rsidRPr="00F32498">
        <w:rPr>
          <w:color w:val="000000" w:themeColor="text1"/>
          <w:highlight w:val="white"/>
        </w:rPr>
        <w:t xml:space="preserve"> = .011, and reveals a non-significant average effect size, Hedges’ </w:t>
      </w:r>
      <w:r w:rsidRPr="00F32498">
        <w:rPr>
          <w:i/>
          <w:color w:val="000000" w:themeColor="text1"/>
          <w:highlight w:val="white"/>
        </w:rPr>
        <w:t>g</w:t>
      </w:r>
      <w:r w:rsidRPr="00F32498">
        <w:rPr>
          <w:color w:val="000000" w:themeColor="text1"/>
          <w:highlight w:val="white"/>
        </w:rPr>
        <w:t xml:space="preserve"> = 0.07, 95% CI [-0.006, 0.14]. It is therefore possible that the available evidence of EC effects generated using the surveillance paradigm is biased by the selective publication of significant results.</w:t>
      </w:r>
    </w:p>
    <w:p w14:paraId="5451DC2A" w14:textId="77777777" w:rsidR="000E4CB2" w:rsidRPr="00F32498" w:rsidRDefault="000E4CB2" w:rsidP="00941611">
      <w:pPr>
        <w:ind w:firstLine="0"/>
        <w:rPr>
          <w:color w:val="000000" w:themeColor="text1"/>
        </w:rPr>
      </w:pPr>
      <w:r w:rsidRPr="005B18B5">
        <w:rPr>
          <w:noProof/>
          <w:color w:val="000000" w:themeColor="text1"/>
          <w:lang w:val="nl-BE" w:eastAsia="nl-BE" w:bidi="ar-SA"/>
        </w:rPr>
        <w:lastRenderedPageBreak/>
        <w:drawing>
          <wp:inline distT="0" distB="0" distL="0" distR="0" wp14:anchorId="145C4DE8" wp14:editId="34257A0D">
            <wp:extent cx="5733415" cy="3822277"/>
            <wp:effectExtent l="0" t="0" r="635" b="6985"/>
            <wp:docPr id="1" name="Picture 1" descr="C:\Users\tmoranyo\Documents\LipLab\writing\PRR-ECreplication\fu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moranyo\Documents\LipLab\writing\PRR-ECreplication\funnel.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3415" cy="3822277"/>
                    </a:xfrm>
                    <a:prstGeom prst="rect">
                      <a:avLst/>
                    </a:prstGeom>
                    <a:noFill/>
                    <a:ln>
                      <a:noFill/>
                    </a:ln>
                  </pic:spPr>
                </pic:pic>
              </a:graphicData>
            </a:graphic>
          </wp:inline>
        </w:drawing>
      </w:r>
    </w:p>
    <w:p w14:paraId="63782CD2" w14:textId="77777777" w:rsidR="000E4CB2" w:rsidRPr="00F32498" w:rsidRDefault="000E4CB2" w:rsidP="00AB67DD">
      <w:pPr>
        <w:pStyle w:val="Tableandfigurenames"/>
        <w:rPr>
          <w:sz w:val="20"/>
          <w:szCs w:val="20"/>
        </w:rPr>
      </w:pPr>
      <w:r w:rsidRPr="00F32498">
        <w:rPr>
          <w:b/>
        </w:rPr>
        <w:t>Figure 1.</w:t>
      </w:r>
      <w:r w:rsidRPr="00F32498">
        <w:t xml:space="preserve"> </w:t>
      </w:r>
      <w:r w:rsidRPr="00AB67DD">
        <w:t xml:space="preserve">Funnel plot of the data entered into the meta-analysis of previous studies with the surveillance task. Each dot depicts effect size (Hedges’ </w:t>
      </w:r>
      <w:r w:rsidRPr="00127F93">
        <w:rPr>
          <w:i/>
        </w:rPr>
        <w:t>g</w:t>
      </w:r>
      <w:r w:rsidRPr="00AB67DD">
        <w:t>) against their Standard Errors. Studies falling inside the grey area are statistically non-significant in a two-tailed test. The triangle inside the dashed line is centered at the average mean effect size and represents the distribution of effect sizes that would be expected in the absence of publication bias. The red line represents Egger’s regression test for funnel plot asymmetry.</w:t>
      </w:r>
    </w:p>
    <w:p w14:paraId="66C40E2B" w14:textId="77777777" w:rsidR="000E4CB2" w:rsidRPr="00F32498" w:rsidRDefault="000E4CB2" w:rsidP="00252903">
      <w:pPr>
        <w:rPr>
          <w:color w:val="000000" w:themeColor="text1"/>
        </w:rPr>
      </w:pPr>
    </w:p>
    <w:p w14:paraId="0626FD14" w14:textId="299335BD" w:rsidR="007628D7" w:rsidRPr="00F32498" w:rsidRDefault="007628D7" w:rsidP="00F74E64">
      <w:pPr>
        <w:rPr>
          <w:color w:val="000000" w:themeColor="text1"/>
        </w:rPr>
      </w:pPr>
      <w:r w:rsidRPr="00F32498">
        <w:rPr>
          <w:color w:val="000000" w:themeColor="text1"/>
        </w:rPr>
        <w:t xml:space="preserve">In short, the surveillance task is </w:t>
      </w:r>
      <w:r w:rsidR="00F374F8" w:rsidRPr="00F32498">
        <w:rPr>
          <w:color w:val="000000" w:themeColor="text1"/>
        </w:rPr>
        <w:t xml:space="preserve">argued </w:t>
      </w:r>
      <w:r w:rsidRPr="00F32498">
        <w:rPr>
          <w:color w:val="000000" w:themeColor="text1"/>
        </w:rPr>
        <w:t>to provide evidence for EC effects without awareness/recollective memory, is used to advocate for dual-process and association formation models of EC and attitudes, and is often deployed as an intervention to ‘implicitly’ modify problematic attitudes and behavior. Such developments seem premature given that few studies exist, and those that do are characterized by small samples and very small effect sizes. Given the theoretical and practical implications stemming from this task, it seems prudent to replicate the basic effect with a highly powered sample. Doing so will provide a strong constraint on future theorizing about attitudes, EC, and the use of this task in applied contexts.</w:t>
      </w:r>
    </w:p>
    <w:p w14:paraId="20C7AAA8" w14:textId="4C2BF42C" w:rsidR="007628D7" w:rsidRPr="00F32498" w:rsidRDefault="007628D7" w:rsidP="00252903">
      <w:pPr>
        <w:rPr>
          <w:color w:val="000000" w:themeColor="text1"/>
        </w:rPr>
      </w:pPr>
      <w:r w:rsidRPr="00F32498">
        <w:rPr>
          <w:color w:val="000000" w:themeColor="text1"/>
        </w:rPr>
        <w:lastRenderedPageBreak/>
        <w:t xml:space="preserve">Towards this end, we contacted the original authors and asked for their assistance in designing a procedure that directly replicated their original (2001) procedure. Rather than </w:t>
      </w:r>
      <w:r w:rsidR="00F374F8" w:rsidRPr="00F32498">
        <w:rPr>
          <w:color w:val="000000" w:themeColor="text1"/>
        </w:rPr>
        <w:t xml:space="preserve">directly </w:t>
      </w:r>
      <w:r w:rsidRPr="00F32498">
        <w:rPr>
          <w:color w:val="000000" w:themeColor="text1"/>
        </w:rPr>
        <w:t>replicat</w:t>
      </w:r>
      <w:r w:rsidR="00C25770">
        <w:rPr>
          <w:color w:val="000000" w:themeColor="text1"/>
        </w:rPr>
        <w:t>ing</w:t>
      </w:r>
      <w:r w:rsidRPr="00F32498">
        <w:rPr>
          <w:color w:val="000000" w:themeColor="text1"/>
        </w:rPr>
        <w:t xml:space="preserve"> their original design, the original authors </w:t>
      </w:r>
      <w:r w:rsidR="00F374F8" w:rsidRPr="00F32498">
        <w:rPr>
          <w:color w:val="000000" w:themeColor="text1"/>
        </w:rPr>
        <w:t xml:space="preserve">encouraged us to </w:t>
      </w:r>
      <w:r w:rsidRPr="00F32498">
        <w:rPr>
          <w:color w:val="000000" w:themeColor="text1"/>
        </w:rPr>
        <w:t xml:space="preserve">make changes to the study design, based on their own experiences with the task, and on the assumption that this would maximize our chances of obtaining an effect (e.g., March et al., 2018). </w:t>
      </w:r>
      <w:r w:rsidR="00567512" w:rsidRPr="00F32498">
        <w:rPr>
          <w:color w:val="000000" w:themeColor="text1"/>
        </w:rPr>
        <w:t xml:space="preserve">It is therefore important to note that this study represents a close conceptual replication rather than a direct replication of Olson </w:t>
      </w:r>
      <w:r w:rsidR="00F362ED" w:rsidRPr="00F32498">
        <w:rPr>
          <w:color w:val="000000" w:themeColor="text1"/>
        </w:rPr>
        <w:t xml:space="preserve">&amp; Fazio </w:t>
      </w:r>
      <w:r w:rsidR="00567512" w:rsidRPr="00F32498">
        <w:rPr>
          <w:color w:val="000000" w:themeColor="text1"/>
        </w:rPr>
        <w:t xml:space="preserve">(2001). </w:t>
      </w:r>
      <w:r w:rsidR="00505BF7">
        <w:rPr>
          <w:color w:val="000000" w:themeColor="text1"/>
        </w:rPr>
        <w:t xml:space="preserve">The </w:t>
      </w:r>
      <w:r w:rsidRPr="00F32498">
        <w:rPr>
          <w:color w:val="000000" w:themeColor="text1"/>
        </w:rPr>
        <w:t xml:space="preserve">final study protocol </w:t>
      </w:r>
      <w:r w:rsidR="00505BF7">
        <w:rPr>
          <w:color w:val="000000" w:themeColor="text1"/>
        </w:rPr>
        <w:t xml:space="preserve">was approved by the original authors (see </w:t>
      </w:r>
      <w:hyperlink r:id="rId16" w:history="1">
        <w:r w:rsidR="00567512" w:rsidRPr="00932B2A">
          <w:rPr>
            <w:rStyle w:val="Hyperlink"/>
            <w:color w:val="000000" w:themeColor="text1"/>
          </w:rPr>
          <w:t>osf.io/</w:t>
        </w:r>
        <w:proofErr w:type="spellStart"/>
        <w:r w:rsidR="00567512" w:rsidRPr="00932B2A">
          <w:rPr>
            <w:rStyle w:val="Hyperlink"/>
            <w:color w:val="000000" w:themeColor="text1"/>
          </w:rPr>
          <w:t>wnckg</w:t>
        </w:r>
        <w:proofErr w:type="spellEnd"/>
      </w:hyperlink>
      <w:r w:rsidR="00E74431" w:rsidRPr="00F32498">
        <w:rPr>
          <w:color w:val="000000" w:themeColor="text1"/>
        </w:rPr>
        <w:t>)</w:t>
      </w:r>
      <w:r w:rsidR="00567512" w:rsidRPr="00F32498">
        <w:rPr>
          <w:color w:val="000000" w:themeColor="text1"/>
        </w:rPr>
        <w:t>.</w:t>
      </w:r>
      <w:r w:rsidR="00E74431" w:rsidRPr="00F32498">
        <w:rPr>
          <w:color w:val="000000" w:themeColor="text1"/>
        </w:rPr>
        <w:t xml:space="preserve"> </w:t>
      </w:r>
      <w:r w:rsidRPr="00F32498">
        <w:rPr>
          <w:color w:val="000000" w:themeColor="text1"/>
        </w:rPr>
        <w:t>The original authors also recommended that we run the experiment locally in the laboratory rather than on-line. In order to do so, and to collect the necessary sample size, we contacted several labs with extensive expertise with EC to help with data collection. Twelve labs</w:t>
      </w:r>
      <w:r w:rsidR="00567512" w:rsidRPr="00F32498">
        <w:rPr>
          <w:color w:val="000000" w:themeColor="text1"/>
        </w:rPr>
        <w:t xml:space="preserve">, </w:t>
      </w:r>
      <w:r w:rsidRPr="00F32498">
        <w:rPr>
          <w:color w:val="000000" w:themeColor="text1"/>
        </w:rPr>
        <w:t>including the lab of one of the original authors</w:t>
      </w:r>
      <w:r w:rsidR="00567512" w:rsidRPr="00F32498">
        <w:rPr>
          <w:color w:val="000000" w:themeColor="text1"/>
        </w:rPr>
        <w:t xml:space="preserve">, </w:t>
      </w:r>
      <w:r w:rsidRPr="00F32498">
        <w:rPr>
          <w:color w:val="000000" w:themeColor="text1"/>
        </w:rPr>
        <w:t>agreed to contribute to this replication effort.</w:t>
      </w:r>
    </w:p>
    <w:p w14:paraId="12076B4C" w14:textId="2865BC36" w:rsidR="007628D7" w:rsidRPr="00F32498" w:rsidRDefault="007628D7" w:rsidP="00252903">
      <w:pPr>
        <w:rPr>
          <w:b/>
          <w:color w:val="000000" w:themeColor="text1"/>
        </w:rPr>
      </w:pPr>
      <w:r w:rsidRPr="00F32498">
        <w:rPr>
          <w:color w:val="000000" w:themeColor="text1"/>
        </w:rPr>
        <w:t>In addition to replicating the original study, we wanted to explore whether evidence for EC in this task depends on the specific way in which contingency awareness/recollective memory is measured. The original authors</w:t>
      </w:r>
      <w:r w:rsidR="006F2DFC">
        <w:rPr>
          <w:color w:val="000000" w:themeColor="text1"/>
        </w:rPr>
        <w:t>’</w:t>
      </w:r>
      <w:r w:rsidRPr="00F32498">
        <w:rPr>
          <w:color w:val="000000" w:themeColor="text1"/>
        </w:rPr>
        <w:t xml:space="preserve"> contingency awareness </w:t>
      </w:r>
      <w:r w:rsidR="00A1376F">
        <w:rPr>
          <w:color w:val="000000" w:themeColor="text1"/>
        </w:rPr>
        <w:t>criterion</w:t>
      </w:r>
      <w:r w:rsidRPr="00F32498">
        <w:rPr>
          <w:color w:val="000000" w:themeColor="text1"/>
        </w:rPr>
        <w:t xml:space="preserve"> may have accidentally included individuals who were actually aware of/remembering the contingencies. We therefore </w:t>
      </w:r>
      <w:r w:rsidR="00F374F8" w:rsidRPr="00F32498">
        <w:rPr>
          <w:color w:val="000000" w:themeColor="text1"/>
        </w:rPr>
        <w:t xml:space="preserve">included </w:t>
      </w:r>
      <w:r w:rsidRPr="00F32498">
        <w:rPr>
          <w:color w:val="000000" w:themeColor="text1"/>
        </w:rPr>
        <w:t xml:space="preserve">three </w:t>
      </w:r>
      <w:r w:rsidR="00F374F8" w:rsidRPr="00F32498">
        <w:rPr>
          <w:color w:val="000000" w:themeColor="text1"/>
        </w:rPr>
        <w:t xml:space="preserve">additional </w:t>
      </w:r>
      <w:r w:rsidRPr="00F32498">
        <w:rPr>
          <w:color w:val="000000" w:themeColor="text1"/>
        </w:rPr>
        <w:t xml:space="preserve">contingency awareness/recollective memory </w:t>
      </w:r>
      <w:r w:rsidR="00F374F8" w:rsidRPr="00F32498">
        <w:rPr>
          <w:color w:val="000000" w:themeColor="text1"/>
        </w:rPr>
        <w:t xml:space="preserve">measures that seek to assess this concept </w:t>
      </w:r>
      <w:r w:rsidRPr="00F32498">
        <w:rPr>
          <w:color w:val="000000" w:themeColor="text1"/>
        </w:rPr>
        <w:t xml:space="preserve">in a more conservative manner. </w:t>
      </w:r>
    </w:p>
    <w:p w14:paraId="41AC0EA9" w14:textId="17696A9B" w:rsidR="007628D7" w:rsidRPr="007F74BE" w:rsidRDefault="007628D7" w:rsidP="007F74BE">
      <w:pPr>
        <w:pStyle w:val="Heading1"/>
      </w:pPr>
      <w:r w:rsidRPr="007F74BE">
        <w:t>Disclosures</w:t>
      </w:r>
    </w:p>
    <w:p w14:paraId="1C238629" w14:textId="724AC5E1" w:rsidR="00946704" w:rsidRPr="00D3417B" w:rsidRDefault="004376A6" w:rsidP="00D3417B">
      <w:pPr>
        <w:rPr>
          <w:color w:val="000000" w:themeColor="text1"/>
          <w:highlight w:val="white"/>
        </w:rPr>
      </w:pPr>
      <w:r w:rsidRPr="00F32498">
        <w:rPr>
          <w:color w:val="000000" w:themeColor="text1"/>
        </w:rPr>
        <w:t xml:space="preserve">All materials and analytic files were </w:t>
      </w:r>
      <w:r w:rsidR="00E37390">
        <w:rPr>
          <w:color w:val="000000" w:themeColor="text1"/>
        </w:rPr>
        <w:t>preregister</w:t>
      </w:r>
      <w:r w:rsidRPr="00F32498">
        <w:rPr>
          <w:color w:val="000000" w:themeColor="text1"/>
        </w:rPr>
        <w:t>ed before data collection beg</w:t>
      </w:r>
      <w:r>
        <w:rPr>
          <w:color w:val="000000" w:themeColor="text1"/>
        </w:rPr>
        <w:t>a</w:t>
      </w:r>
      <w:r w:rsidRPr="00F32498">
        <w:rPr>
          <w:color w:val="000000" w:themeColor="text1"/>
        </w:rPr>
        <w:t>n</w:t>
      </w:r>
      <w:r>
        <w:rPr>
          <w:color w:val="000000" w:themeColor="text1"/>
        </w:rPr>
        <w:t xml:space="preserve"> </w:t>
      </w:r>
      <w:r w:rsidRPr="00F32498">
        <w:rPr>
          <w:color w:val="000000" w:themeColor="text1"/>
        </w:rPr>
        <w:t xml:space="preserve">(see </w:t>
      </w:r>
      <w:hyperlink r:id="rId17" w:history="1">
        <w:r w:rsidRPr="00F32498">
          <w:rPr>
            <w:rStyle w:val="Hyperlink"/>
            <w:color w:val="000000" w:themeColor="text1"/>
          </w:rPr>
          <w:t>osf.io/3hjpf</w:t>
        </w:r>
      </w:hyperlink>
      <w:r w:rsidRPr="00F32498">
        <w:rPr>
          <w:color w:val="000000" w:themeColor="text1"/>
        </w:rPr>
        <w:t xml:space="preserve">). </w:t>
      </w:r>
      <w:bookmarkStart w:id="3" w:name="_Hlk37150391"/>
      <w:r w:rsidR="007628D7" w:rsidRPr="00F32498">
        <w:rPr>
          <w:color w:val="000000" w:themeColor="text1"/>
        </w:rPr>
        <w:t>All materials, data, analyses</w:t>
      </w:r>
      <w:r w:rsidR="004B6AEF">
        <w:rPr>
          <w:color w:val="000000" w:themeColor="text1"/>
        </w:rPr>
        <w:t>,</w:t>
      </w:r>
      <w:r w:rsidR="007628D7" w:rsidRPr="00F32498">
        <w:rPr>
          <w:color w:val="000000" w:themeColor="text1"/>
        </w:rPr>
        <w:t xml:space="preserve"> and code </w:t>
      </w:r>
      <w:r w:rsidR="00E606DC" w:rsidRPr="00F32498">
        <w:rPr>
          <w:color w:val="000000" w:themeColor="text1"/>
        </w:rPr>
        <w:t>are</w:t>
      </w:r>
      <w:r w:rsidR="007628D7" w:rsidRPr="00F32498">
        <w:rPr>
          <w:color w:val="000000" w:themeColor="text1"/>
        </w:rPr>
        <w:t xml:space="preserve"> available on the Open Science Framework </w:t>
      </w:r>
      <w:r w:rsidR="007628D7" w:rsidRPr="00946704">
        <w:rPr>
          <w:color w:val="000000" w:themeColor="text1"/>
        </w:rPr>
        <w:t>(</w:t>
      </w:r>
      <w:hyperlink r:id="rId18" w:history="1">
        <w:r w:rsidR="007628D7" w:rsidRPr="00932B2A">
          <w:rPr>
            <w:rStyle w:val="Hyperlink"/>
            <w:color w:val="000000" w:themeColor="text1"/>
          </w:rPr>
          <w:t>osf.io/hs32y</w:t>
        </w:r>
      </w:hyperlink>
      <w:r w:rsidR="007628D7" w:rsidRPr="00F32498">
        <w:rPr>
          <w:color w:val="000000" w:themeColor="text1"/>
        </w:rPr>
        <w:t>)</w:t>
      </w:r>
      <w:bookmarkEnd w:id="3"/>
      <w:r w:rsidR="007628D7" w:rsidRPr="00F32498">
        <w:rPr>
          <w:color w:val="000000" w:themeColor="text1"/>
        </w:rPr>
        <w:t xml:space="preserve">. </w:t>
      </w:r>
      <w:r w:rsidR="007628D7" w:rsidRPr="00F32498">
        <w:rPr>
          <w:color w:val="000000" w:themeColor="text1"/>
          <w:highlight w:val="white"/>
        </w:rPr>
        <w:t xml:space="preserve">We report how we determined our sample size, all data exclusions, all manipulations, and all measures in the study. Data </w:t>
      </w:r>
      <w:r w:rsidR="00E606DC" w:rsidRPr="00F32498">
        <w:rPr>
          <w:color w:val="000000" w:themeColor="text1"/>
          <w:highlight w:val="white"/>
        </w:rPr>
        <w:t>was</w:t>
      </w:r>
      <w:r w:rsidR="007628D7" w:rsidRPr="00F32498">
        <w:rPr>
          <w:color w:val="000000" w:themeColor="text1"/>
          <w:highlight w:val="white"/>
        </w:rPr>
        <w:t xml:space="preserve"> collected in accordance with the Declaration of Helsinki. The authors declare that they have no conflicts of interest with respect to the authorship or the publication of this article. </w:t>
      </w:r>
      <w:r w:rsidR="00C56F9F">
        <w:rPr>
          <w:color w:val="000000" w:themeColor="text1"/>
          <w:highlight w:val="white"/>
        </w:rPr>
        <w:t>T</w:t>
      </w:r>
      <w:r w:rsidR="00C56F9F" w:rsidRPr="00D3417B">
        <w:rPr>
          <w:color w:val="000000" w:themeColor="text1"/>
          <w:highlight w:val="white"/>
        </w:rPr>
        <w:t xml:space="preserve">his </w:t>
      </w:r>
      <w:r w:rsidR="00C56F9F">
        <w:rPr>
          <w:color w:val="000000" w:themeColor="text1"/>
          <w:highlight w:val="white"/>
        </w:rPr>
        <w:t xml:space="preserve">article </w:t>
      </w:r>
      <w:r w:rsidR="00C56F9F" w:rsidRPr="00D3417B">
        <w:rPr>
          <w:color w:val="000000" w:themeColor="text1"/>
          <w:highlight w:val="white"/>
        </w:rPr>
        <w:t xml:space="preserve">represents the </w:t>
      </w:r>
      <w:r w:rsidR="00C56F9F" w:rsidRPr="00D3417B">
        <w:rPr>
          <w:color w:val="000000" w:themeColor="text1"/>
          <w:highlight w:val="white"/>
        </w:rPr>
        <w:lastRenderedPageBreak/>
        <w:t>consensus opinion</w:t>
      </w:r>
      <w:r w:rsidR="00C56F9F">
        <w:rPr>
          <w:color w:val="000000" w:themeColor="text1"/>
          <w:highlight w:val="white"/>
        </w:rPr>
        <w:t xml:space="preserve"> among the authors. Given the number of authors involved there are – quite understandably - additional minority opinions that could not be accommodated here.</w:t>
      </w:r>
    </w:p>
    <w:p w14:paraId="347CEF5E" w14:textId="43BBF144" w:rsidR="007628D7" w:rsidRPr="00F32498" w:rsidRDefault="007628D7" w:rsidP="007F74BE">
      <w:pPr>
        <w:pStyle w:val="Heading1"/>
      </w:pPr>
      <w:r w:rsidRPr="00F32498">
        <w:t>Method</w:t>
      </w:r>
    </w:p>
    <w:p w14:paraId="37F7AFE2" w14:textId="6F14CDA3" w:rsidR="007628D7" w:rsidRPr="007F74BE" w:rsidRDefault="007628D7" w:rsidP="007F74BE">
      <w:pPr>
        <w:pStyle w:val="Heading2"/>
      </w:pPr>
      <w:r w:rsidRPr="007F74BE">
        <w:t>Participants</w:t>
      </w:r>
    </w:p>
    <w:p w14:paraId="26ADBBEF" w14:textId="10C1216E" w:rsidR="00946704" w:rsidRPr="006143F2" w:rsidRDefault="00685E6F" w:rsidP="006143F2">
      <w:pPr>
        <w:rPr>
          <w:color w:val="000000" w:themeColor="text1"/>
        </w:rPr>
      </w:pPr>
      <w:r w:rsidRPr="00F32498">
        <w:rPr>
          <w:color w:val="000000" w:themeColor="text1"/>
        </w:rPr>
        <w:t>14</w:t>
      </w:r>
      <w:r w:rsidR="00744084" w:rsidRPr="00F32498">
        <w:rPr>
          <w:color w:val="000000" w:themeColor="text1"/>
        </w:rPr>
        <w:t>78</w:t>
      </w:r>
      <w:r w:rsidRPr="00F32498">
        <w:rPr>
          <w:color w:val="000000" w:themeColor="text1"/>
        </w:rPr>
        <w:t xml:space="preserve"> participants were</w:t>
      </w:r>
      <w:r w:rsidR="007628D7" w:rsidRPr="00F32498">
        <w:rPr>
          <w:color w:val="000000" w:themeColor="text1"/>
        </w:rPr>
        <w:t xml:space="preserve"> recruited from twelve labs at ten universities </w:t>
      </w:r>
      <w:r w:rsidR="00572538" w:rsidRPr="00F32498">
        <w:rPr>
          <w:color w:val="000000" w:themeColor="text1"/>
        </w:rPr>
        <w:t xml:space="preserve">in </w:t>
      </w:r>
      <w:r w:rsidR="007628D7" w:rsidRPr="00F32498">
        <w:rPr>
          <w:color w:val="000000" w:themeColor="text1"/>
        </w:rPr>
        <w:t>Europe and North America</w:t>
      </w:r>
      <w:r w:rsidR="00530386" w:rsidRPr="00F32498">
        <w:rPr>
          <w:color w:val="000000" w:themeColor="text1"/>
        </w:rPr>
        <w:t xml:space="preserve"> (</w:t>
      </w:r>
      <w:r w:rsidR="00300328" w:rsidRPr="00F32498">
        <w:rPr>
          <w:color w:val="000000" w:themeColor="text1"/>
        </w:rPr>
        <w:t>72% women</w:t>
      </w:r>
      <w:r w:rsidR="00300328" w:rsidRPr="006143F2">
        <w:rPr>
          <w:color w:val="000000" w:themeColor="text1"/>
        </w:rPr>
        <w:t>,</w:t>
      </w:r>
      <w:r w:rsidR="00300328" w:rsidRPr="006143F2">
        <w:rPr>
          <w:iCs/>
          <w:color w:val="000000" w:themeColor="text1"/>
        </w:rPr>
        <w:t xml:space="preserve"> </w:t>
      </w:r>
      <w:r w:rsidR="006143F2" w:rsidRPr="006143F2">
        <w:rPr>
          <w:iCs/>
          <w:color w:val="000000" w:themeColor="text1"/>
        </w:rPr>
        <w:t xml:space="preserve">27% men, &lt; 1% other identity, </w:t>
      </w:r>
      <w:r w:rsidR="00530386" w:rsidRPr="00F32498">
        <w:rPr>
          <w:i/>
          <w:iCs/>
          <w:color w:val="000000" w:themeColor="text1"/>
        </w:rPr>
        <w:t>M</w:t>
      </w:r>
      <w:r w:rsidR="00530386" w:rsidRPr="00F32498">
        <w:rPr>
          <w:i/>
          <w:iCs/>
          <w:color w:val="000000" w:themeColor="text1"/>
          <w:vertAlign w:val="subscript"/>
        </w:rPr>
        <w:t>age</w:t>
      </w:r>
      <w:r w:rsidR="00530386" w:rsidRPr="00F32498">
        <w:rPr>
          <w:color w:val="000000" w:themeColor="text1"/>
        </w:rPr>
        <w:t xml:space="preserve"> =</w:t>
      </w:r>
      <w:r w:rsidR="00300328" w:rsidRPr="00F32498">
        <w:rPr>
          <w:color w:val="000000" w:themeColor="text1"/>
        </w:rPr>
        <w:t xml:space="preserve"> 21.2</w:t>
      </w:r>
      <w:r w:rsidR="00530386" w:rsidRPr="00F32498">
        <w:rPr>
          <w:color w:val="000000" w:themeColor="text1"/>
        </w:rPr>
        <w:t xml:space="preserve"> </w:t>
      </w:r>
      <w:r w:rsidR="00530386" w:rsidRPr="00F32498">
        <w:rPr>
          <w:i/>
          <w:iCs/>
          <w:color w:val="000000" w:themeColor="text1"/>
        </w:rPr>
        <w:t>SD</w:t>
      </w:r>
      <w:r w:rsidR="00530386" w:rsidRPr="00F32498">
        <w:rPr>
          <w:color w:val="000000" w:themeColor="text1"/>
        </w:rPr>
        <w:t xml:space="preserve"> = </w:t>
      </w:r>
      <w:r w:rsidR="00300328" w:rsidRPr="00F32498">
        <w:rPr>
          <w:color w:val="000000" w:themeColor="text1"/>
        </w:rPr>
        <w:t>4.9</w:t>
      </w:r>
      <w:r w:rsidR="00530386" w:rsidRPr="00F32498">
        <w:rPr>
          <w:color w:val="000000" w:themeColor="text1"/>
        </w:rPr>
        <w:t>)</w:t>
      </w:r>
      <w:r w:rsidR="007628D7" w:rsidRPr="00F32498">
        <w:rPr>
          <w:color w:val="000000" w:themeColor="text1"/>
        </w:rPr>
        <w:t xml:space="preserve">. </w:t>
      </w:r>
      <w:r w:rsidRPr="00F32498">
        <w:rPr>
          <w:color w:val="000000" w:themeColor="text1"/>
        </w:rPr>
        <w:t xml:space="preserve">We </w:t>
      </w:r>
      <w:r w:rsidR="00744084" w:rsidRPr="00F32498">
        <w:rPr>
          <w:color w:val="000000" w:themeColor="text1"/>
        </w:rPr>
        <w:t xml:space="preserve">initially </w:t>
      </w:r>
      <w:r w:rsidRPr="00F32498">
        <w:rPr>
          <w:color w:val="000000" w:themeColor="text1"/>
        </w:rPr>
        <w:t>planned that e</w:t>
      </w:r>
      <w:r w:rsidR="007628D7" w:rsidRPr="00F32498">
        <w:rPr>
          <w:color w:val="000000" w:themeColor="text1"/>
        </w:rPr>
        <w:t xml:space="preserve">ach lab </w:t>
      </w:r>
      <w:r w:rsidR="00572538" w:rsidRPr="00F32498">
        <w:rPr>
          <w:color w:val="000000" w:themeColor="text1"/>
        </w:rPr>
        <w:t xml:space="preserve">would </w:t>
      </w:r>
      <w:r w:rsidR="007628D7" w:rsidRPr="00F32498">
        <w:rPr>
          <w:color w:val="000000" w:themeColor="text1"/>
        </w:rPr>
        <w:t xml:space="preserve">collect data from </w:t>
      </w:r>
      <w:r w:rsidR="00572538" w:rsidRPr="00F32498">
        <w:rPr>
          <w:color w:val="000000" w:themeColor="text1"/>
        </w:rPr>
        <w:t xml:space="preserve">a minimum of </w:t>
      </w:r>
      <w:r w:rsidR="007628D7" w:rsidRPr="00F32498">
        <w:rPr>
          <w:color w:val="000000" w:themeColor="text1"/>
        </w:rPr>
        <w:t>100 participants and a maximum of 150 participants bas</w:t>
      </w:r>
      <w:r w:rsidR="00572538" w:rsidRPr="00F32498">
        <w:rPr>
          <w:color w:val="000000" w:themeColor="text1"/>
        </w:rPr>
        <w:t>ed</w:t>
      </w:r>
      <w:r w:rsidR="007628D7" w:rsidRPr="00F32498">
        <w:rPr>
          <w:color w:val="000000" w:themeColor="text1"/>
        </w:rPr>
        <w:t xml:space="preserve"> </w:t>
      </w:r>
      <w:r w:rsidR="00572538" w:rsidRPr="00F32498">
        <w:rPr>
          <w:color w:val="000000" w:themeColor="text1"/>
        </w:rPr>
        <w:t xml:space="preserve">on </w:t>
      </w:r>
      <w:r w:rsidR="007628D7" w:rsidRPr="00F32498">
        <w:rPr>
          <w:color w:val="000000" w:themeColor="text1"/>
        </w:rPr>
        <w:t>their local resources.</w:t>
      </w:r>
      <w:r w:rsidR="00530386" w:rsidRPr="00F32498">
        <w:rPr>
          <w:color w:val="000000" w:themeColor="text1"/>
        </w:rPr>
        <w:t xml:space="preserve"> The rational</w:t>
      </w:r>
      <w:r w:rsidR="00146C98">
        <w:rPr>
          <w:color w:val="000000" w:themeColor="text1"/>
        </w:rPr>
        <w:t>e</w:t>
      </w:r>
      <w:r w:rsidR="00530386" w:rsidRPr="00F32498">
        <w:rPr>
          <w:color w:val="000000" w:themeColor="text1"/>
        </w:rPr>
        <w:t xml:space="preserve"> for this planned sample size was that i</w:t>
      </w:r>
      <w:r w:rsidR="007628D7" w:rsidRPr="00F32498">
        <w:rPr>
          <w:color w:val="000000" w:themeColor="text1"/>
        </w:rPr>
        <w:t xml:space="preserve">n previously published studies the proportion of contingency aware participants ranged from 2% to 27%. Consequently, 1200 participants </w:t>
      </w:r>
      <w:r w:rsidR="00572538" w:rsidRPr="00F32498">
        <w:rPr>
          <w:color w:val="000000" w:themeColor="text1"/>
        </w:rPr>
        <w:t xml:space="preserve">would </w:t>
      </w:r>
      <w:r w:rsidR="007628D7" w:rsidRPr="00F32498">
        <w:rPr>
          <w:color w:val="000000" w:themeColor="text1"/>
        </w:rPr>
        <w:t xml:space="preserve">allow for greater than 99% power to observe a small EC effect (Cohen’s </w:t>
      </w:r>
      <w:r w:rsidR="007628D7" w:rsidRPr="00F32498">
        <w:rPr>
          <w:i/>
          <w:color w:val="000000" w:themeColor="text1"/>
        </w:rPr>
        <w:t>d</w:t>
      </w:r>
      <w:r w:rsidR="007628D7" w:rsidRPr="00F32498">
        <w:rPr>
          <w:color w:val="000000" w:themeColor="text1"/>
        </w:rPr>
        <w:t xml:space="preserve"> = 0.20) even if 30% of the sample </w:t>
      </w:r>
      <w:r w:rsidR="00572538" w:rsidRPr="00F32498">
        <w:rPr>
          <w:color w:val="000000" w:themeColor="text1"/>
        </w:rPr>
        <w:t xml:space="preserve">were </w:t>
      </w:r>
      <w:r w:rsidR="007628D7" w:rsidRPr="00F32498">
        <w:rPr>
          <w:color w:val="000000" w:themeColor="text1"/>
        </w:rPr>
        <w:t>subsequently excluded on the basis of contingency awareness/recollective memory.</w:t>
      </w:r>
      <w:r w:rsidR="00193EB1">
        <w:rPr>
          <w:rStyle w:val="FootnoteReference"/>
          <w:color w:val="000000" w:themeColor="text1"/>
        </w:rPr>
        <w:footnoteReference w:id="2"/>
      </w:r>
      <w:r w:rsidR="00744084" w:rsidRPr="00F32498">
        <w:rPr>
          <w:color w:val="000000" w:themeColor="text1"/>
        </w:rPr>
        <w:t xml:space="preserve"> </w:t>
      </w:r>
      <w:r w:rsidR="00530386" w:rsidRPr="00F32498">
        <w:rPr>
          <w:color w:val="000000" w:themeColor="text1"/>
        </w:rPr>
        <w:t>Three labs collected data from more than 150 participants (</w:t>
      </w:r>
      <w:r w:rsidR="00572538" w:rsidRPr="00F32498">
        <w:rPr>
          <w:color w:val="000000" w:themeColor="text1"/>
        </w:rPr>
        <w:t xml:space="preserve">see the </w:t>
      </w:r>
      <w:r w:rsidR="00567512" w:rsidRPr="00F32498">
        <w:rPr>
          <w:color w:val="000000" w:themeColor="text1"/>
          <w:shd w:val="clear" w:color="auto" w:fill="FFFFFF"/>
        </w:rPr>
        <w:t>S</w:t>
      </w:r>
      <w:r w:rsidR="00572538" w:rsidRPr="00F32498">
        <w:rPr>
          <w:color w:val="000000" w:themeColor="text1"/>
          <w:shd w:val="clear" w:color="auto" w:fill="FFFFFF"/>
        </w:rPr>
        <w:t xml:space="preserve">upplemental </w:t>
      </w:r>
      <w:r w:rsidR="00567512" w:rsidRPr="00F32498">
        <w:rPr>
          <w:color w:val="000000" w:themeColor="text1"/>
          <w:shd w:val="clear" w:color="auto" w:fill="FFFFFF"/>
        </w:rPr>
        <w:t>O</w:t>
      </w:r>
      <w:r w:rsidR="00572538" w:rsidRPr="00F32498">
        <w:rPr>
          <w:color w:val="000000" w:themeColor="text1"/>
          <w:shd w:val="clear" w:color="auto" w:fill="FFFFFF"/>
        </w:rPr>
        <w:t xml:space="preserve">nline </w:t>
      </w:r>
      <w:r w:rsidR="00567512" w:rsidRPr="00F32498">
        <w:rPr>
          <w:color w:val="000000" w:themeColor="text1"/>
          <w:shd w:val="clear" w:color="auto" w:fill="FFFFFF"/>
        </w:rPr>
        <w:t>M</w:t>
      </w:r>
      <w:r w:rsidR="00572538" w:rsidRPr="00F32498">
        <w:rPr>
          <w:color w:val="000000" w:themeColor="text1"/>
          <w:shd w:val="clear" w:color="auto" w:fill="FFFFFF"/>
        </w:rPr>
        <w:t>aterial</w:t>
      </w:r>
      <w:r w:rsidR="00567512" w:rsidRPr="00F32498">
        <w:rPr>
          <w:color w:val="000000" w:themeColor="text1"/>
          <w:shd w:val="clear" w:color="auto" w:fill="FFFFFF"/>
        </w:rPr>
        <w:t>-Reviewed</w:t>
      </w:r>
      <w:r w:rsidR="00572538" w:rsidRPr="00F32498">
        <w:rPr>
          <w:color w:val="000000" w:themeColor="text1"/>
          <w:shd w:val="clear" w:color="auto" w:fill="FFFFFF"/>
        </w:rPr>
        <w:t xml:space="preserve"> </w:t>
      </w:r>
      <w:r w:rsidR="00530386" w:rsidRPr="00946704">
        <w:rPr>
          <w:color w:val="000000" w:themeColor="text1"/>
          <w:shd w:val="clear" w:color="auto" w:fill="FFFFFF"/>
        </w:rPr>
        <w:t>for details on the sample size</w:t>
      </w:r>
      <w:r w:rsidR="00572538" w:rsidRPr="00F32498">
        <w:rPr>
          <w:color w:val="000000" w:themeColor="text1"/>
          <w:shd w:val="clear" w:color="auto" w:fill="FFFFFF"/>
        </w:rPr>
        <w:t xml:space="preserve"> and</w:t>
      </w:r>
      <w:r w:rsidR="00DE37B3" w:rsidRPr="00946704">
        <w:rPr>
          <w:color w:val="000000" w:themeColor="text1"/>
          <w:shd w:val="clear" w:color="auto" w:fill="FFFFFF"/>
        </w:rPr>
        <w:t xml:space="preserve"> characteristics </w:t>
      </w:r>
      <w:r w:rsidR="00572538" w:rsidRPr="00F32498">
        <w:rPr>
          <w:color w:val="000000" w:themeColor="text1"/>
          <w:shd w:val="clear" w:color="auto" w:fill="FFFFFF"/>
        </w:rPr>
        <w:t xml:space="preserve">for </w:t>
      </w:r>
      <w:r w:rsidR="00530386" w:rsidRPr="00946704">
        <w:rPr>
          <w:color w:val="000000" w:themeColor="text1"/>
          <w:shd w:val="clear" w:color="auto" w:fill="FFFFFF"/>
        </w:rPr>
        <w:t>each lab</w:t>
      </w:r>
      <w:r w:rsidR="00572538" w:rsidRPr="00F32498">
        <w:rPr>
          <w:color w:val="000000" w:themeColor="text1"/>
          <w:shd w:val="clear" w:color="auto" w:fill="FFFFFF"/>
        </w:rPr>
        <w:t>)</w:t>
      </w:r>
      <w:r w:rsidR="00530386" w:rsidRPr="00F32498">
        <w:rPr>
          <w:color w:val="000000" w:themeColor="text1"/>
        </w:rPr>
        <w:t xml:space="preserve">. </w:t>
      </w:r>
      <w:r w:rsidR="00C25770">
        <w:rPr>
          <w:color w:val="000000" w:themeColor="text1"/>
        </w:rPr>
        <w:t>O</w:t>
      </w:r>
      <w:r w:rsidR="00530386" w:rsidRPr="00F32498">
        <w:rPr>
          <w:color w:val="000000" w:themeColor="text1"/>
        </w:rPr>
        <w:t>ne lab</w:t>
      </w:r>
      <w:r w:rsidR="003E64F9" w:rsidRPr="00F32498">
        <w:rPr>
          <w:color w:val="000000" w:themeColor="text1"/>
        </w:rPr>
        <w:t xml:space="preserve"> </w:t>
      </w:r>
      <w:r w:rsidR="00530386" w:rsidRPr="00F32498">
        <w:rPr>
          <w:color w:val="000000" w:themeColor="text1"/>
        </w:rPr>
        <w:t>collected fewer than 100 participants.</w:t>
      </w:r>
      <w:r w:rsidR="00193EB1">
        <w:rPr>
          <w:rStyle w:val="FootnoteReference"/>
          <w:color w:val="000000" w:themeColor="text1"/>
        </w:rPr>
        <w:footnoteReference w:id="3"/>
      </w:r>
      <w:r w:rsidR="00F72029">
        <w:rPr>
          <w:color w:val="000000" w:themeColor="text1"/>
        </w:rPr>
        <w:t xml:space="preserve"> All data from all sites was included in the analyses, following our amended preregistration for our data collection stopping rule (</w:t>
      </w:r>
      <w:hyperlink r:id="rId19" w:history="1">
        <w:r w:rsidR="00F72029" w:rsidRPr="00A37B20">
          <w:rPr>
            <w:rStyle w:val="Hyperlink"/>
            <w:color w:val="auto"/>
          </w:rPr>
          <w:t>osf.io/uyng7</w:t>
        </w:r>
      </w:hyperlink>
      <w:r w:rsidR="00F72029">
        <w:rPr>
          <w:rStyle w:val="Hyperlink"/>
          <w:color w:val="auto"/>
        </w:rPr>
        <w:t>).</w:t>
      </w:r>
    </w:p>
    <w:p w14:paraId="5E664223" w14:textId="7C60BFDF" w:rsidR="007F74BE" w:rsidRDefault="007628D7" w:rsidP="006344CF">
      <w:pPr>
        <w:pStyle w:val="Heading2"/>
      </w:pPr>
      <w:r w:rsidRPr="00F32498">
        <w:lastRenderedPageBreak/>
        <w:t>Materials</w:t>
      </w:r>
    </w:p>
    <w:p w14:paraId="47DCCED6" w14:textId="13709F92" w:rsidR="007628D7" w:rsidRPr="00F32498" w:rsidRDefault="007628D7" w:rsidP="007F74BE">
      <w:r w:rsidRPr="00F32498">
        <w:rPr>
          <w:b/>
          <w:highlight w:val="white"/>
        </w:rPr>
        <w:t>Unconditioned stimuli</w:t>
      </w:r>
      <w:r w:rsidRPr="00F32498">
        <w:rPr>
          <w:highlight w:val="white"/>
        </w:rPr>
        <w:t>. S</w:t>
      </w:r>
      <w:r w:rsidRPr="00F32498">
        <w:t xml:space="preserve">tudy materials provided by the original authors </w:t>
      </w:r>
      <w:r w:rsidR="00E606DC" w:rsidRPr="00F32498">
        <w:t>were</w:t>
      </w:r>
      <w:r w:rsidRPr="00F32498">
        <w:t xml:space="preserve"> used. Ten positive words, ten negative words, ten positive images, and ten negative images serve</w:t>
      </w:r>
      <w:r w:rsidR="00E606DC" w:rsidRPr="00F32498">
        <w:t>d</w:t>
      </w:r>
      <w:r w:rsidRPr="00F32498">
        <w:t xml:space="preserve"> as the USs. The positive (</w:t>
      </w:r>
      <w:r w:rsidRPr="00F32498">
        <w:rPr>
          <w:i/>
        </w:rPr>
        <w:t>Useful, Calming, Desirable, Appealing, Worthwhile, Relaxing, Beneficial, Valuable, Terrific, Commendable</w:t>
      </w:r>
      <w:r w:rsidRPr="00F32498">
        <w:t>) and negative words (</w:t>
      </w:r>
      <w:r w:rsidRPr="00F32498">
        <w:rPr>
          <w:i/>
        </w:rPr>
        <w:t>Inferior, Harmful, Offensive, Troublesome, Upsetting, Terrifying, Unhealthy, Useless, Dislikable, Undesirable</w:t>
      </w:r>
      <w:r w:rsidRPr="00F32498">
        <w:t xml:space="preserve">) </w:t>
      </w:r>
      <w:r w:rsidR="00E606DC" w:rsidRPr="00F32498">
        <w:t xml:space="preserve">were </w:t>
      </w:r>
      <w:r w:rsidRPr="00F32498">
        <w:t>identical to those used in Experiment 5 of Jones et al. (2009).</w:t>
      </w:r>
      <w:r w:rsidRPr="00F32498">
        <w:rPr>
          <w:vertAlign w:val="superscript"/>
        </w:rPr>
        <w:footnoteReference w:id="4"/>
      </w:r>
      <w:r w:rsidRPr="00F32498">
        <w:t xml:space="preserve"> The positive and negative images were originally selected from the International Affective Picture System (IAPS</w:t>
      </w:r>
      <w:r w:rsidR="00F362ED" w:rsidRPr="00F32498">
        <w:t>:</w:t>
      </w:r>
      <w:r w:rsidRPr="00F32498">
        <w:t xml:space="preserve"> </w:t>
      </w:r>
      <w:r w:rsidRPr="00F32498">
        <w:rPr>
          <w:highlight w:val="white"/>
        </w:rPr>
        <w:t>Lang, Bradley, &amp; Cuthbert, 1997</w:t>
      </w:r>
      <w:r w:rsidRPr="00F32498">
        <w:t xml:space="preserve">) or the web. However, due to the quality of the original images, we were only able to use nine of the ten positive and nine of the ten negative images from the Jones et al. (2009) study. In consultation with the original authors, we therefore chose two additional IAPS images – one positive and the other negative. </w:t>
      </w:r>
    </w:p>
    <w:p w14:paraId="7CF7C327" w14:textId="20E55473" w:rsidR="007628D7" w:rsidRPr="00F32498" w:rsidRDefault="007628D7" w:rsidP="00252903">
      <w:pPr>
        <w:rPr>
          <w:color w:val="000000" w:themeColor="text1"/>
        </w:rPr>
      </w:pPr>
      <w:r w:rsidRPr="00F32498">
        <w:rPr>
          <w:b/>
          <w:color w:val="000000" w:themeColor="text1"/>
        </w:rPr>
        <w:t>Conditioned stimuli</w:t>
      </w:r>
      <w:r w:rsidRPr="00F32498">
        <w:rPr>
          <w:color w:val="000000" w:themeColor="text1"/>
        </w:rPr>
        <w:t xml:space="preserve">. For the conditioned stimuli, the original authors recommended that we not use </w:t>
      </w:r>
      <w:r w:rsidR="002E3C5D" w:rsidRPr="00F32498">
        <w:rPr>
          <w:color w:val="000000" w:themeColor="text1"/>
        </w:rPr>
        <w:t xml:space="preserve">the </w:t>
      </w:r>
      <w:r w:rsidRPr="00F32498">
        <w:rPr>
          <w:color w:val="000000" w:themeColor="text1"/>
        </w:rPr>
        <w:t xml:space="preserve">CSs </w:t>
      </w:r>
      <w:r w:rsidR="002E3C5D" w:rsidRPr="00F32498">
        <w:rPr>
          <w:color w:val="000000" w:themeColor="text1"/>
        </w:rPr>
        <w:t xml:space="preserve">from their original (2001) study </w:t>
      </w:r>
      <w:r w:rsidRPr="00F32498">
        <w:rPr>
          <w:color w:val="000000" w:themeColor="text1"/>
        </w:rPr>
        <w:t xml:space="preserve">because these items may be relatively familiar to modern samples (see Jones et al., 2009). Instead they advised us to select stimuli that </w:t>
      </w:r>
      <w:r w:rsidR="002E3C5D" w:rsidRPr="00F32498">
        <w:rPr>
          <w:color w:val="000000" w:themeColor="text1"/>
        </w:rPr>
        <w:t xml:space="preserve">would be </w:t>
      </w:r>
      <w:r w:rsidRPr="00F32498">
        <w:rPr>
          <w:color w:val="000000" w:themeColor="text1"/>
        </w:rPr>
        <w:t xml:space="preserve">relatively novel and neutral to the sample population. Based on this recommendation we generated a set of sixty Pokémon characters. We pretested these characters along two dimensions (valence and familiarity) </w:t>
      </w:r>
      <w:r w:rsidR="002E3C5D" w:rsidRPr="00F32498">
        <w:rPr>
          <w:color w:val="000000" w:themeColor="text1"/>
        </w:rPr>
        <w:t xml:space="preserve">using </w:t>
      </w:r>
      <w:r w:rsidRPr="00F32498">
        <w:rPr>
          <w:color w:val="000000" w:themeColor="text1"/>
        </w:rPr>
        <w:t xml:space="preserve">a separate sample of 155 participants </w:t>
      </w:r>
      <w:r w:rsidR="002E3C5D" w:rsidRPr="00F32498">
        <w:rPr>
          <w:color w:val="000000" w:themeColor="text1"/>
        </w:rPr>
        <w:t xml:space="preserve">on </w:t>
      </w:r>
      <w:r w:rsidRPr="00F32498">
        <w:rPr>
          <w:color w:val="000000" w:themeColor="text1"/>
        </w:rPr>
        <w:t xml:space="preserve">the Prolific Academic website (https://prolific.ac) (see </w:t>
      </w:r>
      <w:hyperlink r:id="rId20" w:history="1">
        <w:r w:rsidR="00F63791" w:rsidRPr="007A115A">
          <w:rPr>
            <w:rStyle w:val="Hyperlink"/>
            <w:color w:val="000000" w:themeColor="text1"/>
          </w:rPr>
          <w:t>osf.io/4ecx5</w:t>
        </w:r>
      </w:hyperlink>
      <w:r w:rsidRPr="00F32498">
        <w:rPr>
          <w:color w:val="000000" w:themeColor="text1"/>
        </w:rPr>
        <w:t xml:space="preserve">). On the basis of this pretest we then selected </w:t>
      </w:r>
      <w:r w:rsidR="002E3C5D" w:rsidRPr="00F32498">
        <w:rPr>
          <w:color w:val="000000" w:themeColor="text1"/>
        </w:rPr>
        <w:t xml:space="preserve">those </w:t>
      </w:r>
      <w:r w:rsidRPr="00F32498">
        <w:rPr>
          <w:color w:val="000000" w:themeColor="text1"/>
        </w:rPr>
        <w:t xml:space="preserve">twenty characters that were rated as most neutral </w:t>
      </w:r>
      <w:r w:rsidRPr="00F32498">
        <w:rPr>
          <w:color w:val="000000" w:themeColor="text1"/>
        </w:rPr>
        <w:lastRenderedPageBreak/>
        <w:t xml:space="preserve">and least familiar. Participating labs </w:t>
      </w:r>
      <w:r w:rsidR="00E606DC" w:rsidRPr="00F32498">
        <w:rPr>
          <w:color w:val="000000" w:themeColor="text1"/>
        </w:rPr>
        <w:t>wer</w:t>
      </w:r>
      <w:r w:rsidRPr="00F32498">
        <w:rPr>
          <w:color w:val="000000" w:themeColor="text1"/>
        </w:rPr>
        <w:t xml:space="preserve">e instructed to further pretest these twenty characters onsite in order to identify the nine characters that are most neutral and least familiar to participants at that specific lab. The two characters that (a) </w:t>
      </w:r>
      <w:r w:rsidR="002E3C5D" w:rsidRPr="00F32498">
        <w:rPr>
          <w:color w:val="000000" w:themeColor="text1"/>
        </w:rPr>
        <w:t xml:space="preserve">were </w:t>
      </w:r>
      <w:r w:rsidRPr="00F32498">
        <w:rPr>
          <w:color w:val="000000" w:themeColor="text1"/>
        </w:rPr>
        <w:t>most neutral and least familiar, and (b) which differ</w:t>
      </w:r>
      <w:r w:rsidR="002E3C5D" w:rsidRPr="00F32498">
        <w:rPr>
          <w:color w:val="000000" w:themeColor="text1"/>
        </w:rPr>
        <w:t>ed</w:t>
      </w:r>
      <w:r w:rsidRPr="00F32498">
        <w:rPr>
          <w:color w:val="000000" w:themeColor="text1"/>
        </w:rPr>
        <w:t xml:space="preserve"> least in valence and familiarity serve</w:t>
      </w:r>
      <w:r w:rsidR="002E3C5D" w:rsidRPr="00F32498">
        <w:rPr>
          <w:color w:val="000000" w:themeColor="text1"/>
        </w:rPr>
        <w:t>d</w:t>
      </w:r>
      <w:r w:rsidRPr="00F32498">
        <w:rPr>
          <w:color w:val="000000" w:themeColor="text1"/>
        </w:rPr>
        <w:t xml:space="preserve"> as CSs</w:t>
      </w:r>
      <w:r w:rsidR="004A7D6A" w:rsidRPr="00F32498">
        <w:rPr>
          <w:color w:val="000000" w:themeColor="text1"/>
        </w:rPr>
        <w:t xml:space="preserve"> (see </w:t>
      </w:r>
      <w:hyperlink r:id="rId21" w:history="1">
        <w:r w:rsidR="00F63791" w:rsidRPr="007A115A">
          <w:rPr>
            <w:rStyle w:val="Hyperlink"/>
            <w:color w:val="000000" w:themeColor="text1"/>
          </w:rPr>
          <w:t>osf.io/a3qj9</w:t>
        </w:r>
      </w:hyperlink>
      <w:r w:rsidR="004A7D6A" w:rsidRPr="00F32498">
        <w:rPr>
          <w:color w:val="000000" w:themeColor="text1"/>
        </w:rPr>
        <w:t xml:space="preserve"> for the results of the pretest conducted </w:t>
      </w:r>
      <w:r w:rsidR="002E3C5D" w:rsidRPr="00F32498">
        <w:rPr>
          <w:color w:val="000000" w:themeColor="text1"/>
        </w:rPr>
        <w:t xml:space="preserve">at </w:t>
      </w:r>
      <w:r w:rsidR="004A7D6A" w:rsidRPr="00F32498">
        <w:rPr>
          <w:color w:val="000000" w:themeColor="text1"/>
        </w:rPr>
        <w:t>each lab)</w:t>
      </w:r>
      <w:r w:rsidRPr="00F32498">
        <w:rPr>
          <w:color w:val="000000" w:themeColor="text1"/>
        </w:rPr>
        <w:t xml:space="preserve">. </w:t>
      </w:r>
      <w:r w:rsidR="00E606DC" w:rsidRPr="00F32498">
        <w:rPr>
          <w:color w:val="000000" w:themeColor="text1"/>
        </w:rPr>
        <w:t>One l</w:t>
      </w:r>
      <w:r w:rsidRPr="00F32498">
        <w:rPr>
          <w:color w:val="000000" w:themeColor="text1"/>
        </w:rPr>
        <w:t>ab</w:t>
      </w:r>
      <w:r w:rsidR="00E606DC" w:rsidRPr="00F32498">
        <w:rPr>
          <w:color w:val="000000" w:themeColor="text1"/>
        </w:rPr>
        <w:t xml:space="preserve"> </w:t>
      </w:r>
      <w:r w:rsidR="00F16C5E">
        <w:rPr>
          <w:color w:val="000000" w:themeColor="text1"/>
        </w:rPr>
        <w:t xml:space="preserve">(Gawronski) </w:t>
      </w:r>
      <w:r w:rsidR="00E606DC" w:rsidRPr="00F32498">
        <w:rPr>
          <w:color w:val="000000" w:themeColor="text1"/>
        </w:rPr>
        <w:t>was</w:t>
      </w:r>
      <w:r w:rsidRPr="00F32498">
        <w:rPr>
          <w:color w:val="000000" w:themeColor="text1"/>
        </w:rPr>
        <w:t xml:space="preserve"> unable to carry out such a pretest </w:t>
      </w:r>
      <w:r w:rsidR="00E606DC" w:rsidRPr="00F32498">
        <w:rPr>
          <w:color w:val="000000" w:themeColor="text1"/>
        </w:rPr>
        <w:t xml:space="preserve">and therefore </w:t>
      </w:r>
      <w:r w:rsidRPr="00F32498">
        <w:rPr>
          <w:color w:val="000000" w:themeColor="text1"/>
        </w:rPr>
        <w:t>use</w:t>
      </w:r>
      <w:r w:rsidR="00E606DC" w:rsidRPr="00F32498">
        <w:rPr>
          <w:color w:val="000000" w:themeColor="text1"/>
        </w:rPr>
        <w:t>d</w:t>
      </w:r>
      <w:r w:rsidRPr="00F32498">
        <w:rPr>
          <w:color w:val="000000" w:themeColor="text1"/>
        </w:rPr>
        <w:t xml:space="preserve"> the nine characters derived from </w:t>
      </w:r>
      <w:r w:rsidR="003F0249">
        <w:rPr>
          <w:color w:val="000000" w:themeColor="text1"/>
        </w:rPr>
        <w:t>the online</w:t>
      </w:r>
      <w:r w:rsidRPr="00F32498">
        <w:rPr>
          <w:color w:val="000000" w:themeColor="text1"/>
        </w:rPr>
        <w:t xml:space="preserve"> initial pretest.</w:t>
      </w:r>
    </w:p>
    <w:p w14:paraId="4806A016" w14:textId="642AAAE6" w:rsidR="007628D7" w:rsidRPr="00F32498" w:rsidRDefault="007628D7" w:rsidP="00252903">
      <w:pPr>
        <w:rPr>
          <w:color w:val="000000" w:themeColor="text1"/>
        </w:rPr>
      </w:pPr>
      <w:r w:rsidRPr="00F32498">
        <w:rPr>
          <w:b/>
          <w:color w:val="000000" w:themeColor="text1"/>
        </w:rPr>
        <w:t>Filler and target stimuli</w:t>
      </w:r>
      <w:r w:rsidRPr="00F32498">
        <w:rPr>
          <w:color w:val="000000" w:themeColor="text1"/>
        </w:rPr>
        <w:t>. The seven characters not selected during the pre-</w:t>
      </w:r>
      <w:r w:rsidR="00404749">
        <w:rPr>
          <w:color w:val="000000" w:themeColor="text1"/>
        </w:rPr>
        <w:t xml:space="preserve">testing </w:t>
      </w:r>
      <w:r w:rsidRPr="00F32498">
        <w:rPr>
          <w:color w:val="000000" w:themeColor="text1"/>
        </w:rPr>
        <w:t>phase to serve as CSs (</w:t>
      </w:r>
      <w:r w:rsidRPr="00F32498">
        <w:rPr>
          <w:i/>
          <w:color w:val="000000" w:themeColor="text1"/>
        </w:rPr>
        <w:t>see above</w:t>
      </w:r>
      <w:r w:rsidRPr="00F32498">
        <w:rPr>
          <w:color w:val="000000" w:themeColor="text1"/>
        </w:rPr>
        <w:t>) serve</w:t>
      </w:r>
      <w:r w:rsidR="004A7D6A" w:rsidRPr="00F32498">
        <w:rPr>
          <w:color w:val="000000" w:themeColor="text1"/>
        </w:rPr>
        <w:t>d</w:t>
      </w:r>
      <w:r w:rsidRPr="00F32498">
        <w:rPr>
          <w:color w:val="000000" w:themeColor="text1"/>
        </w:rPr>
        <w:t xml:space="preserve"> as target and filler stimuli. Finally, six neutral words (</w:t>
      </w:r>
      <w:r w:rsidRPr="00F32498">
        <w:rPr>
          <w:i/>
          <w:color w:val="000000" w:themeColor="text1"/>
        </w:rPr>
        <w:t>Book</w:t>
      </w:r>
      <w:r w:rsidRPr="00F32498">
        <w:rPr>
          <w:color w:val="000000" w:themeColor="text1"/>
        </w:rPr>
        <w:t xml:space="preserve">, </w:t>
      </w:r>
      <w:r w:rsidRPr="00F32498">
        <w:rPr>
          <w:i/>
          <w:color w:val="000000" w:themeColor="text1"/>
        </w:rPr>
        <w:t>Concrete</w:t>
      </w:r>
      <w:r w:rsidRPr="00F32498">
        <w:rPr>
          <w:color w:val="000000" w:themeColor="text1"/>
        </w:rPr>
        <w:t xml:space="preserve">, </w:t>
      </w:r>
      <w:r w:rsidRPr="00F32498">
        <w:rPr>
          <w:i/>
          <w:color w:val="000000" w:themeColor="text1"/>
        </w:rPr>
        <w:t>Umbrella</w:t>
      </w:r>
      <w:r w:rsidRPr="00F32498">
        <w:rPr>
          <w:color w:val="000000" w:themeColor="text1"/>
        </w:rPr>
        <w:t xml:space="preserve">, </w:t>
      </w:r>
      <w:r w:rsidRPr="00F32498">
        <w:rPr>
          <w:i/>
          <w:color w:val="000000" w:themeColor="text1"/>
          <w:highlight w:val="white"/>
        </w:rPr>
        <w:t>Pencils</w:t>
      </w:r>
      <w:r w:rsidRPr="00F32498">
        <w:rPr>
          <w:color w:val="000000" w:themeColor="text1"/>
        </w:rPr>
        <w:t xml:space="preserve">, </w:t>
      </w:r>
      <w:r w:rsidRPr="00F32498">
        <w:rPr>
          <w:i/>
          <w:color w:val="000000" w:themeColor="text1"/>
        </w:rPr>
        <w:t>Glasses</w:t>
      </w:r>
      <w:r w:rsidRPr="00F32498">
        <w:rPr>
          <w:color w:val="000000" w:themeColor="text1"/>
        </w:rPr>
        <w:t xml:space="preserve">, </w:t>
      </w:r>
      <w:r w:rsidRPr="00F32498">
        <w:rPr>
          <w:i/>
          <w:color w:val="000000" w:themeColor="text1"/>
          <w:highlight w:val="white"/>
        </w:rPr>
        <w:t>Computer</w:t>
      </w:r>
      <w:r w:rsidRPr="00F32498">
        <w:rPr>
          <w:color w:val="000000" w:themeColor="text1"/>
        </w:rPr>
        <w:t>) and four neutral IAPS images serve</w:t>
      </w:r>
      <w:r w:rsidR="004A7D6A" w:rsidRPr="00F32498">
        <w:rPr>
          <w:color w:val="000000" w:themeColor="text1"/>
        </w:rPr>
        <w:t>d</w:t>
      </w:r>
      <w:r w:rsidRPr="00F32498">
        <w:rPr>
          <w:color w:val="000000" w:themeColor="text1"/>
        </w:rPr>
        <w:t xml:space="preserve"> as filler stimuli. The original authors did not provide us with filler items and we had to </w:t>
      </w:r>
      <w:r w:rsidR="002E3C5D" w:rsidRPr="00F32498">
        <w:rPr>
          <w:color w:val="000000" w:themeColor="text1"/>
        </w:rPr>
        <w:t xml:space="preserve">therefore </w:t>
      </w:r>
      <w:r w:rsidRPr="00F32498">
        <w:rPr>
          <w:color w:val="000000" w:themeColor="text1"/>
        </w:rPr>
        <w:t xml:space="preserve">select these items and have them approved by those authors.    </w:t>
      </w:r>
    </w:p>
    <w:p w14:paraId="41383BA4" w14:textId="7FA33A37" w:rsidR="007628D7" w:rsidRPr="00F32498" w:rsidRDefault="007628D7" w:rsidP="00B76294">
      <w:pPr>
        <w:pStyle w:val="Heading2"/>
      </w:pPr>
      <w:r w:rsidRPr="00F32498">
        <w:t>Procedure</w:t>
      </w:r>
    </w:p>
    <w:p w14:paraId="2554DFA4" w14:textId="39BA5DAD" w:rsidR="007628D7" w:rsidRPr="00F32498" w:rsidRDefault="007628D7" w:rsidP="00252903">
      <w:pPr>
        <w:rPr>
          <w:color w:val="000000" w:themeColor="text1"/>
        </w:rPr>
      </w:pPr>
      <w:r w:rsidRPr="00F32498">
        <w:rPr>
          <w:color w:val="000000" w:themeColor="text1"/>
        </w:rPr>
        <w:t>Participants complete</w:t>
      </w:r>
      <w:r w:rsidR="004A7D6A" w:rsidRPr="00F32498">
        <w:rPr>
          <w:color w:val="000000" w:themeColor="text1"/>
        </w:rPr>
        <w:t>d</w:t>
      </w:r>
      <w:r w:rsidRPr="00F32498">
        <w:rPr>
          <w:color w:val="000000" w:themeColor="text1"/>
        </w:rPr>
        <w:t xml:space="preserve"> four tasks in fixed order (surveillance task, filler task, evaluation task, post-experiment questionnaire) and </w:t>
      </w:r>
      <w:r w:rsidR="004A7D6A" w:rsidRPr="00F32498">
        <w:rPr>
          <w:color w:val="000000" w:themeColor="text1"/>
        </w:rPr>
        <w:t>did</w:t>
      </w:r>
      <w:r w:rsidRPr="00F32498">
        <w:rPr>
          <w:color w:val="000000" w:themeColor="text1"/>
        </w:rPr>
        <w:t xml:space="preserve"> so in </w:t>
      </w:r>
      <w:bookmarkStart w:id="4" w:name="_Hlk37316720"/>
      <w:r w:rsidR="004B7775">
        <w:rPr>
          <w:color w:val="000000" w:themeColor="text1"/>
        </w:rPr>
        <w:t>the</w:t>
      </w:r>
      <w:bookmarkStart w:id="5" w:name="_GoBack"/>
      <w:bookmarkEnd w:id="5"/>
      <w:r w:rsidR="004B7775">
        <w:rPr>
          <w:color w:val="000000" w:themeColor="text1"/>
        </w:rPr>
        <w:t xml:space="preserve"> lab’s</w:t>
      </w:r>
      <w:bookmarkEnd w:id="4"/>
      <w:r w:rsidRPr="00F32498">
        <w:rPr>
          <w:color w:val="000000" w:themeColor="text1"/>
        </w:rPr>
        <w:t xml:space="preserve"> native language</w:t>
      </w:r>
      <w:r w:rsidR="00235FFA">
        <w:rPr>
          <w:color w:val="000000" w:themeColor="text1"/>
        </w:rPr>
        <w:t xml:space="preserve"> </w:t>
      </w:r>
      <w:r w:rsidR="00235FFA" w:rsidRPr="00235FFA">
        <w:rPr>
          <w:color w:val="000000" w:themeColor="text1"/>
        </w:rPr>
        <w:t xml:space="preserve">(see </w:t>
      </w:r>
      <w:hyperlink r:id="rId22" w:history="1">
        <w:r w:rsidR="00235FFA">
          <w:rPr>
            <w:rStyle w:val="Hyperlink"/>
          </w:rPr>
          <w:t>osf.io/6n4fv/</w:t>
        </w:r>
      </w:hyperlink>
      <w:r w:rsidR="00235FFA">
        <w:t xml:space="preserve"> </w:t>
      </w:r>
      <w:r w:rsidR="00235FFA" w:rsidRPr="00235FFA">
        <w:rPr>
          <w:color w:val="000000" w:themeColor="text1"/>
        </w:rPr>
        <w:t xml:space="preserve">for </w:t>
      </w:r>
      <w:r w:rsidR="00235FFA" w:rsidRPr="00235FFA">
        <w:rPr>
          <w:color w:val="212121"/>
          <w:shd w:val="clear" w:color="auto" w:fill="FFFFFF"/>
        </w:rPr>
        <w:t>a screen capture video of the experiment in English)</w:t>
      </w:r>
      <w:r w:rsidRPr="00235FFA">
        <w:rPr>
          <w:color w:val="000000" w:themeColor="text1"/>
        </w:rPr>
        <w:t xml:space="preserve">. </w:t>
      </w:r>
      <w:r w:rsidRPr="00F32498">
        <w:rPr>
          <w:color w:val="000000" w:themeColor="text1"/>
        </w:rPr>
        <w:t xml:space="preserve">The assignment of CS to US valence </w:t>
      </w:r>
      <w:r w:rsidR="004A7D6A" w:rsidRPr="00F32498">
        <w:rPr>
          <w:color w:val="000000" w:themeColor="text1"/>
        </w:rPr>
        <w:t>was</w:t>
      </w:r>
      <w:r w:rsidRPr="00F32498">
        <w:rPr>
          <w:color w:val="000000" w:themeColor="text1"/>
        </w:rPr>
        <w:t xml:space="preserve"> counterbalanced between participants. </w:t>
      </w:r>
      <w:r w:rsidR="003A3DA0">
        <w:rPr>
          <w:color w:val="000000" w:themeColor="text1"/>
        </w:rPr>
        <w:t>Each CS appeared once with each of the 20 USs of the same valence.</w:t>
      </w:r>
    </w:p>
    <w:p w14:paraId="441460FB" w14:textId="53EB33C3" w:rsidR="007628D7" w:rsidRPr="00F32498" w:rsidRDefault="007628D7" w:rsidP="00252903">
      <w:pPr>
        <w:rPr>
          <w:color w:val="000000" w:themeColor="text1"/>
          <w:highlight w:val="white"/>
        </w:rPr>
      </w:pPr>
      <w:r w:rsidRPr="00F32498">
        <w:rPr>
          <w:b/>
          <w:color w:val="000000" w:themeColor="text1"/>
        </w:rPr>
        <w:t xml:space="preserve">Surveillance task. </w:t>
      </w:r>
      <w:r w:rsidRPr="00F32498">
        <w:rPr>
          <w:color w:val="000000" w:themeColor="text1"/>
        </w:rPr>
        <w:t xml:space="preserve">The surveillance task </w:t>
      </w:r>
      <w:r w:rsidR="008870C9" w:rsidRPr="00F32498">
        <w:rPr>
          <w:color w:val="000000" w:themeColor="text1"/>
        </w:rPr>
        <w:t>consisted</w:t>
      </w:r>
      <w:r w:rsidRPr="00F32498">
        <w:rPr>
          <w:color w:val="000000" w:themeColor="text1"/>
        </w:rPr>
        <w:t xml:space="preserve"> of 5 blocks, each containing a different</w:t>
      </w:r>
      <w:r w:rsidRPr="00F32498">
        <w:rPr>
          <w:b/>
          <w:color w:val="000000" w:themeColor="text1"/>
        </w:rPr>
        <w:t xml:space="preserve"> </w:t>
      </w:r>
      <w:r w:rsidRPr="00F32498">
        <w:rPr>
          <w:color w:val="000000" w:themeColor="text1"/>
        </w:rPr>
        <w:t>target stimulus. Each block comprised of 86 trials, each presented for 1500ms with no inter-trial interval. Each block include</w:t>
      </w:r>
      <w:r w:rsidR="004A7D6A" w:rsidRPr="00F32498">
        <w:rPr>
          <w:color w:val="000000" w:themeColor="text1"/>
        </w:rPr>
        <w:t>d</w:t>
      </w:r>
      <w:r w:rsidRPr="00F32498">
        <w:rPr>
          <w:color w:val="000000" w:themeColor="text1"/>
        </w:rPr>
        <w:t xml:space="preserve"> 8 CS-US pair trials (4 CS-US</w:t>
      </w:r>
      <w:r w:rsidRPr="00F32498">
        <w:rPr>
          <w:color w:val="000000" w:themeColor="text1"/>
          <w:vertAlign w:val="subscript"/>
        </w:rPr>
        <w:t>pos</w:t>
      </w:r>
      <w:r w:rsidRPr="00F32498">
        <w:rPr>
          <w:color w:val="000000" w:themeColor="text1"/>
        </w:rPr>
        <w:t xml:space="preserve"> trials and 4 CS-US</w:t>
      </w:r>
      <w:r w:rsidRPr="00F32498">
        <w:rPr>
          <w:color w:val="000000" w:themeColor="text1"/>
          <w:vertAlign w:val="subscript"/>
        </w:rPr>
        <w:t>neg</w:t>
      </w:r>
      <w:r w:rsidRPr="00F32498">
        <w:rPr>
          <w:color w:val="000000" w:themeColor="text1"/>
        </w:rPr>
        <w:t xml:space="preserve"> trials), 10 target trials, 30 blank screen trials, and 38 fillers trials. In all cases (except for blank screen trials) one or two stimuli </w:t>
      </w:r>
      <w:r w:rsidR="004A7D6A" w:rsidRPr="00F32498">
        <w:rPr>
          <w:color w:val="000000" w:themeColor="text1"/>
        </w:rPr>
        <w:t>were</w:t>
      </w:r>
      <w:r w:rsidRPr="00F32498">
        <w:rPr>
          <w:color w:val="000000" w:themeColor="text1"/>
        </w:rPr>
        <w:t xml:space="preserve"> presented on-screen. Each CS-US pair </w:t>
      </w:r>
      <w:r w:rsidR="004A7D6A" w:rsidRPr="00F32498">
        <w:rPr>
          <w:color w:val="000000" w:themeColor="text1"/>
        </w:rPr>
        <w:t>was</w:t>
      </w:r>
      <w:r w:rsidRPr="00F32498">
        <w:rPr>
          <w:color w:val="000000" w:themeColor="text1"/>
        </w:rPr>
        <w:t xml:space="preserve"> preceded and followed by a blank screen trial, and these ‘triplets’ </w:t>
      </w:r>
      <w:r w:rsidR="004A7D6A" w:rsidRPr="00F32498">
        <w:rPr>
          <w:color w:val="000000" w:themeColor="text1"/>
        </w:rPr>
        <w:t>were</w:t>
      </w:r>
      <w:r w:rsidRPr="00F32498">
        <w:rPr>
          <w:color w:val="000000" w:themeColor="text1"/>
        </w:rPr>
        <w:t xml:space="preserve"> fixed at various positions throughout the procedure (10-12, 20-22, 30-32, 40-42, 50-52, 60-62, 70-72, 80-82, </w:t>
      </w:r>
      <w:r w:rsidRPr="00F32498">
        <w:rPr>
          <w:color w:val="000000" w:themeColor="text1"/>
        </w:rPr>
        <w:lastRenderedPageBreak/>
        <w:t>with an alternation between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The assignment of CS-US pairs to the fixed positions </w:t>
      </w:r>
      <w:r w:rsidR="003E64F9" w:rsidRPr="00F32498">
        <w:rPr>
          <w:color w:val="000000" w:themeColor="text1"/>
        </w:rPr>
        <w:t>occurred</w:t>
      </w:r>
      <w:r w:rsidRPr="00F32498">
        <w:rPr>
          <w:color w:val="000000" w:themeColor="text1"/>
        </w:rPr>
        <w:t xml:space="preserve"> randomly. As recommended by Jones et al. (2009), </w:t>
      </w:r>
      <w:r w:rsidRPr="00F32498">
        <w:rPr>
          <w:color w:val="000000" w:themeColor="text1"/>
          <w:highlight w:val="white"/>
        </w:rPr>
        <w:t xml:space="preserve">the CS and the US </w:t>
      </w:r>
      <w:r w:rsidR="004A7D6A" w:rsidRPr="00F32498">
        <w:rPr>
          <w:color w:val="000000" w:themeColor="text1"/>
          <w:highlight w:val="white"/>
        </w:rPr>
        <w:t>were</w:t>
      </w:r>
      <w:r w:rsidRPr="00F32498">
        <w:rPr>
          <w:color w:val="000000" w:themeColor="text1"/>
          <w:highlight w:val="white"/>
        </w:rPr>
        <w:t xml:space="preserve"> presented close to one another (approximately 1cm from each other) and the CS </w:t>
      </w:r>
      <w:r w:rsidR="004A7D6A" w:rsidRPr="00F32498">
        <w:rPr>
          <w:color w:val="000000" w:themeColor="text1"/>
          <w:highlight w:val="white"/>
        </w:rPr>
        <w:t xml:space="preserve">was </w:t>
      </w:r>
      <w:r w:rsidRPr="00F32498">
        <w:rPr>
          <w:color w:val="000000" w:themeColor="text1"/>
          <w:highlight w:val="white"/>
        </w:rPr>
        <w:t xml:space="preserve">always larger than the US. In each block, target trials, filler trials, and 14 blank screen trials </w:t>
      </w:r>
      <w:r w:rsidR="004A7D6A" w:rsidRPr="00F32498">
        <w:rPr>
          <w:color w:val="000000" w:themeColor="text1"/>
          <w:highlight w:val="white"/>
        </w:rPr>
        <w:t>were</w:t>
      </w:r>
      <w:r w:rsidRPr="00F32498">
        <w:rPr>
          <w:color w:val="000000" w:themeColor="text1"/>
          <w:highlight w:val="white"/>
        </w:rPr>
        <w:t xml:space="preserve"> presented randomly in the remaining locations (see </w:t>
      </w:r>
      <w:hyperlink r:id="rId23" w:history="1">
        <w:r w:rsidR="00F63791" w:rsidRPr="00F32498">
          <w:rPr>
            <w:rStyle w:val="Hyperlink"/>
            <w:color w:val="000000" w:themeColor="text1"/>
          </w:rPr>
          <w:t>osf.io/</w:t>
        </w:r>
        <w:proofErr w:type="spellStart"/>
        <w:r w:rsidR="00F63791" w:rsidRPr="00F32498">
          <w:rPr>
            <w:rStyle w:val="Hyperlink"/>
            <w:color w:val="000000" w:themeColor="text1"/>
          </w:rPr>
          <w:t>wnckg</w:t>
        </w:r>
        <w:proofErr w:type="spellEnd"/>
      </w:hyperlink>
      <w:r w:rsidRPr="00F32498">
        <w:rPr>
          <w:color w:val="000000" w:themeColor="text1"/>
        </w:rPr>
        <w:t xml:space="preserve"> for a detailed overview of trial content)</w:t>
      </w:r>
      <w:r w:rsidRPr="00F32498">
        <w:rPr>
          <w:color w:val="000000" w:themeColor="text1"/>
          <w:highlight w:val="white"/>
        </w:rPr>
        <w:t>.</w:t>
      </w:r>
    </w:p>
    <w:p w14:paraId="5CD9652F" w14:textId="14AB621E" w:rsidR="007628D7" w:rsidRPr="00F32498" w:rsidRDefault="007628D7" w:rsidP="00252903">
      <w:pPr>
        <w:rPr>
          <w:color w:val="000000" w:themeColor="text1"/>
        </w:rPr>
      </w:pPr>
      <w:r w:rsidRPr="00F32498">
        <w:rPr>
          <w:color w:val="000000" w:themeColor="text1"/>
        </w:rPr>
        <w:t>Prior to the surveillance task participants read the following instructions:</w:t>
      </w:r>
    </w:p>
    <w:p w14:paraId="1B0B9A69" w14:textId="40441859" w:rsidR="007628D7" w:rsidRPr="00BC6C56" w:rsidRDefault="00BC6C56" w:rsidP="00252903">
      <w:pPr>
        <w:rPr>
          <w:i/>
          <w:color w:val="000000" w:themeColor="text1"/>
        </w:rPr>
      </w:pPr>
      <w:r>
        <w:rPr>
          <w:i/>
          <w:color w:val="000000" w:themeColor="text1"/>
        </w:rPr>
        <w:t>“</w:t>
      </w:r>
      <w:r w:rsidR="007628D7" w:rsidRPr="00BC6C56">
        <w:rPr>
          <w:i/>
          <w:color w:val="000000" w:themeColor="text1"/>
        </w:rPr>
        <w:t>Imagine that you are a security guard watching for deviant activity at a business. Your job requires that you pay attention at all times, and respond quickly when something suspicious happens. In our lab we study attention and rapid responding, and in this experiment you’ll be asked to play the role of the security guard.</w:t>
      </w:r>
    </w:p>
    <w:p w14:paraId="272F7BEC" w14:textId="5EFB1942" w:rsidR="007628D7" w:rsidRPr="00BC6C56" w:rsidRDefault="007628D7" w:rsidP="00252903">
      <w:pPr>
        <w:rPr>
          <w:i/>
          <w:color w:val="000000" w:themeColor="text1"/>
        </w:rPr>
      </w:pPr>
      <w:r w:rsidRPr="00BC6C56">
        <w:rPr>
          <w:i/>
          <w:color w:val="000000" w:themeColor="text1"/>
        </w:rPr>
        <w:t xml:space="preserve">Specifically, you will be attending to a number of items presented on the computer screen, and you’ll be responding as quickly as possible when a target item appears by pressing the spacebar. The target item will appear at random several times throughout the experiment. The target item may appear as an image or as a name. So be sure to pay attention at all times and focus on the screen, because you never know when the target item will appear. A number of filler items that we’ve selected from our stimulus pool will also be shown randomly to make the task more challenging. These distractors are both pictures and words that were just randomly picked from our collection. </w:t>
      </w:r>
    </w:p>
    <w:p w14:paraId="5A74D59E" w14:textId="5C2C3F18" w:rsidR="00270DA4" w:rsidRDefault="007628D7" w:rsidP="00C90C58">
      <w:pPr>
        <w:rPr>
          <w:i/>
          <w:color w:val="000000" w:themeColor="text1"/>
        </w:rPr>
      </w:pPr>
      <w:r w:rsidRPr="00BC6C56">
        <w:rPr>
          <w:i/>
          <w:color w:val="000000" w:themeColor="text1"/>
        </w:rPr>
        <w:t xml:space="preserve">Sometimes two images will appear on the screen at the same time, and sometimes only one image will appear. Be sure to hit the spacebar only when the target appears. The target might appear anywhere on the screen as well, and it might also appear with other images. So whenever you see a target image or name anywhere on the screen, hit the spacebar. </w:t>
      </w:r>
    </w:p>
    <w:p w14:paraId="3846C556" w14:textId="4320C00F" w:rsidR="007628D7" w:rsidRPr="00BC6C56" w:rsidRDefault="007628D7" w:rsidP="00252903">
      <w:pPr>
        <w:rPr>
          <w:i/>
          <w:color w:val="000000" w:themeColor="text1"/>
        </w:rPr>
      </w:pPr>
      <w:r w:rsidRPr="00BC6C56">
        <w:rPr>
          <w:i/>
          <w:color w:val="000000" w:themeColor="text1"/>
        </w:rPr>
        <w:lastRenderedPageBreak/>
        <w:t xml:space="preserve">The items will be displayed rapidly, so make sure that when you see a target, you hit the spacebar before it disappears. Again, be sure to pay close attention throughout the experiment so that you can respond as quickly and accurately as possible. </w:t>
      </w:r>
    </w:p>
    <w:p w14:paraId="0E0D52E1" w14:textId="641A2EFD" w:rsidR="007628D7" w:rsidRPr="00BC6C56" w:rsidRDefault="007628D7" w:rsidP="00252903">
      <w:pPr>
        <w:rPr>
          <w:i/>
          <w:color w:val="000000" w:themeColor="text1"/>
        </w:rPr>
      </w:pPr>
      <w:r w:rsidRPr="00BC6C56">
        <w:rPr>
          <w:i/>
          <w:color w:val="000000" w:themeColor="text1"/>
        </w:rPr>
        <w:t>There will be five separate surveillance tasks of about 4 minutes each. Each task will have a different target, and all of the target items will be cartoon creatures.</w:t>
      </w:r>
      <w:r w:rsidR="00BC6C56">
        <w:rPr>
          <w:i/>
          <w:color w:val="000000" w:themeColor="text1"/>
        </w:rPr>
        <w:t>”</w:t>
      </w:r>
    </w:p>
    <w:p w14:paraId="30314506" w14:textId="5634AF4C" w:rsidR="007628D7" w:rsidRPr="00F32498" w:rsidRDefault="007628D7" w:rsidP="00252903">
      <w:pPr>
        <w:rPr>
          <w:color w:val="000000" w:themeColor="text1"/>
        </w:rPr>
      </w:pPr>
      <w:r w:rsidRPr="00F32498">
        <w:rPr>
          <w:b/>
          <w:color w:val="000000" w:themeColor="text1"/>
        </w:rPr>
        <w:t xml:space="preserve">Filler task. </w:t>
      </w:r>
      <w:r w:rsidRPr="00F32498">
        <w:rPr>
          <w:color w:val="000000" w:themeColor="text1"/>
        </w:rPr>
        <w:t xml:space="preserve">Although a filler task </w:t>
      </w:r>
      <w:r w:rsidR="002E3C5D" w:rsidRPr="00F32498">
        <w:rPr>
          <w:color w:val="000000" w:themeColor="text1"/>
        </w:rPr>
        <w:t xml:space="preserve">was not used in the original (2001) study nor in </w:t>
      </w:r>
      <w:r w:rsidRPr="00F32498">
        <w:rPr>
          <w:color w:val="000000" w:themeColor="text1"/>
        </w:rPr>
        <w:t xml:space="preserve">the </w:t>
      </w:r>
      <w:r w:rsidR="002E3C5D" w:rsidRPr="00F32498">
        <w:rPr>
          <w:color w:val="000000" w:themeColor="text1"/>
        </w:rPr>
        <w:t xml:space="preserve">vast </w:t>
      </w:r>
      <w:r w:rsidRPr="00F32498">
        <w:rPr>
          <w:color w:val="000000" w:themeColor="text1"/>
        </w:rPr>
        <w:t>majority of published surveillance task</w:t>
      </w:r>
      <w:r w:rsidR="002E3C5D" w:rsidRPr="00F32498">
        <w:rPr>
          <w:color w:val="000000" w:themeColor="text1"/>
        </w:rPr>
        <w:t xml:space="preserve"> studies</w:t>
      </w:r>
      <w:r w:rsidR="005B18B5">
        <w:rPr>
          <w:color w:val="000000" w:themeColor="text1"/>
        </w:rPr>
        <w:t xml:space="preserve"> (4 of the 23 studies in our meta</w:t>
      </w:r>
      <w:r w:rsidR="00F74F10">
        <w:rPr>
          <w:color w:val="000000" w:themeColor="text1"/>
        </w:rPr>
        <w:t>-</w:t>
      </w:r>
      <w:r w:rsidR="005B18B5">
        <w:rPr>
          <w:color w:val="000000" w:themeColor="text1"/>
        </w:rPr>
        <w:t>analysis)</w:t>
      </w:r>
      <w:r w:rsidRPr="00F32498">
        <w:rPr>
          <w:color w:val="000000" w:themeColor="text1"/>
        </w:rPr>
        <w:t xml:space="preserve">, the original authors recommended that </w:t>
      </w:r>
      <w:r w:rsidR="002E3C5D" w:rsidRPr="00F32498">
        <w:rPr>
          <w:color w:val="000000" w:themeColor="text1"/>
        </w:rPr>
        <w:t xml:space="preserve">we add </w:t>
      </w:r>
      <w:r w:rsidRPr="00F32498">
        <w:rPr>
          <w:color w:val="000000" w:themeColor="text1"/>
        </w:rPr>
        <w:t xml:space="preserve">a filler task in order to create a delay between </w:t>
      </w:r>
      <w:r w:rsidR="00404749">
        <w:rPr>
          <w:color w:val="000000" w:themeColor="text1"/>
        </w:rPr>
        <w:t>the surveillance</w:t>
      </w:r>
      <w:r w:rsidR="00404749" w:rsidRPr="00F32498">
        <w:rPr>
          <w:color w:val="000000" w:themeColor="text1"/>
        </w:rPr>
        <w:t xml:space="preserve"> </w:t>
      </w:r>
      <w:r w:rsidRPr="00F32498">
        <w:rPr>
          <w:color w:val="000000" w:themeColor="text1"/>
        </w:rPr>
        <w:t>task and the evaluation task (e.g., Kendrick &amp; Olson, 2012). The filler task include</w:t>
      </w:r>
      <w:r w:rsidR="004A7D6A" w:rsidRPr="00F32498">
        <w:rPr>
          <w:color w:val="000000" w:themeColor="text1"/>
        </w:rPr>
        <w:t>d</w:t>
      </w:r>
      <w:r w:rsidRPr="00F32498">
        <w:rPr>
          <w:color w:val="000000" w:themeColor="text1"/>
        </w:rPr>
        <w:t xml:space="preserve"> two questionnaires: the Need for Cognition scale (18-item NFC Scale</w:t>
      </w:r>
      <w:r w:rsidR="00F9566D" w:rsidRPr="00F32498">
        <w:rPr>
          <w:color w:val="000000" w:themeColor="text1"/>
        </w:rPr>
        <w:t>:</w:t>
      </w:r>
      <w:r w:rsidRPr="00F32498">
        <w:rPr>
          <w:color w:val="000000" w:themeColor="text1"/>
        </w:rPr>
        <w:t xml:space="preserve"> Cacioppo</w:t>
      </w:r>
      <w:r w:rsidR="001950A8">
        <w:rPr>
          <w:color w:val="000000" w:themeColor="text1"/>
        </w:rPr>
        <w:t xml:space="preserve"> et al.</w:t>
      </w:r>
      <w:r w:rsidRPr="00F32498">
        <w:rPr>
          <w:color w:val="000000" w:themeColor="text1"/>
        </w:rPr>
        <w:t>, 1984) and the Need to Evaluate scale (16-item NFE scale</w:t>
      </w:r>
      <w:r w:rsidR="00F9566D" w:rsidRPr="00F32498">
        <w:rPr>
          <w:color w:val="000000" w:themeColor="text1"/>
        </w:rPr>
        <w:t>:</w:t>
      </w:r>
      <w:r w:rsidRPr="00F32498">
        <w:rPr>
          <w:color w:val="000000" w:themeColor="text1"/>
        </w:rPr>
        <w:t xml:space="preserve"> Jarvis &amp; Petty, 1996), presented in a fixed order (NFC followed by NFE). These tasks are not central to the main hypotheses and </w:t>
      </w:r>
      <w:r w:rsidR="004A7D6A" w:rsidRPr="00F32498">
        <w:rPr>
          <w:color w:val="000000" w:themeColor="text1"/>
        </w:rPr>
        <w:t xml:space="preserve">were </w:t>
      </w:r>
      <w:r w:rsidR="002E3C5D" w:rsidRPr="00F32498">
        <w:rPr>
          <w:color w:val="000000" w:themeColor="text1"/>
        </w:rPr>
        <w:t xml:space="preserve">therefore </w:t>
      </w:r>
      <w:r w:rsidRPr="00F32498">
        <w:rPr>
          <w:color w:val="000000" w:themeColor="text1"/>
        </w:rPr>
        <w:t>not analyzed. Nevertheless, those interested in this data can retrieve it from the OSF website (</w:t>
      </w:r>
      <w:hyperlink r:id="rId24" w:history="1">
        <w:r w:rsidR="00F63791" w:rsidRPr="00811308">
          <w:rPr>
            <w:rStyle w:val="Hyperlink"/>
            <w:color w:val="000000" w:themeColor="text1"/>
          </w:rPr>
          <w:t>osf.io/k9nrf</w:t>
        </w:r>
      </w:hyperlink>
      <w:r w:rsidRPr="00F32498">
        <w:rPr>
          <w:color w:val="000000" w:themeColor="text1"/>
        </w:rPr>
        <w:t>).</w:t>
      </w:r>
    </w:p>
    <w:p w14:paraId="6D31D55D" w14:textId="04C061C4" w:rsidR="007628D7" w:rsidRPr="00F32498" w:rsidRDefault="007628D7" w:rsidP="00252903">
      <w:pPr>
        <w:rPr>
          <w:color w:val="000000" w:themeColor="text1"/>
        </w:rPr>
      </w:pPr>
      <w:r w:rsidRPr="00F32498">
        <w:rPr>
          <w:b/>
          <w:color w:val="000000" w:themeColor="text1"/>
        </w:rPr>
        <w:t xml:space="preserve">Evaluation task. </w:t>
      </w:r>
      <w:r w:rsidRPr="00F32498">
        <w:rPr>
          <w:color w:val="000000" w:themeColor="text1"/>
        </w:rPr>
        <w:t>Following the filler task, participants complete</w:t>
      </w:r>
      <w:r w:rsidR="001C03FC" w:rsidRPr="00F32498">
        <w:rPr>
          <w:color w:val="000000" w:themeColor="text1"/>
        </w:rPr>
        <w:t>d</w:t>
      </w:r>
      <w:r w:rsidRPr="00F32498">
        <w:rPr>
          <w:color w:val="000000" w:themeColor="text1"/>
        </w:rPr>
        <w:t xml:space="preserve"> a 30</w:t>
      </w:r>
      <w:r w:rsidR="00C25770">
        <w:rPr>
          <w:color w:val="000000" w:themeColor="text1"/>
        </w:rPr>
        <w:t>-</w:t>
      </w:r>
      <w:r w:rsidRPr="00F32498">
        <w:rPr>
          <w:color w:val="000000" w:themeColor="text1"/>
        </w:rPr>
        <w:t xml:space="preserve">trial forced-choice task (Jones et al., 2009). On each trial, a pair of stimuli </w:t>
      </w:r>
      <w:r w:rsidR="001C03FC" w:rsidRPr="00F32498">
        <w:rPr>
          <w:color w:val="000000" w:themeColor="text1"/>
        </w:rPr>
        <w:t>was</w:t>
      </w:r>
      <w:r w:rsidRPr="00F32498">
        <w:rPr>
          <w:color w:val="000000" w:themeColor="text1"/>
        </w:rPr>
        <w:t xml:space="preserve"> presented onscreen and participants indicate</w:t>
      </w:r>
      <w:r w:rsidR="001C03FC" w:rsidRPr="00F32498">
        <w:rPr>
          <w:color w:val="000000" w:themeColor="text1"/>
        </w:rPr>
        <w:t>d</w:t>
      </w:r>
      <w:r w:rsidRPr="00F32498">
        <w:rPr>
          <w:color w:val="000000" w:themeColor="text1"/>
        </w:rPr>
        <w:t xml:space="preserve"> as quickly as possible which image they prefer by pressing a corresponding key. Ten of the trials present</w:t>
      </w:r>
      <w:r w:rsidR="001C03FC" w:rsidRPr="00F32498">
        <w:rPr>
          <w:color w:val="000000" w:themeColor="text1"/>
        </w:rPr>
        <w:t>ed</w:t>
      </w:r>
      <w:r w:rsidRPr="00F32498">
        <w:rPr>
          <w:color w:val="000000" w:themeColor="text1"/>
        </w:rPr>
        <w:t xml:space="preserve"> one or both CSs (two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and CS</w:t>
      </w:r>
      <w:r w:rsidRPr="00F32498">
        <w:rPr>
          <w:color w:val="000000" w:themeColor="text1"/>
          <w:vertAlign w:val="subscript"/>
        </w:rPr>
        <w:t>neg</w:t>
      </w:r>
      <w:r w:rsidRPr="00F32498">
        <w:rPr>
          <w:color w:val="000000" w:themeColor="text1"/>
        </w:rPr>
        <w:t xml:space="preserve"> together, four present</w:t>
      </w:r>
      <w:r w:rsidR="001C03FC" w:rsidRPr="00F32498">
        <w:rPr>
          <w:color w:val="000000" w:themeColor="text1"/>
        </w:rPr>
        <w:t>ed</w:t>
      </w:r>
      <w:r w:rsidRPr="00F32498">
        <w:rPr>
          <w:color w:val="000000" w:themeColor="text1"/>
        </w:rPr>
        <w:t xml:space="preserve"> the CS</w:t>
      </w:r>
      <w:r w:rsidRPr="00F32498">
        <w:rPr>
          <w:color w:val="000000" w:themeColor="text1"/>
          <w:vertAlign w:val="subscript"/>
        </w:rPr>
        <w:t>pos</w:t>
      </w:r>
      <w:r w:rsidRPr="00F32498">
        <w:rPr>
          <w:color w:val="000000" w:themeColor="text1"/>
        </w:rPr>
        <w:t xml:space="preserve"> with one of the neutral targets/fillers, and four present</w:t>
      </w:r>
      <w:r w:rsidR="001C03FC" w:rsidRPr="00F32498">
        <w:rPr>
          <w:color w:val="000000" w:themeColor="text1"/>
        </w:rPr>
        <w:t>ed</w:t>
      </w:r>
      <w:r w:rsidRPr="00F32498">
        <w:rPr>
          <w:color w:val="000000" w:themeColor="text1"/>
        </w:rPr>
        <w:t xml:space="preserve"> CS</w:t>
      </w:r>
      <w:r w:rsidRPr="00F32498">
        <w:rPr>
          <w:color w:val="000000" w:themeColor="text1"/>
          <w:vertAlign w:val="subscript"/>
        </w:rPr>
        <w:t>neg</w:t>
      </w:r>
      <w:r w:rsidRPr="00F32498">
        <w:rPr>
          <w:color w:val="000000" w:themeColor="text1"/>
        </w:rPr>
        <w:t xml:space="preserve"> with one of the neutral targets/fillers</w:t>
      </w:r>
      <w:r w:rsidR="00B33DD8">
        <w:rPr>
          <w:rStyle w:val="FootnoteReference"/>
          <w:color w:val="000000" w:themeColor="text1"/>
        </w:rPr>
        <w:footnoteReference w:id="5"/>
      </w:r>
      <w:r w:rsidRPr="00F32498">
        <w:rPr>
          <w:color w:val="000000" w:themeColor="text1"/>
        </w:rPr>
        <w:t xml:space="preserve">). The remaining 20 trials </w:t>
      </w:r>
      <w:r w:rsidR="001C03FC" w:rsidRPr="00F32498">
        <w:rPr>
          <w:color w:val="000000" w:themeColor="text1"/>
        </w:rPr>
        <w:t>wer</w:t>
      </w:r>
      <w:r w:rsidRPr="00F32498">
        <w:rPr>
          <w:color w:val="000000" w:themeColor="text1"/>
        </w:rPr>
        <w:t>e filler trials, each presenting two neutral targets/fillers. Two filler trials always precede</w:t>
      </w:r>
      <w:r w:rsidR="001C03FC" w:rsidRPr="00F32498">
        <w:rPr>
          <w:color w:val="000000" w:themeColor="text1"/>
        </w:rPr>
        <w:t>d</w:t>
      </w:r>
      <w:r w:rsidRPr="00F32498">
        <w:rPr>
          <w:color w:val="000000" w:themeColor="text1"/>
        </w:rPr>
        <w:t xml:space="preserve"> the first critical trial, and subsequent critical trials appear</w:t>
      </w:r>
      <w:r w:rsidR="001C03FC" w:rsidRPr="00F32498">
        <w:rPr>
          <w:color w:val="000000" w:themeColor="text1"/>
        </w:rPr>
        <w:t>ed</w:t>
      </w:r>
      <w:r w:rsidRPr="00F32498">
        <w:rPr>
          <w:color w:val="000000" w:themeColor="text1"/>
        </w:rPr>
        <w:t xml:space="preserve"> at fixed points separated by filler trials </w:t>
      </w:r>
      <w:r w:rsidRPr="00F32498">
        <w:rPr>
          <w:color w:val="000000" w:themeColor="text1"/>
        </w:rPr>
        <w:lastRenderedPageBreak/>
        <w:t xml:space="preserve">(positions 3, 6, 9, 12, 15, 18, 21, 24, 27 and 30). The ten critical trials </w:t>
      </w:r>
      <w:r w:rsidR="001C03FC" w:rsidRPr="00F32498">
        <w:rPr>
          <w:color w:val="000000" w:themeColor="text1"/>
        </w:rPr>
        <w:t>were</w:t>
      </w:r>
      <w:r w:rsidRPr="00F32498">
        <w:rPr>
          <w:color w:val="000000" w:themeColor="text1"/>
        </w:rPr>
        <w:t xml:space="preserve"> randomly assigned to the fixed positions.</w:t>
      </w:r>
      <w:r w:rsidRPr="00F32498">
        <w:rPr>
          <w:b/>
          <w:color w:val="000000" w:themeColor="text1"/>
        </w:rPr>
        <w:t xml:space="preserve"> </w:t>
      </w:r>
      <w:r w:rsidRPr="00F32498">
        <w:rPr>
          <w:color w:val="000000" w:themeColor="text1"/>
        </w:rPr>
        <w:t xml:space="preserve">  </w:t>
      </w:r>
    </w:p>
    <w:p w14:paraId="2BD336FD" w14:textId="3AE0A314" w:rsidR="007628D7" w:rsidRPr="00F32498" w:rsidRDefault="007628D7" w:rsidP="00252903">
      <w:pPr>
        <w:rPr>
          <w:color w:val="000000" w:themeColor="text1"/>
        </w:rPr>
      </w:pPr>
      <w:r w:rsidRPr="00F32498">
        <w:rPr>
          <w:color w:val="000000" w:themeColor="text1"/>
        </w:rPr>
        <w:t xml:space="preserve">Participants </w:t>
      </w:r>
      <w:r w:rsidR="001C03FC" w:rsidRPr="00F32498">
        <w:rPr>
          <w:color w:val="000000" w:themeColor="text1"/>
        </w:rPr>
        <w:t>saw</w:t>
      </w:r>
      <w:r w:rsidRPr="00F32498">
        <w:rPr>
          <w:color w:val="000000" w:themeColor="text1"/>
        </w:rPr>
        <w:t xml:space="preserve"> the following instructions:</w:t>
      </w:r>
    </w:p>
    <w:p w14:paraId="60F15875" w14:textId="320DDD52" w:rsidR="007628D7" w:rsidRPr="00382E08" w:rsidRDefault="00BC6C56" w:rsidP="00252903">
      <w:pPr>
        <w:rPr>
          <w:i/>
          <w:color w:val="000000" w:themeColor="text1"/>
        </w:rPr>
      </w:pPr>
      <w:r>
        <w:rPr>
          <w:i/>
          <w:color w:val="000000" w:themeColor="text1"/>
        </w:rPr>
        <w:t>“</w:t>
      </w:r>
      <w:r w:rsidR="007628D7" w:rsidRPr="00382E08">
        <w:rPr>
          <w:i/>
          <w:color w:val="000000" w:themeColor="text1"/>
        </w:rPr>
        <w:t>Next, you’ll be presented with 30 pairs of target and filler creatures from the surveillance tasks, and we’d like you to indicate which one you like better. You don’t need a reason for liking one rather than the other, just give us your gut feelings. We are interested in knowing if the pleasantness or unpleasantness of these stimuli affects the ability to attend and rapidly respond to them, so we need you to indicate which you prefer. Remember, you don’t need a reason for liking one rather than the other, so just go with your gut. Please respond quickly.</w:t>
      </w:r>
      <w:r>
        <w:rPr>
          <w:i/>
          <w:color w:val="000000" w:themeColor="text1"/>
        </w:rPr>
        <w:t>”</w:t>
      </w:r>
    </w:p>
    <w:p w14:paraId="25DB6476" w14:textId="4E223741" w:rsidR="007628D7" w:rsidRPr="00F32498" w:rsidRDefault="007628D7" w:rsidP="00252903">
      <w:pPr>
        <w:rPr>
          <w:color w:val="000000" w:themeColor="text1"/>
        </w:rPr>
      </w:pPr>
      <w:r w:rsidRPr="00F32498">
        <w:rPr>
          <w:b/>
          <w:color w:val="000000" w:themeColor="text1"/>
        </w:rPr>
        <w:t>Post-experiment questionnaire</w:t>
      </w:r>
      <w:r w:rsidRPr="00F32498">
        <w:rPr>
          <w:color w:val="000000" w:themeColor="text1"/>
        </w:rPr>
        <w:t>. After the evaluation task, participants complete</w:t>
      </w:r>
      <w:r w:rsidR="001C03FC" w:rsidRPr="00F32498">
        <w:rPr>
          <w:color w:val="000000" w:themeColor="text1"/>
        </w:rPr>
        <w:t>d</w:t>
      </w:r>
      <w:r w:rsidRPr="00F32498">
        <w:rPr>
          <w:color w:val="000000" w:themeColor="text1"/>
        </w:rPr>
        <w:t xml:space="preserve"> a questionnaire: we use</w:t>
      </w:r>
      <w:r w:rsidR="001C03FC" w:rsidRPr="00F32498">
        <w:rPr>
          <w:color w:val="000000" w:themeColor="text1"/>
        </w:rPr>
        <w:t>d</w:t>
      </w:r>
      <w:r w:rsidRPr="00F32498">
        <w:rPr>
          <w:color w:val="000000" w:themeColor="text1"/>
        </w:rPr>
        <w:t xml:space="preserve"> the </w:t>
      </w:r>
      <w:bookmarkStart w:id="6" w:name="_Hlk36108002"/>
      <w:r w:rsidRPr="00F32498">
        <w:rPr>
          <w:color w:val="000000" w:themeColor="text1"/>
        </w:rPr>
        <w:t xml:space="preserve">original Olson and Fazio (2001) post-experiment questionnaire </w:t>
      </w:r>
      <w:bookmarkEnd w:id="6"/>
      <w:r w:rsidRPr="00F32498">
        <w:rPr>
          <w:color w:val="000000" w:themeColor="text1"/>
        </w:rPr>
        <w:t>followed by the questionnaire used in the studies of Bar-Anan et al. (2010). With respect to the former, participants first answer</w:t>
      </w:r>
      <w:r w:rsidR="001C03FC" w:rsidRPr="00F32498">
        <w:rPr>
          <w:color w:val="000000" w:themeColor="text1"/>
        </w:rPr>
        <w:t>ed</w:t>
      </w:r>
      <w:r w:rsidRPr="00F32498">
        <w:rPr>
          <w:color w:val="000000" w:themeColor="text1"/>
        </w:rPr>
        <w:t xml:space="preserve"> three open-ended questions: 1. </w:t>
      </w:r>
      <w:r w:rsidRPr="00F32498">
        <w:rPr>
          <w:i/>
          <w:color w:val="000000" w:themeColor="text1"/>
        </w:rPr>
        <w:t xml:space="preserve">Think back to the very first part of the experiment. Did you notice anything out of the ordinary in the way the words and pictures were presented during the surveillance tasks? </w:t>
      </w:r>
      <w:r w:rsidRPr="00F32498">
        <w:rPr>
          <w:color w:val="000000" w:themeColor="text1"/>
        </w:rPr>
        <w:t>2.</w:t>
      </w:r>
      <w:r w:rsidRPr="00F32498">
        <w:rPr>
          <w:i/>
          <w:color w:val="000000" w:themeColor="text1"/>
        </w:rPr>
        <w:t xml:space="preserve"> Did you notice anything systematic about how particular words and images appeared together during the surveillance tasks? </w:t>
      </w:r>
      <w:r w:rsidRPr="00F32498">
        <w:rPr>
          <w:color w:val="000000" w:themeColor="text1"/>
        </w:rPr>
        <w:t xml:space="preserve">3. </w:t>
      </w:r>
      <w:r w:rsidRPr="00F32498">
        <w:rPr>
          <w:i/>
          <w:color w:val="000000" w:themeColor="text1"/>
        </w:rPr>
        <w:t>Did you notice anything about the words and images that appeared with certain cartoon creatures?</w:t>
      </w:r>
      <w:r w:rsidRPr="00F32498">
        <w:rPr>
          <w:color w:val="000000" w:themeColor="text1"/>
        </w:rPr>
        <w:t xml:space="preserve"> Although the original authors recommended that we collect data for all three questions, they also recommended that we only use the first two questions when assessing awareness.</w:t>
      </w:r>
    </w:p>
    <w:p w14:paraId="6CA9C22E" w14:textId="69F1DC2B" w:rsidR="007628D7" w:rsidRPr="00F32498" w:rsidRDefault="007628D7" w:rsidP="00252903">
      <w:pPr>
        <w:rPr>
          <w:color w:val="000000" w:themeColor="text1"/>
        </w:rPr>
      </w:pPr>
      <w:r w:rsidRPr="00F32498">
        <w:rPr>
          <w:color w:val="000000" w:themeColor="text1"/>
        </w:rPr>
        <w:t xml:space="preserve">With respect to the </w:t>
      </w:r>
      <w:bookmarkStart w:id="7" w:name="_Hlk36108018"/>
      <w:r w:rsidRPr="00F32498">
        <w:rPr>
          <w:color w:val="000000" w:themeColor="text1"/>
        </w:rPr>
        <w:t>Bar-Anan et al. (2010) protocol</w:t>
      </w:r>
      <w:bookmarkEnd w:id="7"/>
      <w:r w:rsidRPr="00F32498">
        <w:rPr>
          <w:color w:val="000000" w:themeColor="text1"/>
        </w:rPr>
        <w:t xml:space="preserve">, participants </w:t>
      </w:r>
      <w:r w:rsidR="001C03FC" w:rsidRPr="00F32498">
        <w:rPr>
          <w:color w:val="000000" w:themeColor="text1"/>
        </w:rPr>
        <w:t>were</w:t>
      </w:r>
      <w:r w:rsidRPr="00F32498">
        <w:rPr>
          <w:color w:val="000000" w:themeColor="text1"/>
        </w:rPr>
        <w:t xml:space="preserve"> asked the following three questions: </w:t>
      </w:r>
      <w:r w:rsidRPr="00127F93">
        <w:rPr>
          <w:i/>
          <w:color w:val="000000" w:themeColor="text1"/>
        </w:rPr>
        <w:t>1. For some participants, during the first task, there was one cartoon creature that always appeared with positive images and words, and one that always appeared with negative images and words. Do you think it happened in your case?</w:t>
      </w:r>
      <w:r w:rsidRPr="00F32498">
        <w:rPr>
          <w:color w:val="000000" w:themeColor="text1"/>
        </w:rPr>
        <w:t xml:space="preserve"> (response </w:t>
      </w:r>
      <w:r w:rsidRPr="00F32498">
        <w:rPr>
          <w:color w:val="000000" w:themeColor="text1"/>
        </w:rPr>
        <w:lastRenderedPageBreak/>
        <w:t>options: No, I did not notice if that happened in my task, Yes, that happened in my task</w:t>
      </w:r>
      <w:r w:rsidRPr="00127F93">
        <w:rPr>
          <w:i/>
          <w:color w:val="000000" w:themeColor="text1"/>
        </w:rPr>
        <w:t>). 2. During the first task, which of the two characters was consistently presented with positive images and words? 3. During the first task, which of the two characters was consistently presented with negative images and words?</w:t>
      </w:r>
      <w:r w:rsidRPr="00F32498">
        <w:rPr>
          <w:color w:val="000000" w:themeColor="text1"/>
        </w:rPr>
        <w:t xml:space="preserve"> (response options to questions 2 and 3: CS</w:t>
      </w:r>
      <w:r w:rsidRPr="00F32498">
        <w:rPr>
          <w:color w:val="000000" w:themeColor="text1"/>
          <w:vertAlign w:val="subscript"/>
        </w:rPr>
        <w:t xml:space="preserve">pos </w:t>
      </w:r>
      <w:r w:rsidRPr="00F32498">
        <w:rPr>
          <w:color w:val="000000" w:themeColor="text1"/>
        </w:rPr>
        <w:t>(certainly), CS</w:t>
      </w:r>
      <w:r w:rsidRPr="00F32498">
        <w:rPr>
          <w:color w:val="000000" w:themeColor="text1"/>
          <w:vertAlign w:val="subscript"/>
        </w:rPr>
        <w:t>pos</w:t>
      </w:r>
      <w:r w:rsidRPr="00F32498">
        <w:rPr>
          <w:color w:val="000000" w:themeColor="text1"/>
        </w:rPr>
        <w:t xml:space="preserve"> (probably), CS</w:t>
      </w:r>
      <w:r w:rsidRPr="00F32498">
        <w:rPr>
          <w:color w:val="000000" w:themeColor="text1"/>
          <w:vertAlign w:val="subscript"/>
        </w:rPr>
        <w:t>pos</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(guess), CS</w:t>
      </w:r>
      <w:r w:rsidRPr="00F32498">
        <w:rPr>
          <w:color w:val="000000" w:themeColor="text1"/>
          <w:vertAlign w:val="subscript"/>
        </w:rPr>
        <w:t>neg</w:t>
      </w:r>
      <w:r w:rsidRPr="00F32498">
        <w:rPr>
          <w:color w:val="000000" w:themeColor="text1"/>
        </w:rPr>
        <w:t xml:space="preserve"> (probably), CS</w:t>
      </w:r>
      <w:r w:rsidRPr="00F32498">
        <w:rPr>
          <w:color w:val="000000" w:themeColor="text1"/>
          <w:vertAlign w:val="subscript"/>
        </w:rPr>
        <w:t>neg</w:t>
      </w:r>
      <w:r w:rsidRPr="00F32498">
        <w:rPr>
          <w:color w:val="000000" w:themeColor="text1"/>
        </w:rPr>
        <w:t xml:space="preserve"> (certainly). Finally, we assess</w:t>
      </w:r>
      <w:r w:rsidR="001C03FC" w:rsidRPr="00F32498">
        <w:rPr>
          <w:color w:val="000000" w:themeColor="text1"/>
        </w:rPr>
        <w:t>ed</w:t>
      </w:r>
      <w:r w:rsidRPr="00F32498">
        <w:rPr>
          <w:color w:val="000000" w:themeColor="text1"/>
        </w:rPr>
        <w:t xml:space="preserve"> familiarity with the Pokémon presented in the task: How familiar were you with the cartoon creatures that appeared in the surveillance tasks? (response scale: 0 = Not familiar at all to 8 = Very familiar).</w:t>
      </w:r>
    </w:p>
    <w:p w14:paraId="478B4B35" w14:textId="23E7C1F2" w:rsidR="007628D7" w:rsidRDefault="007628D7" w:rsidP="004376A6">
      <w:pPr>
        <w:rPr>
          <w:color w:val="000000" w:themeColor="text1"/>
        </w:rPr>
      </w:pPr>
      <w:r w:rsidRPr="00F32498">
        <w:rPr>
          <w:b/>
          <w:color w:val="000000" w:themeColor="text1"/>
        </w:rPr>
        <w:t xml:space="preserve">Experimental fidelity. </w:t>
      </w:r>
      <w:r w:rsidRPr="00F32498">
        <w:rPr>
          <w:color w:val="000000" w:themeColor="text1"/>
        </w:rPr>
        <w:t xml:space="preserve">We </w:t>
      </w:r>
      <w:r w:rsidR="007B1D15" w:rsidRPr="00F32498">
        <w:rPr>
          <w:color w:val="000000" w:themeColor="text1"/>
        </w:rPr>
        <w:t xml:space="preserve">took </w:t>
      </w:r>
      <w:r w:rsidRPr="00F32498">
        <w:rPr>
          <w:color w:val="000000" w:themeColor="text1"/>
        </w:rPr>
        <w:t xml:space="preserve">a number of steps in order to maximize experimental fidelity across labs. First, given differences in the native languages of participating labs (e.g., Dutch, German, Spanish, French, Polish), materials originally produced in English </w:t>
      </w:r>
      <w:r w:rsidR="001C03FC" w:rsidRPr="00F32498">
        <w:rPr>
          <w:color w:val="000000" w:themeColor="text1"/>
        </w:rPr>
        <w:t>wer</w:t>
      </w:r>
      <w:r w:rsidRPr="00F32498">
        <w:rPr>
          <w:color w:val="000000" w:themeColor="text1"/>
        </w:rPr>
        <w:t xml:space="preserve">e translated. We </w:t>
      </w:r>
      <w:r w:rsidR="001C03FC" w:rsidRPr="00F32498">
        <w:rPr>
          <w:color w:val="000000" w:themeColor="text1"/>
        </w:rPr>
        <w:t>did</w:t>
      </w:r>
      <w:r w:rsidRPr="00F32498">
        <w:rPr>
          <w:color w:val="000000" w:themeColor="text1"/>
        </w:rPr>
        <w:t xml:space="preserve"> so using a forward and backward translation process. Specifically, materials </w:t>
      </w:r>
      <w:r w:rsidR="001C03FC" w:rsidRPr="00F32498">
        <w:rPr>
          <w:color w:val="000000" w:themeColor="text1"/>
        </w:rPr>
        <w:t xml:space="preserve">were </w:t>
      </w:r>
      <w:r w:rsidRPr="00F32498">
        <w:rPr>
          <w:color w:val="000000" w:themeColor="text1"/>
        </w:rPr>
        <w:t xml:space="preserve">first translated from English into the native language used at a given lab by one member of that participating team. This translation </w:t>
      </w:r>
      <w:r w:rsidR="001C03FC" w:rsidRPr="00F32498">
        <w:rPr>
          <w:color w:val="000000" w:themeColor="text1"/>
        </w:rPr>
        <w:t xml:space="preserve">was </w:t>
      </w:r>
      <w:r w:rsidRPr="00F32498">
        <w:rPr>
          <w:color w:val="000000" w:themeColor="text1"/>
        </w:rPr>
        <w:t xml:space="preserve">then backward translated into English by another member of that same team who was not involved in the initial translation process. This backward translation </w:t>
      </w:r>
      <w:r w:rsidR="001C03FC" w:rsidRPr="00F32498">
        <w:rPr>
          <w:color w:val="000000" w:themeColor="text1"/>
        </w:rPr>
        <w:t>was</w:t>
      </w:r>
      <w:r w:rsidRPr="00F32498">
        <w:rPr>
          <w:color w:val="000000" w:themeColor="text1"/>
        </w:rPr>
        <w:t xml:space="preserve"> returned to the coordinating team for verification and approval. </w:t>
      </w:r>
      <w:r w:rsidR="001C03FC" w:rsidRPr="00F32498">
        <w:rPr>
          <w:color w:val="000000" w:themeColor="text1"/>
        </w:rPr>
        <w:t xml:space="preserve">When </w:t>
      </w:r>
      <w:r w:rsidRPr="00F32498">
        <w:rPr>
          <w:color w:val="000000" w:themeColor="text1"/>
        </w:rPr>
        <w:t xml:space="preserve">necessary (i.e., where the backward translation </w:t>
      </w:r>
      <w:r w:rsidR="004B099E" w:rsidRPr="00F32498">
        <w:rPr>
          <w:color w:val="000000" w:themeColor="text1"/>
        </w:rPr>
        <w:t xml:space="preserve">was </w:t>
      </w:r>
      <w:r w:rsidRPr="00F32498">
        <w:rPr>
          <w:color w:val="000000" w:themeColor="text1"/>
        </w:rPr>
        <w:t xml:space="preserve">not approved) the translation process </w:t>
      </w:r>
      <w:r w:rsidR="001C03FC" w:rsidRPr="00F32498">
        <w:rPr>
          <w:color w:val="000000" w:themeColor="text1"/>
        </w:rPr>
        <w:t>was</w:t>
      </w:r>
      <w:r w:rsidRPr="00F32498">
        <w:rPr>
          <w:color w:val="000000" w:themeColor="text1"/>
        </w:rPr>
        <w:t xml:space="preserve"> repeated until approval </w:t>
      </w:r>
      <w:r w:rsidR="001C03FC" w:rsidRPr="00F32498">
        <w:rPr>
          <w:color w:val="000000" w:themeColor="text1"/>
        </w:rPr>
        <w:t xml:space="preserve">was </w:t>
      </w:r>
      <w:r w:rsidRPr="00F32498">
        <w:rPr>
          <w:color w:val="000000" w:themeColor="text1"/>
        </w:rPr>
        <w:t xml:space="preserve">provided. Second, the entire experimental protocol </w:t>
      </w:r>
      <w:r w:rsidR="001C03FC" w:rsidRPr="00F32498">
        <w:rPr>
          <w:color w:val="000000" w:themeColor="text1"/>
        </w:rPr>
        <w:t>was</w:t>
      </w:r>
      <w:r w:rsidRPr="00F32498">
        <w:rPr>
          <w:color w:val="000000" w:themeColor="text1"/>
        </w:rPr>
        <w:t xml:space="preserve"> standardized across all labs. Specifically, each lab r</w:t>
      </w:r>
      <w:r w:rsidR="00404749">
        <w:rPr>
          <w:color w:val="000000" w:themeColor="text1"/>
        </w:rPr>
        <w:t>a</w:t>
      </w:r>
      <w:r w:rsidRPr="00F32498">
        <w:rPr>
          <w:color w:val="000000" w:themeColor="text1"/>
        </w:rPr>
        <w:t>n the experiment using the same program and general materials (i.e., developed in PsychoPy; Peirce, </w:t>
      </w:r>
      <w:hyperlink r:id="rId25">
        <w:r w:rsidRPr="00F32498">
          <w:rPr>
            <w:color w:val="000000" w:themeColor="text1"/>
          </w:rPr>
          <w:t>2007</w:t>
        </w:r>
      </w:hyperlink>
      <w:r w:rsidRPr="00F32498">
        <w:rPr>
          <w:color w:val="000000" w:themeColor="text1"/>
        </w:rPr>
        <w:t>)</w:t>
      </w:r>
      <w:r w:rsidR="00146C98">
        <w:rPr>
          <w:color w:val="000000" w:themeColor="text1"/>
        </w:rPr>
        <w:t>,</w:t>
      </w:r>
      <w:r w:rsidRPr="00F32498">
        <w:rPr>
          <w:color w:val="000000" w:themeColor="text1"/>
        </w:rPr>
        <w:t xml:space="preserve"> which generate</w:t>
      </w:r>
      <w:r w:rsidR="001C03FC" w:rsidRPr="00F32498">
        <w:rPr>
          <w:color w:val="000000" w:themeColor="text1"/>
        </w:rPr>
        <w:t>d</w:t>
      </w:r>
      <w:r w:rsidRPr="00F32498">
        <w:rPr>
          <w:color w:val="000000" w:themeColor="text1"/>
        </w:rPr>
        <w:t xml:space="preserve"> identically formatted raw data files across all sites. We then collate</w:t>
      </w:r>
      <w:r w:rsidR="001C03FC" w:rsidRPr="00F32498">
        <w:rPr>
          <w:color w:val="000000" w:themeColor="text1"/>
        </w:rPr>
        <w:t>d</w:t>
      </w:r>
      <w:r w:rsidRPr="00F32498">
        <w:rPr>
          <w:color w:val="000000" w:themeColor="text1"/>
        </w:rPr>
        <w:t xml:space="preserve"> these data files from all sites and analyze</w:t>
      </w:r>
      <w:r w:rsidR="001C03FC" w:rsidRPr="00F32498">
        <w:rPr>
          <w:color w:val="000000" w:themeColor="text1"/>
        </w:rPr>
        <w:t>d</w:t>
      </w:r>
      <w:r w:rsidRPr="00F32498">
        <w:rPr>
          <w:color w:val="000000" w:themeColor="text1"/>
        </w:rPr>
        <w:t xml:space="preserve"> them centrally using a single set of R code and scripts. </w:t>
      </w:r>
    </w:p>
    <w:p w14:paraId="0D081AC3" w14:textId="0AF76703" w:rsidR="000E0681" w:rsidRDefault="000E0681" w:rsidP="004376A6">
      <w:pPr>
        <w:rPr>
          <w:color w:val="000000" w:themeColor="text1"/>
        </w:rPr>
      </w:pPr>
    </w:p>
    <w:p w14:paraId="50378C18" w14:textId="7E0662C9" w:rsidR="000E0681" w:rsidRDefault="000E0681" w:rsidP="004376A6">
      <w:pPr>
        <w:rPr>
          <w:color w:val="000000" w:themeColor="text1"/>
        </w:rPr>
      </w:pPr>
    </w:p>
    <w:p w14:paraId="5608B2B4" w14:textId="77777777" w:rsidR="000E0681" w:rsidRPr="00F32498" w:rsidRDefault="000E0681" w:rsidP="004376A6">
      <w:pPr>
        <w:rPr>
          <w:color w:val="000000" w:themeColor="text1"/>
        </w:rPr>
      </w:pPr>
    </w:p>
    <w:p w14:paraId="2E84F306" w14:textId="19801759" w:rsidR="007628D7" w:rsidRPr="00F32498" w:rsidRDefault="00760293" w:rsidP="00EC504F">
      <w:pPr>
        <w:pStyle w:val="Heading1"/>
      </w:pPr>
      <w:r>
        <w:lastRenderedPageBreak/>
        <w:t>Results</w:t>
      </w:r>
    </w:p>
    <w:p w14:paraId="3D6BF051" w14:textId="09F1EB9A" w:rsidR="007628D7" w:rsidRPr="00F32498" w:rsidRDefault="007628D7" w:rsidP="00EC504F">
      <w:pPr>
        <w:pStyle w:val="Heading2"/>
      </w:pPr>
      <w:r w:rsidRPr="00F32498">
        <w:t xml:space="preserve">Data </w:t>
      </w:r>
      <w:r w:rsidR="00385499">
        <w:t>p</w:t>
      </w:r>
      <w:r w:rsidR="0061021D" w:rsidRPr="00F32498">
        <w:t>rocessing</w:t>
      </w:r>
    </w:p>
    <w:p w14:paraId="70EF23AC" w14:textId="5E58E739" w:rsidR="007628D7" w:rsidRPr="00F32498" w:rsidRDefault="007628D7" w:rsidP="00252903">
      <w:pPr>
        <w:rPr>
          <w:color w:val="000000" w:themeColor="text1"/>
        </w:rPr>
      </w:pPr>
      <w:r w:rsidRPr="00F32498">
        <w:rPr>
          <w:b/>
          <w:color w:val="000000" w:themeColor="text1"/>
        </w:rPr>
        <w:t>Surveillance task</w:t>
      </w:r>
      <w:r w:rsidRPr="00F32498">
        <w:rPr>
          <w:color w:val="000000" w:themeColor="text1"/>
        </w:rPr>
        <w:t>. We compute</w:t>
      </w:r>
      <w:r w:rsidR="00147B70" w:rsidRPr="00F32498">
        <w:rPr>
          <w:color w:val="000000" w:themeColor="text1"/>
        </w:rPr>
        <w:t>d</w:t>
      </w:r>
      <w:r w:rsidRPr="00F32498">
        <w:rPr>
          <w:color w:val="000000" w:themeColor="text1"/>
        </w:rPr>
        <w:t xml:space="preserve"> the number of errors made during the surveillance task for each participant (errors are defined as responding to non-target trials, or not responding to target trials)</w:t>
      </w:r>
      <w:r w:rsidR="00147B70" w:rsidRPr="00F32498">
        <w:rPr>
          <w:color w:val="000000" w:themeColor="text1"/>
        </w:rPr>
        <w:t>,</w:t>
      </w:r>
      <w:r w:rsidRPr="00F32498">
        <w:rPr>
          <w:color w:val="000000" w:themeColor="text1"/>
        </w:rPr>
        <w:t xml:space="preserve"> to check if participants paid attention during that task. Based on the original authors’ recommendations, we exclude</w:t>
      </w:r>
      <w:r w:rsidR="00147B70" w:rsidRPr="00F32498">
        <w:rPr>
          <w:color w:val="000000" w:themeColor="text1"/>
        </w:rPr>
        <w:t>d</w:t>
      </w:r>
      <w:r w:rsidRPr="00F32498">
        <w:rPr>
          <w:color w:val="000000" w:themeColor="text1"/>
        </w:rPr>
        <w:t xml:space="preserve"> participants</w:t>
      </w:r>
      <w:r w:rsidR="00147B70" w:rsidRPr="00F32498">
        <w:rPr>
          <w:color w:val="000000" w:themeColor="text1"/>
        </w:rPr>
        <w:t xml:space="preserve"> </w:t>
      </w:r>
      <w:r w:rsidRPr="00F32498">
        <w:rPr>
          <w:color w:val="000000" w:themeColor="text1"/>
        </w:rPr>
        <w:t xml:space="preserve">who </w:t>
      </w:r>
      <w:r w:rsidR="007B1D15" w:rsidRPr="00F32498">
        <w:rPr>
          <w:color w:val="000000" w:themeColor="text1"/>
        </w:rPr>
        <w:t xml:space="preserve">were </w:t>
      </w:r>
      <w:r w:rsidRPr="00F32498">
        <w:rPr>
          <w:color w:val="000000" w:themeColor="text1"/>
        </w:rPr>
        <w:t>more than three standard deviations above</w:t>
      </w:r>
      <w:r w:rsidR="00F74F10">
        <w:rPr>
          <w:color w:val="000000" w:themeColor="text1"/>
        </w:rPr>
        <w:t xml:space="preserve"> or below</w:t>
      </w:r>
      <w:r w:rsidRPr="00F32498">
        <w:rPr>
          <w:color w:val="000000" w:themeColor="text1"/>
        </w:rPr>
        <w:t xml:space="preserve"> the mean number of errors</w:t>
      </w:r>
      <w:r w:rsidR="00F74F10">
        <w:rPr>
          <w:color w:val="000000" w:themeColor="text1"/>
        </w:rPr>
        <w:t>, as in the original Olson and Fazio (2001) study</w:t>
      </w:r>
      <w:r w:rsidR="007E2F22">
        <w:rPr>
          <w:color w:val="000000" w:themeColor="text1"/>
        </w:rPr>
        <w:t xml:space="preserve">. </w:t>
      </w:r>
      <w:r w:rsidR="007B1D15" w:rsidRPr="00F32498">
        <w:rPr>
          <w:color w:val="000000" w:themeColor="text1"/>
        </w:rPr>
        <w:t>2%</w:t>
      </w:r>
      <w:r w:rsidR="007E2F22">
        <w:rPr>
          <w:color w:val="000000" w:themeColor="text1"/>
        </w:rPr>
        <w:t xml:space="preserve"> of participants were excluded on this basis</w:t>
      </w:r>
      <w:r w:rsidR="007B1D15" w:rsidRPr="00F32498">
        <w:rPr>
          <w:color w:val="000000" w:themeColor="text1"/>
        </w:rPr>
        <w:t>.</w:t>
      </w:r>
    </w:p>
    <w:p w14:paraId="21386BEE" w14:textId="56A7D542" w:rsidR="007628D7" w:rsidRPr="00F32498" w:rsidRDefault="007628D7" w:rsidP="00252903">
      <w:pPr>
        <w:rPr>
          <w:color w:val="000000" w:themeColor="text1"/>
        </w:rPr>
      </w:pPr>
      <w:r w:rsidRPr="00F32498">
        <w:rPr>
          <w:b/>
          <w:color w:val="000000" w:themeColor="text1"/>
        </w:rPr>
        <w:t>Evaluation task</w:t>
      </w:r>
      <w:r w:rsidRPr="00F32498">
        <w:rPr>
          <w:color w:val="000000" w:themeColor="text1"/>
        </w:rPr>
        <w:t xml:space="preserve">. Following Jones et al. (2009), a </w:t>
      </w:r>
      <w:r w:rsidRPr="00F32498">
        <w:rPr>
          <w:i/>
          <w:color w:val="000000" w:themeColor="text1"/>
        </w:rPr>
        <w:t xml:space="preserve">self-reported preference score </w:t>
      </w:r>
      <w:r w:rsidR="00147B70" w:rsidRPr="00F32498">
        <w:rPr>
          <w:color w:val="000000" w:themeColor="text1"/>
        </w:rPr>
        <w:t>was</w:t>
      </w:r>
      <w:r w:rsidRPr="00F32498">
        <w:rPr>
          <w:color w:val="000000" w:themeColor="text1"/>
        </w:rPr>
        <w:t xml:space="preserve"> calculated for each participant based on their performance during the evaluation task. Specifically, a score of 1 </w:t>
      </w:r>
      <w:r w:rsidR="00147B70" w:rsidRPr="00F32498">
        <w:rPr>
          <w:color w:val="000000" w:themeColor="text1"/>
        </w:rPr>
        <w:t>was</w:t>
      </w:r>
      <w:r w:rsidRPr="00F32498">
        <w:rPr>
          <w:color w:val="000000" w:themeColor="text1"/>
        </w:rPr>
        <w:t xml:space="preserve"> assigned to trials in which the participant chose the CS</w:t>
      </w:r>
      <w:r w:rsidRPr="00F32498">
        <w:rPr>
          <w:color w:val="000000" w:themeColor="text1"/>
          <w:vertAlign w:val="subscript"/>
        </w:rPr>
        <w:t xml:space="preserve">pos </w:t>
      </w:r>
      <w:r w:rsidRPr="00F32498">
        <w:rPr>
          <w:color w:val="000000" w:themeColor="text1"/>
        </w:rPr>
        <w:t xml:space="preserve">or the image </w:t>
      </w:r>
      <w:r w:rsidR="007B1D15" w:rsidRPr="00F32498">
        <w:rPr>
          <w:color w:val="000000" w:themeColor="text1"/>
        </w:rPr>
        <w:t xml:space="preserve">that </w:t>
      </w:r>
      <w:r w:rsidRPr="00F32498">
        <w:rPr>
          <w:color w:val="000000" w:themeColor="text1"/>
        </w:rPr>
        <w:t>appear</w:t>
      </w:r>
      <w:r w:rsidR="007B1D15" w:rsidRPr="00F32498">
        <w:rPr>
          <w:color w:val="000000" w:themeColor="text1"/>
        </w:rPr>
        <w:t>ed</w:t>
      </w:r>
      <w:r w:rsidRPr="00F32498">
        <w:rPr>
          <w:color w:val="000000" w:themeColor="text1"/>
        </w:rPr>
        <w:t xml:space="preserve"> together with CS</w:t>
      </w:r>
      <w:r w:rsidRPr="00F32498">
        <w:rPr>
          <w:color w:val="000000" w:themeColor="text1"/>
          <w:vertAlign w:val="subscript"/>
        </w:rPr>
        <w:t>neg</w:t>
      </w:r>
      <w:r w:rsidRPr="00F32498">
        <w:rPr>
          <w:rFonts w:eastAsia="Gungsuh"/>
          <w:color w:val="000000" w:themeColor="text1"/>
        </w:rPr>
        <w:t xml:space="preserve">. </w:t>
      </w:r>
      <w:sdt>
        <w:sdtPr>
          <w:rPr>
            <w:color w:val="000000" w:themeColor="text1"/>
          </w:rPr>
          <w:tag w:val="goog_rdk_57"/>
          <w:id w:val="-1709639362"/>
        </w:sdtPr>
        <w:sdtEndPr/>
        <w:sdtContent>
          <w:r w:rsidRPr="00F32498">
            <w:rPr>
              <w:rFonts w:eastAsia="Gungsuh"/>
              <w:color w:val="000000" w:themeColor="text1"/>
            </w:rPr>
            <w:t xml:space="preserve">A score of −1 </w:t>
          </w:r>
          <w:r w:rsidR="00147B70" w:rsidRPr="00F32498">
            <w:rPr>
              <w:rFonts w:eastAsia="Gungsuh"/>
              <w:color w:val="000000" w:themeColor="text1"/>
            </w:rPr>
            <w:t>was</w:t>
          </w:r>
          <w:r w:rsidRPr="00F32498">
            <w:rPr>
              <w:rFonts w:eastAsia="Gungsuh"/>
              <w:color w:val="000000" w:themeColor="text1"/>
            </w:rPr>
            <w:t xml:space="preserve"> assigned to trials in which participants chose the CS</w:t>
          </w:r>
        </w:sdtContent>
      </w:sdt>
      <w:r w:rsidRPr="00F32498">
        <w:rPr>
          <w:color w:val="000000" w:themeColor="text1"/>
          <w:vertAlign w:val="subscript"/>
        </w:rPr>
        <w:t>neg</w:t>
      </w:r>
      <w:r w:rsidRPr="00F32498">
        <w:rPr>
          <w:color w:val="000000" w:themeColor="text1"/>
        </w:rPr>
        <w:t xml:space="preserve"> or the image appearing together with CS</w:t>
      </w:r>
      <w:r w:rsidRPr="00F32498">
        <w:rPr>
          <w:color w:val="000000" w:themeColor="text1"/>
          <w:vertAlign w:val="subscript"/>
        </w:rPr>
        <w:t>pos</w:t>
      </w:r>
      <w:r w:rsidRPr="00F32498">
        <w:rPr>
          <w:color w:val="000000" w:themeColor="text1"/>
        </w:rPr>
        <w:t>. The sum of this coding,</w:t>
      </w:r>
      <w:r w:rsidRPr="00F32498">
        <w:rPr>
          <w:color w:val="000000" w:themeColor="text1"/>
          <w:vertAlign w:val="subscript"/>
        </w:rPr>
        <w:t xml:space="preserve"> </w:t>
      </w:r>
      <w:r w:rsidRPr="00F32498">
        <w:rPr>
          <w:color w:val="000000" w:themeColor="text1"/>
        </w:rPr>
        <w:t>which range</w:t>
      </w:r>
      <w:r w:rsidR="00147B70" w:rsidRPr="00F32498">
        <w:rPr>
          <w:color w:val="000000" w:themeColor="text1"/>
        </w:rPr>
        <w:t>d</w:t>
      </w:r>
      <w:r w:rsidRPr="00F32498">
        <w:rPr>
          <w:color w:val="000000" w:themeColor="text1"/>
        </w:rPr>
        <w:t xml:space="preserve"> from -10 to +10 serve</w:t>
      </w:r>
      <w:r w:rsidR="00147B70" w:rsidRPr="00F32498">
        <w:rPr>
          <w:color w:val="000000" w:themeColor="text1"/>
        </w:rPr>
        <w:t>d</w:t>
      </w:r>
      <w:r w:rsidRPr="00F32498">
        <w:rPr>
          <w:color w:val="000000" w:themeColor="text1"/>
        </w:rPr>
        <w:t xml:space="preserve"> as </w:t>
      </w:r>
      <w:r w:rsidR="004B6AEF">
        <w:rPr>
          <w:color w:val="000000" w:themeColor="text1"/>
        </w:rPr>
        <w:t xml:space="preserve">a </w:t>
      </w:r>
      <w:r w:rsidRPr="00F32498">
        <w:rPr>
          <w:color w:val="000000" w:themeColor="text1"/>
        </w:rPr>
        <w:t>measure of evaluative responding (i.e., a preference for CS</w:t>
      </w:r>
      <w:r w:rsidRPr="00F32498">
        <w:rPr>
          <w:color w:val="000000" w:themeColor="text1"/>
          <w:vertAlign w:val="subscript"/>
        </w:rPr>
        <w:t>pos</w:t>
      </w:r>
      <w:r w:rsidRPr="00F32498">
        <w:rPr>
          <w:color w:val="000000" w:themeColor="text1"/>
        </w:rPr>
        <w:t xml:space="preserve"> over CS</w:t>
      </w:r>
      <w:r w:rsidRPr="00F32498">
        <w:rPr>
          <w:color w:val="000000" w:themeColor="text1"/>
          <w:vertAlign w:val="subscript"/>
        </w:rPr>
        <w:t>neg</w:t>
      </w:r>
      <w:r w:rsidRPr="00F32498">
        <w:rPr>
          <w:color w:val="000000" w:themeColor="text1"/>
        </w:rPr>
        <w:t>).</w:t>
      </w:r>
    </w:p>
    <w:p w14:paraId="0E89B688" w14:textId="093B0DBB" w:rsidR="007F3EB4" w:rsidRPr="007F3EB4" w:rsidRDefault="007F3EB4" w:rsidP="00A95EFE">
      <w:pPr>
        <w:rPr>
          <w:lang w:val="en-IE" w:bidi="ar-SA"/>
        </w:rPr>
      </w:pPr>
      <w:r w:rsidRPr="00A95EFE">
        <w:rPr>
          <w:b/>
          <w:lang w:val="en-IE" w:bidi="ar-SA"/>
        </w:rPr>
        <w:t>Awareness/recollection memory criteria.</w:t>
      </w:r>
      <w:r>
        <w:rPr>
          <w:lang w:val="en-IE" w:bidi="ar-SA"/>
        </w:rPr>
        <w:t xml:space="preserve"> </w:t>
      </w:r>
      <w:r w:rsidRPr="007F3EB4">
        <w:rPr>
          <w:lang w:val="en-IE" w:bidi="ar-SA"/>
        </w:rPr>
        <w:t xml:space="preserve">Four methods of excluding individuals based on their responses to the </w:t>
      </w:r>
      <w:r w:rsidR="00654B69">
        <w:rPr>
          <w:lang w:val="en-IE" w:bidi="ar-SA"/>
        </w:rPr>
        <w:t>post-experiment questions</w:t>
      </w:r>
      <w:r w:rsidRPr="007F3EB4">
        <w:rPr>
          <w:lang w:val="en-IE" w:bidi="ar-SA"/>
        </w:rPr>
        <w:t xml:space="preserve"> were </w:t>
      </w:r>
      <w:r w:rsidR="00E37390">
        <w:rPr>
          <w:lang w:val="en-IE" w:bidi="ar-SA"/>
        </w:rPr>
        <w:t>preregister</w:t>
      </w:r>
      <w:r w:rsidRPr="007F3EB4">
        <w:rPr>
          <w:lang w:val="en-IE" w:bidi="ar-SA"/>
        </w:rPr>
        <w:t xml:space="preserve">ed. Although they were all </w:t>
      </w:r>
      <w:r w:rsidR="00E37390">
        <w:rPr>
          <w:lang w:val="en-IE" w:bidi="ar-SA"/>
        </w:rPr>
        <w:t>preregister</w:t>
      </w:r>
      <w:r w:rsidRPr="007F3EB4">
        <w:rPr>
          <w:lang w:val="en-IE" w:bidi="ar-SA"/>
        </w:rPr>
        <w:t xml:space="preserve">ed, we refer to them as </w:t>
      </w:r>
      <w:r w:rsidR="00F50F76">
        <w:rPr>
          <w:lang w:val="en-IE" w:bidi="ar-SA"/>
        </w:rPr>
        <w:t>primary</w:t>
      </w:r>
      <w:r w:rsidR="00F50F76" w:rsidRPr="007F3EB4">
        <w:rPr>
          <w:lang w:val="en-IE" w:bidi="ar-SA"/>
        </w:rPr>
        <w:t xml:space="preserve"> </w:t>
      </w:r>
      <w:r w:rsidRPr="007F3EB4">
        <w:rPr>
          <w:lang w:val="en-IE" w:bidi="ar-SA"/>
        </w:rPr>
        <w:t xml:space="preserve">versus </w:t>
      </w:r>
      <w:r w:rsidR="00F50F76">
        <w:rPr>
          <w:lang w:val="en-IE" w:bidi="ar-SA"/>
        </w:rPr>
        <w:t>secondary analyses</w:t>
      </w:r>
      <w:r w:rsidR="00F50F76" w:rsidRPr="007F3EB4">
        <w:rPr>
          <w:lang w:val="en-IE" w:bidi="ar-SA"/>
        </w:rPr>
        <w:t xml:space="preserve"> </w:t>
      </w:r>
      <w:r w:rsidRPr="007F3EB4">
        <w:rPr>
          <w:lang w:val="en-IE" w:bidi="ar-SA"/>
        </w:rPr>
        <w:t>in order to separate the method that most closely resembled that employed by the original authors in their study (Olson &amp; Fazio, 2001), from three additional methods</w:t>
      </w:r>
      <w:r w:rsidR="00F50F76">
        <w:rPr>
          <w:lang w:val="en-IE" w:bidi="ar-SA"/>
        </w:rPr>
        <w:t xml:space="preserve"> to explore the robustness of </w:t>
      </w:r>
      <w:r w:rsidR="00B33DD8">
        <w:rPr>
          <w:lang w:val="en-IE" w:bidi="ar-SA"/>
        </w:rPr>
        <w:t>the</w:t>
      </w:r>
      <w:r w:rsidR="00F50F76">
        <w:rPr>
          <w:lang w:val="en-IE" w:bidi="ar-SA"/>
        </w:rPr>
        <w:t xml:space="preserve"> effect</w:t>
      </w:r>
      <w:r w:rsidRPr="007F3EB4">
        <w:rPr>
          <w:lang w:val="en-IE" w:bidi="ar-SA"/>
        </w:rPr>
        <w:t xml:space="preserve">. These </w:t>
      </w:r>
      <w:r w:rsidR="00F50F76">
        <w:rPr>
          <w:lang w:val="en-IE" w:bidi="ar-SA"/>
        </w:rPr>
        <w:t>secondary</w:t>
      </w:r>
      <w:r w:rsidR="00F50F76" w:rsidRPr="007F3EB4">
        <w:rPr>
          <w:lang w:val="en-IE" w:bidi="ar-SA"/>
        </w:rPr>
        <w:t xml:space="preserve"> </w:t>
      </w:r>
      <w:r w:rsidRPr="007F3EB4">
        <w:rPr>
          <w:lang w:val="en-IE" w:bidi="ar-SA"/>
        </w:rPr>
        <w:t xml:space="preserve">criteria were included because they had either been (a) used in previously published work (Bar-Anan et al., 2010), or (b) were created by us in order to </w:t>
      </w:r>
      <w:r w:rsidRPr="007F3EB4">
        <w:rPr>
          <w:lang w:val="en-IE" w:bidi="ar-SA"/>
        </w:rPr>
        <w:lastRenderedPageBreak/>
        <w:t xml:space="preserve">provide </w:t>
      </w:r>
      <w:r w:rsidR="0007666C">
        <w:rPr>
          <w:lang w:val="en-IE" w:bidi="ar-SA"/>
        </w:rPr>
        <w:t xml:space="preserve">different levels of stringency than </w:t>
      </w:r>
      <w:r w:rsidRPr="007F3EB4">
        <w:rPr>
          <w:lang w:val="en-IE" w:bidi="ar-SA"/>
        </w:rPr>
        <w:t xml:space="preserve">previously employed (i.e., </w:t>
      </w:r>
      <w:r w:rsidR="0007666C">
        <w:rPr>
          <w:lang w:val="en-IE" w:bidi="ar-SA"/>
        </w:rPr>
        <w:t xml:space="preserve">higher than </w:t>
      </w:r>
      <w:r w:rsidRPr="007F3EB4">
        <w:rPr>
          <w:lang w:val="en-IE" w:bidi="ar-SA"/>
        </w:rPr>
        <w:t xml:space="preserve">Olson &amp; Fazio, 2001 and </w:t>
      </w:r>
      <w:r w:rsidR="0007666C">
        <w:rPr>
          <w:lang w:val="en-IE" w:bidi="ar-SA"/>
        </w:rPr>
        <w:t xml:space="preserve">lower than the </w:t>
      </w:r>
      <w:r w:rsidRPr="007F3EB4">
        <w:rPr>
          <w:lang w:val="en-IE" w:bidi="ar-SA"/>
        </w:rPr>
        <w:t>Bar-Anan et al., 2010</w:t>
      </w:r>
      <w:r w:rsidR="0007666C">
        <w:rPr>
          <w:lang w:val="en-IE" w:bidi="ar-SA"/>
        </w:rPr>
        <w:t>, respectively</w:t>
      </w:r>
      <w:r w:rsidRPr="007F3EB4">
        <w:rPr>
          <w:lang w:val="en-IE" w:bidi="ar-SA"/>
        </w:rPr>
        <w:t>).</w:t>
      </w:r>
      <w:r w:rsidR="00BA5980">
        <w:rPr>
          <w:rStyle w:val="FootnoteReference"/>
          <w:lang w:val="en-IE" w:bidi="ar-SA"/>
        </w:rPr>
        <w:footnoteReference w:id="6"/>
      </w:r>
    </w:p>
    <w:p w14:paraId="542C3295" w14:textId="4F684CC0" w:rsidR="007F3EB4" w:rsidRPr="007F3EB4" w:rsidRDefault="007F3EB4" w:rsidP="00A95EFE">
      <w:pPr>
        <w:rPr>
          <w:lang w:val="en-IE" w:bidi="ar-SA"/>
        </w:rPr>
      </w:pPr>
      <w:r w:rsidRPr="007F3EB4">
        <w:rPr>
          <w:lang w:val="en-IE" w:bidi="ar-SA"/>
        </w:rPr>
        <w:t xml:space="preserve">The exact instructions </w:t>
      </w:r>
      <w:r w:rsidRPr="00F74F10">
        <w:rPr>
          <w:lang w:val="en-IE" w:bidi="ar-SA"/>
        </w:rPr>
        <w:t xml:space="preserve">provided to the </w:t>
      </w:r>
      <w:r w:rsidRPr="006E62A3">
        <w:rPr>
          <w:lang w:val="en-IE" w:bidi="ar-SA"/>
        </w:rPr>
        <w:t>data collection sites for the ‘Olson and Fazio (2001)’ and ‘Olson and Fazio (2001) modified’ criteria can be found at</w:t>
      </w:r>
      <w:r w:rsidR="00F74F10" w:rsidRPr="006E62A3">
        <w:t xml:space="preserve"> </w:t>
      </w:r>
      <w:hyperlink r:id="rId26" w:history="1">
        <w:r w:rsidR="00F74F10" w:rsidRPr="006E62A3">
          <w:rPr>
            <w:rStyle w:val="Hyperlink"/>
          </w:rPr>
          <w:t>osf.io/2dm6u</w:t>
        </w:r>
      </w:hyperlink>
      <w:r w:rsidR="00735D64" w:rsidRPr="00735D64">
        <w:rPr>
          <w:lang w:val="en-IE"/>
        </w:rPr>
        <w:t xml:space="preserve">. Data processing for the ‘Bar-Anan et al. (2010)’ and ‘Bar-Anan et al. (2010) modified’ criteria required no hand scoring and were performed </w:t>
      </w:r>
      <w:r w:rsidR="00C56F9F">
        <w:rPr>
          <w:lang w:val="en-IE"/>
        </w:rPr>
        <w:t xml:space="preserve">algorithmically </w:t>
      </w:r>
      <w:r w:rsidR="00735D64" w:rsidRPr="00735D64">
        <w:rPr>
          <w:lang w:val="en-IE"/>
        </w:rPr>
        <w:t xml:space="preserve">(see </w:t>
      </w:r>
      <w:hyperlink r:id="rId27" w:history="1">
        <w:r w:rsidR="00735D64" w:rsidRPr="00735D64">
          <w:rPr>
            <w:rStyle w:val="Hyperlink"/>
          </w:rPr>
          <w:t>osf.io/k9nrf</w:t>
        </w:r>
      </w:hyperlink>
      <w:r w:rsidR="00C56F9F">
        <w:rPr>
          <w:lang w:val="en-IE"/>
        </w:rPr>
        <w:t xml:space="preserve"> for R script)</w:t>
      </w:r>
      <w:r w:rsidR="00735D64" w:rsidRPr="00735D64">
        <w:rPr>
          <w:lang w:val="en-IE"/>
        </w:rPr>
        <w:t xml:space="preserve">. </w:t>
      </w:r>
      <w:r w:rsidRPr="006E62A3">
        <w:rPr>
          <w:lang w:val="en-IE" w:bidi="ar-SA"/>
        </w:rPr>
        <w:t>The details</w:t>
      </w:r>
      <w:r w:rsidRPr="007F3EB4">
        <w:rPr>
          <w:lang w:val="en-IE" w:bidi="ar-SA"/>
        </w:rPr>
        <w:t xml:space="preserve"> of the four exclusion criteria methods is provided below. Note that </w:t>
      </w:r>
      <w:r w:rsidR="00B33DD8">
        <w:rPr>
          <w:lang w:val="en-IE" w:bidi="ar-SA"/>
        </w:rPr>
        <w:t xml:space="preserve">question 3 from the original </w:t>
      </w:r>
      <w:r w:rsidR="00B33DD8" w:rsidRPr="00F32498">
        <w:rPr>
          <w:color w:val="000000" w:themeColor="text1"/>
        </w:rPr>
        <w:t>post-experiment questionnaire</w:t>
      </w:r>
      <w:r w:rsidR="00B33DD8">
        <w:rPr>
          <w:lang w:val="en-IE" w:bidi="ar-SA"/>
        </w:rPr>
        <w:t xml:space="preserve"> and the question about the familiarity of the Pokémon </w:t>
      </w:r>
      <w:r w:rsidRPr="007F3EB4">
        <w:rPr>
          <w:lang w:val="en-IE" w:bidi="ar-SA"/>
        </w:rPr>
        <w:t xml:space="preserve">(listed previously) were included in the protocol on the behest of the original authors but, following our </w:t>
      </w:r>
      <w:r w:rsidR="00E37390">
        <w:rPr>
          <w:lang w:val="en-IE" w:bidi="ar-SA"/>
        </w:rPr>
        <w:t>preregister</w:t>
      </w:r>
      <w:r w:rsidRPr="007F3EB4">
        <w:rPr>
          <w:lang w:val="en-IE" w:bidi="ar-SA"/>
        </w:rPr>
        <w:t>ed analytic strategy, were not used by any of the awareness criteria. </w:t>
      </w:r>
    </w:p>
    <w:p w14:paraId="359DB2C2" w14:textId="287D61A9" w:rsidR="007F3EB4" w:rsidRPr="007F3EB4" w:rsidRDefault="00014FEE" w:rsidP="0043013D">
      <w:pPr>
        <w:rPr>
          <w:lang w:val="en-IE" w:bidi="ar-SA"/>
        </w:rPr>
      </w:pPr>
      <w:r>
        <w:rPr>
          <w:b/>
          <w:i/>
          <w:lang w:val="en-IE" w:bidi="ar-SA"/>
        </w:rPr>
        <w:t>Primary</w:t>
      </w:r>
      <w:r w:rsidRPr="00A95EFE">
        <w:rPr>
          <w:b/>
          <w:i/>
          <w:lang w:val="en-IE" w:bidi="ar-SA"/>
        </w:rPr>
        <w:t xml:space="preserve"> </w:t>
      </w:r>
      <w:r w:rsidR="007F3EB4" w:rsidRPr="00A95EFE">
        <w:rPr>
          <w:b/>
          <w:i/>
          <w:lang w:val="en-IE" w:bidi="ar-SA"/>
        </w:rPr>
        <w:t>criterion: Olson and Fazio (2001).</w:t>
      </w:r>
      <w:r w:rsidR="007F3EB4" w:rsidRPr="007F3EB4">
        <w:rPr>
          <w:lang w:val="en-IE" w:bidi="ar-SA"/>
        </w:rPr>
        <w:t xml:space="preserve"> We first computed a score following the original authors’ recommendations to closely replicate their original study. This score was based on participants’ open-ended responses to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1 (</w:t>
      </w:r>
      <w:r w:rsidR="00187DAA" w:rsidRPr="00187DAA">
        <w:rPr>
          <w:i/>
          <w:iCs/>
          <w:lang w:val="en-IE" w:bidi="ar-SA"/>
        </w:rPr>
        <w:t>Think back to the very first part of the experiment. Did you notice anything out of the ordinary in the way the words and pictures were presented during the surveillance tasks?</w:t>
      </w:r>
      <w:r w:rsidR="007F3EB4" w:rsidRPr="007F3EB4">
        <w:rPr>
          <w:lang w:val="en-IE" w:bidi="ar-SA"/>
        </w:rPr>
        <w:t xml:space="preserve">) and </w:t>
      </w:r>
      <w:r w:rsidR="0043013D">
        <w:rPr>
          <w:lang w:val="en-IE" w:bidi="ar-SA"/>
        </w:rPr>
        <w:t xml:space="preserve">the original Olson and Fazio’s </w:t>
      </w:r>
      <w:r w:rsidR="00C903E3">
        <w:rPr>
          <w:color w:val="231F20"/>
          <w:lang w:val="en-IE" w:bidi="ar-SA"/>
        </w:rPr>
        <w:t xml:space="preserve">post-experiment question </w:t>
      </w:r>
      <w:r w:rsidR="007F3EB4" w:rsidRPr="007F3EB4">
        <w:rPr>
          <w:lang w:val="en-IE" w:bidi="ar-SA"/>
        </w:rPr>
        <w:t>2 (</w:t>
      </w:r>
      <w:r w:rsidR="007F3EB4" w:rsidRPr="000E0681">
        <w:rPr>
          <w:i/>
          <w:iCs/>
          <w:lang w:val="en-IE" w:bidi="ar-SA"/>
        </w:rPr>
        <w:t>Did you notice anything systematic about how particular words and images appeared together during the surveillance tasks?</w:t>
      </w:r>
      <w:r w:rsidR="007F3EB4" w:rsidRPr="007F3EB4">
        <w:rPr>
          <w:lang w:val="en-IE" w:bidi="ar-SA"/>
        </w:rPr>
        <w:t xml:space="preserve">). Two independent raters, who were blinded to one another’s ratings, evaluated responses to </w:t>
      </w:r>
      <w:r w:rsidR="0043013D">
        <w:rPr>
          <w:lang w:val="en-IE" w:bidi="ar-SA"/>
        </w:rPr>
        <w:t>these two questions</w:t>
      </w:r>
      <w:r w:rsidR="007F3EB4" w:rsidRPr="007F3EB4">
        <w:rPr>
          <w:lang w:val="en-IE" w:bidi="ar-SA"/>
        </w:rPr>
        <w:t xml:space="preserve">, and treated the responses given to both questions </w:t>
      </w:r>
      <w:r w:rsidR="007F3EB4" w:rsidRPr="007F3EB4">
        <w:rPr>
          <w:lang w:val="en-IE" w:bidi="ar-SA"/>
        </w:rPr>
        <w:lastRenderedPageBreak/>
        <w:t xml:space="preserve">as one (compound) text response. Specifically, they scored participants as being ‘aware’ if their responses to </w:t>
      </w:r>
      <w:r w:rsidR="0043013D">
        <w:rPr>
          <w:lang w:val="en-IE" w:bidi="ar-SA"/>
        </w:rPr>
        <w:t>either of these two questions</w:t>
      </w:r>
      <w:r w:rsidR="007F3EB4" w:rsidRPr="007F3EB4">
        <w:rPr>
          <w:lang w:val="en-IE" w:bidi="ar-SA"/>
        </w:rPr>
        <w:t xml:space="preserve"> made correct reference to </w:t>
      </w:r>
      <w:r w:rsidR="007F3EB4" w:rsidRPr="007F3EB4">
        <w:rPr>
          <w:i/>
          <w:iCs/>
          <w:lang w:val="en-IE" w:bidi="ar-SA"/>
        </w:rPr>
        <w:t>both</w:t>
      </w:r>
      <w:r w:rsidR="007F3EB4" w:rsidRPr="007F3EB4">
        <w:rPr>
          <w:lang w:val="en-IE" w:bidi="ar-SA"/>
        </w:rPr>
        <w:t xml:space="preserve"> of the CS-US pairings. In other words, they were scored as ‘aware’ if they wrote that CS</w:t>
      </w:r>
      <w:r w:rsidR="007F3EB4" w:rsidRPr="000E0681">
        <w:rPr>
          <w:vertAlign w:val="subscript"/>
          <w:lang w:val="en-IE" w:bidi="ar-SA"/>
        </w:rPr>
        <w:t>pos</w:t>
      </w:r>
      <w:r w:rsidR="007F3EB4" w:rsidRPr="007F3EB4">
        <w:rPr>
          <w:lang w:val="en-IE" w:bidi="ar-SA"/>
        </w:rPr>
        <w:t xml:space="preserve"> (either its name or a description of its appearance) appeared during the task together with positively valenced words/images </w:t>
      </w:r>
      <w:r w:rsidR="007F3EB4" w:rsidRPr="007F3EB4">
        <w:rPr>
          <w:i/>
          <w:iCs/>
          <w:lang w:val="en-IE" w:bidi="ar-SA"/>
        </w:rPr>
        <w:t>and</w:t>
      </w:r>
      <w:r w:rsidR="007F3EB4" w:rsidRPr="007F3EB4">
        <w:rPr>
          <w:lang w:val="en-IE" w:bidi="ar-SA"/>
        </w:rPr>
        <w:t xml:space="preserve"> that CS</w:t>
      </w:r>
      <w:r w:rsidR="007F3EB4" w:rsidRPr="000E0681">
        <w:rPr>
          <w:vertAlign w:val="subscript"/>
          <w:lang w:val="en-IE" w:bidi="ar-SA"/>
        </w:rPr>
        <w:t>neg</w:t>
      </w:r>
      <w:r w:rsidR="007F3EB4" w:rsidRPr="007F3EB4">
        <w:rPr>
          <w:lang w:val="en-IE" w:bidi="ar-SA"/>
        </w:rPr>
        <w:t xml:space="preserve"> (its name or a description of its appearance) appeared during the task together with negative words/images. If they failed to meet this criterion for any reason then they were scored as ‘unaware’. This included (a) identifying only one of the two CS-US pairings, (b) identifying the CS-US pairings incorrectly (i.e., reversed), (c) identifying that the two CS </w:t>
      </w:r>
      <w:r w:rsidR="0043013D">
        <w:rPr>
          <w:lang w:val="en-IE" w:bidi="ar-SA"/>
        </w:rPr>
        <w:t>were paired with</w:t>
      </w:r>
      <w:r w:rsidR="007F3EB4" w:rsidRPr="007F3EB4">
        <w:rPr>
          <w:lang w:val="en-IE" w:bidi="ar-SA"/>
        </w:rPr>
        <w:t xml:space="preserve"> US stimuli but not specifying which was paired with which, or (d) not identifying CS-US pairings at all. Scores were then compared between raters to assign each participant a single score. Participants were only scored as ‘aware’ if they were scored by both raters as being ‘aware’. </w:t>
      </w:r>
    </w:p>
    <w:p w14:paraId="7DDF8933" w14:textId="3413D11D" w:rsidR="007F3EB4" w:rsidRPr="007F3EB4" w:rsidRDefault="00014FEE" w:rsidP="00A95EFE">
      <w:pPr>
        <w:rPr>
          <w:lang w:val="en-IE" w:bidi="ar-SA"/>
        </w:rPr>
      </w:pPr>
      <w:r>
        <w:rPr>
          <w:b/>
          <w:i/>
          <w:lang w:val="en-IE" w:bidi="ar-SA"/>
        </w:rPr>
        <w:t>Secondary</w:t>
      </w:r>
      <w:r w:rsidRPr="00A95EFE">
        <w:rPr>
          <w:b/>
          <w:i/>
          <w:lang w:val="en-IE" w:bidi="ar-SA"/>
        </w:rPr>
        <w:t xml:space="preserve"> </w:t>
      </w:r>
      <w:r w:rsidR="007F3EB4" w:rsidRPr="00A95EFE">
        <w:rPr>
          <w:b/>
          <w:i/>
          <w:lang w:val="en-IE" w:bidi="ar-SA"/>
        </w:rPr>
        <w:t>criteria.</w:t>
      </w:r>
      <w:r w:rsidR="007F3EB4" w:rsidRPr="007F3EB4">
        <w:rPr>
          <w:lang w:val="en-IE" w:bidi="ar-SA"/>
        </w:rPr>
        <w:t xml:space="preserve"> We considered that the original authors’ criterion may have scored individuals who were actually aware of/remembered the contingencies as ‘unaware’. Therefore we </w:t>
      </w:r>
      <w:r w:rsidR="00E37390">
        <w:rPr>
          <w:lang w:val="en-IE" w:bidi="ar-SA"/>
        </w:rPr>
        <w:t>preregister</w:t>
      </w:r>
      <w:r w:rsidR="007F3EB4" w:rsidRPr="007F3EB4">
        <w:rPr>
          <w:lang w:val="en-IE" w:bidi="ar-SA"/>
        </w:rPr>
        <w:t xml:space="preserve">ed three additional </w:t>
      </w:r>
      <w:r w:rsidR="008E3BDD">
        <w:rPr>
          <w:lang w:val="en-IE" w:bidi="ar-SA"/>
        </w:rPr>
        <w:t>secondary</w:t>
      </w:r>
      <w:r w:rsidR="008E3BDD" w:rsidRPr="007F3EB4">
        <w:rPr>
          <w:lang w:val="en-IE" w:bidi="ar-SA"/>
        </w:rPr>
        <w:t xml:space="preserve"> </w:t>
      </w:r>
      <w:r w:rsidR="007F3EB4" w:rsidRPr="007F3EB4">
        <w:rPr>
          <w:lang w:val="en-IE" w:bidi="ar-SA"/>
        </w:rPr>
        <w:t>exclusion criteria that allowed us to examine if evidence for EC effects in this task were robust to or depended on the specific way in which contingency awareness/recollective memory was measured.</w:t>
      </w:r>
    </w:p>
    <w:p w14:paraId="100604E8" w14:textId="6DD7A248" w:rsidR="0043013D" w:rsidRPr="00567AD4" w:rsidRDefault="007F3EB4" w:rsidP="00567AD4">
      <w:pPr>
        <w:rPr>
          <w:rFonts w:ascii="Helvetica" w:hAnsi="Helvetica" w:cs="Helvetica"/>
          <w:color w:val="333333"/>
          <w:sz w:val="21"/>
          <w:szCs w:val="21"/>
        </w:rPr>
      </w:pPr>
      <w:r w:rsidRPr="007F3EB4">
        <w:rPr>
          <w:i/>
          <w:iCs/>
          <w:lang w:val="en-IE" w:bidi="ar-SA"/>
        </w:rPr>
        <w:t>Criterion 2 (Olson &amp; Fazio 2001 modified).</w:t>
      </w:r>
      <w:r w:rsidRPr="007F3EB4">
        <w:rPr>
          <w:lang w:val="en-IE" w:bidi="ar-SA"/>
        </w:rPr>
        <w:t xml:space="preserve"> This criterion was identical to the Olson and Fazio (2001) criterion with one modification: participants were scored as ‘aware’ if their responses to </w:t>
      </w:r>
      <w:r w:rsidR="0043013D">
        <w:rPr>
          <w:lang w:val="en-IE" w:bidi="ar-SA"/>
        </w:rPr>
        <w:t>the two questions</w:t>
      </w:r>
      <w:r w:rsidRPr="007F3EB4">
        <w:rPr>
          <w:lang w:val="en-IE" w:bidi="ar-SA"/>
        </w:rPr>
        <w:t xml:space="preserve"> referred to </w:t>
      </w:r>
      <w:r w:rsidR="003E709C">
        <w:rPr>
          <w:i/>
          <w:iCs/>
          <w:lang w:val="en-IE" w:bidi="ar-SA"/>
        </w:rPr>
        <w:t>any form of</w:t>
      </w:r>
      <w:r w:rsidR="00C903E3">
        <w:rPr>
          <w:i/>
          <w:iCs/>
          <w:lang w:val="en-IE" w:bidi="ar-SA"/>
        </w:rPr>
        <w:t xml:space="preserve"> systematic</w:t>
      </w:r>
      <w:r w:rsidR="003E709C">
        <w:rPr>
          <w:i/>
          <w:iCs/>
          <w:lang w:val="en-IE" w:bidi="ar-SA"/>
        </w:rPr>
        <w:t xml:space="preserve"> pairing </w:t>
      </w:r>
      <w:r w:rsidR="003E709C" w:rsidRPr="00C903E3">
        <w:rPr>
          <w:iCs/>
          <w:lang w:val="en-IE" w:bidi="ar-SA"/>
        </w:rPr>
        <w:t>between the</w:t>
      </w:r>
      <w:r w:rsidR="003E709C">
        <w:rPr>
          <w:i/>
          <w:iCs/>
          <w:lang w:val="en-IE" w:bidi="ar-SA"/>
        </w:rPr>
        <w:t xml:space="preserve"> </w:t>
      </w:r>
      <w:r w:rsidRPr="007F3EB4">
        <w:rPr>
          <w:lang w:val="en-IE" w:bidi="ar-SA"/>
        </w:rPr>
        <w:t>CS</w:t>
      </w:r>
      <w:r w:rsidR="00C903E3">
        <w:rPr>
          <w:lang w:val="en-IE" w:bidi="ar-SA"/>
        </w:rPr>
        <w:t xml:space="preserve"> and </w:t>
      </w:r>
      <w:r w:rsidRPr="007F3EB4">
        <w:rPr>
          <w:lang w:val="en-IE" w:bidi="ar-SA"/>
        </w:rPr>
        <w:t>US</w:t>
      </w:r>
      <w:r w:rsidR="00C903E3">
        <w:rPr>
          <w:lang w:val="en-IE" w:bidi="ar-SA"/>
        </w:rPr>
        <w:t xml:space="preserve"> stimuli, regardless of whether specific pairings were described</w:t>
      </w:r>
      <w:r w:rsidRPr="007F3EB4">
        <w:rPr>
          <w:lang w:val="en-IE" w:bidi="ar-SA"/>
        </w:rPr>
        <w:t>.</w:t>
      </w:r>
      <w:r w:rsidR="0043013D">
        <w:rPr>
          <w:lang w:val="en-IE" w:bidi="ar-SA"/>
        </w:rPr>
        <w:t xml:space="preserve"> </w:t>
      </w:r>
      <w:r w:rsidR="0043013D" w:rsidRPr="00567AD4">
        <w:rPr>
          <w:lang w:val="en-IE" w:bidi="ar-SA"/>
        </w:rPr>
        <w:t>Specifically, participants were coded as “aware” if they (a) identified only one of the two CS-US pairings, (</w:t>
      </w:r>
      <w:r w:rsidR="00B704AD">
        <w:rPr>
          <w:lang w:val="en-IE" w:bidi="ar-SA"/>
        </w:rPr>
        <w:t>b</w:t>
      </w:r>
      <w:r w:rsidR="0043013D" w:rsidRPr="00567AD4">
        <w:rPr>
          <w:lang w:val="en-IE" w:bidi="ar-SA"/>
        </w:rPr>
        <w:t xml:space="preserve">) identified that the two CS were paired with US stimuli but not specifying </w:t>
      </w:r>
      <w:r w:rsidR="0043013D" w:rsidRPr="00567AD4">
        <w:rPr>
          <w:color w:val="333333"/>
        </w:rPr>
        <w:t>the specific way in which the CSs and USs were paired. Participants were coded as “unaware” only if their answer did not contain any mention of a systematic pairing between CSs and USs.</w:t>
      </w:r>
      <w:r w:rsidR="00567AD4" w:rsidRPr="00567AD4">
        <w:rPr>
          <w:color w:val="333333"/>
        </w:rPr>
        <w:t xml:space="preserve"> </w:t>
      </w:r>
      <w:r w:rsidR="00567AD4" w:rsidRPr="00567AD4">
        <w:rPr>
          <w:lang w:val="en-IE" w:bidi="ar-SA"/>
        </w:rPr>
        <w:t xml:space="preserve">In cases of </w:t>
      </w:r>
      <w:r w:rsidR="00567AD4" w:rsidRPr="00567AD4">
        <w:rPr>
          <w:lang w:val="en-IE" w:bidi="ar-SA"/>
        </w:rPr>
        <w:lastRenderedPageBreak/>
        <w:t xml:space="preserve">disagreement between the two raters, the participant’s responses were scored by a third </w:t>
      </w:r>
      <w:proofErr w:type="spellStart"/>
      <w:r w:rsidR="00567AD4" w:rsidRPr="00567AD4">
        <w:rPr>
          <w:lang w:val="en-IE" w:bidi="ar-SA"/>
        </w:rPr>
        <w:t>rater</w:t>
      </w:r>
      <w:proofErr w:type="spellEnd"/>
      <w:r w:rsidR="00567AD4" w:rsidRPr="00567AD4">
        <w:rPr>
          <w:lang w:val="en-IE" w:bidi="ar-SA"/>
        </w:rPr>
        <w:t>. The participant was scored as ‘aware’ or ‘unaware’ based on the majority judgment.</w:t>
      </w:r>
    </w:p>
    <w:p w14:paraId="47B41293" w14:textId="230A8207" w:rsidR="00A95EFE" w:rsidRDefault="007F3EB4" w:rsidP="00F74F10">
      <w:pPr>
        <w:rPr>
          <w:color w:val="231F20"/>
          <w:lang w:val="en-IE" w:bidi="ar-SA"/>
        </w:rPr>
      </w:pPr>
      <w:r w:rsidRPr="0043013D">
        <w:rPr>
          <w:i/>
          <w:lang w:val="nl-BE"/>
        </w:rPr>
        <w:t>Criterion 3 (</w:t>
      </w:r>
      <w:r w:rsidRPr="0043013D">
        <w:rPr>
          <w:i/>
          <w:color w:val="231F20"/>
          <w:lang w:val="nl-BE"/>
        </w:rPr>
        <w:t>Bar-Anan</w:t>
      </w:r>
      <w:r w:rsidR="000923C4" w:rsidRPr="0043013D">
        <w:rPr>
          <w:i/>
          <w:iCs/>
          <w:color w:val="231F20"/>
          <w:lang w:val="nl-BE" w:bidi="ar-SA"/>
        </w:rPr>
        <w:t xml:space="preserve"> et al.</w:t>
      </w:r>
      <w:r w:rsidRPr="0043013D">
        <w:rPr>
          <w:i/>
          <w:iCs/>
          <w:color w:val="231F20"/>
          <w:lang w:val="nl-BE" w:bidi="ar-SA"/>
        </w:rPr>
        <w:t>,</w:t>
      </w:r>
      <w:r w:rsidRPr="0043013D">
        <w:rPr>
          <w:i/>
          <w:color w:val="231F20"/>
          <w:lang w:val="nl-BE"/>
        </w:rPr>
        <w:t xml:space="preserve"> 2010).</w:t>
      </w:r>
      <w:r w:rsidRPr="0043013D">
        <w:rPr>
          <w:color w:val="231F20"/>
          <w:lang w:val="nl-BE"/>
        </w:rPr>
        <w:t xml:space="preserve"> </w:t>
      </w:r>
      <w:r w:rsidRPr="007F3EB4">
        <w:rPr>
          <w:lang w:val="en-IE" w:bidi="ar-SA"/>
        </w:rPr>
        <w:t>Th</w:t>
      </w:r>
      <w:r w:rsidR="00567AD4">
        <w:rPr>
          <w:lang w:val="en-IE" w:bidi="ar-SA"/>
        </w:rPr>
        <w:t xml:space="preserve">is </w:t>
      </w:r>
      <w:r w:rsidR="008E3BDD">
        <w:rPr>
          <w:lang w:val="en-IE" w:bidi="ar-SA"/>
        </w:rPr>
        <w:t xml:space="preserve">criterion </w:t>
      </w:r>
      <w:r w:rsidRPr="007F3EB4">
        <w:rPr>
          <w:lang w:val="en-IE" w:bidi="ar-SA"/>
        </w:rPr>
        <w:t>was computed based on Bar-Anan et al.’s (2010) criterion. Here participants were</w:t>
      </w:r>
      <w:r w:rsidR="00567AD4">
        <w:rPr>
          <w:lang w:val="en-IE" w:bidi="ar-SA"/>
        </w:rPr>
        <w:t xml:space="preserve"> asked: </w:t>
      </w:r>
      <w:r w:rsidRPr="00F74F10">
        <w:rPr>
          <w:i/>
          <w:color w:val="231F20"/>
          <w:lang w:val="en-IE"/>
        </w:rPr>
        <w:t xml:space="preserve">For some participants, during the first task, there was one </w:t>
      </w:r>
      <w:r w:rsidRPr="00F74F10">
        <w:rPr>
          <w:i/>
          <w:lang w:val="en-IE"/>
        </w:rPr>
        <w:t>cartoon creature</w:t>
      </w:r>
      <w:r w:rsidRPr="00F74F10">
        <w:rPr>
          <w:i/>
          <w:color w:val="231F20"/>
          <w:lang w:val="en-IE"/>
        </w:rPr>
        <w:t xml:space="preserve"> that always appeared with positive images and words, and one that always appeared with negative images and words. Do you think it happened in your case?</w:t>
      </w:r>
      <w:r w:rsidR="00567AD4">
        <w:rPr>
          <w:color w:val="231F20"/>
          <w:lang w:val="en-IE" w:bidi="ar-SA"/>
        </w:rPr>
        <w:t xml:space="preserve"> (</w:t>
      </w:r>
      <w:r w:rsidR="007F4F0B">
        <w:rPr>
          <w:color w:val="231F20"/>
          <w:lang w:val="en-IE" w:bidi="ar-SA"/>
        </w:rPr>
        <w:t>Q</w:t>
      </w:r>
      <w:r w:rsidR="00567AD4">
        <w:rPr>
          <w:color w:val="231F20"/>
          <w:lang w:val="en-IE" w:bidi="ar-SA"/>
        </w:rPr>
        <w:t>uestion 1 fro</w:t>
      </w:r>
      <w:r w:rsidR="007F4F0B">
        <w:rPr>
          <w:color w:val="231F20"/>
          <w:lang w:val="en-IE" w:bidi="ar-SA"/>
        </w:rPr>
        <w:t>m</w:t>
      </w:r>
      <w:r w:rsidR="00567AD4">
        <w:rPr>
          <w:color w:val="231F20"/>
          <w:lang w:val="en-IE" w:bidi="ar-SA"/>
        </w:rPr>
        <w:t xml:space="preserve"> </w:t>
      </w:r>
      <w:r w:rsidR="007F4F0B">
        <w:rPr>
          <w:color w:val="231F20"/>
          <w:lang w:val="en-IE" w:bidi="ar-SA"/>
        </w:rPr>
        <w:t xml:space="preserve">the </w:t>
      </w:r>
      <w:r w:rsidR="00567AD4">
        <w:rPr>
          <w:color w:val="231F20"/>
          <w:lang w:val="en-IE" w:bidi="ar-SA"/>
        </w:rPr>
        <w:t>Bar-Anan et al. protocol)</w:t>
      </w:r>
      <w:r w:rsidRPr="007F3EB4">
        <w:rPr>
          <w:color w:val="231F20"/>
          <w:lang w:val="en-IE" w:bidi="ar-SA"/>
        </w:rPr>
        <w:t xml:space="preserve">. They were scored as </w:t>
      </w:r>
      <w:r w:rsidR="00567AD4">
        <w:rPr>
          <w:color w:val="231F20"/>
          <w:lang w:val="en-IE" w:bidi="ar-SA"/>
        </w:rPr>
        <w:t>‘</w:t>
      </w:r>
      <w:r w:rsidRPr="007F3EB4">
        <w:rPr>
          <w:color w:val="231F20"/>
          <w:lang w:val="en-IE" w:bidi="ar-SA"/>
        </w:rPr>
        <w:t>aware</w:t>
      </w:r>
      <w:r w:rsidR="00567AD4">
        <w:rPr>
          <w:color w:val="231F20"/>
          <w:lang w:val="en-IE" w:bidi="ar-SA"/>
        </w:rPr>
        <w:t>’</w:t>
      </w:r>
      <w:r w:rsidRPr="007F3EB4">
        <w:rPr>
          <w:color w:val="231F20"/>
          <w:lang w:val="en-IE" w:bidi="ar-SA"/>
        </w:rPr>
        <w:t xml:space="preserve"> if they responded “Yes, that happened in my task” and as unaware if they chose “No, I did not notice if that happened in my task”</w:t>
      </w:r>
      <w:r w:rsidR="00A95EFE">
        <w:rPr>
          <w:color w:val="231F20"/>
          <w:lang w:val="en-IE" w:bidi="ar-SA"/>
        </w:rPr>
        <w:t>.</w:t>
      </w:r>
    </w:p>
    <w:p w14:paraId="4F6EE538" w14:textId="7CBD5A39" w:rsidR="00F43070" w:rsidRPr="00F32498" w:rsidRDefault="007F3EB4" w:rsidP="00A95EFE">
      <w:pPr>
        <w:rPr>
          <w:color w:val="000000" w:themeColor="text1"/>
        </w:rPr>
      </w:pPr>
      <w:r w:rsidRPr="00F74F10">
        <w:rPr>
          <w:i/>
        </w:rPr>
        <w:t>Criterion 4 (</w:t>
      </w:r>
      <w:r w:rsidRPr="00F74F10">
        <w:rPr>
          <w:i/>
          <w:color w:val="231F20"/>
        </w:rPr>
        <w:t>Bar-Anan</w:t>
      </w:r>
      <w:r w:rsidR="000923C4" w:rsidRPr="00127F93">
        <w:rPr>
          <w:i/>
          <w:iCs/>
          <w:color w:val="231F20"/>
          <w:lang w:bidi="ar-SA"/>
        </w:rPr>
        <w:t xml:space="preserve"> et al.</w:t>
      </w:r>
      <w:r w:rsidRPr="00127F93">
        <w:rPr>
          <w:i/>
          <w:iCs/>
          <w:color w:val="231F20"/>
          <w:lang w:bidi="ar-SA"/>
        </w:rPr>
        <w:t>,</w:t>
      </w:r>
      <w:r w:rsidRPr="00F74F10">
        <w:rPr>
          <w:i/>
          <w:color w:val="231F20"/>
        </w:rPr>
        <w:t xml:space="preserve"> 2010 modified).</w:t>
      </w:r>
      <w:r w:rsidRPr="00F74F10">
        <w:rPr>
          <w:color w:val="231F20"/>
        </w:rPr>
        <w:t xml:space="preserve"> </w:t>
      </w:r>
      <w:r w:rsidRPr="007F3EB4">
        <w:rPr>
          <w:color w:val="231F20"/>
          <w:lang w:val="en-IE" w:bidi="ar-SA"/>
        </w:rPr>
        <w:t>Th</w:t>
      </w:r>
      <w:r w:rsidR="00567AD4">
        <w:rPr>
          <w:color w:val="231F20"/>
          <w:lang w:val="en-IE" w:bidi="ar-SA"/>
        </w:rPr>
        <w:t xml:space="preserve">is </w:t>
      </w:r>
      <w:r w:rsidRPr="007F3EB4">
        <w:rPr>
          <w:lang w:val="en-IE" w:bidi="ar-SA"/>
        </w:rPr>
        <w:t xml:space="preserve">criterion was identical to the </w:t>
      </w:r>
      <w:r w:rsidRPr="007F3EB4">
        <w:rPr>
          <w:color w:val="231F20"/>
          <w:lang w:val="en-IE" w:bidi="ar-SA"/>
        </w:rPr>
        <w:t>Bar-Anan</w:t>
      </w:r>
      <w:r w:rsidR="000923C4">
        <w:rPr>
          <w:color w:val="231F20"/>
          <w:lang w:val="en-IE" w:bidi="ar-SA"/>
        </w:rPr>
        <w:t xml:space="preserve"> et al.,</w:t>
      </w:r>
      <w:r w:rsidRPr="007F3EB4">
        <w:rPr>
          <w:color w:val="231F20"/>
          <w:lang w:val="en-IE" w:bidi="ar-SA"/>
        </w:rPr>
        <w:t xml:space="preserve"> (2010) </w:t>
      </w:r>
      <w:r w:rsidRPr="007F3EB4">
        <w:rPr>
          <w:lang w:val="en-IE" w:bidi="ar-SA"/>
        </w:rPr>
        <w:t xml:space="preserve">criterion with the addition that </w:t>
      </w:r>
      <w:r w:rsidRPr="007F3EB4">
        <w:rPr>
          <w:color w:val="231F20"/>
          <w:lang w:val="en-IE" w:bidi="ar-SA"/>
        </w:rPr>
        <w:t xml:space="preserve">participants had to correctly identify </w:t>
      </w:r>
      <w:r w:rsidR="007F4F0B">
        <w:rPr>
          <w:color w:val="231F20"/>
          <w:lang w:val="en-IE" w:bidi="ar-SA"/>
        </w:rPr>
        <w:t>(</w:t>
      </w:r>
      <w:r w:rsidRPr="007F3EB4">
        <w:rPr>
          <w:color w:val="231F20"/>
          <w:lang w:val="en-IE" w:bidi="ar-SA"/>
        </w:rPr>
        <w:t xml:space="preserve">on </w:t>
      </w:r>
      <w:r w:rsidR="00C903E3">
        <w:rPr>
          <w:color w:val="231F20"/>
          <w:lang w:val="en-IE" w:bidi="ar-SA"/>
        </w:rPr>
        <w:t>post-experiment questions</w:t>
      </w:r>
      <w:r w:rsidR="00C903E3" w:rsidRPr="007F3EB4">
        <w:rPr>
          <w:color w:val="231F20"/>
          <w:lang w:val="en-IE" w:bidi="ar-SA"/>
        </w:rPr>
        <w:t xml:space="preserve"> </w:t>
      </w:r>
      <w:r w:rsidR="00567AD4">
        <w:rPr>
          <w:color w:val="231F20"/>
          <w:lang w:val="en-IE" w:bidi="ar-SA"/>
        </w:rPr>
        <w:t>2</w:t>
      </w:r>
      <w:r w:rsidR="00567AD4" w:rsidRPr="007F3EB4">
        <w:rPr>
          <w:color w:val="231F20"/>
          <w:lang w:val="en-IE" w:bidi="ar-SA"/>
        </w:rPr>
        <w:t xml:space="preserve"> </w:t>
      </w:r>
      <w:r w:rsidRPr="007F3EB4">
        <w:rPr>
          <w:color w:val="231F20"/>
          <w:lang w:val="en-IE" w:bidi="ar-SA"/>
        </w:rPr>
        <w:t xml:space="preserve">and </w:t>
      </w:r>
      <w:r w:rsidR="00567AD4">
        <w:rPr>
          <w:color w:val="231F20"/>
          <w:lang w:val="en-IE" w:bidi="ar-SA"/>
        </w:rPr>
        <w:t>3 from the Bar-Anan et al. protocol</w:t>
      </w:r>
      <w:r w:rsidR="007F4F0B">
        <w:rPr>
          <w:color w:val="231F20"/>
          <w:lang w:val="en-IE" w:bidi="ar-SA"/>
        </w:rPr>
        <w:t>)</w:t>
      </w:r>
      <w:r w:rsidR="00567AD4">
        <w:rPr>
          <w:color w:val="231F20"/>
          <w:lang w:val="en-IE" w:bidi="ar-SA"/>
        </w:rPr>
        <w:t xml:space="preserve"> </w:t>
      </w:r>
      <w:r w:rsidRPr="007F3EB4">
        <w:rPr>
          <w:color w:val="231F20"/>
          <w:lang w:val="en-IE" w:bidi="ar-SA"/>
        </w:rPr>
        <w:t>the valence of the USs with which each of the two CSs appeared.</w:t>
      </w:r>
      <w:r w:rsidRPr="007F3EB4">
        <w:rPr>
          <w:lang w:val="en-IE" w:bidi="ar-SA"/>
        </w:rPr>
        <w:t xml:space="preserve"> Specifically, </w:t>
      </w:r>
      <w:r w:rsidR="00C903E3">
        <w:rPr>
          <w:color w:val="231F20"/>
          <w:lang w:val="en-IE" w:bidi="ar-SA"/>
        </w:rPr>
        <w:t>post-experiment questions</w:t>
      </w:r>
      <w:r w:rsidR="00C903E3" w:rsidRPr="007F3EB4" w:rsidDel="00C903E3">
        <w:rPr>
          <w:lang w:val="en-IE" w:bidi="ar-SA"/>
        </w:rPr>
        <w:t xml:space="preserve"> </w:t>
      </w:r>
      <w:r w:rsidR="00567AD4">
        <w:rPr>
          <w:color w:val="231F20"/>
          <w:lang w:val="en-IE" w:bidi="ar-SA"/>
        </w:rPr>
        <w:t>2</w:t>
      </w:r>
      <w:r w:rsidR="00567AD4" w:rsidRPr="007F3EB4">
        <w:rPr>
          <w:color w:val="231F20"/>
          <w:lang w:val="en-IE" w:bidi="ar-SA"/>
        </w:rPr>
        <w:t xml:space="preserve"> and </w:t>
      </w:r>
      <w:r w:rsidR="00567AD4">
        <w:rPr>
          <w:color w:val="231F20"/>
          <w:lang w:val="en-IE" w:bidi="ar-SA"/>
        </w:rPr>
        <w:t xml:space="preserve">3 from the Bar-Anan et al. protocol </w:t>
      </w:r>
      <w:r w:rsidRPr="007F3EB4">
        <w:rPr>
          <w:lang w:val="en-IE" w:bidi="ar-SA"/>
        </w:rPr>
        <w:t>presented participants with images of the two CS</w:t>
      </w:r>
      <w:r w:rsidR="007F4F0B">
        <w:rPr>
          <w:lang w:val="en-IE" w:bidi="ar-SA"/>
        </w:rPr>
        <w:t>s</w:t>
      </w:r>
      <w:r w:rsidRPr="007F3EB4">
        <w:rPr>
          <w:lang w:val="en-IE" w:bidi="ar-SA"/>
        </w:rPr>
        <w:t xml:space="preserve"> and asked them the following: </w:t>
      </w:r>
      <w:r w:rsidRPr="00F74F10">
        <w:rPr>
          <w:i/>
          <w:lang w:val="en-IE"/>
        </w:rPr>
        <w:t>During the first task, which of the two characters was consistently presented with [positive/negative] images and words?</w:t>
      </w:r>
      <w:r w:rsidRPr="007F3EB4">
        <w:rPr>
          <w:lang w:val="en-IE" w:bidi="ar-SA"/>
        </w:rPr>
        <w:t xml:space="preserve"> Response options were, for example, “BERGMITE (certainly)”, “BERGMITE (probably)”, “BERGMITE (guess)”, “PALPITOAD (guess)”, “PALPITOAD  (probably)”, “PALPITOAD (certainly)”). Note that the specific </w:t>
      </w:r>
      <w:r w:rsidR="00567AD4" w:rsidRPr="007F3EB4">
        <w:rPr>
          <w:lang w:val="en-IE" w:bidi="ar-SA"/>
        </w:rPr>
        <w:t>Pokémon</w:t>
      </w:r>
      <w:r w:rsidRPr="007F3EB4">
        <w:rPr>
          <w:lang w:val="en-IE" w:bidi="ar-SA"/>
        </w:rPr>
        <w:t xml:space="preserve"> exemplars used in the questions depended on those used at each laboratory. Participants were scored as ‘aware’ if they </w:t>
      </w:r>
      <w:r w:rsidRPr="007F3EB4">
        <w:rPr>
          <w:color w:val="231F20"/>
          <w:lang w:val="en-IE" w:bidi="ar-SA"/>
        </w:rPr>
        <w:t xml:space="preserve">identified the correct CS that was paired with the US </w:t>
      </w:r>
      <w:r w:rsidRPr="007F3EB4">
        <w:rPr>
          <w:i/>
          <w:iCs/>
          <w:color w:val="231F20"/>
          <w:lang w:val="en-IE" w:bidi="ar-SA"/>
        </w:rPr>
        <w:t>and</w:t>
      </w:r>
      <w:r w:rsidRPr="007F3EB4">
        <w:rPr>
          <w:color w:val="231F20"/>
          <w:lang w:val="en-IE" w:bidi="ar-SA"/>
        </w:rPr>
        <w:t xml:space="preserve"> used either the “probably” or “certainly” response options when doing so (i.e., not the “guess” option).</w:t>
      </w:r>
      <w:r w:rsidRPr="007F3EB4">
        <w:rPr>
          <w:lang w:val="en-IE" w:bidi="ar-SA"/>
        </w:rPr>
        <w:t xml:space="preserve"> All other participants were scored as ‘unaware’.</w:t>
      </w:r>
    </w:p>
    <w:p w14:paraId="14158FE7" w14:textId="59DBE08B" w:rsidR="00A1376F" w:rsidRDefault="00A1376F">
      <w:pPr>
        <w:spacing w:line="276" w:lineRule="auto"/>
        <w:ind w:firstLine="0"/>
        <w:rPr>
          <w:color w:val="000000" w:themeColor="text1"/>
        </w:rPr>
      </w:pPr>
    </w:p>
    <w:p w14:paraId="4A630690" w14:textId="5A858A6D" w:rsidR="00F43070" w:rsidRPr="00F32498" w:rsidRDefault="00F030C6" w:rsidP="00A50B74">
      <w:pPr>
        <w:ind w:firstLine="0"/>
        <w:rPr>
          <w:color w:val="000000" w:themeColor="text1"/>
        </w:rPr>
      </w:pPr>
      <w:r>
        <w:rPr>
          <w:noProof/>
          <w:color w:val="000000" w:themeColor="text1"/>
          <w:lang w:val="nl-BE" w:eastAsia="nl-BE" w:bidi="ar-SA"/>
        </w:rPr>
        <w:lastRenderedPageBreak/>
        <w:drawing>
          <wp:inline distT="0" distB="0" distL="0" distR="0" wp14:anchorId="66C3B09C" wp14:editId="65229241">
            <wp:extent cx="5733415" cy="43002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s.pdf"/>
                    <pic:cNvPicPr/>
                  </pic:nvPicPr>
                  <pic:blipFill>
                    <a:blip r:embed="rId28">
                      <a:extLst>
                        <a:ext uri="{28A0092B-C50C-407E-A947-70E740481C1C}">
                          <a14:useLocalDpi xmlns:a14="http://schemas.microsoft.com/office/drawing/2010/main" val="0"/>
                        </a:ext>
                      </a:extLst>
                    </a:blip>
                    <a:stretch>
                      <a:fillRect/>
                    </a:stretch>
                  </pic:blipFill>
                  <pic:spPr>
                    <a:xfrm>
                      <a:off x="0" y="0"/>
                      <a:ext cx="5733415" cy="4300220"/>
                    </a:xfrm>
                    <a:prstGeom prst="rect">
                      <a:avLst/>
                    </a:prstGeom>
                  </pic:spPr>
                </pic:pic>
              </a:graphicData>
            </a:graphic>
          </wp:inline>
        </w:drawing>
      </w:r>
    </w:p>
    <w:p w14:paraId="0A466CB6" w14:textId="501C6D29" w:rsidR="00FE4CDA" w:rsidRPr="00F32498" w:rsidRDefault="00FE4CDA" w:rsidP="00AB67DD">
      <w:pPr>
        <w:pStyle w:val="Tableandfigurenames"/>
        <w:rPr>
          <w:b/>
        </w:rPr>
      </w:pPr>
      <w:r w:rsidRPr="00F32498">
        <w:rPr>
          <w:b/>
        </w:rPr>
        <w:t xml:space="preserve">Figure 2. </w:t>
      </w:r>
      <w:r w:rsidRPr="00F32498">
        <w:t xml:space="preserve">Results of the </w:t>
      </w:r>
      <w:r w:rsidR="00E37390">
        <w:t>preregister</w:t>
      </w:r>
      <w:r w:rsidRPr="00F32498">
        <w:t xml:space="preserve">ed meta-analysis models. </w:t>
      </w:r>
      <w:r w:rsidR="008E3BDD">
        <w:t>Primary</w:t>
      </w:r>
      <w:r w:rsidR="008E3BDD" w:rsidRPr="00F32498">
        <w:t xml:space="preserve"> </w:t>
      </w:r>
      <w:r w:rsidRPr="00F32498">
        <w:t xml:space="preserve">model: (a) exclusions based on the original authors’ </w:t>
      </w:r>
      <w:r w:rsidR="00A1376F">
        <w:t>criterion</w:t>
      </w:r>
      <w:r w:rsidRPr="00F32498">
        <w:t xml:space="preserve"> (Olson &amp; Fazio, 2001); </w:t>
      </w:r>
      <w:r w:rsidR="008E3BDD">
        <w:t>secondary</w:t>
      </w:r>
      <w:r w:rsidR="008E3BDD" w:rsidRPr="00F32498">
        <w:t xml:space="preserve"> </w:t>
      </w:r>
      <w:r w:rsidRPr="00F32498">
        <w:t>models: exclusions based</w:t>
      </w:r>
      <w:r w:rsidR="00A1376F">
        <w:t xml:space="preserve"> </w:t>
      </w:r>
      <w:r w:rsidRPr="00F32498">
        <w:t xml:space="preserve">on </w:t>
      </w:r>
      <w:r w:rsidR="00A1376F">
        <w:t xml:space="preserve">the </w:t>
      </w:r>
      <w:r w:rsidRPr="00F32498">
        <w:t>(b) Olson &amp; Fazio (2001) modified, (c) Bar-Anan et al. (2010) and (d) Bar-Anan et al. (2010) modified criteri</w:t>
      </w:r>
      <w:r w:rsidR="00F030C6">
        <w:t>a</w:t>
      </w:r>
      <w:r w:rsidRPr="00F32498">
        <w:t xml:space="preserve">. DV </w:t>
      </w:r>
      <w:r w:rsidR="00E04B97">
        <w:t>wa</w:t>
      </w:r>
      <w:r w:rsidRPr="00F32498">
        <w:t xml:space="preserve">s </w:t>
      </w:r>
      <w:r w:rsidR="00237967">
        <w:t>E</w:t>
      </w:r>
      <w:r w:rsidRPr="00F32498">
        <w:t xml:space="preserve">valuative </w:t>
      </w:r>
      <w:r w:rsidR="00237967">
        <w:t>C</w:t>
      </w:r>
      <w:r w:rsidRPr="00F32498">
        <w:t>onditioning effect score (i.e., a preference for CS</w:t>
      </w:r>
      <w:r w:rsidRPr="00237967">
        <w:rPr>
          <w:vertAlign w:val="subscript"/>
        </w:rPr>
        <w:t>pos</w:t>
      </w:r>
      <w:r w:rsidRPr="00F32498">
        <w:t xml:space="preserve"> over CS</w:t>
      </w:r>
      <w:r w:rsidRPr="00237967">
        <w:rPr>
          <w:vertAlign w:val="subscript"/>
        </w:rPr>
        <w:t>neg</w:t>
      </w:r>
      <w:r w:rsidRPr="00F32498">
        <w:t xml:space="preserve">). Each lab is identified by the last name of the corresponding author. In each forest plot, squares represent observed Hedges’ </w:t>
      </w:r>
      <w:r w:rsidRPr="00F32498">
        <w:rPr>
          <w:i/>
        </w:rPr>
        <w:t xml:space="preserve">g </w:t>
      </w:r>
      <w:r w:rsidRPr="00F32498">
        <w:t xml:space="preserve">effect sizes, size of square represents weighting in the model (i.e., inverse variance), and error bars represent 95% Confidence Intervals (CIs) around the effect size. The bottom row in the figure </w:t>
      </w:r>
      <w:r w:rsidR="00237967">
        <w:t xml:space="preserve">is </w:t>
      </w:r>
      <w:r w:rsidRPr="00F32498">
        <w:t>the outcome of a random-effects meta-analysis. No credibility intervals beyond the confidence intervals are visible due to no between site heterogeneity being observed. Estimates of heterogeneity (</w:t>
      </w:r>
      <w:r w:rsidRPr="00F32498">
        <w:rPr>
          <w:i/>
        </w:rPr>
        <w:t>I</w:t>
      </w:r>
      <w:r w:rsidRPr="00F32498">
        <w:rPr>
          <w:vertAlign w:val="superscript"/>
        </w:rPr>
        <w:t>2</w:t>
      </w:r>
      <w:r w:rsidRPr="00F32498">
        <w:t xml:space="preserve"> and </w:t>
      </w:r>
      <w:r w:rsidRPr="00F32498">
        <w:rPr>
          <w:i/>
        </w:rPr>
        <w:t>H</w:t>
      </w:r>
      <w:r w:rsidRPr="00F32498">
        <w:rPr>
          <w:vertAlign w:val="superscript"/>
        </w:rPr>
        <w:t>2</w:t>
      </w:r>
      <w:r w:rsidRPr="00F32498">
        <w:t>) are provided next to the meta-analysis model results. Restricted Maximum Likelihood estimation was used for all models.</w:t>
      </w:r>
    </w:p>
    <w:p w14:paraId="1056EE75" w14:textId="77777777" w:rsidR="00FE4CDA" w:rsidRPr="00F32498" w:rsidRDefault="00FE4CDA" w:rsidP="00252903">
      <w:pPr>
        <w:rPr>
          <w:color w:val="000000" w:themeColor="text1"/>
        </w:rPr>
      </w:pPr>
    </w:p>
    <w:p w14:paraId="753355E9" w14:textId="428ECAED" w:rsidR="007628D7" w:rsidRPr="00F32498" w:rsidRDefault="00CA7E6C" w:rsidP="00914387">
      <w:pPr>
        <w:pStyle w:val="Heading2"/>
      </w:pPr>
      <w:r>
        <w:t>Preregistered a</w:t>
      </w:r>
      <w:r w:rsidR="00760293">
        <w:t>nalyses</w:t>
      </w:r>
    </w:p>
    <w:p w14:paraId="61F4F9E7" w14:textId="34AF8AA8" w:rsidR="00F45A01" w:rsidRPr="00F32498" w:rsidRDefault="00F45A01" w:rsidP="00252903">
      <w:pPr>
        <w:rPr>
          <w:color w:val="000000" w:themeColor="text1"/>
        </w:rPr>
      </w:pPr>
      <w:r w:rsidRPr="00F32498">
        <w:rPr>
          <w:color w:val="000000" w:themeColor="text1"/>
        </w:rPr>
        <w:t xml:space="preserve">In each analysis, to determine </w:t>
      </w:r>
      <w:r w:rsidR="006F2DFC">
        <w:rPr>
          <w:color w:val="000000" w:themeColor="text1"/>
        </w:rPr>
        <w:t>whether</w:t>
      </w:r>
      <w:r w:rsidRPr="00F32498">
        <w:rPr>
          <w:color w:val="000000" w:themeColor="text1"/>
        </w:rPr>
        <w:t xml:space="preserve"> EC effects emerged in the absence of contingency awareness/recollective memory, we first excluded participants who were scored as ‘aware’ according to an awareness exclusion </w:t>
      </w:r>
      <w:r w:rsidRPr="00F32498">
        <w:rPr>
          <w:color w:val="000000" w:themeColor="text1"/>
          <w:highlight w:val="white"/>
        </w:rPr>
        <w:t xml:space="preserve">criterion, and then </w:t>
      </w:r>
      <w:r w:rsidRPr="00F32498">
        <w:rPr>
          <w:color w:val="000000" w:themeColor="text1"/>
        </w:rPr>
        <w:t>computed an EC effect size</w:t>
      </w:r>
      <w:r w:rsidRPr="00F32498">
        <w:rPr>
          <w:color w:val="000000" w:themeColor="text1"/>
          <w:highlight w:val="white"/>
        </w:rPr>
        <w:t xml:space="preserve"> (Hedges’ </w:t>
      </w:r>
      <w:r w:rsidRPr="00F32498">
        <w:rPr>
          <w:i/>
          <w:color w:val="000000" w:themeColor="text1"/>
          <w:highlight w:val="white"/>
        </w:rPr>
        <w:t>g</w:t>
      </w:r>
      <w:r w:rsidRPr="00F32498">
        <w:rPr>
          <w:color w:val="000000" w:themeColor="text1"/>
          <w:highlight w:val="white"/>
        </w:rPr>
        <w:t xml:space="preserve">) for each site from the mean and standard deviation of the self-reported </w:t>
      </w:r>
      <w:r w:rsidRPr="00F32498">
        <w:rPr>
          <w:color w:val="000000" w:themeColor="text1"/>
          <w:highlight w:val="white"/>
        </w:rPr>
        <w:lastRenderedPageBreak/>
        <w:t xml:space="preserve">preference score. Thereafter we meta-analyzed these effect sizes using an alpha value of 0.05 (two-sided). </w:t>
      </w:r>
      <w:r w:rsidRPr="00F32498">
        <w:rPr>
          <w:color w:val="000000" w:themeColor="text1"/>
        </w:rPr>
        <w:t xml:space="preserve">Although all labs used similar materials, they may nevertheless differ in the translation of materials, selection of stimuli, or characteristics of the samples. In order to account for this within the analyses, we employed random effects meta-analysis models </w:t>
      </w:r>
      <w:r w:rsidRPr="00F32498">
        <w:rPr>
          <w:color w:val="000000" w:themeColor="text1"/>
          <w:highlight w:val="white"/>
        </w:rPr>
        <w:t xml:space="preserve">with a random intercept for data collection site. All analyses were conducted using the R package </w:t>
      </w:r>
      <w:r w:rsidR="001B0886">
        <w:rPr>
          <w:color w:val="000000" w:themeColor="text1"/>
          <w:highlight w:val="white"/>
        </w:rPr>
        <w:t>‘</w:t>
      </w:r>
      <w:r w:rsidRPr="00F32498">
        <w:rPr>
          <w:color w:val="000000" w:themeColor="text1"/>
          <w:highlight w:val="white"/>
        </w:rPr>
        <w:t>metafor</w:t>
      </w:r>
      <w:r w:rsidR="001B0886">
        <w:rPr>
          <w:color w:val="000000" w:themeColor="text1"/>
          <w:highlight w:val="white"/>
        </w:rPr>
        <w:t>’</w:t>
      </w:r>
      <w:r w:rsidRPr="00F32498">
        <w:rPr>
          <w:color w:val="000000" w:themeColor="text1"/>
          <w:highlight w:val="white"/>
        </w:rPr>
        <w:t xml:space="preserve"> (</w:t>
      </w:r>
      <w:r w:rsidRPr="00F32498">
        <w:rPr>
          <w:color w:val="000000" w:themeColor="text1"/>
        </w:rPr>
        <w:t xml:space="preserve">Viechtbauer, 2010) </w:t>
      </w:r>
      <w:r w:rsidRPr="00F32498">
        <w:rPr>
          <w:color w:val="000000" w:themeColor="text1"/>
          <w:highlight w:val="white"/>
        </w:rPr>
        <w:t xml:space="preserve">and used </w:t>
      </w:r>
      <w:r w:rsidRPr="00F32498">
        <w:rPr>
          <w:color w:val="000000" w:themeColor="text1"/>
        </w:rPr>
        <w:t>Restricted Maximum Likelihood estimation.</w:t>
      </w:r>
    </w:p>
    <w:p w14:paraId="4C07E627" w14:textId="29005C93" w:rsidR="00BD78E6" w:rsidRDefault="00BD78E6" w:rsidP="00BD78E6">
      <w:pPr>
        <w:rPr>
          <w:color w:val="000000" w:themeColor="text1"/>
        </w:rPr>
      </w:pPr>
      <w:r w:rsidRPr="001C49A8">
        <w:rPr>
          <w:b/>
          <w:bCs/>
          <w:color w:val="000000" w:themeColor="text1"/>
          <w:highlight w:val="white"/>
        </w:rPr>
        <w:t xml:space="preserve">EC effects in the absence of </w:t>
      </w:r>
      <w:r w:rsidRPr="001C49A8">
        <w:rPr>
          <w:b/>
          <w:bCs/>
          <w:color w:val="000000" w:themeColor="text1"/>
        </w:rPr>
        <w:t>contingency awareness/recollective memory</w:t>
      </w:r>
      <w:r w:rsidRPr="00BD78E6">
        <w:rPr>
          <w:b/>
          <w:bCs/>
          <w:color w:val="000000" w:themeColor="text1"/>
        </w:rPr>
        <w:t>.</w:t>
      </w:r>
      <w:r w:rsidR="007628D7" w:rsidRPr="00F32498">
        <w:rPr>
          <w:color w:val="000000" w:themeColor="text1"/>
        </w:rPr>
        <w:t xml:space="preserve"> </w:t>
      </w:r>
    </w:p>
    <w:p w14:paraId="22397317" w14:textId="23C203AA" w:rsidR="007628D7" w:rsidRPr="00F32498" w:rsidRDefault="00014FEE" w:rsidP="00BD78E6">
      <w:pPr>
        <w:rPr>
          <w:color w:val="000000" w:themeColor="text1"/>
          <w:highlight w:val="white"/>
        </w:rPr>
      </w:pPr>
      <w:r>
        <w:rPr>
          <w:b/>
          <w:i/>
          <w:color w:val="000000" w:themeColor="text1"/>
        </w:rPr>
        <w:t>Primary</w:t>
      </w:r>
      <w:r w:rsidRPr="001C49A8">
        <w:rPr>
          <w:b/>
          <w:i/>
          <w:color w:val="000000" w:themeColor="text1"/>
        </w:rPr>
        <w:t xml:space="preserve"> </w:t>
      </w:r>
      <w:r w:rsidR="00BD78E6" w:rsidRPr="001C49A8">
        <w:rPr>
          <w:b/>
          <w:i/>
          <w:color w:val="000000" w:themeColor="text1"/>
        </w:rPr>
        <w:t>analyses.</w:t>
      </w:r>
      <w:r w:rsidR="00BD78E6">
        <w:rPr>
          <w:b/>
          <w:color w:val="000000" w:themeColor="text1"/>
        </w:rPr>
        <w:t xml:space="preserve"> </w:t>
      </w:r>
      <w:r w:rsidR="007628D7" w:rsidRPr="00F32498">
        <w:rPr>
          <w:color w:val="000000" w:themeColor="text1"/>
          <w:highlight w:val="white"/>
        </w:rPr>
        <w:t xml:space="preserve">The meta-analysis based on the </w:t>
      </w:r>
      <w:r w:rsidR="009D3D42" w:rsidRPr="00F32498">
        <w:rPr>
          <w:color w:val="000000" w:themeColor="text1"/>
          <w:highlight w:val="white"/>
        </w:rPr>
        <w:t xml:space="preserve">Olson </w:t>
      </w:r>
      <w:r w:rsidR="007F4F0B">
        <w:rPr>
          <w:color w:val="000000" w:themeColor="text1"/>
          <w:highlight w:val="white"/>
        </w:rPr>
        <w:t xml:space="preserve">and </w:t>
      </w:r>
      <w:r w:rsidR="009D3D42" w:rsidRPr="00F32498">
        <w:rPr>
          <w:color w:val="000000" w:themeColor="text1"/>
          <w:highlight w:val="white"/>
        </w:rPr>
        <w:t>Faz</w:t>
      </w:r>
      <w:r w:rsidR="00F45A01" w:rsidRPr="00F32498">
        <w:rPr>
          <w:color w:val="000000" w:themeColor="text1"/>
          <w:highlight w:val="white"/>
        </w:rPr>
        <w:t>io</w:t>
      </w:r>
      <w:r w:rsidR="007F4F0B">
        <w:rPr>
          <w:color w:val="000000" w:themeColor="text1"/>
          <w:highlight w:val="white"/>
        </w:rPr>
        <w:t xml:space="preserve"> (</w:t>
      </w:r>
      <w:r w:rsidR="00F45A01" w:rsidRPr="00F32498">
        <w:rPr>
          <w:color w:val="000000" w:themeColor="text1"/>
          <w:highlight w:val="white"/>
        </w:rPr>
        <w:t xml:space="preserve">2001) awareness criterion </w:t>
      </w:r>
      <w:r w:rsidR="001B0D7D" w:rsidRPr="00F32498">
        <w:rPr>
          <w:color w:val="000000" w:themeColor="text1"/>
          <w:highlight w:val="white"/>
        </w:rPr>
        <w:t>(</w:t>
      </w:r>
      <w:r>
        <w:rPr>
          <w:color w:val="000000" w:themeColor="text1"/>
          <w:highlight w:val="white"/>
        </w:rPr>
        <w:t xml:space="preserve">i.e., most closely replicating the original study; </w:t>
      </w:r>
      <w:r w:rsidR="004B033A">
        <w:rPr>
          <w:i/>
          <w:iCs/>
          <w:color w:val="000000" w:themeColor="text1"/>
          <w:highlight w:val="white"/>
        </w:rPr>
        <w:t>n</w:t>
      </w:r>
      <w:r w:rsidR="001B0D7D" w:rsidRPr="00F32498">
        <w:rPr>
          <w:color w:val="000000" w:themeColor="text1"/>
          <w:highlight w:val="white"/>
        </w:rPr>
        <w:t xml:space="preserve"> = 1340</w:t>
      </w:r>
      <w:r w:rsidR="00000345">
        <w:rPr>
          <w:color w:val="000000" w:themeColor="text1"/>
          <w:highlight w:val="white"/>
        </w:rPr>
        <w:t xml:space="preserve">, </w:t>
      </w:r>
      <w:r w:rsidR="004B033A">
        <w:rPr>
          <w:color w:val="000000" w:themeColor="text1"/>
          <w:highlight w:val="white"/>
        </w:rPr>
        <w:t xml:space="preserve">9.2% </w:t>
      </w:r>
      <w:r w:rsidR="00000345">
        <w:rPr>
          <w:color w:val="000000" w:themeColor="text1"/>
          <w:highlight w:val="white"/>
        </w:rPr>
        <w:t>excluded</w:t>
      </w:r>
      <w:r w:rsidR="001B0D7D" w:rsidRPr="00F32498">
        <w:rPr>
          <w:color w:val="000000" w:themeColor="text1"/>
          <w:highlight w:val="white"/>
        </w:rPr>
        <w:t xml:space="preserve">) </w:t>
      </w:r>
      <w:r w:rsidR="007628D7" w:rsidRPr="00F32498">
        <w:rPr>
          <w:color w:val="000000" w:themeColor="text1"/>
          <w:highlight w:val="white"/>
        </w:rPr>
        <w:t xml:space="preserve">showed that, on average, the surveillance task led to </w:t>
      </w:r>
      <w:r w:rsidR="007628D7" w:rsidRPr="00F32498">
        <w:rPr>
          <w:color w:val="000000" w:themeColor="text1"/>
        </w:rPr>
        <w:t xml:space="preserve">a small </w:t>
      </w:r>
      <w:r w:rsidR="001F125B" w:rsidRPr="00F32498">
        <w:rPr>
          <w:color w:val="000000" w:themeColor="text1"/>
        </w:rPr>
        <w:t xml:space="preserve">but significant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12</w:t>
      </w:r>
      <w:r w:rsidR="007628D7" w:rsidRPr="00F32498">
        <w:rPr>
          <w:color w:val="000000" w:themeColor="text1"/>
          <w:highlight w:val="white"/>
        </w:rPr>
        <w:t>, 95% CI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0</w:t>
      </w:r>
      <w:r w:rsidR="003A7160" w:rsidRPr="00F32498">
        <w:rPr>
          <w:color w:val="000000" w:themeColor="text1"/>
          <w:highlight w:val="white"/>
        </w:rPr>
        <w:t>5</w:t>
      </w:r>
      <w:r w:rsidR="007628D7" w:rsidRPr="00F32498">
        <w:rPr>
          <w:color w:val="000000" w:themeColor="text1"/>
          <w:highlight w:val="white"/>
        </w:rPr>
        <w:t xml:space="preserve">, </w:t>
      </w:r>
      <w:r w:rsidR="00096C26"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20</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3A7160" w:rsidRPr="00F32498">
        <w:rPr>
          <w:color w:val="000000" w:themeColor="text1"/>
          <w:highlight w:val="white"/>
        </w:rPr>
        <w:t>3</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w:t>
      </w:r>
      <w:r w:rsidR="003A7160" w:rsidRPr="00F32498">
        <w:rPr>
          <w:color w:val="000000" w:themeColor="text1"/>
          <w:highlight w:val="white"/>
        </w:rPr>
        <w:t xml:space="preserve">= </w:t>
      </w:r>
      <w:r w:rsidR="007628D7" w:rsidRPr="00F32498">
        <w:rPr>
          <w:color w:val="000000" w:themeColor="text1"/>
          <w:highlight w:val="white"/>
        </w:rPr>
        <w:t>.</w:t>
      </w:r>
      <w:r w:rsidR="00096C26" w:rsidRPr="00F32498">
        <w:rPr>
          <w:color w:val="000000" w:themeColor="text1"/>
          <w:highlight w:val="white"/>
        </w:rPr>
        <w:t>00</w:t>
      </w:r>
      <w:r w:rsidR="003A7160" w:rsidRPr="00F32498">
        <w:rPr>
          <w:color w:val="000000" w:themeColor="text1"/>
          <w:highlight w:val="white"/>
        </w:rPr>
        <w:t>2</w:t>
      </w:r>
      <w:r w:rsidR="007628D7" w:rsidRPr="00F32498">
        <w:rPr>
          <w:color w:val="000000" w:themeColor="text1"/>
          <w:highlight w:val="white"/>
        </w:rPr>
        <w:t xml:space="preserve">, in the expected direction. </w:t>
      </w:r>
      <w:r w:rsidR="001F125B" w:rsidRPr="00F32498">
        <w:rPr>
          <w:color w:val="000000" w:themeColor="text1"/>
          <w:highlight w:val="white"/>
        </w:rPr>
        <w:t>E</w:t>
      </w:r>
      <w:r w:rsidR="007628D7" w:rsidRPr="00F32498">
        <w:rPr>
          <w:color w:val="000000" w:themeColor="text1"/>
          <w:highlight w:val="white"/>
        </w:rPr>
        <w:t>ffect size</w:t>
      </w:r>
      <w:r w:rsidR="001F125B" w:rsidRPr="00F32498">
        <w:rPr>
          <w:color w:val="000000" w:themeColor="text1"/>
          <w:highlight w:val="white"/>
        </w:rPr>
        <w:t>s</w:t>
      </w:r>
      <w:r w:rsidR="007628D7" w:rsidRPr="00F32498">
        <w:rPr>
          <w:color w:val="000000" w:themeColor="text1"/>
          <w:highlight w:val="white"/>
        </w:rPr>
        <w:t xml:space="preserve"> ranged from </w:t>
      </w:r>
      <w:r w:rsidR="00096C26" w:rsidRPr="00F32498">
        <w:rPr>
          <w:color w:val="000000" w:themeColor="text1"/>
          <w:highlight w:val="white"/>
        </w:rPr>
        <w:t>-0</w:t>
      </w:r>
      <w:r w:rsidR="007628D7" w:rsidRPr="00F32498">
        <w:rPr>
          <w:color w:val="000000" w:themeColor="text1"/>
          <w:highlight w:val="white"/>
        </w:rPr>
        <w:t>.</w:t>
      </w:r>
      <w:r w:rsidR="00096C26" w:rsidRPr="00F32498">
        <w:rPr>
          <w:color w:val="000000" w:themeColor="text1"/>
          <w:highlight w:val="white"/>
        </w:rPr>
        <w:t xml:space="preserve">02 </w:t>
      </w:r>
      <w:r w:rsidR="007628D7" w:rsidRPr="00F32498">
        <w:rPr>
          <w:color w:val="000000" w:themeColor="text1"/>
          <w:highlight w:val="white"/>
        </w:rPr>
        <w:t xml:space="preserve">to </w:t>
      </w:r>
      <w:r w:rsidR="00096C26" w:rsidRPr="00F32498">
        <w:rPr>
          <w:color w:val="000000" w:themeColor="text1"/>
          <w:highlight w:val="white"/>
        </w:rPr>
        <w:t>0</w:t>
      </w:r>
      <w:r w:rsidR="007628D7" w:rsidRPr="00F32498">
        <w:rPr>
          <w:color w:val="000000" w:themeColor="text1"/>
          <w:highlight w:val="white"/>
        </w:rPr>
        <w:t>.</w:t>
      </w:r>
      <w:r w:rsidR="00364DBE" w:rsidRPr="00F32498">
        <w:rPr>
          <w:color w:val="000000" w:themeColor="text1"/>
          <w:highlight w:val="white"/>
        </w:rPr>
        <w:t>31</w:t>
      </w:r>
      <w:r w:rsidR="00096C26" w:rsidRPr="00F32498">
        <w:rPr>
          <w:color w:val="000000" w:themeColor="text1"/>
          <w:highlight w:val="white"/>
        </w:rPr>
        <w:t xml:space="preserve"> </w:t>
      </w:r>
      <w:r w:rsidR="007628D7" w:rsidRPr="00F32498">
        <w:rPr>
          <w:color w:val="000000" w:themeColor="text1"/>
          <w:highlight w:val="white"/>
        </w:rPr>
        <w:t xml:space="preserve">across labs (see Figure </w:t>
      </w:r>
      <w:r w:rsidR="00096C26" w:rsidRPr="00F32498">
        <w:rPr>
          <w:color w:val="000000" w:themeColor="text1"/>
          <w:highlight w:val="white"/>
        </w:rPr>
        <w:t>2</w:t>
      </w:r>
      <w:r w:rsidR="007F4F0B">
        <w:rPr>
          <w:color w:val="000000" w:themeColor="text1"/>
          <w:highlight w:val="white"/>
        </w:rPr>
        <w:t>,</w:t>
      </w:r>
      <w:r w:rsidR="001C49A8" w:rsidRPr="001C49A8">
        <w:rPr>
          <w:color w:val="000000" w:themeColor="text1"/>
          <w:highlight w:val="white"/>
        </w:rPr>
        <w:t xml:space="preserve"> </w:t>
      </w:r>
      <w:r w:rsidR="001C49A8" w:rsidRPr="00F32498">
        <w:rPr>
          <w:color w:val="000000" w:themeColor="text1"/>
          <w:highlight w:val="white"/>
        </w:rPr>
        <w:t>panel</w:t>
      </w:r>
      <w:r w:rsidR="001C49A8">
        <w:rPr>
          <w:color w:val="000000" w:themeColor="text1"/>
          <w:highlight w:val="white"/>
        </w:rPr>
        <w:t xml:space="preserve"> </w:t>
      </w:r>
      <w:r w:rsidR="00B67751">
        <w:rPr>
          <w:color w:val="000000" w:themeColor="text1"/>
          <w:highlight w:val="white"/>
        </w:rPr>
        <w:t>‘a’</w:t>
      </w:r>
      <w:r w:rsidR="007628D7" w:rsidRPr="00F32498">
        <w:rPr>
          <w:color w:val="000000" w:themeColor="text1"/>
          <w:highlight w:val="white"/>
        </w:rPr>
        <w:t xml:space="preserve">). </w:t>
      </w:r>
      <w:r w:rsidR="001C49A8">
        <w:rPr>
          <w:color w:val="000000" w:themeColor="text1"/>
          <w:highlight w:val="white"/>
        </w:rPr>
        <w:t>Variation</w:t>
      </w:r>
      <w:r w:rsidR="001C49A8" w:rsidRPr="00F32498">
        <w:rPr>
          <w:color w:val="000000" w:themeColor="text1"/>
          <w:highlight w:val="white"/>
        </w:rPr>
        <w:t xml:space="preserve"> in effect size</w:t>
      </w:r>
      <w:r w:rsidR="001C49A8">
        <w:rPr>
          <w:color w:val="000000" w:themeColor="text1"/>
          <w:highlight w:val="white"/>
        </w:rPr>
        <w:t>s</w:t>
      </w:r>
      <w:r w:rsidR="001C49A8" w:rsidRPr="00F32498">
        <w:rPr>
          <w:color w:val="000000" w:themeColor="text1"/>
          <w:highlight w:val="white"/>
        </w:rPr>
        <w:t xml:space="preserve"> </w:t>
      </w:r>
      <w:r w:rsidR="001C49A8">
        <w:rPr>
          <w:color w:val="000000" w:themeColor="text1"/>
          <w:highlight w:val="white"/>
        </w:rPr>
        <w:t xml:space="preserve">between sites was </w:t>
      </w:r>
      <w:r w:rsidR="001C49A8" w:rsidRPr="00F32498">
        <w:rPr>
          <w:color w:val="000000" w:themeColor="text1"/>
          <w:highlight w:val="white"/>
        </w:rPr>
        <w:t>consistent with what one would expect by chance</w:t>
      </w:r>
      <w:r w:rsidR="001C49A8">
        <w:rPr>
          <w:color w:val="000000" w:themeColor="text1"/>
          <w:highlight w:val="white"/>
        </w:rPr>
        <w:t xml:space="preserve"> (i.e., due to sampling variation alone)</w:t>
      </w:r>
      <w:r w:rsidR="007628D7" w:rsidRPr="00F32498">
        <w:rPr>
          <w:color w:val="000000" w:themeColor="text1"/>
          <w:highlight w:val="white"/>
        </w:rPr>
        <w:t>,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3A7160" w:rsidRPr="00F32498">
        <w:rPr>
          <w:color w:val="000000" w:themeColor="text1"/>
          <w:highlight w:val="white"/>
        </w:rPr>
        <w:t>0</w:t>
      </w:r>
      <w:r w:rsidR="00F45A01"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096C26" w:rsidRPr="00F32498">
        <w:rPr>
          <w:color w:val="000000" w:themeColor="text1"/>
          <w:highlight w:val="white"/>
        </w:rPr>
        <w:t>1</w:t>
      </w:r>
      <w:r w:rsidR="00F45A01" w:rsidRPr="00F32498">
        <w:rPr>
          <w:color w:val="000000" w:themeColor="text1"/>
          <w:highlight w:val="white"/>
        </w:rPr>
        <w:t>.0</w:t>
      </w:r>
      <w:r w:rsidR="007628D7" w:rsidRPr="00F32498">
        <w:rPr>
          <w:color w:val="000000" w:themeColor="text1"/>
          <w:highlight w:val="white"/>
        </w:rPr>
        <w:t xml:space="preserve">, </w:t>
      </w:r>
      <w:r w:rsidR="007628D7" w:rsidRPr="001C49A8">
        <w:rPr>
          <w:i/>
          <w:iCs/>
          <w:color w:val="000000" w:themeColor="text1"/>
          <w:highlight w:val="white"/>
        </w:rPr>
        <w:t>Q</w:t>
      </w:r>
      <w:r w:rsidR="007628D7" w:rsidRPr="00F32498">
        <w:rPr>
          <w:color w:val="000000" w:themeColor="text1"/>
          <w:highlight w:val="white"/>
        </w:rPr>
        <w:t>(</w:t>
      </w:r>
      <w:r w:rsidR="00096C26" w:rsidRPr="00F32498">
        <w:rPr>
          <w:color w:val="000000" w:themeColor="text1"/>
          <w:highlight w:val="white"/>
        </w:rPr>
        <w:t>1</w:t>
      </w:r>
      <w:r w:rsidR="00364DBE"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5</w:t>
      </w:r>
      <w:r w:rsidR="007628D7" w:rsidRPr="00F32498">
        <w:rPr>
          <w:color w:val="000000" w:themeColor="text1"/>
          <w:highlight w:val="white"/>
        </w:rPr>
        <w:t>.</w:t>
      </w:r>
      <w:r w:rsidR="001C01EF" w:rsidRPr="00F32498">
        <w:rPr>
          <w:color w:val="000000" w:themeColor="text1"/>
          <w:highlight w:val="white"/>
        </w:rPr>
        <w:t>83</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885</w:t>
      </w:r>
      <w:r w:rsidR="007628D7" w:rsidRPr="00F32498">
        <w:rPr>
          <w:color w:val="000000" w:themeColor="text1"/>
          <w:highlight w:val="white"/>
        </w:rPr>
        <w:t xml:space="preserve">. </w:t>
      </w:r>
      <w:r w:rsidR="00F16C5E">
        <w:rPr>
          <w:color w:val="000000" w:themeColor="text1"/>
          <w:highlight w:val="white"/>
        </w:rPr>
        <w:t>In sum,</w:t>
      </w:r>
      <w:r w:rsidR="00F76DE7">
        <w:rPr>
          <w:color w:val="000000" w:themeColor="text1"/>
          <w:highlight w:val="white"/>
        </w:rPr>
        <w:t xml:space="preserve"> </w:t>
      </w:r>
      <w:r w:rsidR="00F16C5E">
        <w:rPr>
          <w:color w:val="000000" w:themeColor="text1"/>
          <w:highlight w:val="white"/>
        </w:rPr>
        <w:t>w</w:t>
      </w:r>
      <w:r w:rsidR="00D62543" w:rsidRPr="00F32498">
        <w:rPr>
          <w:color w:val="000000" w:themeColor="text1"/>
          <w:highlight w:val="white"/>
        </w:rPr>
        <w:t>hen the original authors</w:t>
      </w:r>
      <w:r w:rsidR="006F2DFC">
        <w:rPr>
          <w:color w:val="000000" w:themeColor="text1"/>
          <w:highlight w:val="white"/>
        </w:rPr>
        <w:t>’</w:t>
      </w:r>
      <w:r w:rsidR="00D62543" w:rsidRPr="00F32498">
        <w:rPr>
          <w:color w:val="000000" w:themeColor="text1"/>
          <w:highlight w:val="white"/>
        </w:rPr>
        <w:t xml:space="preserve"> awareness exclusion criterion </w:t>
      </w:r>
      <w:r w:rsidR="00EF3EEA" w:rsidRPr="00F32498">
        <w:rPr>
          <w:color w:val="000000" w:themeColor="text1"/>
          <w:highlight w:val="white"/>
        </w:rPr>
        <w:t>was</w:t>
      </w:r>
      <w:r w:rsidR="00D62543" w:rsidRPr="00F32498">
        <w:rPr>
          <w:color w:val="000000" w:themeColor="text1"/>
          <w:highlight w:val="white"/>
        </w:rPr>
        <w:t xml:space="preserve"> </w:t>
      </w:r>
      <w:r w:rsidR="00EF3EEA" w:rsidRPr="00F32498">
        <w:rPr>
          <w:color w:val="000000" w:themeColor="text1"/>
          <w:highlight w:val="white"/>
        </w:rPr>
        <w:t>employed,</w:t>
      </w:r>
      <w:r w:rsidR="00D62543" w:rsidRPr="00F32498">
        <w:rPr>
          <w:color w:val="000000" w:themeColor="text1"/>
          <w:highlight w:val="white"/>
        </w:rPr>
        <w:t xml:space="preserve"> their</w:t>
      </w:r>
      <w:r w:rsidR="007628D7" w:rsidRPr="00F32498">
        <w:rPr>
          <w:color w:val="000000" w:themeColor="text1"/>
          <w:highlight w:val="white"/>
        </w:rPr>
        <w:t xml:space="preserve"> </w:t>
      </w:r>
      <w:r w:rsidR="00D62543" w:rsidRPr="00F32498">
        <w:rPr>
          <w:color w:val="000000" w:themeColor="text1"/>
          <w:highlight w:val="white"/>
        </w:rPr>
        <w:t xml:space="preserve">original </w:t>
      </w:r>
      <w:r w:rsidR="00724036" w:rsidRPr="00F32498">
        <w:rPr>
          <w:color w:val="000000" w:themeColor="text1"/>
          <w:highlight w:val="white"/>
        </w:rPr>
        <w:t>effect</w:t>
      </w:r>
      <w:r w:rsidR="00D62543" w:rsidRPr="00F32498">
        <w:rPr>
          <w:color w:val="000000" w:themeColor="text1"/>
          <w:highlight w:val="white"/>
        </w:rPr>
        <w:t xml:space="preserve"> </w:t>
      </w:r>
      <w:r w:rsidR="00EF3EEA" w:rsidRPr="00F32498">
        <w:rPr>
          <w:color w:val="000000" w:themeColor="text1"/>
          <w:highlight w:val="white"/>
        </w:rPr>
        <w:t>was</w:t>
      </w:r>
      <w:r w:rsidR="00D62543" w:rsidRPr="00F32498">
        <w:rPr>
          <w:color w:val="000000" w:themeColor="text1"/>
          <w:highlight w:val="white"/>
        </w:rPr>
        <w:t xml:space="preserve"> replicated</w:t>
      </w:r>
      <w:r w:rsidR="007628D7" w:rsidRPr="00F32498">
        <w:rPr>
          <w:color w:val="000000" w:themeColor="text1"/>
          <w:highlight w:val="white"/>
        </w:rPr>
        <w:t xml:space="preserve">. </w:t>
      </w:r>
    </w:p>
    <w:p w14:paraId="7D326B3D" w14:textId="7B6F124C" w:rsidR="006E086F" w:rsidRPr="00F32498" w:rsidRDefault="00014FEE" w:rsidP="006E086F">
      <w:pPr>
        <w:rPr>
          <w:color w:val="000000" w:themeColor="text1"/>
          <w:highlight w:val="white"/>
        </w:rPr>
      </w:pPr>
      <w:r>
        <w:rPr>
          <w:b/>
          <w:i/>
          <w:color w:val="000000" w:themeColor="text1"/>
        </w:rPr>
        <w:t>Secondary</w:t>
      </w:r>
      <w:r w:rsidRPr="001C49A8">
        <w:rPr>
          <w:b/>
          <w:i/>
          <w:color w:val="000000" w:themeColor="text1"/>
        </w:rPr>
        <w:t xml:space="preserve"> </w:t>
      </w:r>
      <w:r w:rsidR="007628D7" w:rsidRPr="001C49A8">
        <w:rPr>
          <w:b/>
          <w:i/>
          <w:color w:val="000000" w:themeColor="text1"/>
        </w:rPr>
        <w:t xml:space="preserve">analyses. </w:t>
      </w:r>
      <w:r w:rsidR="008B24BE">
        <w:rPr>
          <w:color w:val="000000" w:themeColor="text1"/>
          <w:highlight w:val="white"/>
        </w:rPr>
        <w:t>Three other</w:t>
      </w:r>
      <w:r w:rsidR="008B24BE" w:rsidRPr="00F32498">
        <w:rPr>
          <w:color w:val="000000" w:themeColor="text1"/>
          <w:highlight w:val="white"/>
        </w:rPr>
        <w:t xml:space="preserve"> meta</w:t>
      </w:r>
      <w:r w:rsidR="008B24BE">
        <w:rPr>
          <w:color w:val="000000" w:themeColor="text1"/>
          <w:highlight w:val="white"/>
        </w:rPr>
        <w:t>-</w:t>
      </w:r>
      <w:r w:rsidR="008B24BE" w:rsidRPr="00F32498">
        <w:rPr>
          <w:color w:val="000000" w:themeColor="text1"/>
          <w:highlight w:val="white"/>
        </w:rPr>
        <w:t>analysis models were fitted</w:t>
      </w:r>
      <w:r w:rsidR="008B24BE">
        <w:rPr>
          <w:color w:val="000000" w:themeColor="text1"/>
          <w:highlight w:val="white"/>
        </w:rPr>
        <w:t>, one</w:t>
      </w:r>
      <w:r w:rsidR="008B24BE" w:rsidRPr="00F32498">
        <w:rPr>
          <w:color w:val="000000" w:themeColor="text1"/>
          <w:highlight w:val="white"/>
        </w:rPr>
        <w:t xml:space="preserve"> for each</w:t>
      </w:r>
      <w:r w:rsidR="008B24BE">
        <w:rPr>
          <w:color w:val="000000" w:themeColor="text1"/>
          <w:highlight w:val="white"/>
        </w:rPr>
        <w:t xml:space="preserve"> of the</w:t>
      </w:r>
      <w:r w:rsidR="00F45A01" w:rsidRPr="00F32498">
        <w:rPr>
          <w:color w:val="000000" w:themeColor="text1"/>
          <w:highlight w:val="white"/>
        </w:rPr>
        <w:t xml:space="preserve"> other three awareness exclusion criteria</w:t>
      </w:r>
      <w:r>
        <w:rPr>
          <w:color w:val="000000" w:themeColor="text1"/>
          <w:highlight w:val="white"/>
        </w:rPr>
        <w:t xml:space="preserve">, in order to understand the robustness of </w:t>
      </w:r>
      <w:r w:rsidR="00BA3FC3">
        <w:rPr>
          <w:color w:val="000000" w:themeColor="text1"/>
          <w:highlight w:val="white"/>
        </w:rPr>
        <w:t>the</w:t>
      </w:r>
      <w:r>
        <w:rPr>
          <w:color w:val="000000" w:themeColor="text1"/>
          <w:highlight w:val="white"/>
        </w:rPr>
        <w:t xml:space="preserve"> EC effect under other exclusion criteria</w:t>
      </w:r>
      <w:r w:rsidR="006E086F">
        <w:rPr>
          <w:color w:val="000000" w:themeColor="text1"/>
          <w:highlight w:val="white"/>
        </w:rPr>
        <w:t>.</w:t>
      </w:r>
      <w:r w:rsidR="00F45A01" w:rsidRPr="00F32498">
        <w:rPr>
          <w:color w:val="000000" w:themeColor="text1"/>
          <w:highlight w:val="white"/>
        </w:rPr>
        <w:t xml:space="preserve"> </w:t>
      </w:r>
      <w:r w:rsidR="00921629" w:rsidRPr="00F32498">
        <w:rPr>
          <w:color w:val="000000" w:themeColor="text1"/>
          <w:highlight w:val="white"/>
        </w:rPr>
        <w:t xml:space="preserve">When a </w:t>
      </w:r>
      <w:r w:rsidR="007628D7" w:rsidRPr="00F32498">
        <w:rPr>
          <w:color w:val="000000" w:themeColor="text1"/>
          <w:highlight w:val="white"/>
        </w:rPr>
        <w:t xml:space="preserve">modified </w:t>
      </w:r>
      <w:r w:rsidR="00921629" w:rsidRPr="00F32498">
        <w:rPr>
          <w:color w:val="000000" w:themeColor="text1"/>
          <w:highlight w:val="white"/>
        </w:rPr>
        <w:t xml:space="preserve">version of the </w:t>
      </w:r>
      <w:r w:rsidR="007628D7" w:rsidRPr="00F32498">
        <w:rPr>
          <w:color w:val="000000" w:themeColor="text1"/>
          <w:highlight w:val="white"/>
        </w:rPr>
        <w:t xml:space="preserve">original authors’ </w:t>
      </w:r>
      <w:bookmarkStart w:id="8" w:name="_Hlk34652704"/>
      <w:r w:rsidR="00921629" w:rsidRPr="00F32498">
        <w:rPr>
          <w:color w:val="000000" w:themeColor="text1"/>
          <w:highlight w:val="white"/>
        </w:rPr>
        <w:t xml:space="preserve">exclusion </w:t>
      </w:r>
      <w:bookmarkEnd w:id="8"/>
      <w:r w:rsidR="00733388">
        <w:rPr>
          <w:color w:val="000000" w:themeColor="text1"/>
          <w:highlight w:val="white"/>
        </w:rPr>
        <w:t>criterion</w:t>
      </w:r>
      <w:r w:rsidR="00921629" w:rsidRPr="00F32498">
        <w:rPr>
          <w:color w:val="000000" w:themeColor="text1"/>
          <w:highlight w:val="white"/>
        </w:rPr>
        <w:t xml:space="preserve"> was applied (</w:t>
      </w:r>
      <w:r w:rsidR="00F45A01" w:rsidRPr="00F32498">
        <w:rPr>
          <w:color w:val="000000" w:themeColor="text1"/>
          <w:highlight w:val="white"/>
        </w:rPr>
        <w:t>i.e., Olson &amp; Fazio</w:t>
      </w:r>
      <w:r w:rsidR="006E086F">
        <w:rPr>
          <w:color w:val="000000" w:themeColor="text1"/>
          <w:highlight w:val="white"/>
        </w:rPr>
        <w:t xml:space="preserve">, </w:t>
      </w:r>
      <w:r w:rsidR="00F45A01" w:rsidRPr="00F32498">
        <w:rPr>
          <w:color w:val="000000" w:themeColor="text1"/>
          <w:highlight w:val="white"/>
        </w:rPr>
        <w:t xml:space="preserve">2001 modified, </w:t>
      </w:r>
      <w:r w:rsidR="00756C10" w:rsidRPr="00F32498">
        <w:rPr>
          <w:i/>
          <w:iCs/>
          <w:color w:val="000000" w:themeColor="text1"/>
          <w:highlight w:val="white"/>
        </w:rPr>
        <w:t>n</w:t>
      </w:r>
      <w:r w:rsidR="001B0D7D" w:rsidRPr="00F32498">
        <w:rPr>
          <w:color w:val="000000" w:themeColor="text1"/>
          <w:highlight w:val="white"/>
        </w:rPr>
        <w:t xml:space="preserve"> = 1007</w:t>
      </w:r>
      <w:r w:rsidR="00405E13">
        <w:rPr>
          <w:color w:val="000000" w:themeColor="text1"/>
          <w:highlight w:val="white"/>
        </w:rPr>
        <w:t>, 31.9% excluded</w:t>
      </w:r>
      <w:r w:rsidR="007628D7" w:rsidRPr="00F32498">
        <w:rPr>
          <w:color w:val="000000" w:themeColor="text1"/>
          <w:highlight w:val="white"/>
        </w:rPr>
        <w:t xml:space="preserve">), the surveillance task </w:t>
      </w:r>
      <w:r w:rsidR="00921629" w:rsidRPr="00F32498">
        <w:rPr>
          <w:color w:val="000000" w:themeColor="text1"/>
          <w:highlight w:val="white"/>
        </w:rPr>
        <w:t xml:space="preserve">was not found to </w:t>
      </w:r>
      <w:r w:rsidR="00921629" w:rsidRPr="00F32498">
        <w:rPr>
          <w:color w:val="000000" w:themeColor="text1"/>
        </w:rPr>
        <w:t xml:space="preserve">produce an </w:t>
      </w:r>
      <w:r w:rsidR="007628D7" w:rsidRPr="00F32498">
        <w:rPr>
          <w:color w:val="000000" w:themeColor="text1"/>
        </w:rPr>
        <w:t xml:space="preserve">EC </w:t>
      </w:r>
      <w:r w:rsidR="007628D7" w:rsidRPr="00F32498">
        <w:rPr>
          <w:color w:val="000000" w:themeColor="text1"/>
          <w:highlight w:val="white"/>
        </w:rPr>
        <w:t xml:space="preserve">effect, </w:t>
      </w:r>
      <w:bookmarkStart w:id="9" w:name="_Hlk31198853"/>
      <w:r w:rsidR="007628D7" w:rsidRPr="00F32498">
        <w:rPr>
          <w:color w:val="000000" w:themeColor="text1"/>
          <w:highlight w:val="white"/>
        </w:rPr>
        <w:t xml:space="preserve">Hedges’ </w:t>
      </w:r>
      <w:r w:rsidR="007628D7" w:rsidRPr="00F32498">
        <w:rPr>
          <w:i/>
          <w:color w:val="000000" w:themeColor="text1"/>
          <w:highlight w:val="white"/>
        </w:rPr>
        <w:t>g</w:t>
      </w:r>
      <w:r w:rsidR="007628D7" w:rsidRPr="00F32498">
        <w:rPr>
          <w:color w:val="000000" w:themeColor="text1"/>
          <w:highlight w:val="white"/>
        </w:rPr>
        <w:t xml:space="preserve"> = </w:t>
      </w:r>
      <w:r w:rsidR="00126751" w:rsidRPr="00F32498">
        <w:rPr>
          <w:color w:val="000000" w:themeColor="text1"/>
          <w:highlight w:val="white"/>
        </w:rPr>
        <w:t>0</w:t>
      </w:r>
      <w:r w:rsidR="007628D7" w:rsidRPr="00F32498">
        <w:rPr>
          <w:color w:val="000000" w:themeColor="text1"/>
          <w:highlight w:val="white"/>
        </w:rPr>
        <w:t>.</w:t>
      </w:r>
      <w:r w:rsidR="00E72206" w:rsidRPr="00F32498">
        <w:rPr>
          <w:color w:val="000000" w:themeColor="text1"/>
          <w:highlight w:val="white"/>
        </w:rPr>
        <w:t>05</w:t>
      </w:r>
      <w:r w:rsidR="007628D7" w:rsidRPr="00F32498">
        <w:rPr>
          <w:color w:val="000000" w:themeColor="text1"/>
          <w:highlight w:val="white"/>
        </w:rPr>
        <w:t>, 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4</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1</w:t>
      </w:r>
      <w:r w:rsidR="007628D7" w:rsidRPr="00F32498">
        <w:rPr>
          <w:color w:val="000000" w:themeColor="text1"/>
          <w:highlight w:val="white"/>
        </w:rPr>
        <w:t>.</w:t>
      </w:r>
      <w:r w:rsidR="003A7160" w:rsidRPr="00F32498">
        <w:rPr>
          <w:color w:val="000000" w:themeColor="text1"/>
          <w:highlight w:val="white"/>
        </w:rPr>
        <w:t>04</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bookmarkEnd w:id="9"/>
      <w:r w:rsidR="003A7160" w:rsidRPr="00F32498">
        <w:rPr>
          <w:color w:val="000000" w:themeColor="text1"/>
          <w:highlight w:val="white"/>
        </w:rPr>
        <w:t>299</w:t>
      </w:r>
      <w:r w:rsidR="007628D7" w:rsidRPr="00F32498">
        <w:rPr>
          <w:color w:val="000000" w:themeColor="text1"/>
          <w:highlight w:val="white"/>
        </w:rPr>
        <w:t xml:space="preserve">. </w:t>
      </w:r>
      <w:r w:rsidR="006E086F">
        <w:rPr>
          <w:color w:val="000000" w:themeColor="text1"/>
          <w:highlight w:val="white"/>
        </w:rPr>
        <w:t>E</w:t>
      </w:r>
      <w:r w:rsidR="007628D7" w:rsidRPr="00F32498">
        <w:rPr>
          <w:color w:val="000000" w:themeColor="text1"/>
          <w:highlight w:val="white"/>
        </w:rPr>
        <w:t>ffect size</w:t>
      </w:r>
      <w:r w:rsidR="006E086F">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08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1B0D7D" w:rsidRPr="00F32498">
        <w:rPr>
          <w:color w:val="000000" w:themeColor="text1"/>
          <w:highlight w:val="white"/>
        </w:rPr>
        <w:t>30</w:t>
      </w:r>
      <w:r w:rsidR="007C7E16" w:rsidRPr="00F32498">
        <w:rPr>
          <w:color w:val="000000" w:themeColor="text1"/>
          <w:highlight w:val="white"/>
        </w:rPr>
        <w:t xml:space="preserve"> </w:t>
      </w:r>
      <w:r w:rsidR="006E086F">
        <w:rPr>
          <w:color w:val="000000" w:themeColor="text1"/>
          <w:highlight w:val="white"/>
        </w:rPr>
        <w:t xml:space="preserve">between sites </w:t>
      </w:r>
      <w:r w:rsidR="007628D7" w:rsidRPr="00F32498">
        <w:rPr>
          <w:color w:val="000000" w:themeColor="text1"/>
          <w:highlight w:val="white"/>
        </w:rPr>
        <w:t xml:space="preserve">(see Figure </w:t>
      </w:r>
      <w:r w:rsidR="00E72206" w:rsidRPr="00F32498">
        <w:rPr>
          <w:color w:val="000000" w:themeColor="text1"/>
          <w:highlight w:val="white"/>
        </w:rPr>
        <w:t>2</w:t>
      </w:r>
      <w:r w:rsidR="007F4F0B">
        <w:rPr>
          <w:color w:val="000000" w:themeColor="text1"/>
          <w:highlight w:val="white"/>
        </w:rPr>
        <w:t>,</w:t>
      </w:r>
      <w:r w:rsidR="00E72206" w:rsidRPr="00F32498">
        <w:rPr>
          <w:color w:val="000000" w:themeColor="text1"/>
          <w:highlight w:val="white"/>
        </w:rPr>
        <w:t xml:space="preserve"> panel</w:t>
      </w:r>
      <w:r w:rsidR="006E086F">
        <w:rPr>
          <w:color w:val="000000" w:themeColor="text1"/>
          <w:highlight w:val="white"/>
        </w:rPr>
        <w:t xml:space="preserve"> </w:t>
      </w:r>
      <w:r w:rsidR="00B67751">
        <w:rPr>
          <w:color w:val="000000" w:themeColor="text1"/>
          <w:highlight w:val="white"/>
        </w:rPr>
        <w:t>‘b’</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0</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7C7E16" w:rsidRPr="00F32498">
        <w:rPr>
          <w:color w:val="000000" w:themeColor="text1"/>
          <w:highlight w:val="white"/>
        </w:rPr>
        <w:t>1</w:t>
      </w:r>
      <w:r w:rsidR="005E5905"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2</w:t>
      </w:r>
      <w:r w:rsidR="007628D7" w:rsidRPr="00F32498">
        <w:rPr>
          <w:color w:val="000000" w:themeColor="text1"/>
          <w:highlight w:val="white"/>
        </w:rPr>
        <w:t>.</w:t>
      </w:r>
      <w:r w:rsidR="003A7160" w:rsidRPr="00F32498">
        <w:rPr>
          <w:color w:val="000000" w:themeColor="text1"/>
          <w:highlight w:val="white"/>
        </w:rPr>
        <w:t>76</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7C7E16" w:rsidRPr="00F32498">
        <w:rPr>
          <w:color w:val="000000" w:themeColor="text1"/>
          <w:highlight w:val="white"/>
        </w:rPr>
        <w:t>9</w:t>
      </w:r>
      <w:r w:rsidR="003A7160" w:rsidRPr="00F32498">
        <w:rPr>
          <w:color w:val="000000" w:themeColor="text1"/>
          <w:highlight w:val="white"/>
        </w:rPr>
        <w:t>94</w:t>
      </w:r>
      <w:r w:rsidR="007628D7" w:rsidRPr="00F32498">
        <w:rPr>
          <w:color w:val="000000" w:themeColor="text1"/>
          <w:highlight w:val="white"/>
        </w:rPr>
        <w:t>.</w:t>
      </w:r>
      <w:r w:rsidR="006E086F">
        <w:rPr>
          <w:color w:val="000000" w:themeColor="text1"/>
          <w:highlight w:val="white"/>
        </w:rPr>
        <w:t xml:space="preserve"> </w:t>
      </w:r>
    </w:p>
    <w:p w14:paraId="2765EC64" w14:textId="65C45901" w:rsidR="007628D7" w:rsidRPr="00F32498" w:rsidRDefault="00921629" w:rsidP="006E086F">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Bar-Anan et al. </w:t>
      </w:r>
      <w:r w:rsidR="002C6A3B">
        <w:rPr>
          <w:color w:val="000000" w:themeColor="text1"/>
          <w:highlight w:val="white"/>
        </w:rPr>
        <w:t>(</w:t>
      </w:r>
      <w:r w:rsidR="00CB68DE" w:rsidRPr="00F32498">
        <w:rPr>
          <w:color w:val="000000" w:themeColor="text1"/>
          <w:highlight w:val="white"/>
        </w:rPr>
        <w:t xml:space="preserve">2010) </w:t>
      </w:r>
      <w:r w:rsidR="001C49A8" w:rsidRPr="00F32498">
        <w:rPr>
          <w:color w:val="000000" w:themeColor="text1"/>
          <w:highlight w:val="white"/>
        </w:rPr>
        <w:t xml:space="preserve">exclusion </w:t>
      </w:r>
      <w:r w:rsidR="007628D7" w:rsidRPr="00F32498">
        <w:rPr>
          <w:color w:val="000000" w:themeColor="text1"/>
          <w:highlight w:val="white"/>
        </w:rPr>
        <w:t>criter</w:t>
      </w:r>
      <w:r w:rsidR="00CB68DE" w:rsidRPr="00F32498">
        <w:rPr>
          <w:color w:val="000000" w:themeColor="text1"/>
          <w:highlight w:val="white"/>
        </w:rPr>
        <w:t>ion</w:t>
      </w:r>
      <w:r w:rsidR="001B0D7D"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1B0D7D" w:rsidRPr="00F32498">
        <w:rPr>
          <w:color w:val="000000" w:themeColor="text1"/>
          <w:highlight w:val="white"/>
        </w:rPr>
        <w:t xml:space="preserve"> = 755</w:t>
      </w:r>
      <w:r w:rsidR="00FE0673">
        <w:rPr>
          <w:color w:val="000000" w:themeColor="text1"/>
          <w:highlight w:val="white"/>
        </w:rPr>
        <w:t xml:space="preserve">, </w:t>
      </w:r>
      <w:r w:rsidR="0061458C">
        <w:rPr>
          <w:color w:val="000000" w:themeColor="text1"/>
          <w:highlight w:val="white"/>
        </w:rPr>
        <w:t>48.9</w:t>
      </w:r>
      <w:r w:rsidR="00FE0673">
        <w:rPr>
          <w:color w:val="000000" w:themeColor="text1"/>
          <w:highlight w:val="white"/>
        </w:rPr>
        <w:t>% excluded</w:t>
      </w:r>
      <w:r w:rsidR="007628D7" w:rsidRPr="00F32498">
        <w:rPr>
          <w:color w:val="000000" w:themeColor="text1"/>
          <w:highlight w:val="white"/>
        </w:rPr>
        <w:t>)</w:t>
      </w:r>
      <w:r w:rsidR="00CB68DE" w:rsidRPr="00F32498">
        <w:rPr>
          <w:color w:val="000000" w:themeColor="text1"/>
          <w:highlight w:val="white"/>
        </w:rPr>
        <w:t xml:space="preserve">, </w:t>
      </w:r>
      <w:r w:rsidR="007628D7" w:rsidRPr="00F32498">
        <w:rPr>
          <w:color w:val="000000" w:themeColor="text1"/>
          <w:highlight w:val="white"/>
        </w:rPr>
        <w:t xml:space="preserve">the surveillance task </w:t>
      </w:r>
      <w:r w:rsidRPr="00F32498">
        <w:rPr>
          <w:color w:val="000000" w:themeColor="text1"/>
          <w:highlight w:val="white"/>
        </w:rPr>
        <w:t xml:space="preserve">once again did not </w:t>
      </w:r>
      <w:r w:rsidRPr="00F32498">
        <w:rPr>
          <w:color w:val="000000" w:themeColor="text1"/>
        </w:rPr>
        <w:t xml:space="preserve">lead to 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03</w:t>
      </w:r>
      <w:r w:rsidR="007628D7" w:rsidRPr="00F32498">
        <w:rPr>
          <w:color w:val="000000" w:themeColor="text1"/>
          <w:highlight w:val="white"/>
        </w:rPr>
        <w:t xml:space="preserve">, </w:t>
      </w:r>
      <w:r w:rsidR="007628D7" w:rsidRPr="00F32498">
        <w:rPr>
          <w:color w:val="000000" w:themeColor="text1"/>
          <w:highlight w:val="white"/>
        </w:rPr>
        <w:lastRenderedPageBreak/>
        <w:t>95% CI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0</w:t>
      </w:r>
      <w:r w:rsidR="003A7160" w:rsidRPr="00F32498">
        <w:rPr>
          <w:color w:val="000000" w:themeColor="text1"/>
          <w:highlight w:val="white"/>
        </w:rPr>
        <w:t>6</w:t>
      </w:r>
      <w:r w:rsidR="007628D7" w:rsidRPr="00F32498">
        <w:rPr>
          <w:color w:val="000000" w:themeColor="text1"/>
          <w:highlight w:val="white"/>
        </w:rPr>
        <w:t xml:space="preserve">,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3A7160"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1B0D7D" w:rsidRPr="00F32498">
        <w:rPr>
          <w:color w:val="000000" w:themeColor="text1"/>
          <w:highlight w:val="white"/>
        </w:rPr>
        <w:t>0</w:t>
      </w:r>
      <w:r w:rsidR="007628D7" w:rsidRPr="00F32498">
        <w:rPr>
          <w:color w:val="000000" w:themeColor="text1"/>
          <w:highlight w:val="white"/>
        </w:rPr>
        <w:t>.</w:t>
      </w:r>
      <w:r w:rsidR="003A7160" w:rsidRPr="00F32498">
        <w:rPr>
          <w:color w:val="000000" w:themeColor="text1"/>
          <w:highlight w:val="white"/>
        </w:rPr>
        <w:t>69</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493</w:t>
      </w:r>
      <w:r w:rsidR="007628D7" w:rsidRPr="00F32498">
        <w:rPr>
          <w:color w:val="000000" w:themeColor="text1"/>
          <w:highlight w:val="white"/>
        </w:rPr>
        <w:t xml:space="preserve">. </w:t>
      </w:r>
      <w:r w:rsidR="00CB76CC">
        <w:rPr>
          <w:color w:val="000000" w:themeColor="text1"/>
          <w:highlight w:val="white"/>
        </w:rPr>
        <w:t>E</w:t>
      </w:r>
      <w:r w:rsidR="007628D7" w:rsidRPr="00F32498">
        <w:rPr>
          <w:color w:val="000000" w:themeColor="text1"/>
          <w:highlight w:val="white"/>
        </w:rPr>
        <w:t>ffect size</w:t>
      </w:r>
      <w:r w:rsidR="00CB76CC">
        <w:rPr>
          <w:color w:val="000000" w:themeColor="text1"/>
          <w:highlight w:val="white"/>
        </w:rPr>
        <w:t>s</w:t>
      </w:r>
      <w:r w:rsidR="007628D7" w:rsidRPr="00F32498">
        <w:rPr>
          <w:color w:val="000000" w:themeColor="text1"/>
          <w:highlight w:val="white"/>
        </w:rPr>
        <w:t xml:space="preserve"> ranged from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 xml:space="preserve">24 </w:t>
      </w:r>
      <w:r w:rsidR="007628D7" w:rsidRPr="00F32498">
        <w:rPr>
          <w:color w:val="000000" w:themeColor="text1"/>
          <w:highlight w:val="white"/>
        </w:rPr>
        <w:t xml:space="preserve">to </w:t>
      </w:r>
      <w:r w:rsidR="007C7E16" w:rsidRPr="00F32498">
        <w:rPr>
          <w:color w:val="000000" w:themeColor="text1"/>
          <w:highlight w:val="white"/>
        </w:rPr>
        <w:t>0</w:t>
      </w:r>
      <w:r w:rsidR="007628D7" w:rsidRPr="00F32498">
        <w:rPr>
          <w:color w:val="000000" w:themeColor="text1"/>
          <w:highlight w:val="white"/>
        </w:rPr>
        <w:t>.</w:t>
      </w:r>
      <w:r w:rsidR="007C7E16" w:rsidRPr="00F32498">
        <w:rPr>
          <w:color w:val="000000" w:themeColor="text1"/>
          <w:highlight w:val="white"/>
        </w:rPr>
        <w:t>1</w:t>
      </w:r>
      <w:r w:rsidR="001B0D7D" w:rsidRPr="00F32498">
        <w:rPr>
          <w:color w:val="000000" w:themeColor="text1"/>
          <w:highlight w:val="white"/>
        </w:rPr>
        <w:t>8</w:t>
      </w:r>
      <w:r w:rsidR="007C7E16" w:rsidRPr="00F32498">
        <w:rPr>
          <w:color w:val="000000" w:themeColor="text1"/>
          <w:highlight w:val="white"/>
        </w:rPr>
        <w:t xml:space="preserve"> </w:t>
      </w:r>
      <w:r w:rsidR="00CB76CC">
        <w:rPr>
          <w:color w:val="000000" w:themeColor="text1"/>
          <w:highlight w:val="white"/>
        </w:rPr>
        <w:t xml:space="preserve">between sites </w:t>
      </w:r>
      <w:r w:rsidR="007628D7" w:rsidRPr="00F32498">
        <w:rPr>
          <w:color w:val="000000" w:themeColor="text1"/>
          <w:highlight w:val="white"/>
        </w:rPr>
        <w:t xml:space="preserve">(see Figure </w:t>
      </w:r>
      <w:r w:rsidR="0017605F"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‘c’</w:t>
      </w:r>
      <w:r w:rsidR="007628D7" w:rsidRPr="00F32498">
        <w:rPr>
          <w:color w:val="000000" w:themeColor="text1"/>
          <w:highlight w:val="white"/>
        </w:rPr>
        <w:t xml:space="preserve">). </w:t>
      </w:r>
      <w:r w:rsidR="001F1254">
        <w:rPr>
          <w:color w:val="000000" w:themeColor="text1"/>
          <w:highlight w:val="white"/>
        </w:rPr>
        <w:t>Variation</w:t>
      </w:r>
      <w:r w:rsidR="007628D7" w:rsidRPr="00F32498">
        <w:rPr>
          <w:color w:val="000000" w:themeColor="text1"/>
          <w:highlight w:val="white"/>
        </w:rPr>
        <w:t xml:space="preserve"> in effect size</w:t>
      </w:r>
      <w:r w:rsidR="00CB76CC">
        <w:rPr>
          <w:color w:val="000000" w:themeColor="text1"/>
          <w:highlight w:val="white"/>
        </w:rPr>
        <w:t>s</w:t>
      </w:r>
      <w:r w:rsidR="007628D7" w:rsidRPr="00F32498">
        <w:rPr>
          <w:color w:val="000000" w:themeColor="text1"/>
          <w:highlight w:val="white"/>
        </w:rPr>
        <w:t xml:space="preserve"> </w:t>
      </w:r>
      <w:r w:rsidR="001F1254">
        <w:rPr>
          <w:color w:val="000000" w:themeColor="text1"/>
          <w:highlight w:val="white"/>
        </w:rPr>
        <w:t xml:space="preserve">between sites was </w:t>
      </w:r>
      <w:r w:rsidR="007628D7" w:rsidRPr="00F32498">
        <w:rPr>
          <w:color w:val="000000" w:themeColor="text1"/>
          <w:highlight w:val="white"/>
        </w:rPr>
        <w:t>consistent with what one would expect by chance, 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E47938"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E47938" w:rsidRPr="00F32498">
        <w:rPr>
          <w:color w:val="000000" w:themeColor="text1"/>
          <w:highlight w:val="white"/>
        </w:rPr>
        <w:t>1</w:t>
      </w:r>
      <w:r w:rsidR="003F5834" w:rsidRPr="00F32498">
        <w:rPr>
          <w:color w:val="000000" w:themeColor="text1"/>
          <w:highlight w:val="white"/>
        </w:rPr>
        <w:t>1</w:t>
      </w:r>
      <w:r w:rsidR="007628D7" w:rsidRPr="00F32498">
        <w:rPr>
          <w:color w:val="000000" w:themeColor="text1"/>
          <w:highlight w:val="white"/>
        </w:rPr>
        <w:t xml:space="preserve">) = </w:t>
      </w:r>
      <w:r w:rsidR="003A7160" w:rsidRPr="00F32498">
        <w:rPr>
          <w:color w:val="000000" w:themeColor="text1"/>
          <w:highlight w:val="white"/>
        </w:rPr>
        <w:t>4</w:t>
      </w:r>
      <w:r w:rsidR="007628D7" w:rsidRPr="00F32498">
        <w:rPr>
          <w:color w:val="000000" w:themeColor="text1"/>
          <w:highlight w:val="white"/>
        </w:rPr>
        <w:t>.</w:t>
      </w:r>
      <w:r w:rsidR="003A7160"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3A7160" w:rsidRPr="00F32498">
        <w:rPr>
          <w:color w:val="000000" w:themeColor="text1"/>
          <w:highlight w:val="white"/>
        </w:rPr>
        <w:t>965</w:t>
      </w:r>
      <w:r w:rsidR="007628D7" w:rsidRPr="00F32498">
        <w:rPr>
          <w:color w:val="000000" w:themeColor="text1"/>
          <w:highlight w:val="white"/>
        </w:rPr>
        <w:t>.</w:t>
      </w:r>
    </w:p>
    <w:p w14:paraId="0C2A7D44" w14:textId="6FC5DBC2" w:rsidR="007628D7" w:rsidRPr="00F32498" w:rsidRDefault="00921629" w:rsidP="00252903">
      <w:pPr>
        <w:rPr>
          <w:color w:val="000000" w:themeColor="text1"/>
          <w:highlight w:val="white"/>
        </w:rPr>
      </w:pPr>
      <w:r w:rsidRPr="00F32498">
        <w:rPr>
          <w:color w:val="000000" w:themeColor="text1"/>
          <w:highlight w:val="white"/>
        </w:rPr>
        <w:t xml:space="preserve">When </w:t>
      </w:r>
      <w:r w:rsidR="007628D7" w:rsidRPr="00F32498">
        <w:rPr>
          <w:color w:val="000000" w:themeColor="text1"/>
          <w:highlight w:val="white"/>
        </w:rPr>
        <w:t xml:space="preserve">the modified Bar-Anan et al. </w:t>
      </w:r>
      <w:r w:rsidR="00CB68DE" w:rsidRPr="00F32498">
        <w:rPr>
          <w:color w:val="000000" w:themeColor="text1"/>
          <w:highlight w:val="white"/>
        </w:rPr>
        <w:t xml:space="preserve">(2010) </w:t>
      </w:r>
      <w:r w:rsidR="007628D7" w:rsidRPr="00F32498">
        <w:rPr>
          <w:color w:val="000000" w:themeColor="text1"/>
          <w:highlight w:val="white"/>
        </w:rPr>
        <w:t>criter</w:t>
      </w:r>
      <w:r w:rsidR="00CB68DE" w:rsidRPr="00F32498">
        <w:rPr>
          <w:color w:val="000000" w:themeColor="text1"/>
          <w:highlight w:val="white"/>
        </w:rPr>
        <w:t>ion</w:t>
      </w:r>
      <w:r w:rsidR="00F91799" w:rsidRPr="00F32498">
        <w:rPr>
          <w:color w:val="000000" w:themeColor="text1"/>
          <w:highlight w:val="white"/>
        </w:rPr>
        <w:t xml:space="preserve"> </w:t>
      </w:r>
      <w:r w:rsidRPr="00F32498">
        <w:rPr>
          <w:color w:val="000000" w:themeColor="text1"/>
          <w:highlight w:val="white"/>
        </w:rPr>
        <w:t>was applied (</w:t>
      </w:r>
      <w:r w:rsidR="00756C10" w:rsidRPr="00F32498">
        <w:rPr>
          <w:i/>
          <w:iCs/>
          <w:color w:val="000000" w:themeColor="text1"/>
          <w:highlight w:val="white"/>
        </w:rPr>
        <w:t>n</w:t>
      </w:r>
      <w:r w:rsidR="00F91799" w:rsidRPr="00F32498">
        <w:rPr>
          <w:color w:val="000000" w:themeColor="text1"/>
          <w:highlight w:val="white"/>
        </w:rPr>
        <w:t xml:space="preserve"> =</w:t>
      </w:r>
      <w:r w:rsidRPr="00F32498">
        <w:rPr>
          <w:color w:val="000000" w:themeColor="text1"/>
          <w:highlight w:val="white"/>
        </w:rPr>
        <w:t xml:space="preserve"> </w:t>
      </w:r>
      <w:r w:rsidR="00F91799" w:rsidRPr="00F32498">
        <w:rPr>
          <w:color w:val="000000" w:themeColor="text1"/>
          <w:highlight w:val="white"/>
        </w:rPr>
        <w:t>1060</w:t>
      </w:r>
      <w:r w:rsidR="001C410D">
        <w:rPr>
          <w:color w:val="000000" w:themeColor="text1"/>
          <w:highlight w:val="white"/>
        </w:rPr>
        <w:t>, 28.3% excluded</w:t>
      </w:r>
      <w:r w:rsidR="007628D7" w:rsidRPr="00F32498">
        <w:rPr>
          <w:color w:val="000000" w:themeColor="text1"/>
          <w:highlight w:val="white"/>
        </w:rPr>
        <w:t xml:space="preserve">), the surveillance task </w:t>
      </w:r>
      <w:r w:rsidR="00CB68DE" w:rsidRPr="00F32498">
        <w:rPr>
          <w:color w:val="000000" w:themeColor="text1"/>
          <w:highlight w:val="white"/>
        </w:rPr>
        <w:t xml:space="preserve">also </w:t>
      </w:r>
      <w:r w:rsidRPr="00F32498">
        <w:rPr>
          <w:color w:val="000000" w:themeColor="text1"/>
          <w:highlight w:val="white"/>
        </w:rPr>
        <w:t xml:space="preserve">did not lead </w:t>
      </w:r>
      <w:r w:rsidR="007628D7" w:rsidRPr="00F32498">
        <w:rPr>
          <w:color w:val="000000" w:themeColor="text1"/>
          <w:highlight w:val="white"/>
        </w:rPr>
        <w:t xml:space="preserve">to </w:t>
      </w:r>
      <w:r w:rsidRPr="00F32498">
        <w:rPr>
          <w:color w:val="000000" w:themeColor="text1"/>
        </w:rPr>
        <w:t xml:space="preserve">an </w:t>
      </w:r>
      <w:r w:rsidR="007628D7" w:rsidRPr="00F32498">
        <w:rPr>
          <w:color w:val="000000" w:themeColor="text1"/>
        </w:rPr>
        <w:t xml:space="preserve">EC </w:t>
      </w:r>
      <w:r w:rsidR="007628D7" w:rsidRPr="00F32498">
        <w:rPr>
          <w:color w:val="000000" w:themeColor="text1"/>
          <w:highlight w:val="white"/>
        </w:rPr>
        <w:t xml:space="preserve">effect, Hedges’ </w:t>
      </w:r>
      <w:r w:rsidR="007628D7" w:rsidRPr="00F32498">
        <w:rPr>
          <w:i/>
          <w:color w:val="000000" w:themeColor="text1"/>
          <w:highlight w:val="white"/>
        </w:rPr>
        <w:t>g</w:t>
      </w:r>
      <w:r w:rsidR="007628D7" w:rsidRPr="00F32498">
        <w:rPr>
          <w:color w:val="000000" w:themeColor="text1"/>
          <w:highlight w:val="white"/>
        </w:rPr>
        <w:t xml:space="preserve"> =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05</w:t>
      </w:r>
      <w:r w:rsidR="007628D7" w:rsidRPr="00F32498">
        <w:rPr>
          <w:color w:val="000000" w:themeColor="text1"/>
          <w:highlight w:val="white"/>
        </w:rPr>
        <w:t>, 95% CI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0</w:t>
      </w:r>
      <w:r w:rsidR="00A32916" w:rsidRPr="00F32498">
        <w:rPr>
          <w:color w:val="000000" w:themeColor="text1"/>
          <w:highlight w:val="white"/>
        </w:rPr>
        <w:t>3</w:t>
      </w:r>
      <w:r w:rsidR="007628D7" w:rsidRPr="00F32498">
        <w:rPr>
          <w:color w:val="000000" w:themeColor="text1"/>
          <w:highlight w:val="white"/>
        </w:rPr>
        <w:t xml:space="preserve">,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A32916" w:rsidRPr="00F32498">
        <w:rPr>
          <w:color w:val="000000" w:themeColor="text1"/>
          <w:highlight w:val="white"/>
        </w:rPr>
        <w:t>3</w:t>
      </w:r>
      <w:r w:rsidR="007628D7" w:rsidRPr="00F32498">
        <w:rPr>
          <w:color w:val="000000" w:themeColor="text1"/>
          <w:highlight w:val="white"/>
        </w:rPr>
        <w:t xml:space="preserve">], </w:t>
      </w:r>
      <w:r w:rsidR="007628D7" w:rsidRPr="00F32498">
        <w:rPr>
          <w:i/>
          <w:color w:val="000000" w:themeColor="text1"/>
          <w:highlight w:val="white"/>
        </w:rPr>
        <w:t>z</w:t>
      </w:r>
      <w:r w:rsidR="007628D7" w:rsidRPr="00F32498">
        <w:rPr>
          <w:color w:val="000000" w:themeColor="text1"/>
          <w:highlight w:val="white"/>
        </w:rPr>
        <w:t xml:space="preserve"> = </w:t>
      </w:r>
      <w:r w:rsidR="00F91799" w:rsidRPr="00F32498">
        <w:rPr>
          <w:color w:val="000000" w:themeColor="text1"/>
          <w:highlight w:val="white"/>
        </w:rPr>
        <w:t>1</w:t>
      </w:r>
      <w:r w:rsidR="007628D7" w:rsidRPr="00F32498">
        <w:rPr>
          <w:color w:val="000000" w:themeColor="text1"/>
          <w:highlight w:val="white"/>
        </w:rPr>
        <w:t>.</w:t>
      </w:r>
      <w:r w:rsidR="00A32916" w:rsidRPr="00F32498">
        <w:rPr>
          <w:color w:val="000000" w:themeColor="text1"/>
          <w:highlight w:val="white"/>
        </w:rPr>
        <w:t>17</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241</w:t>
      </w:r>
      <w:r w:rsidR="007628D7" w:rsidRPr="00F32498">
        <w:rPr>
          <w:color w:val="000000" w:themeColor="text1"/>
          <w:highlight w:val="white"/>
        </w:rPr>
        <w:t xml:space="preserve">. </w:t>
      </w:r>
      <w:r w:rsidR="00CB76CC">
        <w:rPr>
          <w:color w:val="000000" w:themeColor="text1"/>
          <w:highlight w:val="white"/>
        </w:rPr>
        <w:t>Effect sizes</w:t>
      </w:r>
      <w:r w:rsidR="007628D7" w:rsidRPr="00F32498">
        <w:rPr>
          <w:color w:val="000000" w:themeColor="text1"/>
          <w:highlight w:val="white"/>
        </w:rPr>
        <w:t xml:space="preserve"> ranged from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6</w:t>
      </w:r>
      <w:r w:rsidR="00877310" w:rsidRPr="00F32498">
        <w:rPr>
          <w:color w:val="000000" w:themeColor="text1"/>
          <w:highlight w:val="white"/>
        </w:rPr>
        <w:t xml:space="preserve"> </w:t>
      </w:r>
      <w:r w:rsidR="007628D7" w:rsidRPr="00F32498">
        <w:rPr>
          <w:color w:val="000000" w:themeColor="text1"/>
          <w:highlight w:val="white"/>
        </w:rPr>
        <w:t xml:space="preserve">to </w:t>
      </w:r>
      <w:r w:rsidR="00877310" w:rsidRPr="00F32498">
        <w:rPr>
          <w:color w:val="000000" w:themeColor="text1"/>
          <w:highlight w:val="white"/>
        </w:rPr>
        <w:t>0</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 xml:space="preserve">9 </w:t>
      </w:r>
      <w:r w:rsidR="00CB76CC">
        <w:rPr>
          <w:color w:val="000000" w:themeColor="text1"/>
          <w:highlight w:val="white"/>
        </w:rPr>
        <w:t>between sites</w:t>
      </w:r>
      <w:r w:rsidR="00CB76CC" w:rsidRPr="00F32498" w:rsidDel="00CB76CC">
        <w:rPr>
          <w:color w:val="000000" w:themeColor="text1"/>
          <w:highlight w:val="white"/>
        </w:rPr>
        <w:t xml:space="preserve"> </w:t>
      </w:r>
      <w:r w:rsidR="007628D7" w:rsidRPr="00F32498">
        <w:rPr>
          <w:color w:val="000000" w:themeColor="text1"/>
          <w:highlight w:val="white"/>
        </w:rPr>
        <w:t xml:space="preserve">(see Figure </w:t>
      </w:r>
      <w:r w:rsidR="00AE57B1" w:rsidRPr="00F32498">
        <w:rPr>
          <w:color w:val="000000" w:themeColor="text1"/>
          <w:highlight w:val="white"/>
        </w:rPr>
        <w:t>2</w:t>
      </w:r>
      <w:r w:rsidR="007F4F0B">
        <w:rPr>
          <w:color w:val="000000" w:themeColor="text1"/>
          <w:highlight w:val="white"/>
        </w:rPr>
        <w:t>,</w:t>
      </w:r>
      <w:r w:rsidR="006E086F">
        <w:rPr>
          <w:color w:val="000000" w:themeColor="text1"/>
          <w:highlight w:val="white"/>
        </w:rPr>
        <w:t xml:space="preserve"> panel </w:t>
      </w:r>
      <w:r w:rsidR="00B67751">
        <w:rPr>
          <w:color w:val="000000" w:themeColor="text1"/>
          <w:highlight w:val="white"/>
        </w:rPr>
        <w:t>‘d’</w:t>
      </w:r>
      <w:r w:rsidR="007628D7" w:rsidRPr="00F32498">
        <w:rPr>
          <w:color w:val="000000" w:themeColor="text1"/>
          <w:highlight w:val="white"/>
        </w:rPr>
        <w:t xml:space="preserve">). </w:t>
      </w:r>
      <w:r w:rsidR="00CB76CC" w:rsidRPr="00CB76CC">
        <w:rPr>
          <w:color w:val="000000" w:themeColor="text1"/>
          <w:highlight w:val="white"/>
        </w:rPr>
        <w:t xml:space="preserve"> </w:t>
      </w:r>
      <w:r w:rsidR="00CB76CC">
        <w:rPr>
          <w:color w:val="000000" w:themeColor="text1"/>
          <w:highlight w:val="white"/>
        </w:rPr>
        <w:t>Variation</w:t>
      </w:r>
      <w:r w:rsidR="00CB76CC" w:rsidRPr="00F32498">
        <w:rPr>
          <w:color w:val="000000" w:themeColor="text1"/>
          <w:highlight w:val="white"/>
        </w:rPr>
        <w:t xml:space="preserve"> in effect size</w:t>
      </w:r>
      <w:r w:rsidR="00CB76CC">
        <w:rPr>
          <w:color w:val="000000" w:themeColor="text1"/>
          <w:highlight w:val="white"/>
        </w:rPr>
        <w:t>s</w:t>
      </w:r>
      <w:r w:rsidR="00CB76CC" w:rsidRPr="00F32498">
        <w:rPr>
          <w:color w:val="000000" w:themeColor="text1"/>
          <w:highlight w:val="white"/>
        </w:rPr>
        <w:t xml:space="preserve"> </w:t>
      </w:r>
      <w:r w:rsidR="00CB76CC">
        <w:rPr>
          <w:color w:val="000000" w:themeColor="text1"/>
          <w:highlight w:val="white"/>
        </w:rPr>
        <w:t xml:space="preserve">between sites was </w:t>
      </w:r>
      <w:r w:rsidR="007628D7" w:rsidRPr="00F32498">
        <w:rPr>
          <w:color w:val="000000" w:themeColor="text1"/>
          <w:highlight w:val="white"/>
        </w:rPr>
        <w:t xml:space="preserve">consistent with what one would expect by chance, </w:t>
      </w:r>
      <w:bookmarkStart w:id="10" w:name="_Hlk31200845"/>
      <w:r w:rsidR="007628D7" w:rsidRPr="00F32498">
        <w:rPr>
          <w:color w:val="000000" w:themeColor="text1"/>
          <w:highlight w:val="white"/>
        </w:rPr>
        <w:t>τ</w:t>
      </w:r>
      <w:r w:rsidR="00926764"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I</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0</w:t>
      </w:r>
      <w:r w:rsidR="00CB68DE" w:rsidRPr="00F32498">
        <w:rPr>
          <w:color w:val="000000" w:themeColor="text1"/>
          <w:highlight w:val="white"/>
        </w:rPr>
        <w:t>.0</w:t>
      </w:r>
      <w:r w:rsidR="007628D7" w:rsidRPr="00F32498">
        <w:rPr>
          <w:color w:val="000000" w:themeColor="text1"/>
          <w:highlight w:val="white"/>
        </w:rPr>
        <w:t xml:space="preserve">%, </w:t>
      </w:r>
      <w:bookmarkEnd w:id="10"/>
      <w:r w:rsidR="007628D7" w:rsidRPr="00F32498">
        <w:rPr>
          <w:i/>
          <w:color w:val="000000" w:themeColor="text1"/>
          <w:highlight w:val="white"/>
        </w:rPr>
        <w:t>H</w:t>
      </w:r>
      <w:r w:rsidR="007628D7" w:rsidRPr="00F32498">
        <w:rPr>
          <w:color w:val="000000" w:themeColor="text1"/>
          <w:highlight w:val="white"/>
          <w:vertAlign w:val="superscript"/>
        </w:rPr>
        <w:t>2</w:t>
      </w:r>
      <w:r w:rsidR="007628D7" w:rsidRPr="00F32498">
        <w:rPr>
          <w:color w:val="000000" w:themeColor="text1"/>
          <w:highlight w:val="white"/>
        </w:rPr>
        <w:t xml:space="preserve"> = </w:t>
      </w:r>
      <w:r w:rsidR="00877310" w:rsidRPr="00F32498">
        <w:rPr>
          <w:color w:val="000000" w:themeColor="text1"/>
          <w:highlight w:val="white"/>
        </w:rPr>
        <w:t>1</w:t>
      </w:r>
      <w:r w:rsidR="00CB68DE" w:rsidRPr="00F32498">
        <w:rPr>
          <w:color w:val="000000" w:themeColor="text1"/>
          <w:highlight w:val="white"/>
        </w:rPr>
        <w:t>.0</w:t>
      </w:r>
      <w:r w:rsidR="007628D7" w:rsidRPr="00F32498">
        <w:rPr>
          <w:color w:val="000000" w:themeColor="text1"/>
          <w:highlight w:val="white"/>
        </w:rPr>
        <w:t xml:space="preserve">, </w:t>
      </w:r>
      <w:r w:rsidR="007628D7" w:rsidRPr="00F32498">
        <w:rPr>
          <w:i/>
          <w:color w:val="000000" w:themeColor="text1"/>
          <w:highlight w:val="white"/>
        </w:rPr>
        <w:t>Q</w:t>
      </w:r>
      <w:r w:rsidR="007628D7" w:rsidRPr="00F32498">
        <w:rPr>
          <w:color w:val="000000" w:themeColor="text1"/>
          <w:highlight w:val="white"/>
        </w:rPr>
        <w:t>(</w:t>
      </w:r>
      <w:r w:rsidR="00877310" w:rsidRPr="00F32498">
        <w:rPr>
          <w:color w:val="000000" w:themeColor="text1"/>
          <w:highlight w:val="white"/>
        </w:rPr>
        <w:t>1</w:t>
      </w:r>
      <w:r w:rsidR="00F91799" w:rsidRPr="00F32498">
        <w:rPr>
          <w:color w:val="000000" w:themeColor="text1"/>
          <w:highlight w:val="white"/>
        </w:rPr>
        <w:t>1</w:t>
      </w:r>
      <w:r w:rsidR="007628D7" w:rsidRPr="00F32498">
        <w:rPr>
          <w:color w:val="000000" w:themeColor="text1"/>
          <w:highlight w:val="white"/>
        </w:rPr>
        <w:t xml:space="preserve">) = </w:t>
      </w:r>
      <w:r w:rsidR="00A32916" w:rsidRPr="00F32498">
        <w:rPr>
          <w:color w:val="000000" w:themeColor="text1"/>
          <w:highlight w:val="white"/>
        </w:rPr>
        <w:t>3</w:t>
      </w:r>
      <w:r w:rsidR="007628D7" w:rsidRPr="00F32498">
        <w:rPr>
          <w:color w:val="000000" w:themeColor="text1"/>
          <w:highlight w:val="white"/>
        </w:rPr>
        <w:t>.</w:t>
      </w:r>
      <w:r w:rsidR="00A32916" w:rsidRPr="00F32498">
        <w:rPr>
          <w:color w:val="000000" w:themeColor="text1"/>
          <w:highlight w:val="white"/>
        </w:rPr>
        <w:t>45</w:t>
      </w:r>
      <w:r w:rsidR="007628D7" w:rsidRPr="00F32498">
        <w:rPr>
          <w:color w:val="000000" w:themeColor="text1"/>
          <w:highlight w:val="white"/>
        </w:rPr>
        <w:t xml:space="preserve">, </w:t>
      </w:r>
      <w:r w:rsidR="007628D7" w:rsidRPr="00F32498">
        <w:rPr>
          <w:i/>
          <w:color w:val="000000" w:themeColor="text1"/>
          <w:highlight w:val="white"/>
        </w:rPr>
        <w:t>p</w:t>
      </w:r>
      <w:r w:rsidR="007628D7" w:rsidRPr="00F32498">
        <w:rPr>
          <w:color w:val="000000" w:themeColor="text1"/>
          <w:highlight w:val="white"/>
        </w:rPr>
        <w:t xml:space="preserve"> = .</w:t>
      </w:r>
      <w:r w:rsidR="00A32916" w:rsidRPr="00F32498">
        <w:rPr>
          <w:color w:val="000000" w:themeColor="text1"/>
          <w:highlight w:val="white"/>
        </w:rPr>
        <w:t>983</w:t>
      </w:r>
      <w:r w:rsidR="007628D7" w:rsidRPr="00F32498">
        <w:rPr>
          <w:color w:val="000000" w:themeColor="text1"/>
          <w:highlight w:val="white"/>
        </w:rPr>
        <w:t>.</w:t>
      </w:r>
    </w:p>
    <w:p w14:paraId="55145160" w14:textId="10289B41" w:rsidR="007628D7" w:rsidRDefault="007628D7" w:rsidP="00252903">
      <w:pPr>
        <w:rPr>
          <w:color w:val="000000" w:themeColor="text1"/>
          <w:highlight w:val="white"/>
        </w:rPr>
      </w:pPr>
      <w:r w:rsidRPr="00F32498">
        <w:rPr>
          <w:color w:val="000000" w:themeColor="text1"/>
          <w:highlight w:val="white"/>
        </w:rPr>
        <w:t xml:space="preserve">Finally, to investigate </w:t>
      </w:r>
      <w:r w:rsidR="003B2324">
        <w:rPr>
          <w:color w:val="000000" w:themeColor="text1"/>
          <w:highlight w:val="white"/>
        </w:rPr>
        <w:t xml:space="preserve">whether </w:t>
      </w:r>
      <w:r w:rsidRPr="00F32498">
        <w:rPr>
          <w:color w:val="000000" w:themeColor="text1"/>
          <w:highlight w:val="white"/>
        </w:rPr>
        <w:t xml:space="preserve">the effect sizes computed based on the four awareness/recollective memory criteria differ from one another, we </w:t>
      </w:r>
      <w:r w:rsidR="0058402A" w:rsidRPr="00F32498">
        <w:rPr>
          <w:color w:val="000000" w:themeColor="text1"/>
          <w:highlight w:val="white"/>
        </w:rPr>
        <w:t xml:space="preserve">combined the datasets used in all of the above analyses into one and </w:t>
      </w:r>
      <w:r w:rsidRPr="00F32498">
        <w:rPr>
          <w:color w:val="000000" w:themeColor="text1"/>
          <w:highlight w:val="white"/>
        </w:rPr>
        <w:t xml:space="preserve">used a multilevel meta-analysis with the </w:t>
      </w:r>
      <w:r w:rsidR="0058402A" w:rsidRPr="00F32498">
        <w:rPr>
          <w:color w:val="000000" w:themeColor="text1"/>
          <w:highlight w:val="white"/>
        </w:rPr>
        <w:t xml:space="preserve">awareness exclusion criterion </w:t>
      </w:r>
      <w:r w:rsidRPr="00F32498">
        <w:rPr>
          <w:color w:val="000000" w:themeColor="text1"/>
          <w:highlight w:val="white"/>
        </w:rPr>
        <w:t>as a moderator</w:t>
      </w:r>
      <w:r w:rsidR="00FF1132">
        <w:rPr>
          <w:color w:val="000000" w:themeColor="text1"/>
          <w:highlight w:val="white"/>
        </w:rPr>
        <w:t xml:space="preserve">. A </w:t>
      </w:r>
      <w:r w:rsidRPr="00F32498">
        <w:rPr>
          <w:color w:val="000000" w:themeColor="text1"/>
          <w:highlight w:val="white"/>
        </w:rPr>
        <w:t xml:space="preserve">random intercept for </w:t>
      </w:r>
      <w:r w:rsidR="00CB5E0F" w:rsidRPr="00F32498">
        <w:rPr>
          <w:color w:val="000000" w:themeColor="text1"/>
          <w:highlight w:val="white"/>
        </w:rPr>
        <w:t xml:space="preserve">data collection site </w:t>
      </w:r>
      <w:r w:rsidR="00FF1132">
        <w:rPr>
          <w:color w:val="000000" w:themeColor="text1"/>
          <w:highlight w:val="white"/>
        </w:rPr>
        <w:t xml:space="preserve">was included </w:t>
      </w:r>
      <w:r w:rsidRPr="00F32498">
        <w:rPr>
          <w:color w:val="000000" w:themeColor="text1"/>
          <w:highlight w:val="white"/>
        </w:rPr>
        <w:t xml:space="preserve">to account for the statistical dependency between effect sizes coming from related samples. The moderator test </w:t>
      </w:r>
      <w:r w:rsidR="00CB5E0F" w:rsidRPr="00F32498">
        <w:rPr>
          <w:color w:val="000000" w:themeColor="text1"/>
          <w:highlight w:val="white"/>
        </w:rPr>
        <w:t xml:space="preserve">did not demonstrate evidence that </w:t>
      </w:r>
      <w:r w:rsidRPr="00F32498">
        <w:rPr>
          <w:color w:val="000000" w:themeColor="text1"/>
          <w:highlight w:val="white"/>
        </w:rPr>
        <w:t>the results of the four criteria differ</w:t>
      </w:r>
      <w:r w:rsidR="00CB5E0F" w:rsidRPr="00F32498">
        <w:rPr>
          <w:color w:val="000000" w:themeColor="text1"/>
          <w:highlight w:val="white"/>
        </w:rPr>
        <w:t>ed</w:t>
      </w:r>
      <w:r w:rsidRPr="00F32498">
        <w:rPr>
          <w:color w:val="000000" w:themeColor="text1"/>
          <w:highlight w:val="white"/>
        </w:rPr>
        <w:t xml:space="preserve"> from each other, </w:t>
      </w:r>
      <w:r w:rsidRPr="00F32498">
        <w:rPr>
          <w:i/>
          <w:color w:val="000000" w:themeColor="text1"/>
          <w:highlight w:val="white"/>
        </w:rPr>
        <w:t>Q</w:t>
      </w:r>
      <w:r w:rsidRPr="00F32498">
        <w:rPr>
          <w:color w:val="000000" w:themeColor="text1"/>
          <w:highlight w:val="white"/>
        </w:rPr>
        <w:t>(</w:t>
      </w:r>
      <w:r w:rsidR="00877310" w:rsidRPr="00F32498">
        <w:rPr>
          <w:color w:val="000000" w:themeColor="text1"/>
          <w:highlight w:val="white"/>
        </w:rPr>
        <w:t>3</w:t>
      </w:r>
      <w:r w:rsidRPr="00F32498">
        <w:rPr>
          <w:color w:val="000000" w:themeColor="text1"/>
          <w:highlight w:val="white"/>
        </w:rPr>
        <w:t xml:space="preserve">) = </w:t>
      </w:r>
      <w:r w:rsidR="00B13F6E" w:rsidRPr="00F32498">
        <w:rPr>
          <w:color w:val="000000" w:themeColor="text1"/>
          <w:highlight w:val="white"/>
        </w:rPr>
        <w:t>2</w:t>
      </w:r>
      <w:r w:rsidRPr="00F32498">
        <w:rPr>
          <w:color w:val="000000" w:themeColor="text1"/>
          <w:highlight w:val="white"/>
        </w:rPr>
        <w:t>.</w:t>
      </w:r>
      <w:r w:rsidR="00B13F6E" w:rsidRPr="00F32498">
        <w:rPr>
          <w:color w:val="000000" w:themeColor="text1"/>
          <w:highlight w:val="white"/>
        </w:rPr>
        <w:t>76</w:t>
      </w:r>
      <w:r w:rsidRPr="00F32498">
        <w:rPr>
          <w:color w:val="000000" w:themeColor="text1"/>
          <w:highlight w:val="white"/>
        </w:rPr>
        <w:t xml:space="preserve">, </w:t>
      </w:r>
      <w:r w:rsidRPr="00F32498">
        <w:rPr>
          <w:i/>
          <w:color w:val="000000" w:themeColor="text1"/>
          <w:highlight w:val="white"/>
        </w:rPr>
        <w:t xml:space="preserve">p </w:t>
      </w:r>
      <w:r w:rsidRPr="00F32498">
        <w:rPr>
          <w:color w:val="000000" w:themeColor="text1"/>
          <w:highlight w:val="white"/>
        </w:rPr>
        <w:t>= .</w:t>
      </w:r>
      <w:r w:rsidR="005C4BF6" w:rsidRPr="00F32498">
        <w:rPr>
          <w:color w:val="000000" w:themeColor="text1"/>
          <w:highlight w:val="white"/>
        </w:rPr>
        <w:t>430</w:t>
      </w:r>
      <w:r w:rsidRPr="00F32498">
        <w:rPr>
          <w:color w:val="000000" w:themeColor="text1"/>
          <w:highlight w:val="white"/>
        </w:rPr>
        <w:t>.</w:t>
      </w:r>
    </w:p>
    <w:p w14:paraId="58C13F61" w14:textId="55E1660A" w:rsidR="00A53161" w:rsidRPr="001C49A8" w:rsidRDefault="00A53161" w:rsidP="00A53161">
      <w:pPr>
        <w:rPr>
          <w:color w:val="000000" w:themeColor="text1"/>
        </w:rPr>
      </w:pPr>
      <w:r w:rsidRPr="00F32498">
        <w:rPr>
          <w:color w:val="000000" w:themeColor="text1"/>
          <w:highlight w:val="white"/>
        </w:rPr>
        <w:t>Although we obtained an EC effect when using the original authors</w:t>
      </w:r>
      <w:r w:rsidR="003B2324">
        <w:rPr>
          <w:color w:val="000000" w:themeColor="text1"/>
          <w:highlight w:val="white"/>
        </w:rPr>
        <w:t>’</w:t>
      </w:r>
      <w:r w:rsidRPr="00F32498">
        <w:rPr>
          <w:color w:val="000000" w:themeColor="text1"/>
          <w:highlight w:val="white"/>
        </w:rPr>
        <w:t xml:space="preserve"> (Olson &amp; Fazio, 2001) awareness exclusion criterion, no such EC effects were found when any of the other three alternative exclusion criteria were employed. </w:t>
      </w:r>
      <w:r w:rsidR="000D2E35">
        <w:rPr>
          <w:color w:val="000000" w:themeColor="text1"/>
          <w:highlight w:val="white"/>
        </w:rPr>
        <w:t>However</w:t>
      </w:r>
      <w:r w:rsidRPr="00F32498">
        <w:rPr>
          <w:color w:val="000000" w:themeColor="text1"/>
          <w:highlight w:val="white"/>
        </w:rPr>
        <w:t>, the difference between significant and non-significant is not itself significant (</w:t>
      </w:r>
      <w:bookmarkStart w:id="11" w:name="_Hlk34652882"/>
      <w:r w:rsidRPr="00F32498">
        <w:rPr>
          <w:color w:val="000000" w:themeColor="text1"/>
          <w:highlight w:val="white"/>
        </w:rPr>
        <w:t>Gelman</w:t>
      </w:r>
      <w:r w:rsidR="009212C0">
        <w:rPr>
          <w:color w:val="000000" w:themeColor="text1"/>
          <w:highlight w:val="white"/>
        </w:rPr>
        <w:t xml:space="preserve"> </w:t>
      </w:r>
      <w:r w:rsidR="009212C0" w:rsidRPr="00F32498">
        <w:t>&amp; Stern</w:t>
      </w:r>
      <w:r w:rsidRPr="00F32498">
        <w:rPr>
          <w:color w:val="000000" w:themeColor="text1"/>
          <w:highlight w:val="white"/>
        </w:rPr>
        <w:t>, 2006</w:t>
      </w:r>
      <w:bookmarkEnd w:id="11"/>
      <w:r w:rsidRPr="00F32498">
        <w:rPr>
          <w:color w:val="000000" w:themeColor="text1"/>
          <w:highlight w:val="white"/>
        </w:rPr>
        <w:t>)</w:t>
      </w:r>
      <w:r w:rsidR="000D2E35">
        <w:rPr>
          <w:color w:val="000000" w:themeColor="text1"/>
          <w:highlight w:val="white"/>
        </w:rPr>
        <w:t>. It</w:t>
      </w:r>
      <w:r w:rsidRPr="00F32498">
        <w:rPr>
          <w:color w:val="000000" w:themeColor="text1"/>
          <w:highlight w:val="white"/>
        </w:rPr>
        <w:t xml:space="preserve"> </w:t>
      </w:r>
      <w:r w:rsidR="000D2E35">
        <w:rPr>
          <w:color w:val="000000" w:themeColor="text1"/>
          <w:highlight w:val="white"/>
        </w:rPr>
        <w:t xml:space="preserve">therefore </w:t>
      </w:r>
      <w:r w:rsidRPr="00F32498">
        <w:rPr>
          <w:color w:val="000000" w:themeColor="text1"/>
          <w:highlight w:val="white"/>
        </w:rPr>
        <w:t xml:space="preserve">important to also note the </w:t>
      </w:r>
      <w:r w:rsidRPr="00F32498">
        <w:rPr>
          <w:color w:val="000000" w:themeColor="text1"/>
        </w:rPr>
        <w:t xml:space="preserve">non-significant effect of exclusion criteria type in the multilevel moderator meta-analysis. As such, </w:t>
      </w:r>
      <w:r w:rsidRPr="00F32498">
        <w:rPr>
          <w:color w:val="000000" w:themeColor="text1"/>
          <w:highlight w:val="white"/>
        </w:rPr>
        <w:t xml:space="preserve">while it is correct to say that a significant EC effect was found for only the </w:t>
      </w:r>
      <w:r w:rsidR="00F50F76">
        <w:rPr>
          <w:color w:val="000000" w:themeColor="text1"/>
          <w:highlight w:val="white"/>
        </w:rPr>
        <w:t>primary</w:t>
      </w:r>
      <w:r w:rsidRPr="00F32498">
        <w:rPr>
          <w:color w:val="000000" w:themeColor="text1"/>
          <w:highlight w:val="white"/>
        </w:rPr>
        <w:t xml:space="preserve"> Olson </w:t>
      </w:r>
      <w:r w:rsidR="007F4F0B">
        <w:rPr>
          <w:color w:val="000000" w:themeColor="text1"/>
          <w:highlight w:val="white"/>
        </w:rPr>
        <w:t>and</w:t>
      </w:r>
      <w:r w:rsidRPr="00F32498">
        <w:rPr>
          <w:color w:val="000000" w:themeColor="text1"/>
          <w:highlight w:val="white"/>
        </w:rPr>
        <w:t xml:space="preserve"> Fazio (2001) criterion and not the other three</w:t>
      </w:r>
      <w:r w:rsidR="00F50F76">
        <w:rPr>
          <w:color w:val="000000" w:themeColor="text1"/>
          <w:highlight w:val="white"/>
        </w:rPr>
        <w:t xml:space="preserve"> secondary criteria</w:t>
      </w:r>
      <w:r w:rsidRPr="00F32498">
        <w:rPr>
          <w:color w:val="000000" w:themeColor="text1"/>
          <w:highlight w:val="white"/>
        </w:rPr>
        <w:t>, we also cannot conclude that EC effects in the surveillance task depend on or differ between the specific way in which contingency awareness/recollective memory is measured</w:t>
      </w:r>
      <w:r w:rsidR="00604B16">
        <w:rPr>
          <w:color w:val="000000" w:themeColor="text1"/>
          <w:highlight w:val="white"/>
        </w:rPr>
        <w:t xml:space="preserve">. We note that this combination of results from the multivariate moderator meta-analysis and </w:t>
      </w:r>
      <w:r w:rsidR="00604B16">
        <w:rPr>
          <w:color w:val="000000" w:themeColor="text1"/>
          <w:highlight w:val="white"/>
        </w:rPr>
        <w:lastRenderedPageBreak/>
        <w:t xml:space="preserve">the individual univariate meta analyses was not covered by our </w:t>
      </w:r>
      <w:r w:rsidR="001140CA">
        <w:rPr>
          <w:color w:val="000000" w:themeColor="text1"/>
          <w:highlight w:val="white"/>
        </w:rPr>
        <w:t>preregistered</w:t>
      </w:r>
      <w:r w:rsidR="00604B16">
        <w:rPr>
          <w:color w:val="000000" w:themeColor="text1"/>
          <w:highlight w:val="white"/>
        </w:rPr>
        <w:t xml:space="preserve"> plans for interpretation of results (for detailed discussion see Supplementary Online Materials – Reviewed)</w:t>
      </w:r>
      <w:r w:rsidRPr="00F32498">
        <w:rPr>
          <w:color w:val="000000" w:themeColor="text1"/>
          <w:highlight w:val="white"/>
        </w:rPr>
        <w:t>.</w:t>
      </w:r>
      <w:r w:rsidRPr="00F32498">
        <w:rPr>
          <w:color w:val="000000" w:themeColor="text1"/>
        </w:rPr>
        <w:t xml:space="preserve"> </w:t>
      </w:r>
    </w:p>
    <w:p w14:paraId="49F13011" w14:textId="5C9DE094" w:rsidR="00A53161" w:rsidRDefault="007628D7" w:rsidP="00411429">
      <w:pPr>
        <w:rPr>
          <w:color w:val="000000" w:themeColor="text1"/>
          <w:highlight w:val="white"/>
        </w:rPr>
      </w:pPr>
      <w:bookmarkStart w:id="12" w:name="_Hlk31201009"/>
      <w:r w:rsidRPr="001C49A8">
        <w:rPr>
          <w:b/>
          <w:bCs/>
          <w:color w:val="000000" w:themeColor="text1"/>
          <w:highlight w:val="white"/>
        </w:rPr>
        <w:t>Comparison of ‘</w:t>
      </w:r>
      <w:r w:rsidR="00F570AB" w:rsidRPr="001C49A8">
        <w:rPr>
          <w:b/>
          <w:bCs/>
          <w:color w:val="000000" w:themeColor="text1"/>
          <w:highlight w:val="white"/>
        </w:rPr>
        <w:t>c</w:t>
      </w:r>
      <w:r w:rsidRPr="001C49A8">
        <w:rPr>
          <w:b/>
          <w:bCs/>
          <w:color w:val="000000" w:themeColor="text1"/>
          <w:highlight w:val="white"/>
        </w:rPr>
        <w:t>ontingency-</w:t>
      </w:r>
      <w:r w:rsidR="00F570AB" w:rsidRPr="001C49A8">
        <w:rPr>
          <w:b/>
          <w:bCs/>
          <w:color w:val="000000" w:themeColor="text1"/>
          <w:highlight w:val="white"/>
        </w:rPr>
        <w:t>a</w:t>
      </w:r>
      <w:r w:rsidRPr="001C49A8">
        <w:rPr>
          <w:b/>
          <w:bCs/>
          <w:color w:val="000000" w:themeColor="text1"/>
          <w:highlight w:val="white"/>
        </w:rPr>
        <w:t>ware’ vs. ‘</w:t>
      </w:r>
      <w:r w:rsidR="00F570AB" w:rsidRPr="001C49A8">
        <w:rPr>
          <w:b/>
          <w:bCs/>
          <w:color w:val="000000" w:themeColor="text1"/>
          <w:highlight w:val="white"/>
        </w:rPr>
        <w:t>u</w:t>
      </w:r>
      <w:r w:rsidRPr="001C49A8">
        <w:rPr>
          <w:b/>
          <w:bCs/>
          <w:color w:val="000000" w:themeColor="text1"/>
          <w:highlight w:val="white"/>
        </w:rPr>
        <w:t xml:space="preserve">naware’ </w:t>
      </w:r>
      <w:r w:rsidR="00F570AB" w:rsidRPr="001C49A8">
        <w:rPr>
          <w:b/>
          <w:bCs/>
          <w:color w:val="000000" w:themeColor="text1"/>
          <w:highlight w:val="white"/>
        </w:rPr>
        <w:t>p</w:t>
      </w:r>
      <w:r w:rsidRPr="001C49A8">
        <w:rPr>
          <w:b/>
          <w:bCs/>
          <w:color w:val="000000" w:themeColor="text1"/>
          <w:highlight w:val="white"/>
        </w:rPr>
        <w:t>articipants.</w:t>
      </w:r>
      <w:r w:rsidRPr="00F32498">
        <w:rPr>
          <w:color w:val="000000" w:themeColor="text1"/>
          <w:highlight w:val="white"/>
        </w:rPr>
        <w:t xml:space="preserve"> </w:t>
      </w:r>
      <w:bookmarkEnd w:id="12"/>
      <w:r w:rsidR="00A53161" w:rsidRPr="00F32498">
        <w:rPr>
          <w:color w:val="000000" w:themeColor="text1"/>
        </w:rPr>
        <w:t xml:space="preserve">In all previous analyses, ‘contingency-aware’ participants were excluded. Yet one could also examine </w:t>
      </w:r>
      <w:r w:rsidR="003B2324">
        <w:rPr>
          <w:color w:val="000000" w:themeColor="text1"/>
        </w:rPr>
        <w:t>whether</w:t>
      </w:r>
      <w:r w:rsidR="00A53161" w:rsidRPr="00F32498">
        <w:rPr>
          <w:color w:val="000000" w:themeColor="text1"/>
        </w:rPr>
        <w:t xml:space="preserve"> awareness/recollective memory moderate the size of EC effects. With this in mind, we divided participants into two groups (‘aware’ and ‘unaware’) using the four aforementioned criteria, and then carried out an additional set of </w:t>
      </w:r>
      <w:r w:rsidR="00F50F76">
        <w:rPr>
          <w:color w:val="000000" w:themeColor="text1"/>
        </w:rPr>
        <w:t>secondary</w:t>
      </w:r>
      <w:r w:rsidR="00F50F76" w:rsidRPr="00F32498">
        <w:rPr>
          <w:color w:val="000000" w:themeColor="text1"/>
        </w:rPr>
        <w:t xml:space="preserve"> </w:t>
      </w:r>
      <w:r w:rsidR="00A53161" w:rsidRPr="00F32498">
        <w:rPr>
          <w:color w:val="000000" w:themeColor="text1"/>
        </w:rPr>
        <w:t>analyses that compare</w:t>
      </w:r>
      <w:r w:rsidR="00F50F76">
        <w:rPr>
          <w:color w:val="000000" w:themeColor="text1"/>
        </w:rPr>
        <w:t>d</w:t>
      </w:r>
      <w:r w:rsidR="00A53161" w:rsidRPr="00F32498">
        <w:rPr>
          <w:color w:val="000000" w:themeColor="text1"/>
        </w:rPr>
        <w:t xml:space="preserve"> EC effects between these two groups using a multilevel moderator meta-analysis model.</w:t>
      </w:r>
      <w:r w:rsidR="00A53161">
        <w:rPr>
          <w:color w:val="000000" w:themeColor="text1"/>
        </w:rPr>
        <w:t xml:space="preserve"> </w:t>
      </w:r>
      <w:r w:rsidR="00A53161" w:rsidRPr="00E22145">
        <w:t xml:space="preserve">Note </w:t>
      </w:r>
      <w:r w:rsidR="00B9463E">
        <w:t xml:space="preserve">however </w:t>
      </w:r>
      <w:r w:rsidR="00A53161" w:rsidRPr="00E22145">
        <w:t xml:space="preserve">that the results obtained from such a comparison should be interpreted with extreme caution. </w:t>
      </w:r>
      <w:r w:rsidR="00345915">
        <w:t xml:space="preserve">Previous research has argued that </w:t>
      </w:r>
      <w:r w:rsidR="00A53161" w:rsidRPr="00E22145">
        <w:t xml:space="preserve">it is conceptually and statistically problematic to </w:t>
      </w:r>
      <w:r w:rsidR="00A53161" w:rsidRPr="001343D2">
        <w:t>use one outcome measure as a moderator of another outcome measure, due to the correlational nature of their relation (e.g., Gawronski &amp; Walther, 2012).</w:t>
      </w:r>
      <w:r w:rsidR="00345915">
        <w:t xml:space="preserve"> More broadly, caution is warranted in the interpretation of all analyses, given that</w:t>
      </w:r>
      <w:r w:rsidR="00345915" w:rsidRPr="00E22145">
        <w:t xml:space="preserve"> any attempt to detect differences in EC effects between putatively ‘aware’ and ‘unaware’ participants will ultimately depend on the reliability of the awareness measure used, and of the EC procedure itself</w:t>
      </w:r>
      <w:r w:rsidR="00345915">
        <w:t xml:space="preserve"> (Shanks, 2017)</w:t>
      </w:r>
      <w:r w:rsidR="00345915" w:rsidRPr="00E22145">
        <w:t>. Previous evidence suggests that unconscious learning paradigms and awareness tests tend to yield unreliable measures (e.g., Vadillo</w:t>
      </w:r>
      <w:r w:rsidR="00345915">
        <w:t xml:space="preserve"> et al.</w:t>
      </w:r>
      <w:r w:rsidR="00345915" w:rsidRPr="00E22145">
        <w:t xml:space="preserve">, </w:t>
      </w:r>
      <w:r w:rsidR="00345915">
        <w:t>2020</w:t>
      </w:r>
      <w:r w:rsidR="00345915" w:rsidRPr="00E22145">
        <w:t xml:space="preserve">). </w:t>
      </w:r>
    </w:p>
    <w:p w14:paraId="0782A825" w14:textId="4FA37B51" w:rsidR="007628D7" w:rsidRPr="00F32498" w:rsidRDefault="00D96803" w:rsidP="00252903">
      <w:pPr>
        <w:rPr>
          <w:color w:val="000000" w:themeColor="text1"/>
        </w:rPr>
      </w:pPr>
      <w:r w:rsidRPr="00F32498">
        <w:rPr>
          <w:color w:val="000000" w:themeColor="text1"/>
          <w:highlight w:val="white"/>
        </w:rPr>
        <w:t>Whereas the previous meta</w:t>
      </w:r>
      <w:r>
        <w:rPr>
          <w:color w:val="000000" w:themeColor="text1"/>
          <w:highlight w:val="white"/>
        </w:rPr>
        <w:t>-</w:t>
      </w:r>
      <w:r w:rsidRPr="00F32498">
        <w:rPr>
          <w:color w:val="000000" w:themeColor="text1"/>
          <w:highlight w:val="white"/>
        </w:rPr>
        <w:t xml:space="preserve">analyses examined whether EC effects were found in ‘unaware’ participants, the following analyses examined whether EC effects differed between those who were ‘aware’ versus ‘unaware’. In each case </w:t>
      </w:r>
      <w:r w:rsidR="004571CB">
        <w:rPr>
          <w:color w:val="000000" w:themeColor="text1"/>
          <w:highlight w:val="white"/>
        </w:rPr>
        <w:t xml:space="preserve">between the different awareness exclusion criteria, </w:t>
      </w:r>
      <w:r w:rsidRPr="00F32498">
        <w:rPr>
          <w:color w:val="000000" w:themeColor="text1"/>
          <w:highlight w:val="white"/>
        </w:rPr>
        <w:t>rather than excluding participants based on a given awareness criterion, all participants were instead included and that criterion was employed as a moderator in the meta-analysis.</w:t>
      </w:r>
      <w:r w:rsidRPr="00B72CB0">
        <w:rPr>
          <w:color w:val="000000" w:themeColor="text1"/>
          <w:highlight w:val="white"/>
        </w:rPr>
        <w:t xml:space="preserve"> We did so in order to examine if the ‘contingency-aware’ participants excluded in previous analyses produced higher or lower EC effects than their ‘contingency-</w:t>
      </w:r>
      <w:r w:rsidRPr="00B72CB0">
        <w:rPr>
          <w:color w:val="000000" w:themeColor="text1"/>
          <w:highlight w:val="white"/>
        </w:rPr>
        <w:lastRenderedPageBreak/>
        <w:t xml:space="preserve">unaware’ counterparts. </w:t>
      </w:r>
      <w:r w:rsidR="007628D7" w:rsidRPr="00F32498">
        <w:rPr>
          <w:color w:val="000000" w:themeColor="text1"/>
        </w:rPr>
        <w:t xml:space="preserve">All moderator analyses reported in this section included a random intercept </w:t>
      </w:r>
      <w:r w:rsidR="008F563C" w:rsidRPr="00F32498">
        <w:rPr>
          <w:color w:val="000000" w:themeColor="text1"/>
        </w:rPr>
        <w:t xml:space="preserve">for data collection site </w:t>
      </w:r>
      <w:r w:rsidR="007628D7" w:rsidRPr="00F32498">
        <w:rPr>
          <w:color w:val="000000" w:themeColor="text1"/>
        </w:rPr>
        <w:t xml:space="preserve">in order to account for the dependencies between effect sizes coming from the same experimental setting. </w:t>
      </w:r>
      <w:r w:rsidR="00CB5E0F" w:rsidRPr="00F32498">
        <w:rPr>
          <w:color w:val="000000" w:themeColor="text1"/>
        </w:rPr>
        <w:t>In each case, we report only the difference between the two conditions (i.e., moderation test) and the effect size in the ‘aware’ group (effect sizes in the ‘unaware’ groups can be found in the previous meta</w:t>
      </w:r>
      <w:r w:rsidR="00447B11">
        <w:rPr>
          <w:color w:val="000000" w:themeColor="text1"/>
        </w:rPr>
        <w:t>-</w:t>
      </w:r>
      <w:r w:rsidR="00CB5E0F" w:rsidRPr="00F32498">
        <w:rPr>
          <w:color w:val="000000" w:themeColor="text1"/>
        </w:rPr>
        <w:t>analyses).</w:t>
      </w:r>
    </w:p>
    <w:p w14:paraId="0377D35B" w14:textId="3900F4ED" w:rsidR="007628D7" w:rsidRPr="00F32498" w:rsidRDefault="007628D7" w:rsidP="007712B2">
      <w:pPr>
        <w:rPr>
          <w:color w:val="000000" w:themeColor="text1"/>
        </w:rPr>
      </w:pPr>
      <w:r w:rsidRPr="00F32498">
        <w:rPr>
          <w:color w:val="000000" w:themeColor="text1"/>
        </w:rPr>
        <w:t xml:space="preserve">First, </w:t>
      </w:r>
      <w:bookmarkStart w:id="13" w:name="_Hlk31201054"/>
      <w:r w:rsidRPr="00F32498">
        <w:rPr>
          <w:color w:val="000000" w:themeColor="text1"/>
        </w:rPr>
        <w:t xml:space="preserve">participants classified as ‘aware’ according to the </w:t>
      </w:r>
      <w:r w:rsidR="00CB5E0F" w:rsidRPr="00F32498">
        <w:rPr>
          <w:color w:val="000000" w:themeColor="text1"/>
        </w:rPr>
        <w:t xml:space="preserve">Olson </w:t>
      </w:r>
      <w:r w:rsidR="007F4F0B">
        <w:rPr>
          <w:color w:val="000000" w:themeColor="text1"/>
        </w:rPr>
        <w:t>and</w:t>
      </w:r>
      <w:r w:rsidR="00CB5E0F" w:rsidRPr="00F32498">
        <w:rPr>
          <w:color w:val="000000" w:themeColor="text1"/>
        </w:rPr>
        <w:t xml:space="preserve"> Fazio (2001) </w:t>
      </w:r>
      <w:r w:rsidRPr="00F32498">
        <w:rPr>
          <w:color w:val="000000" w:themeColor="text1"/>
          <w:highlight w:val="white"/>
        </w:rPr>
        <w:t>criteri</w:t>
      </w:r>
      <w:r w:rsidR="00CB5E0F" w:rsidRPr="00F32498">
        <w:rPr>
          <w:color w:val="000000" w:themeColor="text1"/>
          <w:highlight w:val="white"/>
        </w:rPr>
        <w:t>on</w:t>
      </w:r>
      <w:r w:rsidRPr="00F32498">
        <w:rPr>
          <w:color w:val="000000" w:themeColor="text1"/>
        </w:rPr>
        <w:t xml:space="preserve"> showed a small</w:t>
      </w:r>
      <w:r w:rsidR="00F91799" w:rsidRPr="00F32498">
        <w:rPr>
          <w:color w:val="000000" w:themeColor="text1"/>
        </w:rPr>
        <w:t xml:space="preserve">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E606DC" w:rsidRPr="00F32498">
        <w:rPr>
          <w:color w:val="000000" w:themeColor="text1"/>
        </w:rPr>
        <w:t>0</w:t>
      </w:r>
      <w:r w:rsidRPr="00F32498">
        <w:rPr>
          <w:color w:val="000000" w:themeColor="text1"/>
        </w:rPr>
        <w:t>.</w:t>
      </w:r>
      <w:r w:rsidR="006D7FD7" w:rsidRPr="00F32498">
        <w:rPr>
          <w:color w:val="000000" w:themeColor="text1"/>
        </w:rPr>
        <w:t>30</w:t>
      </w:r>
      <w:r w:rsidRPr="00F32498">
        <w:rPr>
          <w:color w:val="000000" w:themeColor="text1"/>
        </w:rPr>
        <w:t>, 95% CI [</w:t>
      </w:r>
      <w:r w:rsidR="00E606DC" w:rsidRPr="00F32498">
        <w:rPr>
          <w:color w:val="000000" w:themeColor="text1"/>
        </w:rPr>
        <w:t>0</w:t>
      </w:r>
      <w:r w:rsidRPr="00F32498">
        <w:rPr>
          <w:color w:val="000000" w:themeColor="text1"/>
        </w:rPr>
        <w:t>.</w:t>
      </w:r>
      <w:r w:rsidR="006D7FD7" w:rsidRPr="00F32498">
        <w:rPr>
          <w:color w:val="000000" w:themeColor="text1"/>
        </w:rPr>
        <w:t>0</w:t>
      </w:r>
      <w:r w:rsidR="00D930AC" w:rsidRPr="00F32498">
        <w:rPr>
          <w:color w:val="000000" w:themeColor="text1"/>
        </w:rPr>
        <w:t>4</w:t>
      </w:r>
      <w:r w:rsidRPr="00F32498">
        <w:rPr>
          <w:color w:val="000000" w:themeColor="text1"/>
        </w:rPr>
        <w:t xml:space="preserve">, </w:t>
      </w:r>
      <w:r w:rsidR="00E606DC" w:rsidRPr="00F32498">
        <w:rPr>
          <w:color w:val="000000" w:themeColor="text1"/>
        </w:rPr>
        <w:t>0</w:t>
      </w:r>
      <w:r w:rsidRPr="00F32498">
        <w:rPr>
          <w:color w:val="000000" w:themeColor="text1"/>
        </w:rPr>
        <w:t>.</w:t>
      </w:r>
      <w:r w:rsidR="006D7FD7" w:rsidRPr="00F32498">
        <w:rPr>
          <w:color w:val="000000" w:themeColor="text1"/>
        </w:rPr>
        <w:t>5</w:t>
      </w:r>
      <w:r w:rsidR="00D930AC"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6D7FD7" w:rsidRPr="00F32498">
        <w:rPr>
          <w:color w:val="000000" w:themeColor="text1"/>
        </w:rPr>
        <w:t>2</w:t>
      </w:r>
      <w:r w:rsidRPr="00F32498">
        <w:rPr>
          <w:color w:val="000000" w:themeColor="text1"/>
        </w:rPr>
        <w:t>.</w:t>
      </w:r>
      <w:r w:rsidR="006D7FD7" w:rsidRPr="00F32498">
        <w:rPr>
          <w:color w:val="000000" w:themeColor="text1"/>
        </w:rPr>
        <w:t>23</w:t>
      </w:r>
      <w:r w:rsidRPr="00F32498">
        <w:rPr>
          <w:color w:val="000000" w:themeColor="text1"/>
        </w:rPr>
        <w:t xml:space="preserve">, </w:t>
      </w:r>
      <w:r w:rsidRPr="00F32498">
        <w:rPr>
          <w:i/>
          <w:color w:val="000000" w:themeColor="text1"/>
        </w:rPr>
        <w:t>p</w:t>
      </w:r>
      <w:r w:rsidRPr="00F32498">
        <w:rPr>
          <w:color w:val="000000" w:themeColor="text1"/>
        </w:rPr>
        <w:t xml:space="preserve"> = .</w:t>
      </w:r>
      <w:r w:rsidR="006D7FD7" w:rsidRPr="00F32498">
        <w:rPr>
          <w:color w:val="000000" w:themeColor="text1"/>
        </w:rPr>
        <w:t>02</w:t>
      </w:r>
      <w:r w:rsidR="00F91799" w:rsidRPr="00F32498">
        <w:rPr>
          <w:color w:val="000000" w:themeColor="text1"/>
        </w:rPr>
        <w:t>6</w:t>
      </w:r>
      <w:r w:rsidRPr="00F32498">
        <w:rPr>
          <w:color w:val="000000" w:themeColor="text1"/>
        </w:rPr>
        <w:t xml:space="preserve">. </w:t>
      </w:r>
      <w:bookmarkEnd w:id="13"/>
      <w:r w:rsidR="00CB5E0F" w:rsidRPr="00F32498">
        <w:rPr>
          <w:color w:val="000000" w:themeColor="text1"/>
        </w:rPr>
        <w:t xml:space="preserve">Results from the </w:t>
      </w:r>
      <w:r w:rsidRPr="00F32498">
        <w:rPr>
          <w:color w:val="000000" w:themeColor="text1"/>
        </w:rPr>
        <w:t xml:space="preserve">moderator test </w:t>
      </w:r>
      <w:r w:rsidR="00CB5E0F" w:rsidRPr="00F32498">
        <w:rPr>
          <w:color w:val="000000" w:themeColor="text1"/>
        </w:rPr>
        <w:t xml:space="preserve">did not provide evidence that EC effects differed between ‘aware’ and </w:t>
      </w:r>
      <w:r w:rsidR="008A2967" w:rsidRPr="00F32498">
        <w:rPr>
          <w:color w:val="000000" w:themeColor="text1"/>
        </w:rPr>
        <w:t>‘</w:t>
      </w:r>
      <w:r w:rsidRPr="00F32498">
        <w:rPr>
          <w:color w:val="000000" w:themeColor="text1"/>
        </w:rPr>
        <w:t>unaware</w:t>
      </w:r>
      <w:r w:rsidR="008A2967" w:rsidRPr="00F32498">
        <w:rPr>
          <w:color w:val="000000" w:themeColor="text1"/>
        </w:rPr>
        <w:t>’</w:t>
      </w:r>
      <w:r w:rsidRPr="00F32498">
        <w:rPr>
          <w:color w:val="000000" w:themeColor="text1"/>
        </w:rPr>
        <w:t xml:space="preserve"> participants,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Pr="00F32498">
        <w:rPr>
          <w:color w:val="000000" w:themeColor="text1"/>
        </w:rPr>
        <w:t>.</w:t>
      </w:r>
      <w:r w:rsidR="008A2967" w:rsidRPr="00F32498">
        <w:rPr>
          <w:color w:val="000000" w:themeColor="text1"/>
        </w:rPr>
        <w:t>59</w:t>
      </w:r>
      <w:r w:rsidRPr="00F32498">
        <w:rPr>
          <w:color w:val="000000" w:themeColor="text1"/>
        </w:rPr>
        <w:t xml:space="preserve">, </w:t>
      </w:r>
      <w:r w:rsidRPr="00F32498">
        <w:rPr>
          <w:i/>
          <w:color w:val="000000" w:themeColor="text1"/>
        </w:rPr>
        <w:t>p</w:t>
      </w:r>
      <w:r w:rsidRPr="00F32498">
        <w:rPr>
          <w:color w:val="000000" w:themeColor="text1"/>
        </w:rPr>
        <w:t xml:space="preserve"> = .</w:t>
      </w:r>
      <w:r w:rsidR="00D73D44" w:rsidRPr="00F32498">
        <w:rPr>
          <w:color w:val="000000" w:themeColor="text1"/>
        </w:rPr>
        <w:t>20</w:t>
      </w:r>
      <w:r w:rsidR="00877247" w:rsidRPr="00F32498">
        <w:rPr>
          <w:color w:val="000000" w:themeColor="text1"/>
        </w:rPr>
        <w:t>7</w:t>
      </w:r>
      <w:r w:rsidRPr="00F32498">
        <w:rPr>
          <w:color w:val="000000" w:themeColor="text1"/>
        </w:rPr>
        <w:t>.</w:t>
      </w:r>
      <w:r w:rsidR="00C64F5F">
        <w:rPr>
          <w:color w:val="000000" w:themeColor="text1"/>
        </w:rPr>
        <w:t xml:space="preserve"> </w:t>
      </w:r>
      <w:r w:rsidRPr="00F32498">
        <w:rPr>
          <w:color w:val="000000" w:themeColor="text1"/>
        </w:rPr>
        <w:t xml:space="preserve">Second, participants classified as ‘aware’ according to the modified </w:t>
      </w:r>
      <w:r w:rsidR="00F02281" w:rsidRPr="00F32498">
        <w:rPr>
          <w:color w:val="000000" w:themeColor="text1"/>
        </w:rPr>
        <w:t xml:space="preserve">Olson </w:t>
      </w:r>
      <w:r w:rsidR="007F4F0B">
        <w:rPr>
          <w:color w:val="000000" w:themeColor="text1"/>
        </w:rPr>
        <w:t xml:space="preserve">and </w:t>
      </w:r>
      <w:r w:rsidR="00F02281" w:rsidRPr="00F32498">
        <w:rPr>
          <w:color w:val="000000" w:themeColor="text1"/>
        </w:rPr>
        <w:t xml:space="preserve">Fazio (2001) </w:t>
      </w:r>
      <w:r w:rsidRPr="00F32498">
        <w:rPr>
          <w:color w:val="000000" w:themeColor="text1"/>
        </w:rPr>
        <w:t>criteri</w:t>
      </w:r>
      <w:r w:rsidR="00F02281" w:rsidRPr="00F32498">
        <w:rPr>
          <w:color w:val="000000" w:themeColor="text1"/>
        </w:rPr>
        <w:t>on</w:t>
      </w:r>
      <w:r w:rsidRPr="00F32498">
        <w:rPr>
          <w:color w:val="000000" w:themeColor="text1"/>
        </w:rPr>
        <w:t xml:space="preserve"> showed a </w:t>
      </w:r>
      <w:r w:rsidR="00F02281" w:rsidRPr="00F32498">
        <w:rPr>
          <w:color w:val="000000" w:themeColor="text1"/>
        </w:rPr>
        <w:t xml:space="preserve">small </w:t>
      </w:r>
      <w:r w:rsidRPr="00F32498">
        <w:rPr>
          <w:color w:val="000000" w:themeColor="text1"/>
        </w:rPr>
        <w:t xml:space="preserve">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BE46BB" w:rsidRPr="00F32498">
        <w:rPr>
          <w:color w:val="000000" w:themeColor="text1"/>
        </w:rPr>
        <w:t>0</w:t>
      </w:r>
      <w:r w:rsidRPr="00F32498">
        <w:rPr>
          <w:color w:val="000000" w:themeColor="text1"/>
        </w:rPr>
        <w:t>.</w:t>
      </w:r>
      <w:r w:rsidR="00F03325" w:rsidRPr="00F32498">
        <w:rPr>
          <w:color w:val="000000" w:themeColor="text1"/>
        </w:rPr>
        <w:t>33</w:t>
      </w:r>
      <w:r w:rsidRPr="00F32498">
        <w:rPr>
          <w:color w:val="000000" w:themeColor="text1"/>
        </w:rPr>
        <w:t>, 95% CI [</w:t>
      </w:r>
      <w:r w:rsidR="00BE46BB" w:rsidRPr="00F32498">
        <w:rPr>
          <w:color w:val="000000" w:themeColor="text1"/>
        </w:rPr>
        <w:t>0</w:t>
      </w:r>
      <w:r w:rsidRPr="00F32498">
        <w:rPr>
          <w:color w:val="000000" w:themeColor="text1"/>
        </w:rPr>
        <w:t>.</w:t>
      </w:r>
      <w:r w:rsidR="00F03325" w:rsidRPr="00F32498">
        <w:rPr>
          <w:color w:val="000000" w:themeColor="text1"/>
        </w:rPr>
        <w:t>20</w:t>
      </w:r>
      <w:r w:rsidRPr="00F32498">
        <w:rPr>
          <w:color w:val="000000" w:themeColor="text1"/>
        </w:rPr>
        <w:t xml:space="preserve">, </w:t>
      </w:r>
      <w:r w:rsidR="00BE46BB" w:rsidRPr="00F32498">
        <w:rPr>
          <w:color w:val="000000" w:themeColor="text1"/>
        </w:rPr>
        <w:t>0</w:t>
      </w:r>
      <w:r w:rsidRPr="00F32498">
        <w:rPr>
          <w:color w:val="000000" w:themeColor="text1"/>
        </w:rPr>
        <w:t>.</w:t>
      </w:r>
      <w:r w:rsidR="00BE46BB" w:rsidRPr="00F32498">
        <w:rPr>
          <w:color w:val="000000" w:themeColor="text1"/>
        </w:rPr>
        <w:t>4</w:t>
      </w:r>
      <w:r w:rsidR="00F03325" w:rsidRPr="00F32498">
        <w:rPr>
          <w:color w:val="000000" w:themeColor="text1"/>
        </w:rPr>
        <w:t>6</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01</w:t>
      </w:r>
      <w:r w:rsidRPr="00F32498">
        <w:rPr>
          <w:color w:val="000000" w:themeColor="text1"/>
        </w:rPr>
        <w:t xml:space="preserve">, </w:t>
      </w:r>
      <w:r w:rsidRPr="00F32498">
        <w:rPr>
          <w:i/>
          <w:color w:val="000000" w:themeColor="text1"/>
        </w:rPr>
        <w:t>p</w:t>
      </w:r>
      <w:r w:rsidRPr="00F32498">
        <w:rPr>
          <w:color w:val="000000" w:themeColor="text1"/>
        </w:rPr>
        <w:t xml:space="preserve"> </w:t>
      </w:r>
      <w:r w:rsidR="00BE46BB" w:rsidRPr="00F32498">
        <w:rPr>
          <w:color w:val="000000" w:themeColor="text1"/>
        </w:rPr>
        <w:t xml:space="preserve">&lt; </w:t>
      </w:r>
      <w:r w:rsidRPr="00F32498">
        <w:rPr>
          <w:color w:val="000000" w:themeColor="text1"/>
        </w:rPr>
        <w:t>.</w:t>
      </w:r>
      <w:r w:rsidR="00BE46BB" w:rsidRPr="00F32498">
        <w:rPr>
          <w:color w:val="000000" w:themeColor="text1"/>
        </w:rPr>
        <w:t>001</w:t>
      </w:r>
      <w:r w:rsidRPr="00F32498">
        <w:rPr>
          <w:color w:val="000000" w:themeColor="text1"/>
        </w:rPr>
        <w:t xml:space="preserve">. The moderator test </w:t>
      </w:r>
      <w:r w:rsidR="00CB5E0F" w:rsidRPr="00F32498">
        <w:rPr>
          <w:color w:val="000000" w:themeColor="text1"/>
        </w:rPr>
        <w:t xml:space="preserve">demonstrated </w:t>
      </w:r>
      <w:r w:rsidR="00DB4F1A">
        <w:rPr>
          <w:color w:val="000000" w:themeColor="text1"/>
        </w:rPr>
        <w:t xml:space="preserve">that </w:t>
      </w:r>
      <w:r w:rsidR="00CB5E0F"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w:t>
      </w:r>
      <w:r w:rsidR="00BE46BB" w:rsidRPr="00F32498">
        <w:rPr>
          <w:color w:val="000000" w:themeColor="text1"/>
        </w:rPr>
        <w:t>2</w:t>
      </w:r>
      <w:r w:rsidRPr="00F32498">
        <w:rPr>
          <w:color w:val="000000" w:themeColor="text1"/>
        </w:rPr>
        <w:t>.</w:t>
      </w:r>
      <w:r w:rsidR="00BE46BB" w:rsidRPr="00F32498">
        <w:rPr>
          <w:color w:val="000000" w:themeColor="text1"/>
        </w:rPr>
        <w:t>90</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r w:rsidR="00C64F5F">
        <w:rPr>
          <w:color w:val="000000" w:themeColor="text1"/>
        </w:rPr>
        <w:t xml:space="preserve"> </w:t>
      </w:r>
      <w:r w:rsidRPr="00F32498">
        <w:rPr>
          <w:color w:val="000000" w:themeColor="text1"/>
        </w:rPr>
        <w:t xml:space="preserve">Third, participants classified as ‘aware’ according to the </w:t>
      </w:r>
      <w:r w:rsidRPr="00F32498">
        <w:rPr>
          <w:color w:val="000000" w:themeColor="text1"/>
          <w:highlight w:val="white"/>
        </w:rPr>
        <w:t xml:space="preserve">original Bar-Anan et al. </w:t>
      </w:r>
      <w:r w:rsidR="00F02281" w:rsidRPr="00F32498">
        <w:rPr>
          <w:color w:val="000000" w:themeColor="text1"/>
          <w:highlight w:val="white"/>
        </w:rPr>
        <w:t xml:space="preserve">(2010) </w:t>
      </w:r>
      <w:r w:rsidRPr="00F32498">
        <w:rPr>
          <w:color w:val="000000" w:themeColor="text1"/>
          <w:highlight w:val="white"/>
        </w:rPr>
        <w:t>criteri</w:t>
      </w:r>
      <w:r w:rsidR="00F02281" w:rsidRPr="00F32498">
        <w:rPr>
          <w:color w:val="000000" w:themeColor="text1"/>
          <w:highlight w:val="white"/>
        </w:rPr>
        <w:t>on</w:t>
      </w:r>
      <w:r w:rsidRPr="00F32498">
        <w:rPr>
          <w:color w:val="000000" w:themeColor="text1"/>
          <w:highlight w:val="white"/>
        </w:rPr>
        <w:t xml:space="preserve"> </w:t>
      </w:r>
      <w:r w:rsidRPr="00F32498">
        <w:rPr>
          <w:color w:val="000000" w:themeColor="text1"/>
        </w:rPr>
        <w:t xml:space="preserve">showed a small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974DA0" w:rsidRPr="00F32498">
        <w:rPr>
          <w:color w:val="000000" w:themeColor="text1"/>
        </w:rPr>
        <w:t>0</w:t>
      </w:r>
      <w:r w:rsidRPr="00F32498">
        <w:rPr>
          <w:color w:val="000000" w:themeColor="text1"/>
        </w:rPr>
        <w:t>.</w:t>
      </w:r>
      <w:r w:rsidR="00974DA0" w:rsidRPr="00F32498">
        <w:rPr>
          <w:color w:val="000000" w:themeColor="text1"/>
        </w:rPr>
        <w:t>2</w:t>
      </w:r>
      <w:r w:rsidR="00F03325" w:rsidRPr="00F32498">
        <w:rPr>
          <w:color w:val="000000" w:themeColor="text1"/>
        </w:rPr>
        <w:t>4</w:t>
      </w:r>
      <w:r w:rsidRPr="00F32498">
        <w:rPr>
          <w:color w:val="000000" w:themeColor="text1"/>
        </w:rPr>
        <w:t>, 95% CI [</w:t>
      </w:r>
      <w:r w:rsidR="00974DA0" w:rsidRPr="00F32498">
        <w:rPr>
          <w:color w:val="000000" w:themeColor="text1"/>
        </w:rPr>
        <w:t>0</w:t>
      </w:r>
      <w:r w:rsidRPr="00F32498">
        <w:rPr>
          <w:color w:val="000000" w:themeColor="text1"/>
        </w:rPr>
        <w:t>.</w:t>
      </w:r>
      <w:r w:rsidR="00F03325" w:rsidRPr="00F32498">
        <w:rPr>
          <w:color w:val="000000" w:themeColor="text1"/>
        </w:rPr>
        <w:t>14</w:t>
      </w:r>
      <w:r w:rsidRPr="00F32498">
        <w:rPr>
          <w:color w:val="000000" w:themeColor="text1"/>
        </w:rPr>
        <w:t xml:space="preserve">, </w:t>
      </w:r>
      <w:r w:rsidR="00974DA0" w:rsidRPr="00F32498">
        <w:rPr>
          <w:color w:val="000000" w:themeColor="text1"/>
        </w:rPr>
        <w:t>0</w:t>
      </w:r>
      <w:r w:rsidRPr="00F32498">
        <w:rPr>
          <w:color w:val="000000" w:themeColor="text1"/>
        </w:rPr>
        <w:t>.</w:t>
      </w:r>
      <w:r w:rsidR="00974DA0" w:rsidRPr="00F32498">
        <w:rPr>
          <w:color w:val="000000" w:themeColor="text1"/>
        </w:rPr>
        <w:t>35</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4</w:t>
      </w:r>
      <w:r w:rsidRPr="00F32498">
        <w:rPr>
          <w:color w:val="000000" w:themeColor="text1"/>
        </w:rPr>
        <w:t>.</w:t>
      </w:r>
      <w:r w:rsidR="00F03325" w:rsidRPr="00F32498">
        <w:rPr>
          <w:color w:val="000000" w:themeColor="text1"/>
        </w:rPr>
        <w:t>60</w:t>
      </w:r>
      <w:r w:rsidRPr="00F32498">
        <w:rPr>
          <w:color w:val="000000" w:themeColor="text1"/>
        </w:rPr>
        <w:t xml:space="preserve">, </w:t>
      </w:r>
      <w:r w:rsidRPr="00F32498">
        <w:rPr>
          <w:i/>
          <w:color w:val="000000" w:themeColor="text1"/>
        </w:rPr>
        <w:t>p</w:t>
      </w:r>
      <w:r w:rsidRPr="00F32498">
        <w:rPr>
          <w:color w:val="000000" w:themeColor="text1"/>
        </w:rPr>
        <w:t xml:space="preserve"> </w:t>
      </w:r>
      <w:r w:rsidR="00F03325" w:rsidRPr="00F32498">
        <w:rPr>
          <w:color w:val="000000" w:themeColor="text1"/>
        </w:rPr>
        <w:t>&lt;</w:t>
      </w:r>
      <w:r w:rsidRPr="00F32498">
        <w:rPr>
          <w:color w:val="000000" w:themeColor="text1"/>
        </w:rPr>
        <w:t xml:space="preserve"> .</w:t>
      </w:r>
      <w:r w:rsidR="00974DA0" w:rsidRPr="00F32498">
        <w:rPr>
          <w:color w:val="000000" w:themeColor="text1"/>
        </w:rPr>
        <w:t>00</w:t>
      </w:r>
      <w:r w:rsidR="00F03325" w:rsidRPr="00F32498">
        <w:rPr>
          <w:color w:val="000000" w:themeColor="text1"/>
        </w:rPr>
        <w:t>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846230" w:rsidRPr="00F32498">
        <w:rPr>
          <w:color w:val="000000" w:themeColor="text1"/>
        </w:rPr>
        <w:t>1</w:t>
      </w:r>
      <w:r w:rsidRPr="00F32498">
        <w:rPr>
          <w:color w:val="000000" w:themeColor="text1"/>
        </w:rPr>
        <w:t xml:space="preserve">) = </w:t>
      </w:r>
      <w:r w:rsidR="00846230" w:rsidRPr="00F32498">
        <w:rPr>
          <w:color w:val="000000" w:themeColor="text1"/>
        </w:rPr>
        <w:t>8</w:t>
      </w:r>
      <w:r w:rsidRPr="00F32498">
        <w:rPr>
          <w:color w:val="000000" w:themeColor="text1"/>
        </w:rPr>
        <w:t>.</w:t>
      </w:r>
      <w:r w:rsidR="00846230" w:rsidRPr="00F32498">
        <w:rPr>
          <w:color w:val="000000" w:themeColor="text1"/>
        </w:rPr>
        <w:t>10</w:t>
      </w:r>
      <w:r w:rsidRPr="00F32498">
        <w:rPr>
          <w:color w:val="000000" w:themeColor="text1"/>
        </w:rPr>
        <w:t xml:space="preserve">, </w:t>
      </w:r>
      <w:r w:rsidRPr="00F32498">
        <w:rPr>
          <w:i/>
          <w:color w:val="000000" w:themeColor="text1"/>
        </w:rPr>
        <w:t>p</w:t>
      </w:r>
      <w:r w:rsidRPr="00F32498">
        <w:rPr>
          <w:color w:val="000000" w:themeColor="text1"/>
        </w:rPr>
        <w:t xml:space="preserve"> = .</w:t>
      </w:r>
      <w:r w:rsidR="00846230" w:rsidRPr="00F32498">
        <w:rPr>
          <w:color w:val="000000" w:themeColor="text1"/>
        </w:rPr>
        <w:t>004</w:t>
      </w:r>
      <w:r w:rsidRPr="00F32498">
        <w:rPr>
          <w:color w:val="000000" w:themeColor="text1"/>
        </w:rPr>
        <w:t xml:space="preserve">. Finally, participants classified as ‘aware’ according to the </w:t>
      </w:r>
      <w:r w:rsidRPr="00F32498">
        <w:rPr>
          <w:color w:val="000000" w:themeColor="text1"/>
          <w:highlight w:val="white"/>
        </w:rPr>
        <w:t xml:space="preserve">modified Bar-Anan et al. </w:t>
      </w:r>
      <w:r w:rsidR="00440112" w:rsidRPr="00F32498">
        <w:rPr>
          <w:color w:val="000000" w:themeColor="text1"/>
          <w:highlight w:val="white"/>
        </w:rPr>
        <w:t xml:space="preserve">(2010) </w:t>
      </w:r>
      <w:r w:rsidRPr="00F32498">
        <w:rPr>
          <w:color w:val="000000" w:themeColor="text1"/>
          <w:highlight w:val="white"/>
        </w:rPr>
        <w:t>criteri</w:t>
      </w:r>
      <w:r w:rsidR="00440112" w:rsidRPr="00F32498">
        <w:rPr>
          <w:color w:val="000000" w:themeColor="text1"/>
          <w:highlight w:val="white"/>
        </w:rPr>
        <w:t>on</w:t>
      </w:r>
      <w:r w:rsidR="00846230" w:rsidRPr="00F32498">
        <w:rPr>
          <w:color w:val="000000" w:themeColor="text1"/>
        </w:rPr>
        <w:t xml:space="preserve"> showed a medium</w:t>
      </w:r>
      <w:r w:rsidRPr="00F32498">
        <w:rPr>
          <w:color w:val="000000" w:themeColor="text1"/>
        </w:rPr>
        <w:t xml:space="preserve"> EC </w:t>
      </w:r>
      <w:r w:rsidRPr="00F32498">
        <w:rPr>
          <w:color w:val="000000" w:themeColor="text1"/>
          <w:highlight w:val="white"/>
        </w:rPr>
        <w:t xml:space="preserve">effect, </w:t>
      </w:r>
      <w:r w:rsidRPr="00F32498">
        <w:rPr>
          <w:color w:val="000000" w:themeColor="text1"/>
        </w:rPr>
        <w:t xml:space="preserve">Hedges’ </w:t>
      </w:r>
      <w:r w:rsidRPr="00F32498">
        <w:rPr>
          <w:i/>
          <w:color w:val="000000" w:themeColor="text1"/>
        </w:rPr>
        <w:t>g</w:t>
      </w:r>
      <w:r w:rsidRPr="00F32498">
        <w:rPr>
          <w:color w:val="000000" w:themeColor="text1"/>
        </w:rPr>
        <w:t xml:space="preserve"> = </w:t>
      </w:r>
      <w:r w:rsidR="00846230" w:rsidRPr="00F32498">
        <w:rPr>
          <w:color w:val="000000" w:themeColor="text1"/>
        </w:rPr>
        <w:t>0</w:t>
      </w:r>
      <w:r w:rsidRPr="00F32498">
        <w:rPr>
          <w:color w:val="000000" w:themeColor="text1"/>
        </w:rPr>
        <w:t>.</w:t>
      </w:r>
      <w:r w:rsidR="00846230" w:rsidRPr="00F32498">
        <w:rPr>
          <w:color w:val="000000" w:themeColor="text1"/>
        </w:rPr>
        <w:t>3</w:t>
      </w:r>
      <w:r w:rsidR="00F03325" w:rsidRPr="00F32498">
        <w:rPr>
          <w:color w:val="000000" w:themeColor="text1"/>
        </w:rPr>
        <w:t>7</w:t>
      </w:r>
      <w:r w:rsidRPr="00F32498">
        <w:rPr>
          <w:color w:val="000000" w:themeColor="text1"/>
        </w:rPr>
        <w:t>, 95% CI [</w:t>
      </w:r>
      <w:r w:rsidR="00846230" w:rsidRPr="00F32498">
        <w:rPr>
          <w:color w:val="000000" w:themeColor="text1"/>
        </w:rPr>
        <w:t>0</w:t>
      </w:r>
      <w:r w:rsidRPr="00F32498">
        <w:rPr>
          <w:color w:val="000000" w:themeColor="text1"/>
        </w:rPr>
        <w:t>.</w:t>
      </w:r>
      <w:r w:rsidR="00F03325" w:rsidRPr="00F32498">
        <w:rPr>
          <w:color w:val="000000" w:themeColor="text1"/>
        </w:rPr>
        <w:t>23</w:t>
      </w:r>
      <w:r w:rsidRPr="00F32498">
        <w:rPr>
          <w:color w:val="000000" w:themeColor="text1"/>
        </w:rPr>
        <w:t xml:space="preserve">, </w:t>
      </w:r>
      <w:r w:rsidR="00846230" w:rsidRPr="00F32498">
        <w:rPr>
          <w:color w:val="000000" w:themeColor="text1"/>
        </w:rPr>
        <w:t>0</w:t>
      </w:r>
      <w:r w:rsidRPr="00F32498">
        <w:rPr>
          <w:color w:val="000000" w:themeColor="text1"/>
        </w:rPr>
        <w:t>.</w:t>
      </w:r>
      <w:r w:rsidR="00F03325" w:rsidRPr="00F32498">
        <w:rPr>
          <w:color w:val="000000" w:themeColor="text1"/>
        </w:rPr>
        <w:t>51</w:t>
      </w:r>
      <w:r w:rsidRPr="00F32498">
        <w:rPr>
          <w:color w:val="000000" w:themeColor="text1"/>
        </w:rPr>
        <w:t xml:space="preserve">], </w:t>
      </w:r>
      <w:r w:rsidRPr="00F32498">
        <w:rPr>
          <w:i/>
          <w:color w:val="000000" w:themeColor="text1"/>
        </w:rPr>
        <w:t>z</w:t>
      </w:r>
      <w:r w:rsidRPr="00F32498">
        <w:rPr>
          <w:color w:val="000000" w:themeColor="text1"/>
        </w:rPr>
        <w:t xml:space="preserve"> = </w:t>
      </w:r>
      <w:r w:rsidR="00F03325" w:rsidRPr="00F32498">
        <w:rPr>
          <w:color w:val="000000" w:themeColor="text1"/>
        </w:rPr>
        <w:t>5</w:t>
      </w:r>
      <w:r w:rsidRPr="00F32498">
        <w:rPr>
          <w:color w:val="000000" w:themeColor="text1"/>
        </w:rPr>
        <w:t>.</w:t>
      </w:r>
      <w:r w:rsidR="00F03325" w:rsidRPr="00F32498">
        <w:rPr>
          <w:color w:val="000000" w:themeColor="text1"/>
        </w:rPr>
        <w:t>24</w:t>
      </w:r>
      <w:r w:rsidRPr="00F32498">
        <w:rPr>
          <w:color w:val="000000" w:themeColor="text1"/>
        </w:rPr>
        <w:t xml:space="preserve">, </w:t>
      </w:r>
      <w:r w:rsidRPr="00F32498">
        <w:rPr>
          <w:i/>
          <w:color w:val="000000" w:themeColor="text1"/>
        </w:rPr>
        <w:t>p</w:t>
      </w:r>
      <w:r w:rsidRPr="00F32498">
        <w:rPr>
          <w:color w:val="000000" w:themeColor="text1"/>
        </w:rPr>
        <w:t xml:space="preserve"> </w:t>
      </w:r>
      <w:r w:rsidR="00846230" w:rsidRPr="00F32498">
        <w:rPr>
          <w:color w:val="000000" w:themeColor="text1"/>
        </w:rPr>
        <w:t>&lt;</w:t>
      </w:r>
      <w:r w:rsidRPr="00F32498">
        <w:rPr>
          <w:color w:val="000000" w:themeColor="text1"/>
        </w:rPr>
        <w:t xml:space="preserve"> .</w:t>
      </w:r>
      <w:r w:rsidR="00846230" w:rsidRPr="00F32498">
        <w:rPr>
          <w:color w:val="000000" w:themeColor="text1"/>
        </w:rPr>
        <w:t>001</w:t>
      </w:r>
      <w:r w:rsidRPr="00F32498">
        <w:rPr>
          <w:color w:val="000000" w:themeColor="text1"/>
        </w:rPr>
        <w:t xml:space="preserve">. </w:t>
      </w:r>
      <w:r w:rsidR="00F02281" w:rsidRPr="00F32498">
        <w:rPr>
          <w:color w:val="000000" w:themeColor="text1"/>
        </w:rPr>
        <w:t xml:space="preserve">The moderator test demonstrated </w:t>
      </w:r>
      <w:r w:rsidR="00DB4F1A">
        <w:rPr>
          <w:color w:val="000000" w:themeColor="text1"/>
        </w:rPr>
        <w:t xml:space="preserve">that </w:t>
      </w:r>
      <w:r w:rsidR="00F02281" w:rsidRPr="00F32498">
        <w:rPr>
          <w:color w:val="000000" w:themeColor="text1"/>
        </w:rPr>
        <w:t>EC effects differed between ‘aware’ and ‘unaware’ participants</w:t>
      </w:r>
      <w:r w:rsidRPr="00F32498">
        <w:rPr>
          <w:color w:val="000000" w:themeColor="text1"/>
        </w:rPr>
        <w:t xml:space="preserve">, </w:t>
      </w:r>
      <w:r w:rsidRPr="00F32498">
        <w:rPr>
          <w:i/>
          <w:color w:val="000000" w:themeColor="text1"/>
        </w:rPr>
        <w:t>Q</w:t>
      </w:r>
      <w:r w:rsidRPr="00F32498">
        <w:rPr>
          <w:color w:val="000000" w:themeColor="text1"/>
        </w:rPr>
        <w:t>(</w:t>
      </w:r>
      <w:r w:rsidR="00D73D44" w:rsidRPr="00F32498">
        <w:rPr>
          <w:color w:val="000000" w:themeColor="text1"/>
        </w:rPr>
        <w:t>1</w:t>
      </w:r>
      <w:r w:rsidRPr="00F32498">
        <w:rPr>
          <w:color w:val="000000" w:themeColor="text1"/>
        </w:rPr>
        <w:t xml:space="preserve">) = </w:t>
      </w:r>
      <w:r w:rsidR="00D73D44" w:rsidRPr="00F32498">
        <w:rPr>
          <w:color w:val="000000" w:themeColor="text1"/>
        </w:rPr>
        <w:t>14</w:t>
      </w:r>
      <w:r w:rsidRPr="00F32498">
        <w:rPr>
          <w:color w:val="000000" w:themeColor="text1"/>
        </w:rPr>
        <w:t>.</w:t>
      </w:r>
      <w:r w:rsidR="00D73D44" w:rsidRPr="00F32498">
        <w:rPr>
          <w:color w:val="000000" w:themeColor="text1"/>
        </w:rPr>
        <w:t>9</w:t>
      </w:r>
      <w:r w:rsidR="00846230" w:rsidRPr="00F32498">
        <w:rPr>
          <w:color w:val="000000" w:themeColor="text1"/>
        </w:rPr>
        <w:t>4</w:t>
      </w:r>
      <w:r w:rsidRPr="00F32498">
        <w:rPr>
          <w:color w:val="000000" w:themeColor="text1"/>
        </w:rPr>
        <w:t xml:space="preserve">, </w:t>
      </w:r>
      <w:r w:rsidRPr="00F32498">
        <w:rPr>
          <w:i/>
          <w:color w:val="000000" w:themeColor="text1"/>
        </w:rPr>
        <w:t>p</w:t>
      </w:r>
      <w:r w:rsidRPr="00F32498">
        <w:rPr>
          <w:color w:val="000000" w:themeColor="text1"/>
        </w:rPr>
        <w:t xml:space="preserve"> </w:t>
      </w:r>
      <w:r w:rsidR="00D73D44" w:rsidRPr="00F32498">
        <w:rPr>
          <w:color w:val="000000" w:themeColor="text1"/>
        </w:rPr>
        <w:t xml:space="preserve">&lt; </w:t>
      </w:r>
      <w:r w:rsidRPr="00F32498">
        <w:rPr>
          <w:color w:val="000000" w:themeColor="text1"/>
        </w:rPr>
        <w:t>.</w:t>
      </w:r>
      <w:r w:rsidR="00D73D44" w:rsidRPr="00F32498">
        <w:rPr>
          <w:color w:val="000000" w:themeColor="text1"/>
        </w:rPr>
        <w:t>001</w:t>
      </w:r>
      <w:r w:rsidRPr="00F32498">
        <w:rPr>
          <w:color w:val="000000" w:themeColor="text1"/>
        </w:rPr>
        <w:t>.</w:t>
      </w:r>
    </w:p>
    <w:p w14:paraId="211F9FE7" w14:textId="74C0EE87" w:rsidR="00A951CF" w:rsidRDefault="00A951CF" w:rsidP="00252903">
      <w:pPr>
        <w:rPr>
          <w:color w:val="000000" w:themeColor="text1"/>
        </w:rPr>
      </w:pPr>
      <w:r w:rsidRPr="00F32498">
        <w:rPr>
          <w:color w:val="000000" w:themeColor="text1"/>
        </w:rPr>
        <w:t xml:space="preserve">We hypothesized that EC effects would be larger for contingency-aware than for contingency-unaware participants. We obtained support for this hypothesis when the three </w:t>
      </w:r>
      <w:r w:rsidR="00F50F76">
        <w:rPr>
          <w:color w:val="000000" w:themeColor="text1"/>
        </w:rPr>
        <w:t>secondary</w:t>
      </w:r>
      <w:r w:rsidR="00F50F76" w:rsidRPr="00F32498">
        <w:rPr>
          <w:color w:val="000000" w:themeColor="text1"/>
        </w:rPr>
        <w:t xml:space="preserve"> </w:t>
      </w:r>
      <w:r w:rsidRPr="00F32498">
        <w:rPr>
          <w:color w:val="000000" w:themeColor="text1"/>
        </w:rPr>
        <w:t xml:space="preserve">exclusion criteria were applied (Olson &amp; Fazio, 2001 modified; Bar-Anan et al., 2010, </w:t>
      </w:r>
      <w:r w:rsidR="004571CB">
        <w:rPr>
          <w:color w:val="000000" w:themeColor="text1"/>
        </w:rPr>
        <w:t>and</w:t>
      </w:r>
      <w:r w:rsidRPr="00F32498">
        <w:rPr>
          <w:color w:val="000000" w:themeColor="text1"/>
        </w:rPr>
        <w:t xml:space="preserve"> Bar-Anan et al., 2010 modified) and failed to obtain support for it when the original authors</w:t>
      </w:r>
      <w:r w:rsidR="006F2DFC">
        <w:rPr>
          <w:color w:val="000000" w:themeColor="text1"/>
        </w:rPr>
        <w:t>’</w:t>
      </w:r>
      <w:r w:rsidRPr="00F32498">
        <w:rPr>
          <w:color w:val="000000" w:themeColor="text1"/>
        </w:rPr>
        <w:t xml:space="preserve"> criterion (Olson &amp; Fazio, 2001) was applied. Once again, and as </w:t>
      </w:r>
      <w:r w:rsidR="00C64F5F">
        <w:rPr>
          <w:color w:val="000000" w:themeColor="text1"/>
        </w:rPr>
        <w:t>discussed</w:t>
      </w:r>
      <w:r w:rsidRPr="00F32498">
        <w:rPr>
          <w:color w:val="000000" w:themeColor="text1"/>
        </w:rPr>
        <w:t xml:space="preserve"> </w:t>
      </w:r>
      <w:r w:rsidR="00C64F5F">
        <w:rPr>
          <w:color w:val="000000" w:themeColor="text1"/>
        </w:rPr>
        <w:t>previously</w:t>
      </w:r>
      <w:r w:rsidRPr="00F32498">
        <w:rPr>
          <w:color w:val="000000" w:themeColor="text1"/>
        </w:rPr>
        <w:t>, the results of this analysis should be interpreted with caution.</w:t>
      </w:r>
    </w:p>
    <w:p w14:paraId="287CEFE7" w14:textId="288BA75B" w:rsidR="007826EF" w:rsidRDefault="008E3BDD" w:rsidP="007826EF">
      <w:pPr>
        <w:pStyle w:val="Heading2"/>
      </w:pPr>
      <w:r>
        <w:lastRenderedPageBreak/>
        <w:t xml:space="preserve">Non-preregistered </w:t>
      </w:r>
      <w:r w:rsidR="007826EF">
        <w:t>analyses</w:t>
      </w:r>
    </w:p>
    <w:p w14:paraId="5D169C74" w14:textId="10A020B5" w:rsidR="00CD05AB" w:rsidRDefault="00955DB4" w:rsidP="00955DB4">
      <w:r w:rsidRPr="00955DB4">
        <w:rPr>
          <w:b/>
        </w:rPr>
        <w:t xml:space="preserve">Power analyses. </w:t>
      </w:r>
      <w:r w:rsidR="007826EF" w:rsidRPr="00955DB4">
        <w:rPr>
          <w:color w:val="000000" w:themeColor="text1"/>
        </w:rPr>
        <w:t>G</w:t>
      </w:r>
      <w:r w:rsidR="007826EF" w:rsidRPr="00F32498">
        <w:rPr>
          <w:color w:val="000000" w:themeColor="text1"/>
        </w:rPr>
        <w:t xml:space="preserve">iven </w:t>
      </w:r>
      <w:r w:rsidR="007826EF">
        <w:rPr>
          <w:color w:val="000000" w:themeColor="text1"/>
        </w:rPr>
        <w:t xml:space="preserve">our </w:t>
      </w:r>
      <w:r w:rsidR="007826EF" w:rsidRPr="00F32498">
        <w:rPr>
          <w:color w:val="000000" w:themeColor="text1"/>
        </w:rPr>
        <w:t>larger sample sizes</w:t>
      </w:r>
      <w:r w:rsidR="007826EF">
        <w:rPr>
          <w:color w:val="000000" w:themeColor="text1"/>
        </w:rPr>
        <w:t xml:space="preserve">, </w:t>
      </w:r>
      <w:r w:rsidR="007826EF" w:rsidRPr="00F32498">
        <w:rPr>
          <w:color w:val="000000" w:themeColor="text1"/>
        </w:rPr>
        <w:t>mult</w:t>
      </w:r>
      <w:r w:rsidR="007826EF">
        <w:rPr>
          <w:color w:val="000000" w:themeColor="text1"/>
        </w:rPr>
        <w:t>i-site data collection, and use of preregistration, w</w:t>
      </w:r>
      <w:r w:rsidR="007826EF" w:rsidRPr="00F32498">
        <w:rPr>
          <w:color w:val="000000" w:themeColor="text1"/>
        </w:rPr>
        <w:t xml:space="preserve">e believe that the effect sizes obtained </w:t>
      </w:r>
      <w:r w:rsidR="007826EF">
        <w:rPr>
          <w:color w:val="000000" w:themeColor="text1"/>
        </w:rPr>
        <w:t>in this study</w:t>
      </w:r>
      <w:r w:rsidR="007826EF" w:rsidRPr="00F32498">
        <w:rPr>
          <w:color w:val="000000" w:themeColor="text1"/>
        </w:rPr>
        <w:t xml:space="preserve"> </w:t>
      </w:r>
      <w:r w:rsidR="007826EF">
        <w:rPr>
          <w:color w:val="000000" w:themeColor="text1"/>
        </w:rPr>
        <w:t xml:space="preserve">represent </w:t>
      </w:r>
      <w:r w:rsidR="007826EF" w:rsidRPr="00F32498">
        <w:rPr>
          <w:color w:val="000000" w:themeColor="text1"/>
        </w:rPr>
        <w:t>more precise estimates of the true effect size</w:t>
      </w:r>
      <w:r w:rsidR="007826EF">
        <w:rPr>
          <w:color w:val="000000" w:themeColor="text1"/>
        </w:rPr>
        <w:t xml:space="preserve"> and have </w:t>
      </w:r>
      <w:r w:rsidR="007826EF" w:rsidRPr="00F32498">
        <w:rPr>
          <w:color w:val="000000" w:themeColor="text1"/>
        </w:rPr>
        <w:t>lower risk of bias</w:t>
      </w:r>
      <w:r w:rsidR="007826EF">
        <w:rPr>
          <w:color w:val="000000" w:themeColor="text1"/>
        </w:rPr>
        <w:t xml:space="preserve"> than the published literature</w:t>
      </w:r>
      <w:r w:rsidR="007826EF" w:rsidRPr="00F32498">
        <w:rPr>
          <w:color w:val="000000" w:themeColor="text1"/>
        </w:rPr>
        <w:t>.</w:t>
      </w:r>
      <w:r w:rsidR="007826EF">
        <w:rPr>
          <w:color w:val="000000" w:themeColor="text1"/>
        </w:rPr>
        <w:t xml:space="preserve"> Using the effect size found in the </w:t>
      </w:r>
      <w:r w:rsidR="00F50F76">
        <w:rPr>
          <w:color w:val="000000" w:themeColor="text1"/>
        </w:rPr>
        <w:t>primary</w:t>
      </w:r>
      <w:r w:rsidR="00F50F76" w:rsidRPr="00174131">
        <w:rPr>
          <w:color w:val="000000" w:themeColor="text1"/>
        </w:rPr>
        <w:t xml:space="preserve"> </w:t>
      </w:r>
      <w:r w:rsidR="007826EF" w:rsidRPr="00174131">
        <w:rPr>
          <w:color w:val="000000" w:themeColor="text1"/>
        </w:rPr>
        <w:t xml:space="preserve">analysis and the sample sizes reported in the published literature, the observed power </w:t>
      </w:r>
      <w:r w:rsidR="007826EF">
        <w:rPr>
          <w:color w:val="000000" w:themeColor="text1"/>
        </w:rPr>
        <w:t xml:space="preserve">of the original Olson </w:t>
      </w:r>
      <w:r w:rsidR="004571CB">
        <w:rPr>
          <w:color w:val="000000" w:themeColor="text1"/>
        </w:rPr>
        <w:t>and</w:t>
      </w:r>
      <w:r w:rsidR="007826EF">
        <w:rPr>
          <w:color w:val="000000" w:themeColor="text1"/>
        </w:rPr>
        <w:t xml:space="preserve"> Fazio (2001) study was extremely low (observed power = .13</w:t>
      </w:r>
      <w:r w:rsidR="001E7F7B">
        <w:rPr>
          <w:color w:val="000000" w:themeColor="text1"/>
        </w:rPr>
        <w:t xml:space="preserve">, </w:t>
      </w:r>
      <w:r w:rsidR="00EC4F77">
        <w:rPr>
          <w:color w:val="000000" w:themeColor="text1"/>
        </w:rPr>
        <w:t>one-sample, alpha = 0.05, two-sided</w:t>
      </w:r>
      <w:r w:rsidR="007826EF">
        <w:rPr>
          <w:color w:val="000000" w:themeColor="text1"/>
        </w:rPr>
        <w:t xml:space="preserve">), as is </w:t>
      </w:r>
      <w:r w:rsidR="007826EF" w:rsidRPr="00174131">
        <w:rPr>
          <w:color w:val="000000" w:themeColor="text1"/>
        </w:rPr>
        <w:t xml:space="preserve">the </w:t>
      </w:r>
      <w:r w:rsidR="007826EF">
        <w:rPr>
          <w:color w:val="000000" w:themeColor="text1"/>
        </w:rPr>
        <w:t xml:space="preserve">observed power for the </w:t>
      </w:r>
      <w:r w:rsidR="007826EF" w:rsidRPr="00174131">
        <w:rPr>
          <w:color w:val="000000" w:themeColor="text1"/>
        </w:rPr>
        <w:t xml:space="preserve">published literature </w:t>
      </w:r>
      <w:r w:rsidR="007826EF">
        <w:rPr>
          <w:color w:val="000000" w:themeColor="text1"/>
        </w:rPr>
        <w:t xml:space="preserve">more generally </w:t>
      </w:r>
      <w:r w:rsidR="007826EF" w:rsidRPr="00174131">
        <w:rPr>
          <w:color w:val="000000" w:themeColor="text1"/>
        </w:rPr>
        <w:t>(</w:t>
      </w:r>
      <w:r w:rsidR="007826EF">
        <w:rPr>
          <w:color w:val="000000" w:themeColor="text1"/>
        </w:rPr>
        <w:t>m</w:t>
      </w:r>
      <w:r w:rsidR="007826EF" w:rsidRPr="00174131">
        <w:rPr>
          <w:color w:val="000000" w:themeColor="text1"/>
        </w:rPr>
        <w:t>edian power = .14, MAD = .14, range = .07 to .75)</w:t>
      </w:r>
      <w:r w:rsidR="007826EF" w:rsidRPr="00174131">
        <w:t>. This</w:t>
      </w:r>
      <w:r w:rsidR="007826EF">
        <w:t xml:space="preserve"> is far lower than the typically endorsed minimum of </w:t>
      </w:r>
      <w:r w:rsidR="00FF361E">
        <w:t xml:space="preserve">power </w:t>
      </w:r>
      <w:r w:rsidR="00FF361E" w:rsidRPr="00FF361E">
        <w:t>≥</w:t>
      </w:r>
      <w:r w:rsidR="00FF361E">
        <w:t xml:space="preserve"> </w:t>
      </w:r>
      <w:r w:rsidR="007826EF">
        <w:t>.</w:t>
      </w:r>
      <w:r w:rsidR="007826EF" w:rsidRPr="00CB6070">
        <w:t>80 (Cohen, 1992)</w:t>
      </w:r>
      <w:r w:rsidR="00D96803">
        <w:t>, and out of step with the proportion of published studies that reported significant results (</w:t>
      </w:r>
      <w:r w:rsidR="00D96803" w:rsidRPr="00D96803">
        <w:t>48</w:t>
      </w:r>
      <w:r w:rsidR="00D96803">
        <w:t xml:space="preserve">%). </w:t>
      </w:r>
    </w:p>
    <w:p w14:paraId="4C88A9E7" w14:textId="6A1380A4" w:rsidR="000417B5" w:rsidRDefault="001776FB" w:rsidP="000417B5">
      <w:pPr>
        <w:rPr>
          <w:color w:val="000000" w:themeColor="text1"/>
        </w:rPr>
      </w:pPr>
      <w:r>
        <w:rPr>
          <w:color w:val="000000" w:themeColor="text1"/>
        </w:rPr>
        <w:t xml:space="preserve">Using the observed effect sizes, we calculated </w:t>
      </w:r>
      <w:r w:rsidRPr="0070511E">
        <w:rPr>
          <w:i/>
          <w:color w:val="000000" w:themeColor="text1"/>
        </w:rPr>
        <w:t>a priori</w:t>
      </w:r>
      <w:r>
        <w:rPr>
          <w:color w:val="000000" w:themeColor="text1"/>
        </w:rPr>
        <w:t xml:space="preserve"> sample sizes for future research, using both </w:t>
      </w:r>
      <w:r w:rsidR="00CD05AB">
        <w:rPr>
          <w:color w:val="000000" w:themeColor="text1"/>
        </w:rPr>
        <w:t xml:space="preserve">the </w:t>
      </w:r>
      <w:r>
        <w:rPr>
          <w:color w:val="000000" w:themeColor="text1"/>
        </w:rPr>
        <w:t xml:space="preserve">largest meta-effect size found among the four exclusion criteria (i.e., Olson </w:t>
      </w:r>
      <w:r w:rsidR="00BA3FC3">
        <w:rPr>
          <w:color w:val="000000" w:themeColor="text1"/>
        </w:rPr>
        <w:t>&amp;</w:t>
      </w:r>
      <w:r>
        <w:rPr>
          <w:color w:val="000000" w:themeColor="text1"/>
        </w:rPr>
        <w:t xml:space="preserve"> Fazio, 2001 criterion: </w:t>
      </w:r>
      <w:r w:rsidRPr="0070511E">
        <w:rPr>
          <w:i/>
          <w:color w:val="000000" w:themeColor="text1"/>
        </w:rPr>
        <w:t>g</w:t>
      </w:r>
      <w:r>
        <w:rPr>
          <w:color w:val="000000" w:themeColor="text1"/>
        </w:rPr>
        <w:t xml:space="preserve"> = 0.12) and the smallest (i.e., Bar-Anan et al., 2010 criterion: </w:t>
      </w:r>
      <w:r w:rsidRPr="00C32965">
        <w:rPr>
          <w:i/>
          <w:color w:val="000000" w:themeColor="text1"/>
        </w:rPr>
        <w:t>g</w:t>
      </w:r>
      <w:r>
        <w:rPr>
          <w:color w:val="000000" w:themeColor="text1"/>
        </w:rPr>
        <w:t xml:space="preserve"> = 0.03).</w:t>
      </w:r>
      <w:r w:rsidR="00C979C1">
        <w:rPr>
          <w:color w:val="000000" w:themeColor="text1"/>
        </w:rPr>
        <w:t xml:space="preserve"> To achieve 80% power, </w:t>
      </w:r>
      <w:r w:rsidR="00E54880" w:rsidRPr="0070511E">
        <w:rPr>
          <w:i/>
          <w:color w:val="000000" w:themeColor="text1"/>
        </w:rPr>
        <w:t>n</w:t>
      </w:r>
      <w:r w:rsidR="00E54880">
        <w:rPr>
          <w:color w:val="000000" w:themeColor="text1"/>
        </w:rPr>
        <w:t xml:space="preserve"> &gt; 547</w:t>
      </w:r>
      <w:r w:rsidR="00C979C1">
        <w:rPr>
          <w:color w:val="000000" w:themeColor="text1"/>
        </w:rPr>
        <w:t xml:space="preserve"> to </w:t>
      </w:r>
      <w:r w:rsidR="00E54880">
        <w:rPr>
          <w:color w:val="000000" w:themeColor="text1"/>
        </w:rPr>
        <w:t>8723</w:t>
      </w:r>
      <w:r w:rsidR="00C979C1">
        <w:rPr>
          <w:color w:val="000000" w:themeColor="text1"/>
        </w:rPr>
        <w:t xml:space="preserve"> participants would be required, respectively</w:t>
      </w:r>
      <w:r w:rsidR="00BD6BE7">
        <w:rPr>
          <w:color w:val="000000" w:themeColor="text1"/>
        </w:rPr>
        <w:t>, depending on which meta-effect size is used</w:t>
      </w:r>
      <w:r w:rsidR="00C979C1">
        <w:rPr>
          <w:color w:val="000000" w:themeColor="text1"/>
        </w:rPr>
        <w:t xml:space="preserve">. To achieve 95% power, </w:t>
      </w:r>
      <w:r w:rsidR="00522A65" w:rsidRPr="0070511E">
        <w:rPr>
          <w:i/>
          <w:color w:val="000000" w:themeColor="text1"/>
        </w:rPr>
        <w:t>n</w:t>
      </w:r>
      <w:r w:rsidR="00522A65">
        <w:rPr>
          <w:color w:val="000000" w:themeColor="text1"/>
        </w:rPr>
        <w:t xml:space="preserve"> &gt; </w:t>
      </w:r>
      <w:r w:rsidR="00C02FCD">
        <w:rPr>
          <w:color w:val="000000" w:themeColor="text1"/>
        </w:rPr>
        <w:t>905</w:t>
      </w:r>
      <w:r w:rsidR="00C979C1">
        <w:rPr>
          <w:color w:val="000000" w:themeColor="text1"/>
        </w:rPr>
        <w:t xml:space="preserve"> to </w:t>
      </w:r>
      <w:r w:rsidR="0014648E" w:rsidRPr="0014648E">
        <w:rPr>
          <w:color w:val="000000" w:themeColor="text1"/>
        </w:rPr>
        <w:t>14</w:t>
      </w:r>
      <w:r w:rsidR="0014648E">
        <w:rPr>
          <w:color w:val="000000" w:themeColor="text1"/>
        </w:rPr>
        <w:t>,</w:t>
      </w:r>
      <w:r w:rsidR="0014648E" w:rsidRPr="0014648E">
        <w:rPr>
          <w:color w:val="000000" w:themeColor="text1"/>
        </w:rPr>
        <w:t>44</w:t>
      </w:r>
      <w:r w:rsidR="0014648E">
        <w:rPr>
          <w:color w:val="000000" w:themeColor="text1"/>
        </w:rPr>
        <w:t xml:space="preserve">1 </w:t>
      </w:r>
      <w:r w:rsidR="00C979C1">
        <w:rPr>
          <w:color w:val="000000" w:themeColor="text1"/>
        </w:rPr>
        <w:t>participants would be required, respectively.</w:t>
      </w:r>
      <w:r w:rsidR="000417B5">
        <w:rPr>
          <w:color w:val="000000" w:themeColor="text1"/>
        </w:rPr>
        <w:t xml:space="preserve"> Finally, we calculated the probability of observing an effect within a sample size that is </w:t>
      </w:r>
      <w:r w:rsidR="00706755">
        <w:rPr>
          <w:color w:val="000000" w:themeColor="text1"/>
        </w:rPr>
        <w:t xml:space="preserve">typically </w:t>
      </w:r>
      <w:r w:rsidR="000417B5">
        <w:rPr>
          <w:color w:val="000000" w:themeColor="text1"/>
        </w:rPr>
        <w:t xml:space="preserve">manageable for a </w:t>
      </w:r>
      <w:r w:rsidR="00706755">
        <w:rPr>
          <w:color w:val="000000" w:themeColor="text1"/>
        </w:rPr>
        <w:t xml:space="preserve">single </w:t>
      </w:r>
      <w:r w:rsidR="000417B5">
        <w:rPr>
          <w:color w:val="000000" w:themeColor="text1"/>
        </w:rPr>
        <w:t xml:space="preserve">lab to collect (i.e., 150 participants: the upper bound of the recommended sample size we asked each site to collect for this article). Power analyses suggested </w:t>
      </w:r>
      <w:r w:rsidR="00F575A6">
        <w:rPr>
          <w:color w:val="000000" w:themeColor="text1"/>
        </w:rPr>
        <w:t xml:space="preserve">the probability of observing an effect </w:t>
      </w:r>
      <w:r w:rsidR="007A11D6">
        <w:rPr>
          <w:color w:val="000000" w:themeColor="text1"/>
        </w:rPr>
        <w:t xml:space="preserve">(i.e., power) </w:t>
      </w:r>
      <w:r w:rsidR="00F575A6">
        <w:rPr>
          <w:color w:val="000000" w:themeColor="text1"/>
        </w:rPr>
        <w:t xml:space="preserve">using a sample size of </w:t>
      </w:r>
      <w:r w:rsidR="00F575A6" w:rsidRPr="00B73F05">
        <w:rPr>
          <w:i/>
          <w:color w:val="000000" w:themeColor="text1"/>
        </w:rPr>
        <w:t>n</w:t>
      </w:r>
      <w:r w:rsidR="00F575A6">
        <w:rPr>
          <w:color w:val="000000" w:themeColor="text1"/>
        </w:rPr>
        <w:t xml:space="preserve"> = 150 was </w:t>
      </w:r>
      <w:r w:rsidR="00B73F05">
        <w:rPr>
          <w:color w:val="000000" w:themeColor="text1"/>
        </w:rPr>
        <w:t>30.9</w:t>
      </w:r>
      <w:r w:rsidR="000417B5">
        <w:rPr>
          <w:color w:val="000000" w:themeColor="text1"/>
        </w:rPr>
        <w:t xml:space="preserve">% to </w:t>
      </w:r>
      <w:r w:rsidR="00B73F05">
        <w:rPr>
          <w:color w:val="000000" w:themeColor="text1"/>
        </w:rPr>
        <w:t>6.5</w:t>
      </w:r>
      <w:r w:rsidR="000417B5">
        <w:rPr>
          <w:color w:val="000000" w:themeColor="text1"/>
        </w:rPr>
        <w:t>%</w:t>
      </w:r>
      <w:r w:rsidR="00B73F05">
        <w:rPr>
          <w:color w:val="000000" w:themeColor="text1"/>
        </w:rPr>
        <w:t xml:space="preserve"> respectively</w:t>
      </w:r>
      <w:r w:rsidR="00F575A6">
        <w:rPr>
          <w:color w:val="000000" w:themeColor="text1"/>
        </w:rPr>
        <w:t>, depending on which meta-effe</w:t>
      </w:r>
      <w:r w:rsidR="00B73F05">
        <w:rPr>
          <w:color w:val="000000" w:themeColor="text1"/>
        </w:rPr>
        <w:t>c</w:t>
      </w:r>
      <w:r w:rsidR="00F575A6">
        <w:rPr>
          <w:color w:val="000000" w:themeColor="text1"/>
        </w:rPr>
        <w:t>t size estimate was used</w:t>
      </w:r>
      <w:r w:rsidR="000417B5">
        <w:rPr>
          <w:color w:val="000000" w:themeColor="text1"/>
        </w:rPr>
        <w:t xml:space="preserve">. </w:t>
      </w:r>
    </w:p>
    <w:p w14:paraId="22584800" w14:textId="627B1F19" w:rsidR="00A33445" w:rsidRPr="00F32498" w:rsidRDefault="00A33445" w:rsidP="000417B5">
      <w:pPr>
        <w:rPr>
          <w:color w:val="000000" w:themeColor="text1"/>
        </w:rPr>
      </w:pPr>
      <w:r>
        <w:rPr>
          <w:b/>
        </w:rPr>
        <w:t>Moderator meta</w:t>
      </w:r>
      <w:r w:rsidR="001E1F3D">
        <w:rPr>
          <w:b/>
        </w:rPr>
        <w:t>-</w:t>
      </w:r>
      <w:r w:rsidRPr="00955DB4">
        <w:rPr>
          <w:b/>
        </w:rPr>
        <w:t>analys</w:t>
      </w:r>
      <w:r>
        <w:rPr>
          <w:b/>
        </w:rPr>
        <w:t>i</w:t>
      </w:r>
      <w:r w:rsidRPr="00955DB4">
        <w:rPr>
          <w:b/>
        </w:rPr>
        <w:t>s.</w:t>
      </w:r>
      <w:r>
        <w:rPr>
          <w:b/>
        </w:rPr>
        <w:t xml:space="preserve"> </w:t>
      </w:r>
      <w:r w:rsidR="00D0333B">
        <w:t xml:space="preserve">After data collection and analysis, a co-author pointed out that </w:t>
      </w:r>
      <w:r w:rsidR="00666D17">
        <w:t xml:space="preserve">the assumption of independence was violated </w:t>
      </w:r>
      <w:r w:rsidR="005702A4">
        <w:t>within</w:t>
      </w:r>
      <w:r w:rsidR="00666D17">
        <w:t xml:space="preserve"> </w:t>
      </w:r>
      <w:r w:rsidR="00D0333B">
        <w:t>our moderat</w:t>
      </w:r>
      <w:r w:rsidR="00666D17">
        <w:t xml:space="preserve">or meta-analysis, given that two of the exclusion criteria (Olson &amp; Fazio, 2001 modified and Bar-Anan et al., 2010 </w:t>
      </w:r>
      <w:r w:rsidR="00666D17">
        <w:lastRenderedPageBreak/>
        <w:t>modified) are derivatives of the other two (Olson &amp; Fazio, 2001 and Bar-Anan et al., 2010).</w:t>
      </w:r>
      <w:r w:rsidR="00AE4997">
        <w:t xml:space="preserve"> In order to ensure that this violation </w:t>
      </w:r>
      <w:r w:rsidR="0058071C">
        <w:t xml:space="preserve">did not influence conclusions, we fitted one additional model. This was identical to the moderator meta-analysis model with one exception: </w:t>
      </w:r>
      <w:r w:rsidR="00BB63B5">
        <w:t xml:space="preserve">instead of treating the criteria as one variable with four levels, it treated them as two: criterion ‘family’ (i.e., Olson &amp; Fazio type vs. Bar-Anan et al. type) and ‘strictness’ (i.e., one of the two within each family was stricter than the other). These two variables and their interaction were included as moderators in the meta-analysis model. Consistent with the </w:t>
      </w:r>
      <w:r w:rsidR="00125D2D">
        <w:t xml:space="preserve">results of the </w:t>
      </w:r>
      <w:r w:rsidR="00BB63B5">
        <w:t>preregistered moderator meta</w:t>
      </w:r>
      <w:r w:rsidR="00696870">
        <w:t>-</w:t>
      </w:r>
      <w:r w:rsidR="00BB63B5">
        <w:t>analysis model, no evidence of moderation was found</w:t>
      </w:r>
      <w:r w:rsidR="00D80BC7">
        <w:t xml:space="preserve"> either overall</w:t>
      </w:r>
      <w:r w:rsidR="00D17193">
        <w:t xml:space="preserve">, </w:t>
      </w:r>
      <w:r w:rsidR="001E1F3D" w:rsidRPr="00F32498">
        <w:rPr>
          <w:i/>
          <w:color w:val="000000" w:themeColor="text1"/>
        </w:rPr>
        <w:t>Q</w:t>
      </w:r>
      <w:r w:rsidR="001E1F3D" w:rsidRPr="00F32498">
        <w:rPr>
          <w:color w:val="000000" w:themeColor="text1"/>
        </w:rPr>
        <w:t>(</w:t>
      </w:r>
      <w:r w:rsidR="001E1F3D">
        <w:rPr>
          <w:color w:val="000000" w:themeColor="text1"/>
        </w:rPr>
        <w:t>3</w:t>
      </w:r>
      <w:r w:rsidR="001E1F3D" w:rsidRPr="00F32498">
        <w:rPr>
          <w:color w:val="000000" w:themeColor="text1"/>
        </w:rPr>
        <w:t>) =</w:t>
      </w:r>
      <w:r w:rsidR="001E1F3D">
        <w:rPr>
          <w:color w:val="000000" w:themeColor="text1"/>
        </w:rPr>
        <w:t>2.76</w:t>
      </w:r>
      <w:r w:rsidR="001E1F3D" w:rsidRPr="00F32498">
        <w:rPr>
          <w:color w:val="000000" w:themeColor="text1"/>
        </w:rPr>
        <w:t xml:space="preserve">, </w:t>
      </w:r>
      <w:r w:rsidR="001E1F3D" w:rsidRPr="00F32498">
        <w:rPr>
          <w:i/>
          <w:color w:val="000000" w:themeColor="text1"/>
        </w:rPr>
        <w:t>p</w:t>
      </w:r>
      <w:r w:rsidR="001E1F3D" w:rsidRPr="00F32498">
        <w:rPr>
          <w:color w:val="000000" w:themeColor="text1"/>
        </w:rPr>
        <w:t xml:space="preserve"> </w:t>
      </w:r>
      <w:r w:rsidR="001E1F3D">
        <w:rPr>
          <w:color w:val="000000" w:themeColor="text1"/>
        </w:rPr>
        <w:t>=</w:t>
      </w:r>
      <w:r w:rsidR="001E1F3D" w:rsidRPr="00F32498">
        <w:rPr>
          <w:color w:val="000000" w:themeColor="text1"/>
        </w:rPr>
        <w:t xml:space="preserve"> .</w:t>
      </w:r>
      <w:r w:rsidR="001E1F3D">
        <w:rPr>
          <w:color w:val="000000" w:themeColor="text1"/>
        </w:rPr>
        <w:t>43</w:t>
      </w:r>
      <w:r w:rsidR="00CE0252">
        <w:rPr>
          <w:color w:val="000000" w:themeColor="text1"/>
        </w:rPr>
        <w:t>0</w:t>
      </w:r>
      <w:r w:rsidR="00BB63B5">
        <w:rPr>
          <w:color w:val="000000" w:themeColor="text1"/>
        </w:rPr>
        <w:t xml:space="preserve">, or for the change in meta effect sizes for family, strictness, or their interaction, all </w:t>
      </w:r>
      <w:r w:rsidR="00BB63B5" w:rsidRPr="00BB63B5">
        <w:rPr>
          <w:i/>
          <w:color w:val="000000" w:themeColor="text1"/>
        </w:rPr>
        <w:t>p</w:t>
      </w:r>
      <w:r w:rsidR="00BB63B5">
        <w:rPr>
          <w:color w:val="000000" w:themeColor="text1"/>
        </w:rPr>
        <w:t xml:space="preserve">s </w:t>
      </w:r>
      <w:r w:rsidR="00BB63B5" w:rsidRPr="00BB63B5">
        <w:rPr>
          <w:color w:val="000000" w:themeColor="text1"/>
        </w:rPr>
        <w:t>≥</w:t>
      </w:r>
      <w:r w:rsidR="00BB63B5">
        <w:rPr>
          <w:color w:val="000000" w:themeColor="text1"/>
        </w:rPr>
        <w:t xml:space="preserve"> .205.</w:t>
      </w:r>
    </w:p>
    <w:p w14:paraId="1223BAD5" w14:textId="77777777" w:rsidR="005C4BF6" w:rsidRPr="00F32498" w:rsidRDefault="001D6D05" w:rsidP="007C4EC2">
      <w:pPr>
        <w:pStyle w:val="Heading1"/>
      </w:pPr>
      <w:r w:rsidRPr="00F32498">
        <w:t>Discussion</w:t>
      </w:r>
    </w:p>
    <w:p w14:paraId="78D7F509" w14:textId="2069A93E" w:rsidR="001D4E65" w:rsidRPr="00F32498" w:rsidRDefault="006F2FC8" w:rsidP="00252903">
      <w:pPr>
        <w:rPr>
          <w:color w:val="000000" w:themeColor="text1"/>
        </w:rPr>
      </w:pPr>
      <w:r w:rsidRPr="00F32498">
        <w:rPr>
          <w:color w:val="000000" w:themeColor="text1"/>
        </w:rPr>
        <w:t xml:space="preserve">Over the past </w:t>
      </w:r>
      <w:r w:rsidR="00A86925" w:rsidRPr="00F32498">
        <w:rPr>
          <w:color w:val="000000" w:themeColor="text1"/>
        </w:rPr>
        <w:t xml:space="preserve">twenty years </w:t>
      </w:r>
      <w:r w:rsidR="001D4E65" w:rsidRPr="00F32498">
        <w:rPr>
          <w:color w:val="000000" w:themeColor="text1"/>
        </w:rPr>
        <w:t xml:space="preserve">effects </w:t>
      </w:r>
      <w:r w:rsidR="00A86925" w:rsidRPr="00F32498">
        <w:rPr>
          <w:color w:val="000000" w:themeColor="text1"/>
        </w:rPr>
        <w:t xml:space="preserve">on the surveillance task have been treated as evidence for attitude formation in the absence of awareness/recollective memory. This claim has </w:t>
      </w:r>
      <w:r w:rsidR="000D2E35">
        <w:rPr>
          <w:color w:val="000000" w:themeColor="text1"/>
        </w:rPr>
        <w:t>informed</w:t>
      </w:r>
      <w:r w:rsidR="000D2E35" w:rsidRPr="00F32498">
        <w:rPr>
          <w:color w:val="000000" w:themeColor="text1"/>
        </w:rPr>
        <w:t xml:space="preserve"> </w:t>
      </w:r>
      <w:r w:rsidR="00A86925" w:rsidRPr="00F32498">
        <w:rPr>
          <w:color w:val="000000" w:themeColor="text1"/>
        </w:rPr>
        <w:t>theories</w:t>
      </w:r>
      <w:r w:rsidR="001D4E65" w:rsidRPr="00F32498">
        <w:rPr>
          <w:color w:val="000000" w:themeColor="text1"/>
        </w:rPr>
        <w:t xml:space="preserve"> about EC and attitudes</w:t>
      </w:r>
      <w:r w:rsidR="00A86925" w:rsidRPr="00F32498">
        <w:rPr>
          <w:color w:val="000000" w:themeColor="text1"/>
        </w:rPr>
        <w:t xml:space="preserve">, </w:t>
      </w:r>
      <w:r w:rsidR="001D4E65" w:rsidRPr="00F32498">
        <w:rPr>
          <w:color w:val="000000" w:themeColor="text1"/>
        </w:rPr>
        <w:t xml:space="preserve">as well as </w:t>
      </w:r>
      <w:r w:rsidR="00A86925" w:rsidRPr="00F32498">
        <w:rPr>
          <w:color w:val="000000" w:themeColor="text1"/>
        </w:rPr>
        <w:t xml:space="preserve">interventions that </w:t>
      </w:r>
      <w:r w:rsidRPr="00F32498">
        <w:rPr>
          <w:color w:val="000000" w:themeColor="text1"/>
        </w:rPr>
        <w:t xml:space="preserve">are assumed to </w:t>
      </w:r>
      <w:r w:rsidR="00A86925" w:rsidRPr="00F32498">
        <w:rPr>
          <w:color w:val="000000" w:themeColor="text1"/>
        </w:rPr>
        <w:t xml:space="preserve">‘implicitly’ modify problematic </w:t>
      </w:r>
      <w:r w:rsidR="001D4E65" w:rsidRPr="00F32498">
        <w:rPr>
          <w:color w:val="000000" w:themeColor="text1"/>
        </w:rPr>
        <w:t xml:space="preserve">beliefs </w:t>
      </w:r>
      <w:r w:rsidR="00A86925" w:rsidRPr="00F32498">
        <w:rPr>
          <w:color w:val="000000" w:themeColor="text1"/>
        </w:rPr>
        <w:t xml:space="preserve">and behavior. Yet strong claims </w:t>
      </w:r>
      <w:r w:rsidR="00BF5872" w:rsidRPr="00F32498">
        <w:rPr>
          <w:color w:val="000000" w:themeColor="text1"/>
        </w:rPr>
        <w:t xml:space="preserve">regarding </w:t>
      </w:r>
      <w:r w:rsidRPr="00F32498">
        <w:rPr>
          <w:color w:val="000000" w:themeColor="text1"/>
        </w:rPr>
        <w:t>‘</w:t>
      </w:r>
      <w:r w:rsidR="001D4E65" w:rsidRPr="00F32498">
        <w:rPr>
          <w:color w:val="000000" w:themeColor="text1"/>
        </w:rPr>
        <w:t>unaware EC</w:t>
      </w:r>
      <w:r w:rsidRPr="00F32498">
        <w:rPr>
          <w:color w:val="000000" w:themeColor="text1"/>
        </w:rPr>
        <w:t>’</w:t>
      </w:r>
      <w:r w:rsidR="001D4E65" w:rsidRPr="00F32498">
        <w:rPr>
          <w:color w:val="000000" w:themeColor="text1"/>
        </w:rPr>
        <w:t xml:space="preserve"> </w:t>
      </w:r>
      <w:r w:rsidR="00A86925" w:rsidRPr="00F32498">
        <w:rPr>
          <w:color w:val="000000" w:themeColor="text1"/>
        </w:rPr>
        <w:t>necessitate strong evidence. In this replication attempt</w:t>
      </w:r>
      <w:r w:rsidR="003B2324">
        <w:rPr>
          <w:color w:val="000000" w:themeColor="text1"/>
        </w:rPr>
        <w:t>, our</w:t>
      </w:r>
      <w:r w:rsidR="00B15D45">
        <w:rPr>
          <w:color w:val="000000" w:themeColor="text1"/>
        </w:rPr>
        <w:t xml:space="preserve"> </w:t>
      </w:r>
      <w:r w:rsidR="00F50F76">
        <w:rPr>
          <w:i/>
          <w:color w:val="000000" w:themeColor="text1"/>
        </w:rPr>
        <w:t>primary</w:t>
      </w:r>
      <w:r w:rsidR="00F50F76">
        <w:rPr>
          <w:color w:val="000000" w:themeColor="text1"/>
        </w:rPr>
        <w:t xml:space="preserve"> </w:t>
      </w:r>
      <w:r w:rsidR="003B2324">
        <w:rPr>
          <w:color w:val="000000" w:themeColor="text1"/>
        </w:rPr>
        <w:t>analys</w:t>
      </w:r>
      <w:r w:rsidR="00F50F76">
        <w:rPr>
          <w:color w:val="000000" w:themeColor="text1"/>
        </w:rPr>
        <w:t>i</w:t>
      </w:r>
      <w:r w:rsidR="003B2324">
        <w:rPr>
          <w:color w:val="000000" w:themeColor="text1"/>
        </w:rPr>
        <w:t xml:space="preserve">s examined whether </w:t>
      </w:r>
      <w:r w:rsidR="00A86925" w:rsidRPr="00F32498">
        <w:rPr>
          <w:color w:val="000000" w:themeColor="text1"/>
        </w:rPr>
        <w:t xml:space="preserve">an effect </w:t>
      </w:r>
      <w:r w:rsidR="003B2324">
        <w:rPr>
          <w:color w:val="000000" w:themeColor="text1"/>
        </w:rPr>
        <w:t xml:space="preserve">was </w:t>
      </w:r>
      <w:r w:rsidR="00A86925" w:rsidRPr="00F32498">
        <w:rPr>
          <w:color w:val="000000" w:themeColor="text1"/>
        </w:rPr>
        <w:t>produced on the surveillance task</w:t>
      </w:r>
      <w:r w:rsidR="001D4E65" w:rsidRPr="00F32498">
        <w:rPr>
          <w:color w:val="000000" w:themeColor="text1"/>
        </w:rPr>
        <w:t xml:space="preserve"> </w:t>
      </w:r>
      <w:r w:rsidR="0068094A" w:rsidRPr="00F32498">
        <w:rPr>
          <w:color w:val="000000" w:themeColor="text1"/>
        </w:rPr>
        <w:t xml:space="preserve">when </w:t>
      </w:r>
      <w:r w:rsidR="00A86925" w:rsidRPr="00F32498">
        <w:rPr>
          <w:color w:val="000000" w:themeColor="text1"/>
        </w:rPr>
        <w:t xml:space="preserve">the original </w:t>
      </w:r>
      <w:r w:rsidR="006C3C83" w:rsidRPr="00F32498">
        <w:rPr>
          <w:color w:val="000000" w:themeColor="text1"/>
        </w:rPr>
        <w:t xml:space="preserve">Olson </w:t>
      </w:r>
      <w:r w:rsidR="0068094A">
        <w:rPr>
          <w:color w:val="000000" w:themeColor="text1"/>
        </w:rPr>
        <w:t xml:space="preserve">and </w:t>
      </w:r>
      <w:r w:rsidR="00F80039" w:rsidRPr="00F32498">
        <w:rPr>
          <w:color w:val="000000" w:themeColor="text1"/>
        </w:rPr>
        <w:t xml:space="preserve">Fazio </w:t>
      </w:r>
      <w:r w:rsidR="006C3C83" w:rsidRPr="00F32498">
        <w:rPr>
          <w:color w:val="000000" w:themeColor="text1"/>
        </w:rPr>
        <w:t xml:space="preserve">(2001) </w:t>
      </w:r>
      <w:r w:rsidR="00A86925" w:rsidRPr="00F32498">
        <w:rPr>
          <w:color w:val="000000" w:themeColor="text1"/>
        </w:rPr>
        <w:t>awareness exclusion criterion</w:t>
      </w:r>
      <w:r w:rsidR="0068094A">
        <w:rPr>
          <w:color w:val="000000" w:themeColor="text1"/>
        </w:rPr>
        <w:t xml:space="preserve"> was used</w:t>
      </w:r>
      <w:r w:rsidR="001D4E65" w:rsidRPr="00F32498">
        <w:rPr>
          <w:color w:val="000000" w:themeColor="text1"/>
        </w:rPr>
        <w:t>. We also</w:t>
      </w:r>
      <w:r w:rsidR="006E596B">
        <w:rPr>
          <w:color w:val="000000" w:themeColor="text1"/>
        </w:rPr>
        <w:t xml:space="preserve"> conducted</w:t>
      </w:r>
      <w:r w:rsidR="001D4E65" w:rsidRPr="00F32498">
        <w:rPr>
          <w:color w:val="000000" w:themeColor="text1"/>
        </w:rPr>
        <w:t xml:space="preserve"> </w:t>
      </w:r>
      <w:r w:rsidR="00662C42">
        <w:rPr>
          <w:color w:val="000000" w:themeColor="text1"/>
        </w:rPr>
        <w:t xml:space="preserve">(preregistered) </w:t>
      </w:r>
      <w:r w:rsidR="00F50F76">
        <w:rPr>
          <w:i/>
          <w:color w:val="000000" w:themeColor="text1"/>
        </w:rPr>
        <w:t xml:space="preserve">secondary </w:t>
      </w:r>
      <w:r w:rsidR="006E596B">
        <w:rPr>
          <w:color w:val="000000" w:themeColor="text1"/>
        </w:rPr>
        <w:t xml:space="preserve">analyses into whether </w:t>
      </w:r>
      <w:r w:rsidR="00662C42">
        <w:rPr>
          <w:color w:val="000000" w:themeColor="text1"/>
        </w:rPr>
        <w:t xml:space="preserve">the effect was robust under three </w:t>
      </w:r>
      <w:r w:rsidR="00A86925" w:rsidRPr="00F32498">
        <w:rPr>
          <w:color w:val="000000" w:themeColor="text1"/>
        </w:rPr>
        <w:t>other criteria.</w:t>
      </w:r>
    </w:p>
    <w:p w14:paraId="1FBC7C09" w14:textId="26157C77" w:rsidR="000913CB" w:rsidRDefault="001D4E65" w:rsidP="00F11952">
      <w:pPr>
        <w:rPr>
          <w:color w:val="000000" w:themeColor="text1"/>
        </w:rPr>
      </w:pPr>
      <w:r w:rsidRPr="00F32498">
        <w:rPr>
          <w:color w:val="000000" w:themeColor="text1"/>
        </w:rPr>
        <w:t xml:space="preserve">Our </w:t>
      </w:r>
      <w:r w:rsidR="00F50F76">
        <w:rPr>
          <w:color w:val="000000" w:themeColor="text1"/>
        </w:rPr>
        <w:t>primary</w:t>
      </w:r>
      <w:r w:rsidR="00F50F76" w:rsidRPr="00F32498">
        <w:rPr>
          <w:color w:val="000000" w:themeColor="text1"/>
        </w:rPr>
        <w:t xml:space="preserve"> </w:t>
      </w:r>
      <w:r w:rsidRPr="00F32498">
        <w:rPr>
          <w:color w:val="000000" w:themeColor="text1"/>
        </w:rPr>
        <w:t>analys</w:t>
      </w:r>
      <w:r w:rsidR="00F50F76">
        <w:rPr>
          <w:color w:val="000000" w:themeColor="text1"/>
        </w:rPr>
        <w:t>i</w:t>
      </w:r>
      <w:r w:rsidRPr="00F32498">
        <w:rPr>
          <w:color w:val="000000" w:themeColor="text1"/>
        </w:rPr>
        <w:t xml:space="preserve">s </w:t>
      </w:r>
      <w:r w:rsidR="00FB1E77">
        <w:rPr>
          <w:color w:val="000000" w:themeColor="text1"/>
        </w:rPr>
        <w:t xml:space="preserve">using </w:t>
      </w:r>
      <w:r w:rsidR="00FB1E77" w:rsidRPr="009A32D9">
        <w:rPr>
          <w:color w:val="000000" w:themeColor="text1"/>
        </w:rPr>
        <w:t xml:space="preserve">Olson </w:t>
      </w:r>
      <w:r w:rsidR="0068094A">
        <w:rPr>
          <w:color w:val="000000" w:themeColor="text1"/>
        </w:rPr>
        <w:t>and</w:t>
      </w:r>
      <w:r w:rsidR="00FB1E77" w:rsidRPr="009A32D9">
        <w:rPr>
          <w:color w:val="000000" w:themeColor="text1"/>
        </w:rPr>
        <w:t xml:space="preserve"> Fazio’s (2001) </w:t>
      </w:r>
      <w:r w:rsidR="00FB1E77" w:rsidRPr="00DB7083">
        <w:rPr>
          <w:color w:val="000000" w:themeColor="text1"/>
        </w:rPr>
        <w:t>original</w:t>
      </w:r>
      <w:r w:rsidR="00FB1E77" w:rsidRPr="00F32498">
        <w:rPr>
          <w:color w:val="000000" w:themeColor="text1"/>
        </w:rPr>
        <w:t xml:space="preserve"> exclusion criterion </w:t>
      </w:r>
      <w:r w:rsidRPr="00F32498">
        <w:rPr>
          <w:color w:val="000000" w:themeColor="text1"/>
        </w:rPr>
        <w:t>demonstrate</w:t>
      </w:r>
      <w:r w:rsidR="00BF5872" w:rsidRPr="00F32498">
        <w:rPr>
          <w:color w:val="000000" w:themeColor="text1"/>
        </w:rPr>
        <w:t>d</w:t>
      </w:r>
      <w:r w:rsidR="006F2FC8" w:rsidRPr="00F32498">
        <w:rPr>
          <w:color w:val="000000" w:themeColor="text1"/>
        </w:rPr>
        <w:t xml:space="preserve"> a </w:t>
      </w:r>
      <w:r w:rsidRPr="00F32498">
        <w:rPr>
          <w:color w:val="000000" w:themeColor="text1"/>
        </w:rPr>
        <w:t xml:space="preserve">small but significant </w:t>
      </w:r>
      <w:r w:rsidR="0000402A" w:rsidRPr="00F32498">
        <w:rPr>
          <w:color w:val="000000" w:themeColor="text1"/>
        </w:rPr>
        <w:t xml:space="preserve">EC </w:t>
      </w:r>
      <w:r w:rsidRPr="00F32498">
        <w:rPr>
          <w:color w:val="000000" w:themeColor="text1"/>
        </w:rPr>
        <w:t>effect on the surveillance task.</w:t>
      </w:r>
      <w:r w:rsidR="006F2FC8" w:rsidRPr="00F32498">
        <w:rPr>
          <w:color w:val="000000" w:themeColor="text1"/>
        </w:rPr>
        <w:t xml:space="preserve"> </w:t>
      </w:r>
      <w:r w:rsidR="00FB1E77">
        <w:rPr>
          <w:color w:val="000000" w:themeColor="text1"/>
        </w:rPr>
        <w:t xml:space="preserve">We therefore </w:t>
      </w:r>
      <w:r w:rsidR="004F29D8" w:rsidRPr="00F32498">
        <w:rPr>
          <w:color w:val="000000" w:themeColor="text1"/>
        </w:rPr>
        <w:t xml:space="preserve">replicated </w:t>
      </w:r>
      <w:r w:rsidR="00DB7083">
        <w:rPr>
          <w:color w:val="000000" w:themeColor="text1"/>
        </w:rPr>
        <w:t xml:space="preserve">their </w:t>
      </w:r>
      <w:r w:rsidR="004F29D8" w:rsidRPr="00DB7083">
        <w:rPr>
          <w:color w:val="000000" w:themeColor="text1"/>
        </w:rPr>
        <w:t>effect</w:t>
      </w:r>
      <w:r w:rsidR="00DB7083" w:rsidRPr="00DB7083">
        <w:rPr>
          <w:color w:val="000000" w:themeColor="text1"/>
        </w:rPr>
        <w:t>,</w:t>
      </w:r>
      <w:r w:rsidR="00EA38CA">
        <w:rPr>
          <w:color w:val="000000" w:themeColor="text1"/>
        </w:rPr>
        <w:t xml:space="preserve"> in the sense that significant </w:t>
      </w:r>
      <w:r w:rsidR="00DB7083">
        <w:rPr>
          <w:color w:val="000000" w:themeColor="text1"/>
        </w:rPr>
        <w:t>results</w:t>
      </w:r>
      <w:r w:rsidR="00EA38CA">
        <w:rPr>
          <w:color w:val="000000" w:themeColor="text1"/>
        </w:rPr>
        <w:t xml:space="preserve"> were found in both</w:t>
      </w:r>
      <w:r w:rsidR="00741DE7">
        <w:rPr>
          <w:color w:val="000000" w:themeColor="text1"/>
        </w:rPr>
        <w:t xml:space="preserve"> </w:t>
      </w:r>
      <w:r w:rsidR="00DB7083">
        <w:rPr>
          <w:color w:val="000000" w:themeColor="text1"/>
        </w:rPr>
        <w:t>studies</w:t>
      </w:r>
      <w:r w:rsidR="004F29D8" w:rsidRPr="00F32498">
        <w:rPr>
          <w:color w:val="000000" w:themeColor="text1"/>
        </w:rPr>
        <w:t xml:space="preserve">. </w:t>
      </w:r>
      <w:r w:rsidR="003F5246">
        <w:rPr>
          <w:color w:val="000000" w:themeColor="text1"/>
        </w:rPr>
        <w:t xml:space="preserve">However, </w:t>
      </w:r>
      <w:r w:rsidR="00F11952">
        <w:rPr>
          <w:color w:val="000000" w:themeColor="text1"/>
        </w:rPr>
        <w:t xml:space="preserve">no EC </w:t>
      </w:r>
      <w:r w:rsidR="00CF11E2">
        <w:rPr>
          <w:color w:val="000000" w:themeColor="text1"/>
        </w:rPr>
        <w:t xml:space="preserve">effect </w:t>
      </w:r>
      <w:r w:rsidR="00F11952">
        <w:rPr>
          <w:color w:val="000000" w:themeColor="text1"/>
        </w:rPr>
        <w:t xml:space="preserve">emerged </w:t>
      </w:r>
      <w:r w:rsidR="00741DE7">
        <w:rPr>
          <w:color w:val="000000" w:themeColor="text1"/>
        </w:rPr>
        <w:t xml:space="preserve">when </w:t>
      </w:r>
      <w:r w:rsidR="003F5246">
        <w:rPr>
          <w:color w:val="000000" w:themeColor="text1"/>
        </w:rPr>
        <w:t xml:space="preserve">any of the other three alternative </w:t>
      </w:r>
      <w:r w:rsidR="001A0EB2">
        <w:rPr>
          <w:color w:val="000000" w:themeColor="text1"/>
        </w:rPr>
        <w:t xml:space="preserve">awareness exclusion </w:t>
      </w:r>
      <w:r w:rsidR="00CF11E2">
        <w:rPr>
          <w:color w:val="000000" w:themeColor="text1"/>
        </w:rPr>
        <w:t>criteria</w:t>
      </w:r>
      <w:r w:rsidR="00741DE7">
        <w:rPr>
          <w:color w:val="000000" w:themeColor="text1"/>
        </w:rPr>
        <w:t xml:space="preserve"> </w:t>
      </w:r>
      <w:r w:rsidR="003F5246">
        <w:rPr>
          <w:color w:val="000000" w:themeColor="text1"/>
        </w:rPr>
        <w:t xml:space="preserve">were </w:t>
      </w:r>
      <w:r w:rsidR="00F11952">
        <w:rPr>
          <w:color w:val="000000" w:themeColor="text1"/>
        </w:rPr>
        <w:t>applied</w:t>
      </w:r>
      <w:r w:rsidR="00CF11E2">
        <w:rPr>
          <w:color w:val="000000" w:themeColor="text1"/>
        </w:rPr>
        <w:t xml:space="preserve">. </w:t>
      </w:r>
      <w:r w:rsidR="00FB1E77">
        <w:rPr>
          <w:color w:val="000000" w:themeColor="text1"/>
        </w:rPr>
        <w:t>To complicate matters further</w:t>
      </w:r>
      <w:r w:rsidR="00F11952">
        <w:rPr>
          <w:color w:val="000000" w:themeColor="text1"/>
        </w:rPr>
        <w:t xml:space="preserve">, </w:t>
      </w:r>
      <w:r w:rsidR="00CF11E2">
        <w:rPr>
          <w:color w:val="000000" w:themeColor="text1"/>
        </w:rPr>
        <w:t xml:space="preserve">EC effects </w:t>
      </w:r>
      <w:r w:rsidR="001352AE">
        <w:rPr>
          <w:color w:val="000000" w:themeColor="text1"/>
        </w:rPr>
        <w:t xml:space="preserve">did </w:t>
      </w:r>
      <w:r w:rsidR="00F11952">
        <w:rPr>
          <w:color w:val="000000" w:themeColor="text1"/>
        </w:rPr>
        <w:t xml:space="preserve">not differ </w:t>
      </w:r>
      <w:r w:rsidR="00FB1E77">
        <w:rPr>
          <w:color w:val="000000" w:themeColor="text1"/>
        </w:rPr>
        <w:t>significantly between these four criteria</w:t>
      </w:r>
      <w:r w:rsidR="00F11952">
        <w:rPr>
          <w:color w:val="000000" w:themeColor="text1"/>
        </w:rPr>
        <w:t>.</w:t>
      </w:r>
      <w:r w:rsidR="00FB1E77">
        <w:rPr>
          <w:color w:val="000000" w:themeColor="text1"/>
        </w:rPr>
        <w:t xml:space="preserve"> </w:t>
      </w:r>
      <w:r w:rsidR="00F11952">
        <w:rPr>
          <w:color w:val="000000" w:themeColor="text1"/>
        </w:rPr>
        <w:t xml:space="preserve">This </w:t>
      </w:r>
      <w:r w:rsidR="001A0EB2">
        <w:rPr>
          <w:color w:val="000000" w:themeColor="text1"/>
        </w:rPr>
        <w:t>pos</w:t>
      </w:r>
      <w:r w:rsidR="00F11952">
        <w:rPr>
          <w:color w:val="000000" w:themeColor="text1"/>
        </w:rPr>
        <w:t>es</w:t>
      </w:r>
      <w:r w:rsidR="001A0EB2">
        <w:rPr>
          <w:color w:val="000000" w:themeColor="text1"/>
        </w:rPr>
        <w:t xml:space="preserve"> </w:t>
      </w:r>
      <w:r w:rsidR="00FB1E77">
        <w:rPr>
          <w:color w:val="000000" w:themeColor="text1"/>
        </w:rPr>
        <w:t xml:space="preserve">a </w:t>
      </w:r>
      <w:r w:rsidR="001A0EB2">
        <w:rPr>
          <w:color w:val="000000" w:themeColor="text1"/>
        </w:rPr>
        <w:t xml:space="preserve">challenge </w:t>
      </w:r>
      <w:r w:rsidR="00F11952">
        <w:rPr>
          <w:color w:val="000000" w:themeColor="text1"/>
        </w:rPr>
        <w:t xml:space="preserve">in </w:t>
      </w:r>
      <w:r w:rsidR="001A0EB2">
        <w:rPr>
          <w:color w:val="000000" w:themeColor="text1"/>
        </w:rPr>
        <w:t xml:space="preserve">how to </w:t>
      </w:r>
      <w:r w:rsidR="00952BA5">
        <w:rPr>
          <w:color w:val="000000" w:themeColor="text1"/>
        </w:rPr>
        <w:t>make a global interpretation of</w:t>
      </w:r>
      <w:r w:rsidR="00FB1E77">
        <w:rPr>
          <w:color w:val="000000" w:themeColor="text1"/>
        </w:rPr>
        <w:t xml:space="preserve"> </w:t>
      </w:r>
      <w:r w:rsidR="001A0EB2">
        <w:rPr>
          <w:color w:val="000000" w:themeColor="text1"/>
        </w:rPr>
        <w:lastRenderedPageBreak/>
        <w:t>effects</w:t>
      </w:r>
      <w:r w:rsidR="00FB1E77">
        <w:rPr>
          <w:color w:val="000000" w:themeColor="text1"/>
        </w:rPr>
        <w:t xml:space="preserve"> that (a) fall on either side of the significant versus non-significant divide, and yet (b) cannot be distinguished from one another. </w:t>
      </w:r>
    </w:p>
    <w:p w14:paraId="3B0A9654" w14:textId="0AEB6104" w:rsidR="00FA0478" w:rsidRPr="008732A3" w:rsidRDefault="0058230D" w:rsidP="008732A3">
      <w:pPr>
        <w:rPr>
          <w:color w:val="000000" w:themeColor="text1"/>
        </w:rPr>
      </w:pPr>
      <w:r>
        <w:rPr>
          <w:color w:val="000000" w:themeColor="text1"/>
        </w:rPr>
        <w:t xml:space="preserve">The ‘success’ of a replication can also be defined in </w:t>
      </w:r>
      <w:r w:rsidR="00F267B2">
        <w:rPr>
          <w:color w:val="000000" w:themeColor="text1"/>
        </w:rPr>
        <w:t xml:space="preserve">other ways that </w:t>
      </w:r>
      <w:r w:rsidR="00963732">
        <w:rPr>
          <w:color w:val="000000" w:themeColor="text1"/>
        </w:rPr>
        <w:t>may aid the interpretation of the results</w:t>
      </w:r>
      <w:r>
        <w:rPr>
          <w:color w:val="000000" w:themeColor="text1"/>
        </w:rPr>
        <w:t>. Previous large</w:t>
      </w:r>
      <w:r w:rsidR="006E596B">
        <w:rPr>
          <w:color w:val="000000" w:themeColor="text1"/>
        </w:rPr>
        <w:t>-</w:t>
      </w:r>
      <w:r>
        <w:rPr>
          <w:color w:val="000000" w:themeColor="text1"/>
        </w:rPr>
        <w:t xml:space="preserve">scale replication efforts </w:t>
      </w:r>
      <w:r w:rsidR="00F267B2">
        <w:rPr>
          <w:color w:val="000000" w:themeColor="text1"/>
        </w:rPr>
        <w:t xml:space="preserve">in psychology </w:t>
      </w:r>
      <w:r>
        <w:rPr>
          <w:color w:val="000000" w:themeColor="text1"/>
        </w:rPr>
        <w:t xml:space="preserve">have noted a marked decrease in the effect sizes observed </w:t>
      </w:r>
      <w:r w:rsidR="00760293">
        <w:rPr>
          <w:color w:val="000000" w:themeColor="text1"/>
        </w:rPr>
        <w:t xml:space="preserve">between </w:t>
      </w:r>
      <w:r>
        <w:rPr>
          <w:color w:val="000000" w:themeColor="text1"/>
        </w:rPr>
        <w:t xml:space="preserve">original </w:t>
      </w:r>
      <w:r w:rsidR="00760293">
        <w:rPr>
          <w:color w:val="000000" w:themeColor="text1"/>
        </w:rPr>
        <w:t xml:space="preserve">and replication </w:t>
      </w:r>
      <w:r>
        <w:rPr>
          <w:color w:val="000000" w:themeColor="text1"/>
        </w:rPr>
        <w:t xml:space="preserve">studies </w:t>
      </w:r>
      <w:r w:rsidR="003F5246">
        <w:rPr>
          <w:color w:val="000000" w:themeColor="text1"/>
        </w:rPr>
        <w:t>(</w:t>
      </w:r>
      <w:bookmarkStart w:id="14" w:name="_Hlk34653619"/>
      <w:r w:rsidR="003F5246">
        <w:t xml:space="preserve">Open Science Collaboration, </w:t>
      </w:r>
      <w:r w:rsidR="003F5246" w:rsidRPr="003F5246">
        <w:t>2015</w:t>
      </w:r>
      <w:bookmarkEnd w:id="14"/>
      <w:r w:rsidR="003F5246" w:rsidRPr="003F5246">
        <w:t>)</w:t>
      </w:r>
      <w:r>
        <w:rPr>
          <w:color w:val="000000" w:themeColor="text1"/>
        </w:rPr>
        <w:t xml:space="preserve">. We observed </w:t>
      </w:r>
      <w:r w:rsidR="003F5246">
        <w:rPr>
          <w:color w:val="000000" w:themeColor="text1"/>
        </w:rPr>
        <w:t xml:space="preserve">a similar result </w:t>
      </w:r>
      <w:r>
        <w:rPr>
          <w:color w:val="000000" w:themeColor="text1"/>
        </w:rPr>
        <w:t xml:space="preserve">here: </w:t>
      </w:r>
      <w:r w:rsidR="004E00FD">
        <w:rPr>
          <w:color w:val="000000" w:themeColor="text1"/>
        </w:rPr>
        <w:t xml:space="preserve">even </w:t>
      </w:r>
      <w:r>
        <w:rPr>
          <w:color w:val="000000" w:themeColor="text1"/>
        </w:rPr>
        <w:t>the</w:t>
      </w:r>
      <w:r w:rsidR="004E00FD">
        <w:rPr>
          <w:color w:val="000000" w:themeColor="text1"/>
        </w:rPr>
        <w:t xml:space="preserve"> largest</w:t>
      </w:r>
      <w:r>
        <w:rPr>
          <w:color w:val="000000" w:themeColor="text1"/>
        </w:rPr>
        <w:t xml:space="preserve"> </w:t>
      </w:r>
      <w:r w:rsidR="00C4403F">
        <w:rPr>
          <w:color w:val="000000" w:themeColor="text1"/>
        </w:rPr>
        <w:t xml:space="preserve">meta-analytic </w:t>
      </w:r>
      <w:r>
        <w:rPr>
          <w:color w:val="000000" w:themeColor="text1"/>
        </w:rPr>
        <w:t xml:space="preserve">effect size </w:t>
      </w:r>
      <w:r w:rsidR="004E00FD">
        <w:rPr>
          <w:color w:val="000000" w:themeColor="text1"/>
        </w:rPr>
        <w:t xml:space="preserve">we </w:t>
      </w:r>
      <w:r>
        <w:rPr>
          <w:color w:val="000000" w:themeColor="text1"/>
        </w:rPr>
        <w:t>observed</w:t>
      </w:r>
      <w:r w:rsidR="00C4403F">
        <w:rPr>
          <w:color w:val="000000" w:themeColor="text1"/>
        </w:rPr>
        <w:t xml:space="preserve"> among the four exclusion criteria</w:t>
      </w:r>
      <w:r>
        <w:rPr>
          <w:color w:val="000000" w:themeColor="text1"/>
        </w:rPr>
        <w:t xml:space="preserve"> </w:t>
      </w:r>
      <w:r w:rsidRPr="00F32498">
        <w:rPr>
          <w:color w:val="000000" w:themeColor="text1"/>
        </w:rPr>
        <w:t>(</w:t>
      </w:r>
      <w:r w:rsidRPr="00F32498">
        <w:rPr>
          <w:i/>
          <w:color w:val="000000" w:themeColor="text1"/>
          <w:highlight w:val="white"/>
        </w:rPr>
        <w:t>g</w:t>
      </w:r>
      <w:r w:rsidRPr="00F32498">
        <w:rPr>
          <w:color w:val="000000" w:themeColor="text1"/>
          <w:highlight w:val="white"/>
        </w:rPr>
        <w:t xml:space="preserve"> = 0.12</w:t>
      </w:r>
      <w:r w:rsidR="00C4403F">
        <w:rPr>
          <w:color w:val="000000" w:themeColor="text1"/>
          <w:highlight w:val="white"/>
        </w:rPr>
        <w:t xml:space="preserve"> using the Olson &amp; Fazio, 2001 exclusion criterion</w:t>
      </w:r>
      <w:r w:rsidRPr="00F32498">
        <w:rPr>
          <w:color w:val="000000" w:themeColor="text1"/>
        </w:rPr>
        <w:t>)</w:t>
      </w:r>
      <w:r w:rsidR="004E00FD">
        <w:rPr>
          <w:color w:val="000000" w:themeColor="text1"/>
        </w:rPr>
        <w:t xml:space="preserve"> </w:t>
      </w:r>
      <w:r w:rsidR="00CE123A" w:rsidRPr="00F32498">
        <w:rPr>
          <w:color w:val="000000" w:themeColor="text1"/>
        </w:rPr>
        <w:t xml:space="preserve">was </w:t>
      </w:r>
      <w:r w:rsidR="00404749">
        <w:rPr>
          <w:color w:val="000000" w:themeColor="text1"/>
        </w:rPr>
        <w:t>approximately</w:t>
      </w:r>
      <w:r w:rsidR="00404749" w:rsidRPr="00F32498">
        <w:rPr>
          <w:color w:val="000000" w:themeColor="text1"/>
        </w:rPr>
        <w:t xml:space="preserve"> </w:t>
      </w:r>
      <w:r w:rsidR="00724D81" w:rsidRPr="00F32498">
        <w:rPr>
          <w:color w:val="000000" w:themeColor="text1"/>
        </w:rPr>
        <w:t xml:space="preserve">half </w:t>
      </w:r>
      <w:r w:rsidR="004E00FD">
        <w:rPr>
          <w:color w:val="000000" w:themeColor="text1"/>
        </w:rPr>
        <w:t>that observed in the meta</w:t>
      </w:r>
      <w:r w:rsidR="00AC0D15">
        <w:rPr>
          <w:color w:val="000000" w:themeColor="text1"/>
        </w:rPr>
        <w:t>-</w:t>
      </w:r>
      <w:r w:rsidR="004E00FD">
        <w:rPr>
          <w:color w:val="000000" w:themeColor="text1"/>
        </w:rPr>
        <w:t xml:space="preserve">analysis of </w:t>
      </w:r>
      <w:r w:rsidR="00CE123A" w:rsidRPr="00F32498">
        <w:rPr>
          <w:color w:val="000000" w:themeColor="text1"/>
        </w:rPr>
        <w:t>published literature (</w:t>
      </w:r>
      <w:r w:rsidR="00CE123A" w:rsidRPr="00F32498">
        <w:rPr>
          <w:i/>
          <w:color w:val="000000" w:themeColor="text1"/>
          <w:highlight w:val="white"/>
        </w:rPr>
        <w:t>g</w:t>
      </w:r>
      <w:r w:rsidR="00CE123A" w:rsidRPr="00F32498">
        <w:rPr>
          <w:color w:val="000000" w:themeColor="text1"/>
          <w:highlight w:val="white"/>
        </w:rPr>
        <w:t xml:space="preserve"> = 0.</w:t>
      </w:r>
      <w:r w:rsidR="00CE123A" w:rsidRPr="00F32498">
        <w:rPr>
          <w:color w:val="000000" w:themeColor="text1"/>
        </w:rPr>
        <w:t>20</w:t>
      </w:r>
      <w:r w:rsidR="004F29D8" w:rsidRPr="00F32498">
        <w:rPr>
          <w:color w:val="000000" w:themeColor="text1"/>
        </w:rPr>
        <w:t>)</w:t>
      </w:r>
      <w:r w:rsidR="00DB72AE">
        <w:rPr>
          <w:color w:val="000000" w:themeColor="text1"/>
        </w:rPr>
        <w:t xml:space="preserve"> and less than half of that observed in the original study (</w:t>
      </w:r>
      <w:r w:rsidR="00C4403F" w:rsidRPr="00127F93">
        <w:rPr>
          <w:i/>
          <w:color w:val="000000" w:themeColor="text1"/>
        </w:rPr>
        <w:t>g</w:t>
      </w:r>
      <w:r w:rsidR="00DB72AE">
        <w:rPr>
          <w:color w:val="000000" w:themeColor="text1"/>
        </w:rPr>
        <w:t xml:space="preserve"> = 0.27)</w:t>
      </w:r>
      <w:r w:rsidR="00CE123A" w:rsidRPr="00F32498">
        <w:rPr>
          <w:color w:val="000000" w:themeColor="text1"/>
        </w:rPr>
        <w:t>.</w:t>
      </w:r>
      <w:r w:rsidR="00636184" w:rsidRPr="00F32498">
        <w:rPr>
          <w:color w:val="000000" w:themeColor="text1"/>
        </w:rPr>
        <w:t xml:space="preserve"> </w:t>
      </w:r>
      <w:r w:rsidR="0037796C">
        <w:rPr>
          <w:color w:val="000000" w:themeColor="text1"/>
        </w:rPr>
        <w:t>Results demonstrated that observed power in the published literature is therefore extremely low (</w:t>
      </w:r>
      <w:r w:rsidR="00305D81">
        <w:rPr>
          <w:color w:val="000000" w:themeColor="text1"/>
        </w:rPr>
        <w:t>m</w:t>
      </w:r>
      <w:r w:rsidR="0037796C">
        <w:rPr>
          <w:color w:val="000000" w:themeColor="text1"/>
        </w:rPr>
        <w:t xml:space="preserve">edian power = 0.14). </w:t>
      </w:r>
      <w:r w:rsidR="0037796C">
        <w:t>Together, these two points suggest the published literature on the surveillance task reports significant results at a rate far above what one should expect</w:t>
      </w:r>
      <w:r w:rsidR="00FE3DE9">
        <w:t xml:space="preserve"> in the absence of publication bias or selective reporting</w:t>
      </w:r>
      <w:r w:rsidR="0037796C">
        <w:t>.</w:t>
      </w:r>
    </w:p>
    <w:p w14:paraId="754D0F55" w14:textId="014A4566" w:rsidR="00C00B56" w:rsidRPr="00F32498" w:rsidRDefault="007E7078" w:rsidP="00240287">
      <w:pPr>
        <w:rPr>
          <w:color w:val="000000" w:themeColor="text1"/>
        </w:rPr>
      </w:pPr>
      <w:r w:rsidRPr="00F32498">
        <w:rPr>
          <w:color w:val="000000" w:themeColor="text1"/>
        </w:rPr>
        <w:t xml:space="preserve">Further </w:t>
      </w:r>
      <w:r w:rsidR="00F77815" w:rsidRPr="00F32498">
        <w:rPr>
          <w:color w:val="000000" w:themeColor="text1"/>
        </w:rPr>
        <w:t>reason</w:t>
      </w:r>
      <w:r w:rsidR="00610276" w:rsidRPr="00F32498">
        <w:rPr>
          <w:color w:val="000000" w:themeColor="text1"/>
        </w:rPr>
        <w:t>s</w:t>
      </w:r>
      <w:r w:rsidR="00F77815" w:rsidRPr="00F32498">
        <w:rPr>
          <w:color w:val="000000" w:themeColor="text1"/>
        </w:rPr>
        <w:t xml:space="preserve"> for caution </w:t>
      </w:r>
      <w:r w:rsidRPr="00F32498">
        <w:rPr>
          <w:color w:val="000000" w:themeColor="text1"/>
        </w:rPr>
        <w:t xml:space="preserve">can be found in </w:t>
      </w:r>
      <w:r w:rsidR="00F77815" w:rsidRPr="00F32498">
        <w:rPr>
          <w:color w:val="000000" w:themeColor="text1"/>
        </w:rPr>
        <w:t xml:space="preserve">the ‘awareness/recollection memory’ </w:t>
      </w:r>
      <w:r w:rsidR="00580064" w:rsidRPr="00F32498">
        <w:rPr>
          <w:color w:val="000000" w:themeColor="text1"/>
        </w:rPr>
        <w:t>concept itself</w:t>
      </w:r>
      <w:r w:rsidR="00F77815" w:rsidRPr="00F32498">
        <w:rPr>
          <w:color w:val="000000" w:themeColor="text1"/>
        </w:rPr>
        <w:t>.</w:t>
      </w:r>
      <w:r w:rsidR="00580064" w:rsidRPr="00F32498">
        <w:rPr>
          <w:color w:val="000000" w:themeColor="text1"/>
        </w:rPr>
        <w:t xml:space="preserve"> </w:t>
      </w:r>
      <w:r w:rsidRPr="00F32498">
        <w:rPr>
          <w:color w:val="000000" w:themeColor="text1"/>
        </w:rPr>
        <w:t xml:space="preserve">Debate continues to rage about </w:t>
      </w:r>
      <w:r w:rsidR="008B1BFE" w:rsidRPr="00F32498">
        <w:rPr>
          <w:color w:val="000000" w:themeColor="text1"/>
        </w:rPr>
        <w:t xml:space="preserve">what </w:t>
      </w:r>
      <w:r w:rsidR="002A3F29">
        <w:rPr>
          <w:color w:val="000000" w:themeColor="text1"/>
        </w:rPr>
        <w:t xml:space="preserve">such exclusion criteria </w:t>
      </w:r>
      <w:r w:rsidR="00E7571B" w:rsidRPr="00F32498">
        <w:rPr>
          <w:color w:val="000000" w:themeColor="text1"/>
        </w:rPr>
        <w:t>even</w:t>
      </w:r>
      <w:r w:rsidR="002A3F29">
        <w:rPr>
          <w:color w:val="000000" w:themeColor="text1"/>
        </w:rPr>
        <w:t xml:space="preserve"> capture</w:t>
      </w:r>
      <w:r w:rsidR="004A1463" w:rsidRPr="00F32498">
        <w:rPr>
          <w:color w:val="000000" w:themeColor="text1"/>
        </w:rPr>
        <w:t xml:space="preserve">: some </w:t>
      </w:r>
      <w:r w:rsidR="008B1BFE" w:rsidRPr="00F32498">
        <w:rPr>
          <w:color w:val="000000" w:themeColor="text1"/>
        </w:rPr>
        <w:t xml:space="preserve">argue that </w:t>
      </w:r>
      <w:r w:rsidR="004A1463" w:rsidRPr="00F32498">
        <w:rPr>
          <w:color w:val="000000" w:themeColor="text1"/>
        </w:rPr>
        <w:t xml:space="preserve">it is </w:t>
      </w:r>
      <w:r w:rsidR="007F4C74" w:rsidRPr="00F32498">
        <w:rPr>
          <w:color w:val="000000" w:themeColor="text1"/>
        </w:rPr>
        <w:t xml:space="preserve">‘awareness’ (Jones et al., 2009) </w:t>
      </w:r>
      <w:r w:rsidRPr="00F32498">
        <w:rPr>
          <w:color w:val="000000" w:themeColor="text1"/>
        </w:rPr>
        <w:t xml:space="preserve">whereas </w:t>
      </w:r>
      <w:r w:rsidR="007F4C74" w:rsidRPr="00F32498">
        <w:rPr>
          <w:color w:val="000000" w:themeColor="text1"/>
        </w:rPr>
        <w:t xml:space="preserve">others </w:t>
      </w:r>
      <w:r w:rsidRPr="00F32498">
        <w:rPr>
          <w:color w:val="000000" w:themeColor="text1"/>
        </w:rPr>
        <w:t>advocate for ‘</w:t>
      </w:r>
      <w:r w:rsidR="001807C9">
        <w:rPr>
          <w:color w:val="000000" w:themeColor="text1"/>
        </w:rPr>
        <w:t xml:space="preserve">recollective </w:t>
      </w:r>
      <w:r w:rsidR="007F4C74" w:rsidRPr="00F32498">
        <w:rPr>
          <w:color w:val="000000" w:themeColor="text1"/>
        </w:rPr>
        <w:t>memory</w:t>
      </w:r>
      <w:r w:rsidRPr="00F32498">
        <w:rPr>
          <w:color w:val="000000" w:themeColor="text1"/>
        </w:rPr>
        <w:t>’</w:t>
      </w:r>
      <w:r w:rsidR="007F4C74" w:rsidRPr="00F32498">
        <w:rPr>
          <w:color w:val="000000" w:themeColor="text1"/>
        </w:rPr>
        <w:t xml:space="preserve"> (</w:t>
      </w:r>
      <w:r w:rsidR="00975AE3" w:rsidRPr="00F32498">
        <w:rPr>
          <w:color w:val="000000" w:themeColor="text1"/>
        </w:rPr>
        <w:t>Gawronski &amp; Walther, 2012</w:t>
      </w:r>
      <w:r w:rsidR="007F4C74" w:rsidRPr="00F32498">
        <w:rPr>
          <w:color w:val="000000" w:themeColor="text1"/>
        </w:rPr>
        <w:t>)</w:t>
      </w:r>
      <w:r w:rsidR="0091088C">
        <w:rPr>
          <w:color w:val="000000" w:themeColor="text1"/>
        </w:rPr>
        <w:t xml:space="preserve">. For example, </w:t>
      </w:r>
      <w:r w:rsidR="00110A88">
        <w:rPr>
          <w:color w:val="000000" w:themeColor="text1"/>
        </w:rPr>
        <w:t xml:space="preserve">participants may be aware of pairings </w:t>
      </w:r>
      <w:r w:rsidR="001807C9">
        <w:rPr>
          <w:color w:val="000000" w:themeColor="text1"/>
        </w:rPr>
        <w:t xml:space="preserve">during the acquisition (EC) phase </w:t>
      </w:r>
      <w:r w:rsidR="00110A88">
        <w:rPr>
          <w:color w:val="000000" w:themeColor="text1"/>
        </w:rPr>
        <w:t xml:space="preserve">but </w:t>
      </w:r>
      <w:r w:rsidR="001807C9">
        <w:rPr>
          <w:color w:val="000000" w:themeColor="text1"/>
        </w:rPr>
        <w:t xml:space="preserve">fail to </w:t>
      </w:r>
      <w:r w:rsidR="00110A88">
        <w:rPr>
          <w:color w:val="000000" w:themeColor="text1"/>
        </w:rPr>
        <w:t xml:space="preserve">recall this </w:t>
      </w:r>
      <w:r w:rsidR="001807C9">
        <w:rPr>
          <w:color w:val="000000" w:themeColor="text1"/>
        </w:rPr>
        <w:t>information during the retrieval (evaluative</w:t>
      </w:r>
      <w:r w:rsidR="001807C9" w:rsidRPr="00A0634C">
        <w:rPr>
          <w:color w:val="000000" w:themeColor="text1"/>
        </w:rPr>
        <w:t>) phase</w:t>
      </w:r>
      <w:r w:rsidR="00110A88" w:rsidRPr="00A0634C">
        <w:rPr>
          <w:color w:val="000000" w:themeColor="text1"/>
        </w:rPr>
        <w:t xml:space="preserve">. </w:t>
      </w:r>
      <w:r w:rsidR="00240287" w:rsidRPr="00A0634C">
        <w:rPr>
          <w:color w:val="000000" w:themeColor="text1"/>
        </w:rPr>
        <w:t>Although</w:t>
      </w:r>
      <w:r w:rsidR="00C5365F" w:rsidRPr="00A0634C">
        <w:rPr>
          <w:color w:val="000000" w:themeColor="text1"/>
        </w:rPr>
        <w:t xml:space="preserve"> our </w:t>
      </w:r>
      <w:r w:rsidR="00F50F76">
        <w:rPr>
          <w:color w:val="000000" w:themeColor="text1"/>
        </w:rPr>
        <w:t>primary</w:t>
      </w:r>
      <w:r w:rsidR="00F50F76" w:rsidRPr="00A0634C">
        <w:rPr>
          <w:color w:val="000000" w:themeColor="text1"/>
        </w:rPr>
        <w:t xml:space="preserve"> </w:t>
      </w:r>
      <w:r w:rsidR="004549AF" w:rsidRPr="00A0634C">
        <w:rPr>
          <w:color w:val="000000" w:themeColor="text1"/>
        </w:rPr>
        <w:t>analys</w:t>
      </w:r>
      <w:r w:rsidR="004549AF">
        <w:rPr>
          <w:color w:val="000000" w:themeColor="text1"/>
        </w:rPr>
        <w:t>i</w:t>
      </w:r>
      <w:r w:rsidR="004549AF" w:rsidRPr="00A0634C">
        <w:rPr>
          <w:color w:val="000000" w:themeColor="text1"/>
        </w:rPr>
        <w:t xml:space="preserve">s </w:t>
      </w:r>
      <w:r w:rsidR="00C5365F" w:rsidRPr="00A0634C">
        <w:rPr>
          <w:color w:val="000000" w:themeColor="text1"/>
        </w:rPr>
        <w:t xml:space="preserve">demonstrated that Olson and Fazio’s (2001) surveillance task effect was replicated, </w:t>
      </w:r>
      <w:r w:rsidR="00240287" w:rsidRPr="00A0634C">
        <w:rPr>
          <w:color w:val="000000" w:themeColor="text1"/>
        </w:rPr>
        <w:t xml:space="preserve">these conceptual concerns raise </w:t>
      </w:r>
      <w:r w:rsidR="00C5365F" w:rsidRPr="00A0634C">
        <w:rPr>
          <w:color w:val="000000" w:themeColor="text1"/>
        </w:rPr>
        <w:t xml:space="preserve">questions </w:t>
      </w:r>
      <w:r w:rsidR="00240287" w:rsidRPr="00A0634C">
        <w:rPr>
          <w:color w:val="000000" w:themeColor="text1"/>
        </w:rPr>
        <w:t>as to whether this procedure represents a useful test of</w:t>
      </w:r>
      <w:r w:rsidR="00C5365F" w:rsidRPr="00A0634C">
        <w:rPr>
          <w:color w:val="000000" w:themeColor="text1"/>
        </w:rPr>
        <w:t xml:space="preserve"> the unaware EC hypothesis.</w:t>
      </w:r>
      <w:r w:rsidR="00240287" w:rsidRPr="00A0634C">
        <w:rPr>
          <w:color w:val="000000" w:themeColor="text1"/>
        </w:rPr>
        <w:t xml:space="preserve"> This further reinforces the need for caution when deriving theoretical claims and applied</w:t>
      </w:r>
      <w:r w:rsidR="00240287" w:rsidRPr="00F32498">
        <w:rPr>
          <w:color w:val="000000" w:themeColor="text1"/>
        </w:rPr>
        <w:t xml:space="preserve"> interventions based on </w:t>
      </w:r>
      <w:r w:rsidR="00B15D45" w:rsidRPr="00B67751">
        <w:rPr>
          <w:i/>
          <w:color w:val="000000" w:themeColor="text1"/>
        </w:rPr>
        <w:t>post</w:t>
      </w:r>
      <w:r w:rsidR="00B67751" w:rsidRPr="00B67751">
        <w:rPr>
          <w:i/>
          <w:color w:val="000000" w:themeColor="text1"/>
        </w:rPr>
        <w:t xml:space="preserve"> </w:t>
      </w:r>
      <w:r w:rsidR="00B15D45" w:rsidRPr="00B67751">
        <w:rPr>
          <w:i/>
          <w:color w:val="000000" w:themeColor="text1"/>
        </w:rPr>
        <w:t>hoc</w:t>
      </w:r>
      <w:r w:rsidR="00B15D45">
        <w:rPr>
          <w:color w:val="000000" w:themeColor="text1"/>
        </w:rPr>
        <w:t xml:space="preserve"> correlational designs, and the added value of experimental manipulations of the construct of interest (e.g., see </w:t>
      </w:r>
      <w:r w:rsidR="00B15D45" w:rsidRPr="00F32498">
        <w:rPr>
          <w:highlight w:val="white"/>
        </w:rPr>
        <w:t>Corneille</w:t>
      </w:r>
      <w:r w:rsidR="00B15D45">
        <w:rPr>
          <w:highlight w:val="white"/>
        </w:rPr>
        <w:t xml:space="preserve"> </w:t>
      </w:r>
      <w:r w:rsidR="00B15D45" w:rsidRPr="00F32498">
        <w:rPr>
          <w:highlight w:val="white"/>
        </w:rPr>
        <w:t>&amp; Stahl, 201</w:t>
      </w:r>
      <w:r w:rsidR="00B15D45">
        <w:rPr>
          <w:highlight w:val="white"/>
        </w:rPr>
        <w:t>9</w:t>
      </w:r>
      <w:r w:rsidR="00B15D45">
        <w:t>)</w:t>
      </w:r>
      <w:r w:rsidR="00240287" w:rsidRPr="00F32498">
        <w:rPr>
          <w:color w:val="000000" w:themeColor="text1"/>
        </w:rPr>
        <w:t>.</w:t>
      </w:r>
    </w:p>
    <w:p w14:paraId="0B0EC205" w14:textId="6ABAD434" w:rsidR="00BB2A18" w:rsidRDefault="00A67A1D" w:rsidP="009A32D9">
      <w:pPr>
        <w:rPr>
          <w:color w:val="000000" w:themeColor="text1"/>
        </w:rPr>
      </w:pPr>
      <w:r>
        <w:rPr>
          <w:color w:val="000000" w:themeColor="text1"/>
        </w:rPr>
        <w:lastRenderedPageBreak/>
        <w:t>To conclude</w:t>
      </w:r>
      <w:r w:rsidR="00610276" w:rsidRPr="00F32498">
        <w:rPr>
          <w:color w:val="000000" w:themeColor="text1"/>
        </w:rPr>
        <w:t>, although we replicated the surveillance task effect, we urge cautio</w:t>
      </w:r>
      <w:r w:rsidR="00146C98">
        <w:rPr>
          <w:color w:val="000000" w:themeColor="text1"/>
        </w:rPr>
        <w:t>n</w:t>
      </w:r>
      <w:r w:rsidR="00610276" w:rsidRPr="00F32498">
        <w:rPr>
          <w:color w:val="000000" w:themeColor="text1"/>
        </w:rPr>
        <w:t xml:space="preserve"> when using such an effect to make strong claims</w:t>
      </w:r>
      <w:r w:rsidR="00146C98">
        <w:rPr>
          <w:color w:val="000000" w:themeColor="text1"/>
        </w:rPr>
        <w:t xml:space="preserve"> about ‘unaware EC’</w:t>
      </w:r>
      <w:r w:rsidR="00610276" w:rsidRPr="00F32498">
        <w:rPr>
          <w:color w:val="000000" w:themeColor="text1"/>
        </w:rPr>
        <w:t xml:space="preserve">, especially when those claims are being used to justify </w:t>
      </w:r>
      <w:r w:rsidR="00610276" w:rsidRPr="00F32498">
        <w:rPr>
          <w:i/>
          <w:color w:val="000000" w:themeColor="text1"/>
        </w:rPr>
        <w:t>new</w:t>
      </w:r>
      <w:r w:rsidR="00610276" w:rsidRPr="00F32498">
        <w:rPr>
          <w:color w:val="000000" w:themeColor="text1"/>
        </w:rPr>
        <w:t xml:space="preserve"> theory and interventions. We also encourage more careful reflection on existing theory and interventions that </w:t>
      </w:r>
      <w:r w:rsidR="004145F3">
        <w:rPr>
          <w:color w:val="000000" w:themeColor="text1"/>
        </w:rPr>
        <w:t xml:space="preserve">have already been </w:t>
      </w:r>
      <w:r w:rsidR="00610276" w:rsidRPr="00F32498">
        <w:rPr>
          <w:color w:val="000000" w:themeColor="text1"/>
        </w:rPr>
        <w:t xml:space="preserve">founded on </w:t>
      </w:r>
      <w:r w:rsidR="00146C98">
        <w:rPr>
          <w:color w:val="000000" w:themeColor="text1"/>
        </w:rPr>
        <w:t>this</w:t>
      </w:r>
      <w:r w:rsidR="00146C98" w:rsidRPr="00F32498">
        <w:rPr>
          <w:color w:val="000000" w:themeColor="text1"/>
        </w:rPr>
        <w:t xml:space="preserve"> </w:t>
      </w:r>
      <w:r w:rsidR="00610276" w:rsidRPr="00F32498">
        <w:rPr>
          <w:color w:val="000000" w:themeColor="text1"/>
        </w:rPr>
        <w:t xml:space="preserve">effect (e.g., March et al., 2018; </w:t>
      </w:r>
      <w:r w:rsidR="00610276" w:rsidRPr="00F32498">
        <w:rPr>
          <w:color w:val="000000" w:themeColor="text1"/>
          <w:highlight w:val="white"/>
        </w:rPr>
        <w:t>Shaw</w:t>
      </w:r>
      <w:r w:rsidR="00610276" w:rsidRPr="00F32498">
        <w:rPr>
          <w:color w:val="000000" w:themeColor="text1"/>
        </w:rPr>
        <w:t xml:space="preserve"> et al., 2016).</w:t>
      </w:r>
      <w:r w:rsidR="00F2017D" w:rsidRPr="00F32498">
        <w:rPr>
          <w:color w:val="000000" w:themeColor="text1"/>
        </w:rPr>
        <w:t xml:space="preserve"> Strong claims necessitate strong evidence</w:t>
      </w:r>
      <w:r w:rsidR="00DB73F1">
        <w:rPr>
          <w:color w:val="000000" w:themeColor="text1"/>
        </w:rPr>
        <w:t>;</w:t>
      </w:r>
      <w:r w:rsidR="00F2017D" w:rsidRPr="00F32498">
        <w:rPr>
          <w:color w:val="000000" w:themeColor="text1"/>
        </w:rPr>
        <w:t xml:space="preserve"> </w:t>
      </w:r>
      <w:r w:rsidR="00F07027" w:rsidRPr="00F32498">
        <w:rPr>
          <w:color w:val="000000" w:themeColor="text1"/>
        </w:rPr>
        <w:t xml:space="preserve">evidence that we are </w:t>
      </w:r>
      <w:r w:rsidR="00F2017D" w:rsidRPr="00F32498">
        <w:rPr>
          <w:color w:val="000000" w:themeColor="text1"/>
        </w:rPr>
        <w:t>currently lacking</w:t>
      </w:r>
      <w:r w:rsidR="00322136" w:rsidRPr="00F32498">
        <w:rPr>
          <w:color w:val="000000" w:themeColor="text1"/>
        </w:rPr>
        <w:t>.</w:t>
      </w:r>
      <w:r w:rsidR="00BB2A18">
        <w:rPr>
          <w:b/>
        </w:rPr>
        <w:br w:type="page"/>
      </w:r>
    </w:p>
    <w:p w14:paraId="5D83FDCD" w14:textId="6749E95E" w:rsidR="007628D7" w:rsidRPr="00F32498" w:rsidRDefault="007628D7" w:rsidP="00BB2A18">
      <w:pPr>
        <w:pStyle w:val="Heading1"/>
        <w:rPr>
          <w:highlight w:val="white"/>
        </w:rPr>
      </w:pPr>
      <w:r w:rsidRPr="00F32498">
        <w:rPr>
          <w:highlight w:val="white"/>
        </w:rPr>
        <w:lastRenderedPageBreak/>
        <w:t xml:space="preserve">Author </w:t>
      </w:r>
      <w:r w:rsidR="00E92C77">
        <w:rPr>
          <w:highlight w:val="white"/>
        </w:rPr>
        <w:t>contributions</w:t>
      </w:r>
    </w:p>
    <w:p w14:paraId="4FB6C695" w14:textId="599D9381" w:rsidR="00AC4143" w:rsidRDefault="007628D7" w:rsidP="00C94EE3">
      <w:pPr>
        <w:rPr>
          <w:color w:val="000000" w:themeColor="text1"/>
          <w:highlight w:val="white"/>
        </w:rPr>
      </w:pPr>
      <w:r w:rsidRPr="00F32498">
        <w:rPr>
          <w:color w:val="000000" w:themeColor="text1"/>
          <w:highlight w:val="white"/>
        </w:rPr>
        <w:t xml:space="preserve">TM </w:t>
      </w:r>
      <w:r w:rsidR="00322136" w:rsidRPr="00F32498">
        <w:rPr>
          <w:color w:val="000000" w:themeColor="text1"/>
          <w:highlight w:val="white"/>
        </w:rPr>
        <w:t xml:space="preserve">led the </w:t>
      </w:r>
      <w:r w:rsidRPr="00F32498">
        <w:rPr>
          <w:color w:val="000000" w:themeColor="text1"/>
          <w:highlight w:val="white"/>
        </w:rPr>
        <w:t xml:space="preserve">project administration, </w:t>
      </w:r>
      <w:r w:rsidR="0099103F" w:rsidRPr="00F32498">
        <w:rPr>
          <w:color w:val="000000" w:themeColor="text1"/>
          <w:highlight w:val="white"/>
        </w:rPr>
        <w:t>conducted the meta-analysis of published work,</w:t>
      </w:r>
      <w:r w:rsidR="0099103F">
        <w:rPr>
          <w:color w:val="000000" w:themeColor="text1"/>
          <w:highlight w:val="white"/>
        </w:rPr>
        <w:t xml:space="preserve"> </w:t>
      </w:r>
      <w:r w:rsidR="00C94EE3">
        <w:rPr>
          <w:color w:val="000000" w:themeColor="text1"/>
          <w:highlight w:val="white"/>
        </w:rPr>
        <w:t xml:space="preserve">created </w:t>
      </w:r>
      <w:r w:rsidRPr="00F32498">
        <w:rPr>
          <w:color w:val="000000" w:themeColor="text1"/>
          <w:highlight w:val="white"/>
        </w:rPr>
        <w:t>the procedure protocol</w:t>
      </w:r>
      <w:r w:rsidR="00C94EE3">
        <w:rPr>
          <w:color w:val="000000" w:themeColor="text1"/>
          <w:highlight w:val="white"/>
        </w:rPr>
        <w:t>, was responsible for</w:t>
      </w:r>
      <w:r w:rsidR="00032000" w:rsidRPr="00F32498">
        <w:rPr>
          <w:color w:val="000000" w:themeColor="text1"/>
          <w:highlight w:val="white"/>
        </w:rPr>
        <w:t xml:space="preserve"> design of the materials, </w:t>
      </w:r>
      <w:r w:rsidR="00C94EE3" w:rsidRPr="00F32498">
        <w:rPr>
          <w:color w:val="000000" w:themeColor="text1"/>
          <w:highlight w:val="white"/>
        </w:rPr>
        <w:t>wrote the manuscript</w:t>
      </w:r>
      <w:r w:rsidR="00C94EE3">
        <w:rPr>
          <w:color w:val="000000" w:themeColor="text1"/>
          <w:highlight w:val="white"/>
        </w:rPr>
        <w:t xml:space="preserve">, contributed to </w:t>
      </w:r>
      <w:r w:rsidR="00682AD6" w:rsidRPr="00F32498">
        <w:rPr>
          <w:color w:val="000000" w:themeColor="text1"/>
          <w:highlight w:val="white"/>
        </w:rPr>
        <w:t xml:space="preserve">data collection, </w:t>
      </w:r>
      <w:r w:rsidR="00C94EE3">
        <w:rPr>
          <w:color w:val="000000" w:themeColor="text1"/>
          <w:highlight w:val="white"/>
        </w:rPr>
        <w:t>and reviewed</w:t>
      </w:r>
      <w:r w:rsidR="00AE0740">
        <w:rPr>
          <w:color w:val="000000" w:themeColor="text1"/>
          <w:highlight w:val="white"/>
        </w:rPr>
        <w:t xml:space="preserve"> the code for the data processing and analyses</w:t>
      </w:r>
      <w:r w:rsidRPr="00F32498">
        <w:rPr>
          <w:color w:val="000000" w:themeColor="text1"/>
          <w:highlight w:val="white"/>
        </w:rPr>
        <w:t xml:space="preserve">. SH </w:t>
      </w:r>
      <w:r w:rsidR="00682AD6" w:rsidRPr="00F32498">
        <w:rPr>
          <w:color w:val="000000" w:themeColor="text1"/>
          <w:highlight w:val="white"/>
        </w:rPr>
        <w:t xml:space="preserve">wrote the manuscript and </w:t>
      </w:r>
      <w:r w:rsidRPr="00F32498">
        <w:rPr>
          <w:color w:val="000000" w:themeColor="text1"/>
          <w:highlight w:val="white"/>
        </w:rPr>
        <w:t xml:space="preserve">contributed to project administration. IH </w:t>
      </w:r>
      <w:r w:rsidR="00682AD6" w:rsidRPr="00F32498">
        <w:rPr>
          <w:color w:val="000000" w:themeColor="text1"/>
          <w:highlight w:val="white"/>
        </w:rPr>
        <w:t xml:space="preserve">wrote the code for the </w:t>
      </w:r>
      <w:r w:rsidRPr="00F32498">
        <w:rPr>
          <w:color w:val="000000" w:themeColor="text1"/>
          <w:highlight w:val="white"/>
        </w:rPr>
        <w:t>materials</w:t>
      </w:r>
      <w:r w:rsidR="00682AD6" w:rsidRPr="00F32498">
        <w:rPr>
          <w:color w:val="000000" w:themeColor="text1"/>
          <w:highlight w:val="white"/>
        </w:rPr>
        <w:t>, data processing,</w:t>
      </w:r>
      <w:r w:rsidRPr="00F32498">
        <w:rPr>
          <w:color w:val="000000" w:themeColor="text1"/>
          <w:highlight w:val="white"/>
        </w:rPr>
        <w:t xml:space="preserve"> and analys</w:t>
      </w:r>
      <w:r w:rsidR="00682AD6" w:rsidRPr="00F32498">
        <w:rPr>
          <w:color w:val="000000" w:themeColor="text1"/>
          <w:highlight w:val="white"/>
        </w:rPr>
        <w:t>es</w:t>
      </w:r>
      <w:r w:rsidRPr="00F32498">
        <w:rPr>
          <w:color w:val="000000" w:themeColor="text1"/>
          <w:highlight w:val="white"/>
        </w:rPr>
        <w:t xml:space="preserve">, </w:t>
      </w:r>
      <w:r w:rsidR="00682AD6" w:rsidRPr="00F32498">
        <w:rPr>
          <w:color w:val="000000" w:themeColor="text1"/>
          <w:highlight w:val="white"/>
        </w:rPr>
        <w:t xml:space="preserve">and contributed to project administration, and </w:t>
      </w:r>
      <w:r w:rsidR="000D43EE">
        <w:rPr>
          <w:color w:val="000000" w:themeColor="text1"/>
          <w:highlight w:val="white"/>
        </w:rPr>
        <w:t xml:space="preserve">writing, </w:t>
      </w:r>
      <w:r w:rsidRPr="00F32498">
        <w:rPr>
          <w:color w:val="000000" w:themeColor="text1"/>
          <w:highlight w:val="white"/>
        </w:rPr>
        <w:t>review</w:t>
      </w:r>
      <w:r w:rsidR="00682AD6" w:rsidRPr="00F32498">
        <w:rPr>
          <w:color w:val="000000" w:themeColor="text1"/>
          <w:highlight w:val="white"/>
        </w:rPr>
        <w:t>ing</w:t>
      </w:r>
      <w:r w:rsidR="000D43EE">
        <w:rPr>
          <w:color w:val="000000" w:themeColor="text1"/>
          <w:highlight w:val="white"/>
        </w:rPr>
        <w:t>,</w:t>
      </w:r>
      <w:r w:rsidR="00682AD6" w:rsidRPr="00F32498">
        <w:rPr>
          <w:color w:val="000000" w:themeColor="text1"/>
          <w:highlight w:val="white"/>
        </w:rPr>
        <w:t xml:space="preserve"> and editing</w:t>
      </w:r>
      <w:r w:rsidRPr="00F32498">
        <w:rPr>
          <w:color w:val="000000" w:themeColor="text1"/>
          <w:highlight w:val="white"/>
        </w:rPr>
        <w:t xml:space="preserve"> the manuscript. MAV </w:t>
      </w:r>
      <w:r w:rsidR="00682AD6" w:rsidRPr="00F32498">
        <w:rPr>
          <w:color w:val="000000" w:themeColor="text1"/>
          <w:highlight w:val="white"/>
        </w:rPr>
        <w:t>c</w:t>
      </w:r>
      <w:r w:rsidR="0099103F">
        <w:rPr>
          <w:color w:val="000000" w:themeColor="text1"/>
          <w:highlight w:val="white"/>
        </w:rPr>
        <w:t>ontributed to</w:t>
      </w:r>
      <w:r w:rsidR="00682AD6" w:rsidRPr="00F32498">
        <w:rPr>
          <w:color w:val="000000" w:themeColor="text1"/>
          <w:highlight w:val="white"/>
        </w:rPr>
        <w:t xml:space="preserve"> the meta-analysis of published work, and </w:t>
      </w:r>
      <w:r w:rsidRPr="00F32498">
        <w:rPr>
          <w:color w:val="000000" w:themeColor="text1"/>
          <w:highlight w:val="white"/>
        </w:rPr>
        <w:t xml:space="preserve">to writing the original draft, </w:t>
      </w:r>
      <w:r w:rsidR="00682AD6" w:rsidRPr="00F32498">
        <w:rPr>
          <w:color w:val="000000" w:themeColor="text1"/>
          <w:highlight w:val="white"/>
        </w:rPr>
        <w:t xml:space="preserve">the analyses, </w:t>
      </w:r>
      <w:r w:rsidRPr="00F32498">
        <w:rPr>
          <w:color w:val="000000" w:themeColor="text1"/>
          <w:highlight w:val="white"/>
        </w:rPr>
        <w:t>and review</w:t>
      </w:r>
      <w:r w:rsidR="00682AD6" w:rsidRPr="00F32498">
        <w:rPr>
          <w:color w:val="000000" w:themeColor="text1"/>
          <w:highlight w:val="white"/>
        </w:rPr>
        <w:t>ing</w:t>
      </w:r>
      <w:r w:rsidRPr="00F32498">
        <w:rPr>
          <w:color w:val="000000" w:themeColor="text1"/>
          <w:highlight w:val="white"/>
        </w:rPr>
        <w:t xml:space="preserve"> and editing the final manuscript. MAO contributed to the creation of the procedure protocol, </w:t>
      </w:r>
      <w:r w:rsidR="0099103F">
        <w:rPr>
          <w:color w:val="000000" w:themeColor="text1"/>
          <w:highlight w:val="white"/>
        </w:rPr>
        <w:t xml:space="preserve">data collection </w:t>
      </w:r>
      <w:r w:rsidRPr="00F32498">
        <w:rPr>
          <w:color w:val="000000" w:themeColor="text1"/>
          <w:highlight w:val="white"/>
        </w:rPr>
        <w:t>and review of the manuscript. FA, KB, RB, TB, OC, SBD, MJF, KAF, AG, BG, TH, FH, MH, BK, AM, JR, JS</w:t>
      </w:r>
      <w:r w:rsidR="00074ECC">
        <w:rPr>
          <w:color w:val="000000" w:themeColor="text1"/>
          <w:highlight w:val="white"/>
        </w:rPr>
        <w:t>W</w:t>
      </w:r>
      <w:r w:rsidRPr="00F32498">
        <w:rPr>
          <w:color w:val="000000" w:themeColor="text1"/>
          <w:highlight w:val="white"/>
        </w:rPr>
        <w:t>, CTS, CS, PT</w:t>
      </w:r>
      <w:r w:rsidR="00074ECC">
        <w:rPr>
          <w:color w:val="000000" w:themeColor="text1"/>
          <w:highlight w:val="white"/>
        </w:rPr>
        <w:t>, TGF, KH</w:t>
      </w:r>
      <w:r w:rsidRPr="00F32498">
        <w:rPr>
          <w:color w:val="000000" w:themeColor="text1"/>
          <w:highlight w:val="white"/>
        </w:rPr>
        <w:t xml:space="preserve"> and CU </w:t>
      </w:r>
      <w:r w:rsidR="00682AD6" w:rsidRPr="00F32498">
        <w:rPr>
          <w:color w:val="000000" w:themeColor="text1"/>
          <w:highlight w:val="white"/>
        </w:rPr>
        <w:t xml:space="preserve">organized and/or conducted data collection at their sites, and </w:t>
      </w:r>
      <w:r w:rsidRPr="00F32498">
        <w:rPr>
          <w:color w:val="000000" w:themeColor="text1"/>
          <w:highlight w:val="white"/>
        </w:rPr>
        <w:t>contributed to the review of the manuscript. JDH</w:t>
      </w:r>
      <w:r w:rsidR="00682AD6" w:rsidRPr="00F32498">
        <w:rPr>
          <w:color w:val="000000" w:themeColor="text1"/>
          <w:highlight w:val="white"/>
        </w:rPr>
        <w:t xml:space="preserve"> contributed to </w:t>
      </w:r>
      <w:r w:rsidRPr="00F32498">
        <w:rPr>
          <w:color w:val="000000" w:themeColor="text1"/>
          <w:highlight w:val="white"/>
        </w:rPr>
        <w:t>the creation of the procedure protocol and review of the manuscript. </w:t>
      </w:r>
    </w:p>
    <w:p w14:paraId="524E861A" w14:textId="77777777" w:rsidR="006E596B" w:rsidRPr="00C0635B" w:rsidRDefault="006E596B" w:rsidP="00127F93">
      <w:pPr>
        <w:pStyle w:val="Heading1"/>
      </w:pPr>
      <w:r w:rsidRPr="00C0635B">
        <w:t>Funding</w:t>
      </w:r>
    </w:p>
    <w:p w14:paraId="297B687E" w14:textId="0473A444" w:rsidR="006E596B" w:rsidRDefault="006E596B" w:rsidP="006E596B">
      <w:pPr>
        <w:pStyle w:val="AN"/>
      </w:pPr>
      <w:r w:rsidRPr="004071C9">
        <w:t xml:space="preserve">This research was conducted with the support of </w:t>
      </w:r>
      <w:r w:rsidR="00DD23E6">
        <w:t xml:space="preserve">the following grants: </w:t>
      </w:r>
      <w:r w:rsidRPr="004071C9">
        <w:t xml:space="preserve">FWO </w:t>
      </w:r>
      <w:r w:rsidR="00DD23E6">
        <w:t>g</w:t>
      </w:r>
      <w:r w:rsidRPr="004071C9">
        <w:t xml:space="preserve">rant BOF16/MET_V/002 to Jan De Houwer, </w:t>
      </w:r>
      <w:r w:rsidR="00CD05AB" w:rsidRPr="00640281">
        <w:t xml:space="preserve">Ghent University </w:t>
      </w:r>
      <w:r w:rsidR="00640281">
        <w:t>BOF g</w:t>
      </w:r>
      <w:r w:rsidR="00CD05AB" w:rsidRPr="00640281">
        <w:t xml:space="preserve">rant 01P05517 to Ian Hussey, </w:t>
      </w:r>
      <w:proofErr w:type="spellStart"/>
      <w:r w:rsidR="00DD23E6" w:rsidRPr="004071C9">
        <w:t>Comunidad</w:t>
      </w:r>
      <w:proofErr w:type="spellEnd"/>
      <w:r w:rsidR="00DD23E6" w:rsidRPr="004071C9">
        <w:t xml:space="preserve"> de Madrid</w:t>
      </w:r>
      <w:r w:rsidR="00DD23E6">
        <w:t xml:space="preserve">, </w:t>
      </w:r>
      <w:proofErr w:type="spellStart"/>
      <w:r w:rsidR="00DD23E6" w:rsidRPr="004071C9">
        <w:t>Programa</w:t>
      </w:r>
      <w:proofErr w:type="spellEnd"/>
      <w:r w:rsidR="00DD23E6" w:rsidRPr="004071C9">
        <w:t xml:space="preserve"> de </w:t>
      </w:r>
      <w:proofErr w:type="spellStart"/>
      <w:r w:rsidR="00DD23E6" w:rsidRPr="004071C9">
        <w:t>Atracción</w:t>
      </w:r>
      <w:proofErr w:type="spellEnd"/>
      <w:r w:rsidR="00DD23E6" w:rsidRPr="004071C9">
        <w:t xml:space="preserve"> de </w:t>
      </w:r>
      <w:proofErr w:type="spellStart"/>
      <w:r w:rsidR="00DD23E6" w:rsidRPr="004071C9">
        <w:t>Talento</w:t>
      </w:r>
      <w:proofErr w:type="spellEnd"/>
      <w:r w:rsidR="00DD23E6" w:rsidRPr="004071C9">
        <w:t xml:space="preserve"> </w:t>
      </w:r>
      <w:proofErr w:type="spellStart"/>
      <w:r w:rsidR="00DD23E6" w:rsidRPr="004071C9">
        <w:t>Investigador</w:t>
      </w:r>
      <w:proofErr w:type="spellEnd"/>
      <w:r w:rsidR="00DD23E6" w:rsidRPr="004071C9">
        <w:t xml:space="preserve"> </w:t>
      </w:r>
      <w:r w:rsidR="004071C9" w:rsidRPr="004071C9">
        <w:t xml:space="preserve">grants </w:t>
      </w:r>
      <w:r w:rsidR="006930F4" w:rsidRPr="004071C9">
        <w:t>PSI2017-85159-P (AEI / FEDER, UE) and 2016-T1/SOC-1395</w:t>
      </w:r>
      <w:r w:rsidR="004071C9" w:rsidRPr="004071C9">
        <w:t xml:space="preserve"> to Miguel Va</w:t>
      </w:r>
      <w:r w:rsidR="004071C9" w:rsidRPr="00640281">
        <w:t>dillo</w:t>
      </w:r>
      <w:r w:rsidR="00DD23E6">
        <w:t xml:space="preserve">, </w:t>
      </w:r>
      <w:r w:rsidR="000D2E35">
        <w:t>Polish National Science Centre grant UMO-2015/18/E/HS6/00765 to Robert Balas,</w:t>
      </w:r>
      <w:r w:rsidR="000D2E35" w:rsidDel="000D2E35">
        <w:t xml:space="preserve"> </w:t>
      </w:r>
      <w:r w:rsidR="00DD23E6" w:rsidRPr="00DD23E6">
        <w:t>FRS-FNRS grant T.0061.18 to Olivier Corneille</w:t>
      </w:r>
      <w:r w:rsidR="000D2E35">
        <w:t xml:space="preserve">, DFG Emmy </w:t>
      </w:r>
      <w:proofErr w:type="spellStart"/>
      <w:r w:rsidR="000D2E35">
        <w:t>Noether</w:t>
      </w:r>
      <w:proofErr w:type="spellEnd"/>
      <w:r w:rsidR="000D2E35">
        <w:t xml:space="preserve"> grant HU 1978/4-1</w:t>
      </w:r>
      <w:r w:rsidR="00861B77">
        <w:t xml:space="preserve"> and</w:t>
      </w:r>
      <w:r w:rsidR="000D2E35">
        <w:t xml:space="preserve"> Heisenberg grant </w:t>
      </w:r>
      <w:bookmarkStart w:id="15" w:name="_Hlk37149905"/>
      <w:r w:rsidR="000D2E35">
        <w:t>HU 1978/7-1</w:t>
      </w:r>
      <w:bookmarkEnd w:id="15"/>
      <w:r w:rsidR="000D2E35">
        <w:t xml:space="preserve"> to Mandy Hütter</w:t>
      </w:r>
      <w:r w:rsidR="00861B77">
        <w:t>,</w:t>
      </w:r>
      <w:r w:rsidR="00B704AD">
        <w:t xml:space="preserve"> </w:t>
      </w:r>
      <w:r w:rsidR="00B704AD" w:rsidRPr="00B704AD">
        <w:t xml:space="preserve">and </w:t>
      </w:r>
      <w:r w:rsidR="00B704AD" w:rsidRPr="00B704AD">
        <w:rPr>
          <w:color w:val="000000"/>
          <w:shd w:val="clear" w:color="auto" w:fill="FFFFFF"/>
        </w:rPr>
        <w:t>DFG grant STA 1269/3-2 to Christoph Stahl</w:t>
      </w:r>
      <w:r w:rsidR="000D2E35" w:rsidRPr="00B704AD">
        <w:t>.</w:t>
      </w:r>
    </w:p>
    <w:p w14:paraId="0D30A84A" w14:textId="77777777" w:rsidR="006E596B" w:rsidRPr="00C94EE3" w:rsidRDefault="006E596B" w:rsidP="00C94EE3">
      <w:pPr>
        <w:rPr>
          <w:color w:val="000000" w:themeColor="text1"/>
          <w:highlight w:val="white"/>
        </w:rPr>
      </w:pPr>
    </w:p>
    <w:p w14:paraId="040E357F" w14:textId="67226B6D" w:rsidR="00682AD6" w:rsidRPr="00F32498" w:rsidRDefault="00682AD6" w:rsidP="00252903">
      <w:pPr>
        <w:rPr>
          <w:color w:val="000000" w:themeColor="text1"/>
        </w:rPr>
      </w:pPr>
      <w:r w:rsidRPr="00F32498">
        <w:rPr>
          <w:color w:val="000000" w:themeColor="text1"/>
        </w:rPr>
        <w:br w:type="page"/>
      </w:r>
    </w:p>
    <w:p w14:paraId="5712BC86" w14:textId="7D371876" w:rsidR="007628D7" w:rsidRPr="008D4585" w:rsidRDefault="007628D7" w:rsidP="00E74B08">
      <w:pPr>
        <w:pStyle w:val="Heading1"/>
      </w:pPr>
      <w:r w:rsidRPr="008D4585">
        <w:lastRenderedPageBreak/>
        <w:t>References</w:t>
      </w:r>
    </w:p>
    <w:p w14:paraId="04D75486" w14:textId="6E1077F2" w:rsidR="007628D7" w:rsidRPr="00A86238" w:rsidRDefault="007628D7" w:rsidP="00A86238">
      <w:pPr>
        <w:pStyle w:val="references"/>
      </w:pPr>
      <w:r w:rsidRPr="008D4585">
        <w:rPr>
          <w:highlight w:val="white"/>
        </w:rPr>
        <w:t xml:space="preserve">Bar-Anan, Y., De Houwer, J., &amp; Nosek, B. A. (2010). </w:t>
      </w:r>
      <w:r w:rsidRPr="00A86238">
        <w:rPr>
          <w:highlight w:val="white"/>
        </w:rPr>
        <w:t xml:space="preserve">Evaluative conditioning and conscious knowledge of contingencies: A correlational investigation with large samples. </w:t>
      </w:r>
      <w:r w:rsidRPr="00FB374C">
        <w:rPr>
          <w:i/>
          <w:highlight w:val="white"/>
        </w:rPr>
        <w:t>The Quarterly Journal of Experimental Psychology, 63</w:t>
      </w:r>
      <w:r w:rsidRPr="00A86238">
        <w:rPr>
          <w:highlight w:val="white"/>
        </w:rPr>
        <w:t>(12), 2313-2335.</w:t>
      </w:r>
      <w:r w:rsidRPr="00A86238">
        <w:rPr>
          <w:rtl/>
        </w:rPr>
        <w:t>‏</w:t>
      </w:r>
    </w:p>
    <w:p w14:paraId="53D2451C" w14:textId="0C3EB643" w:rsidR="007628D7" w:rsidRPr="00F32498" w:rsidRDefault="007628D7" w:rsidP="00A86238">
      <w:pPr>
        <w:pStyle w:val="references"/>
      </w:pPr>
      <w:r w:rsidRPr="00F32498">
        <w:rPr>
          <w:highlight w:val="white"/>
        </w:rPr>
        <w:t xml:space="preserve">Cacioppo, J. T., Petty, R. E., &amp; Feng Kao, C. (1984). The efficient assessment of need for cognition. </w:t>
      </w:r>
      <w:r w:rsidRPr="00F32498">
        <w:rPr>
          <w:i/>
          <w:highlight w:val="white"/>
        </w:rPr>
        <w:t>Journal of Personality Assessment, 48</w:t>
      </w:r>
      <w:r w:rsidRPr="00F32498">
        <w:rPr>
          <w:highlight w:val="white"/>
        </w:rPr>
        <w:t>(3), 306-307.</w:t>
      </w:r>
      <w:r w:rsidRPr="00F32498">
        <w:rPr>
          <w:rtl/>
        </w:rPr>
        <w:t>‏</w:t>
      </w:r>
    </w:p>
    <w:p w14:paraId="44B2385C" w14:textId="73606104" w:rsidR="007628D7" w:rsidRPr="00F32498" w:rsidRDefault="007628D7" w:rsidP="00A86238">
      <w:pPr>
        <w:pStyle w:val="references"/>
      </w:pPr>
      <w:r w:rsidRPr="00F32498">
        <w:rPr>
          <w:highlight w:val="white"/>
        </w:rPr>
        <w:t xml:space="preserve">Choi, Y. J., &amp; Lee, J. H. (2015). Alcohol-related attitudes of heavy drinkers: Effects of arousal and valence in evaluative conditioning. </w:t>
      </w:r>
      <w:r w:rsidRPr="00F32498">
        <w:rPr>
          <w:i/>
          <w:highlight w:val="white"/>
        </w:rPr>
        <w:t>Social Behavior and Personality: an International Journal, 43</w:t>
      </w:r>
      <w:r w:rsidRPr="00F32498">
        <w:rPr>
          <w:highlight w:val="white"/>
        </w:rPr>
        <w:t>(2), 205-215.</w:t>
      </w:r>
      <w:r w:rsidRPr="00F32498">
        <w:rPr>
          <w:rtl/>
        </w:rPr>
        <w:t>‏</w:t>
      </w:r>
    </w:p>
    <w:p w14:paraId="60223C1A" w14:textId="5E161A7E" w:rsidR="003F5246" w:rsidRDefault="003F5246" w:rsidP="00A86238">
      <w:pPr>
        <w:pStyle w:val="references"/>
        <w:rPr>
          <w:highlight w:val="white"/>
        </w:rPr>
      </w:pPr>
      <w:r w:rsidRPr="003F5246">
        <w:t>Cohen, J. (1992).</w:t>
      </w:r>
      <w:r>
        <w:t xml:space="preserve"> A power primer. </w:t>
      </w:r>
      <w:r w:rsidRPr="009212C0">
        <w:rPr>
          <w:i/>
        </w:rPr>
        <w:t>Psychological Bulletin, 112</w:t>
      </w:r>
      <w:r w:rsidRPr="009212C0">
        <w:rPr>
          <w:iCs/>
        </w:rPr>
        <w:t>(1)</w:t>
      </w:r>
      <w:r w:rsidRPr="003F5246">
        <w:t>, 155</w:t>
      </w:r>
      <w:r w:rsidR="009212C0">
        <w:t>-159</w:t>
      </w:r>
      <w:r w:rsidRPr="003F5246">
        <w:t>.</w:t>
      </w:r>
    </w:p>
    <w:p w14:paraId="0428FE90" w14:textId="57BE1F29" w:rsidR="007628D7" w:rsidRPr="00F32498" w:rsidRDefault="007628D7" w:rsidP="00A86238">
      <w:pPr>
        <w:pStyle w:val="references"/>
        <w:rPr>
          <w:highlight w:val="white"/>
        </w:rPr>
      </w:pPr>
      <w:r w:rsidRPr="00F32498">
        <w:rPr>
          <w:highlight w:val="white"/>
        </w:rPr>
        <w:t>Corneille, O., &amp; Stahl, C. (201</w:t>
      </w:r>
      <w:r w:rsidR="00146C98">
        <w:rPr>
          <w:highlight w:val="white"/>
        </w:rPr>
        <w:t>9</w:t>
      </w:r>
      <w:r w:rsidRPr="00F32498">
        <w:rPr>
          <w:highlight w:val="white"/>
        </w:rPr>
        <w:t>). Associative Attitude Learning: A Closer Look at Evidence and How It Relates to Attitude Models. </w:t>
      </w:r>
      <w:r w:rsidRPr="00F32498">
        <w:rPr>
          <w:i/>
          <w:highlight w:val="white"/>
        </w:rPr>
        <w:t>Personality and Social Psychology Review</w:t>
      </w:r>
      <w:r w:rsidR="00D950B0">
        <w:rPr>
          <w:i/>
          <w:highlight w:val="white"/>
        </w:rPr>
        <w:t>,</w:t>
      </w:r>
      <w:r w:rsidR="00D950B0" w:rsidRPr="00D950B0">
        <w:t xml:space="preserve"> </w:t>
      </w:r>
      <w:r w:rsidR="00D950B0" w:rsidRPr="00D950B0">
        <w:rPr>
          <w:i/>
        </w:rPr>
        <w:t>23</w:t>
      </w:r>
      <w:r w:rsidR="00D950B0" w:rsidRPr="00D950B0">
        <w:t>(2)</w:t>
      </w:r>
      <w:r w:rsidR="00D950B0">
        <w:t xml:space="preserve">, </w:t>
      </w:r>
      <w:r w:rsidR="00D950B0" w:rsidRPr="00D950B0">
        <w:t>161-189</w:t>
      </w:r>
      <w:r w:rsidRPr="00F32498">
        <w:rPr>
          <w:highlight w:val="white"/>
        </w:rPr>
        <w:t>. </w:t>
      </w:r>
      <w:hyperlink r:id="rId29">
        <w:r w:rsidRPr="00F32498">
          <w:rPr>
            <w:highlight w:val="white"/>
          </w:rPr>
          <w:t>doi.org/10.1177/1088868318763261</w:t>
        </w:r>
      </w:hyperlink>
    </w:p>
    <w:p w14:paraId="33BA8553" w14:textId="79421302" w:rsidR="007628D7" w:rsidRPr="00F32498" w:rsidRDefault="007628D7" w:rsidP="00A86238">
      <w:pPr>
        <w:pStyle w:val="references"/>
        <w:rPr>
          <w:highlight w:val="white"/>
        </w:rPr>
      </w:pPr>
      <w:r w:rsidRPr="00F32498">
        <w:t xml:space="preserve">De Houwer, J. (2018). Propositional models of evaluative conditioning. </w:t>
      </w:r>
      <w:r w:rsidRPr="00F32498">
        <w:rPr>
          <w:i/>
        </w:rPr>
        <w:t>Social Psychological Bulletin, 13</w:t>
      </w:r>
      <w:r w:rsidRPr="00FB374C">
        <w:t>(3), e28046</w:t>
      </w:r>
      <w:r w:rsidRPr="00F32498">
        <w:t>. doi</w:t>
      </w:r>
      <w:r w:rsidR="00900F16" w:rsidRPr="00F32498">
        <w:t>:</w:t>
      </w:r>
      <w:r w:rsidRPr="00F32498">
        <w:t>10.5964/spb.v13i3.28046</w:t>
      </w:r>
    </w:p>
    <w:p w14:paraId="15997EAC" w14:textId="5E307C2E" w:rsidR="007628D7" w:rsidRPr="00F32498" w:rsidRDefault="007628D7" w:rsidP="00A86238">
      <w:pPr>
        <w:pStyle w:val="references"/>
      </w:pPr>
      <w:r w:rsidRPr="00F32498">
        <w:rPr>
          <w:highlight w:val="white"/>
        </w:rPr>
        <w:t xml:space="preserve">De Houwer, J., Thomas, S., &amp; Baeyens, F. (2001). Association learning of likes and dislikes: A review of 25 years of research on human evaluative conditioning. </w:t>
      </w:r>
      <w:r w:rsidRPr="00F32498">
        <w:rPr>
          <w:i/>
          <w:highlight w:val="white"/>
        </w:rPr>
        <w:t>Psychological Bulletin, 127</w:t>
      </w:r>
      <w:r w:rsidRPr="00F32498">
        <w:rPr>
          <w:highlight w:val="white"/>
        </w:rPr>
        <w:t>(6), 853.</w:t>
      </w:r>
      <w:r w:rsidRPr="00F32498">
        <w:t>-869.</w:t>
      </w:r>
    </w:p>
    <w:p w14:paraId="3C9D44D5" w14:textId="32543E36" w:rsidR="007628D7" w:rsidRPr="00F32498" w:rsidRDefault="007628D7" w:rsidP="00A86238">
      <w:pPr>
        <w:pStyle w:val="references"/>
      </w:pPr>
      <w:proofErr w:type="spellStart"/>
      <w:r w:rsidRPr="00F32498">
        <w:rPr>
          <w:highlight w:val="white"/>
        </w:rPr>
        <w:t>Dijksterhuis</w:t>
      </w:r>
      <w:proofErr w:type="spellEnd"/>
      <w:r w:rsidRPr="00F32498">
        <w:rPr>
          <w:highlight w:val="white"/>
        </w:rPr>
        <w:t xml:space="preserve">, A. P. (2004). I like myself but I don't know why: Enhancing implicit self-esteem by subliminal evaluative conditioning. </w:t>
      </w:r>
      <w:r w:rsidRPr="00F32498">
        <w:rPr>
          <w:i/>
          <w:highlight w:val="white"/>
        </w:rPr>
        <w:t>Journal of Personality and Social Psychology, 86</w:t>
      </w:r>
      <w:r w:rsidRPr="00F32498">
        <w:rPr>
          <w:highlight w:val="white"/>
        </w:rPr>
        <w:t>(2), 345-355.</w:t>
      </w:r>
      <w:r w:rsidRPr="00F32498">
        <w:rPr>
          <w:rtl/>
        </w:rPr>
        <w:t>‏</w:t>
      </w:r>
    </w:p>
    <w:p w14:paraId="786669A1" w14:textId="2CD63F8C" w:rsidR="007628D7" w:rsidRPr="00F32498" w:rsidRDefault="007628D7" w:rsidP="00A86238">
      <w:pPr>
        <w:pStyle w:val="references"/>
      </w:pPr>
      <w:r w:rsidRPr="00F32498">
        <w:rPr>
          <w:highlight w:val="white"/>
        </w:rPr>
        <w:t xml:space="preserve">Gawronski, B., &amp; Bodenhausen, G. V. (2006). Associative and propositional processes in evaluation: An integrative review of implicit and explicit attitude change. </w:t>
      </w:r>
      <w:r w:rsidRPr="00F32498">
        <w:rPr>
          <w:i/>
          <w:highlight w:val="white"/>
        </w:rPr>
        <w:t>Psychological Bulletin, 132</w:t>
      </w:r>
      <w:r w:rsidRPr="00F32498">
        <w:rPr>
          <w:highlight w:val="white"/>
        </w:rPr>
        <w:t>(5), 692-731.</w:t>
      </w:r>
      <w:r w:rsidRPr="00F32498">
        <w:rPr>
          <w:rtl/>
        </w:rPr>
        <w:t>‏</w:t>
      </w:r>
    </w:p>
    <w:p w14:paraId="0BEF45EB" w14:textId="39762928" w:rsidR="007628D7" w:rsidRPr="00F32498" w:rsidRDefault="007628D7" w:rsidP="00A86238">
      <w:pPr>
        <w:pStyle w:val="references"/>
        <w:rPr>
          <w:highlight w:val="white"/>
          <w:rtl/>
        </w:rPr>
      </w:pPr>
      <w:r w:rsidRPr="00F32498">
        <w:rPr>
          <w:highlight w:val="white"/>
        </w:rPr>
        <w:lastRenderedPageBreak/>
        <w:t>Gawronski, B., &amp; Walther, E. (2012). What do memory data tell us about the role of contingency awareness in evaluative conditioning? </w:t>
      </w:r>
      <w:r w:rsidRPr="00F32498">
        <w:rPr>
          <w:i/>
          <w:highlight w:val="white"/>
        </w:rPr>
        <w:t>Journal of Experimental Social Psychology</w:t>
      </w:r>
      <w:r w:rsidRPr="00F32498">
        <w:rPr>
          <w:highlight w:val="white"/>
        </w:rPr>
        <w:t>, </w:t>
      </w:r>
      <w:r w:rsidRPr="00F32498">
        <w:rPr>
          <w:i/>
          <w:highlight w:val="white"/>
        </w:rPr>
        <w:t>48</w:t>
      </w:r>
      <w:r w:rsidRPr="00F32498">
        <w:rPr>
          <w:highlight w:val="white"/>
        </w:rPr>
        <w:t>(3), 617-623.</w:t>
      </w:r>
      <w:r w:rsidRPr="00F32498">
        <w:rPr>
          <w:highlight w:val="white"/>
          <w:rtl/>
        </w:rPr>
        <w:t>‏</w:t>
      </w:r>
    </w:p>
    <w:p w14:paraId="19CE607F" w14:textId="3F870275" w:rsidR="00D32521" w:rsidRPr="00F32498" w:rsidRDefault="00D32521" w:rsidP="00A86238">
      <w:pPr>
        <w:pStyle w:val="references"/>
      </w:pPr>
      <w:r w:rsidRPr="00F32498">
        <w:t xml:space="preserve">Gelman, A., &amp; Stern, H. (2006). The difference between “significant” and “not significant” is not itself statistically significant. </w:t>
      </w:r>
      <w:r w:rsidRPr="00F32498">
        <w:rPr>
          <w:i/>
        </w:rPr>
        <w:t>The American Statistician, 60</w:t>
      </w:r>
      <w:r w:rsidRPr="00F32498">
        <w:t xml:space="preserve">(4), 328-331. </w:t>
      </w:r>
    </w:p>
    <w:p w14:paraId="755A08BB" w14:textId="1E4C8E10" w:rsidR="007628D7" w:rsidRPr="00F32498" w:rsidRDefault="007628D7" w:rsidP="00A86238">
      <w:pPr>
        <w:pStyle w:val="references"/>
      </w:pPr>
      <w:r w:rsidRPr="00F32498">
        <w:rPr>
          <w:highlight w:val="white"/>
        </w:rPr>
        <w:t xml:space="preserve">Gibson, B. (2008). Can evaluative conditioning change attitudes toward mature brands? New evidence from the Implicit Association Test. </w:t>
      </w:r>
      <w:r w:rsidRPr="00F32498">
        <w:rPr>
          <w:i/>
          <w:highlight w:val="white"/>
        </w:rPr>
        <w:t>Journal of Consumer Research, 35</w:t>
      </w:r>
      <w:r w:rsidRPr="00F32498">
        <w:rPr>
          <w:highlight w:val="white"/>
        </w:rPr>
        <w:t>(1), 178-188.</w:t>
      </w:r>
      <w:r w:rsidRPr="00F32498">
        <w:rPr>
          <w:rtl/>
        </w:rPr>
        <w:t>‏</w:t>
      </w:r>
    </w:p>
    <w:p w14:paraId="1A0DEF43" w14:textId="0C07C063" w:rsidR="007628D7" w:rsidRPr="00F32498" w:rsidRDefault="007628D7" w:rsidP="00A86238">
      <w:pPr>
        <w:pStyle w:val="references"/>
      </w:pPr>
      <w:r w:rsidRPr="009212C0">
        <w:rPr>
          <w:highlight w:val="white"/>
          <w:lang w:val="nl-BE"/>
        </w:rPr>
        <w:t xml:space="preserve">Hofmann, W., De Houwer, J., Perugini, M., Baeyens, F., &amp; Crombez, G. (2010). </w:t>
      </w:r>
      <w:r w:rsidRPr="00F32498">
        <w:rPr>
          <w:highlight w:val="white"/>
        </w:rPr>
        <w:t xml:space="preserve">Evaluative conditioning in humans: A meta-analysis. </w:t>
      </w:r>
      <w:r w:rsidRPr="00F32498">
        <w:rPr>
          <w:i/>
          <w:highlight w:val="white"/>
        </w:rPr>
        <w:t>Psychological Bulletin, 136</w:t>
      </w:r>
      <w:r w:rsidRPr="00F32498">
        <w:rPr>
          <w:highlight w:val="white"/>
        </w:rPr>
        <w:t>(3), 390-421.</w:t>
      </w:r>
      <w:r w:rsidRPr="00F32498">
        <w:rPr>
          <w:rtl/>
        </w:rPr>
        <w:t>‏</w:t>
      </w:r>
    </w:p>
    <w:p w14:paraId="23A0A499" w14:textId="3853CBFF" w:rsidR="007628D7" w:rsidRPr="00F32498" w:rsidRDefault="007628D7" w:rsidP="00A86238">
      <w:pPr>
        <w:pStyle w:val="references"/>
      </w:pPr>
      <w:r w:rsidRPr="00F32498">
        <w:rPr>
          <w:highlight w:val="white"/>
        </w:rPr>
        <w:t xml:space="preserve">Houben, K., </w:t>
      </w:r>
      <w:proofErr w:type="spellStart"/>
      <w:r w:rsidRPr="00F32498">
        <w:rPr>
          <w:highlight w:val="white"/>
        </w:rPr>
        <w:t>Schoenmakers</w:t>
      </w:r>
      <w:proofErr w:type="spellEnd"/>
      <w:r w:rsidRPr="00F32498">
        <w:rPr>
          <w:highlight w:val="white"/>
        </w:rPr>
        <w:t xml:space="preserve">, T. M., &amp; Wiers, R. W. (2010). I didn't feel like drinking but I don't know why: The effects of evaluative conditioning on alcohol-related attitudes, craving and behavior. </w:t>
      </w:r>
      <w:r w:rsidRPr="00F32498">
        <w:rPr>
          <w:i/>
          <w:highlight w:val="white"/>
        </w:rPr>
        <w:t>Addictive Behaviors, 35</w:t>
      </w:r>
      <w:r w:rsidRPr="00F32498">
        <w:rPr>
          <w:highlight w:val="white"/>
        </w:rPr>
        <w:t>(12), 1161-1163.</w:t>
      </w:r>
      <w:r w:rsidRPr="00F32498">
        <w:rPr>
          <w:rtl/>
        </w:rPr>
        <w:t>‏</w:t>
      </w:r>
    </w:p>
    <w:p w14:paraId="64D75174" w14:textId="2145F2C4" w:rsidR="007628D7" w:rsidRPr="00F32498" w:rsidRDefault="007628D7" w:rsidP="00A86238">
      <w:pPr>
        <w:pStyle w:val="references"/>
      </w:pPr>
      <w:r w:rsidRPr="00F32498">
        <w:rPr>
          <w:highlight w:val="white"/>
        </w:rPr>
        <w:t xml:space="preserve">Jarvis, W. B. G., &amp; Petty, R. E. (1996). The need to evaluate. </w:t>
      </w:r>
      <w:r w:rsidRPr="00F32498">
        <w:rPr>
          <w:i/>
          <w:highlight w:val="white"/>
        </w:rPr>
        <w:t>Journal of Personality and Social Psychology, 70</w:t>
      </w:r>
      <w:r w:rsidRPr="00F32498">
        <w:rPr>
          <w:highlight w:val="white"/>
        </w:rPr>
        <w:t>(1), 172-194.</w:t>
      </w:r>
      <w:r w:rsidRPr="00F32498">
        <w:rPr>
          <w:rtl/>
        </w:rPr>
        <w:t>‏</w:t>
      </w:r>
    </w:p>
    <w:p w14:paraId="335CC11C" w14:textId="0E1B543D" w:rsidR="007628D7" w:rsidRPr="00F32498" w:rsidRDefault="007628D7" w:rsidP="00A86238">
      <w:pPr>
        <w:pStyle w:val="references"/>
      </w:pPr>
      <w:r w:rsidRPr="00F32498">
        <w:rPr>
          <w:highlight w:val="white"/>
        </w:rPr>
        <w:t xml:space="preserve">Jones, C. R., Fazio, R. H., &amp; Olson, M. A. (2009). Implicit misattribution as a mechanism underlying evaluative conditioning. </w:t>
      </w:r>
      <w:r w:rsidRPr="00F32498">
        <w:rPr>
          <w:i/>
          <w:highlight w:val="white"/>
        </w:rPr>
        <w:t>Journal of Personality and Social Psychology, 96</w:t>
      </w:r>
      <w:r w:rsidRPr="00F32498">
        <w:rPr>
          <w:highlight w:val="white"/>
        </w:rPr>
        <w:t>(5), 933-948.</w:t>
      </w:r>
      <w:r w:rsidRPr="00F32498">
        <w:rPr>
          <w:rtl/>
        </w:rPr>
        <w:t>‏</w:t>
      </w:r>
    </w:p>
    <w:p w14:paraId="08690D37" w14:textId="2A6A1544" w:rsidR="007628D7" w:rsidRPr="00F32498" w:rsidRDefault="007628D7" w:rsidP="00A86238">
      <w:pPr>
        <w:pStyle w:val="references"/>
      </w:pPr>
      <w:r w:rsidRPr="00F32498">
        <w:t xml:space="preserve">Jones, C. R., Olson, M. A., &amp; Fazio, R. H. (2010). Evaluative conditioning: The “how” question. </w:t>
      </w:r>
      <w:r w:rsidRPr="00F32498">
        <w:rPr>
          <w:i/>
        </w:rPr>
        <w:t>Advances in Experimental Social Psychology, 43</w:t>
      </w:r>
      <w:r w:rsidRPr="00F32498">
        <w:t>, 205–255.</w:t>
      </w:r>
    </w:p>
    <w:p w14:paraId="412CB9BE" w14:textId="15EED748" w:rsidR="007628D7" w:rsidRPr="00F32498" w:rsidRDefault="007628D7" w:rsidP="00A86238">
      <w:pPr>
        <w:pStyle w:val="references"/>
      </w:pPr>
      <w:r w:rsidRPr="00F32498">
        <w:rPr>
          <w:highlight w:val="white"/>
        </w:rPr>
        <w:t xml:space="preserve">Kendrick, R. V., &amp; Olson, M. A. (2012). When feeling right leads to being right in the reporting of implicitly-formed attitudes, or how I learned to stop worrying and trust my gut. </w:t>
      </w:r>
      <w:r w:rsidRPr="00F32498">
        <w:rPr>
          <w:i/>
          <w:highlight w:val="white"/>
        </w:rPr>
        <w:t>Journal of Experimental Social Psychology, 48</w:t>
      </w:r>
      <w:r w:rsidRPr="00F32498">
        <w:rPr>
          <w:highlight w:val="white"/>
        </w:rPr>
        <w:t>(6), 1316-1321.</w:t>
      </w:r>
      <w:r w:rsidRPr="00F32498">
        <w:rPr>
          <w:rtl/>
        </w:rPr>
        <w:t>‏</w:t>
      </w:r>
    </w:p>
    <w:p w14:paraId="6BDE81CA" w14:textId="649B1CC6" w:rsidR="007628D7" w:rsidRPr="00F32498" w:rsidRDefault="007628D7" w:rsidP="00A86238">
      <w:pPr>
        <w:pStyle w:val="references"/>
      </w:pPr>
      <w:r w:rsidRPr="00F32498">
        <w:rPr>
          <w:highlight w:val="white"/>
        </w:rPr>
        <w:lastRenderedPageBreak/>
        <w:t xml:space="preserve">Lai, C. K., Marini, M., Lehr, S. A., Cerruti, C., Shin, J. E. L., Joy-Gaba, J. A., ... &amp; Frazier, R. S. (2014). Reducing implicit racial preferences: I. A comparative investigation of 17 interventions. </w:t>
      </w:r>
      <w:r w:rsidRPr="00F32498">
        <w:rPr>
          <w:i/>
          <w:highlight w:val="white"/>
        </w:rPr>
        <w:t>Journal of Experimental Psychology: General, 143</w:t>
      </w:r>
      <w:r w:rsidRPr="00F32498">
        <w:rPr>
          <w:highlight w:val="white"/>
        </w:rPr>
        <w:t>(4), 1765-1785.</w:t>
      </w:r>
      <w:r w:rsidRPr="00F32498">
        <w:rPr>
          <w:rtl/>
        </w:rPr>
        <w:t>‏</w:t>
      </w:r>
    </w:p>
    <w:p w14:paraId="5226256E" w14:textId="0515B788" w:rsidR="007628D7" w:rsidRPr="00F32498" w:rsidRDefault="007628D7" w:rsidP="00A86238">
      <w:pPr>
        <w:pStyle w:val="references"/>
      </w:pPr>
      <w:r w:rsidRPr="00F32498">
        <w:t>Lang, P. J., Bradley, M. M.</w:t>
      </w:r>
      <w:r w:rsidR="00F9566D" w:rsidRPr="00F32498">
        <w:t>,</w:t>
      </w:r>
      <w:r w:rsidRPr="00F32498">
        <w:t xml:space="preserve"> &amp; Cuthbert, B. N. (1995). International A</w:t>
      </w:r>
      <w:r w:rsidR="00770C19">
        <w:t>ffec</w:t>
      </w:r>
      <w:r w:rsidRPr="00F32498">
        <w:t>tive Picture System: Technical manual and affective ratings. Gainesville, FL: University of Florida</w:t>
      </w:r>
    </w:p>
    <w:p w14:paraId="1C76E154" w14:textId="6E9A1843" w:rsidR="007628D7" w:rsidRDefault="007628D7" w:rsidP="00A86238">
      <w:pPr>
        <w:pStyle w:val="references"/>
        <w:rPr>
          <w:rtl/>
        </w:rPr>
      </w:pPr>
      <w:r w:rsidRPr="00F32498">
        <w:rPr>
          <w:highlight w:val="white"/>
        </w:rPr>
        <w:t xml:space="preserve">March, D. S., Olson, M. A., &amp; Fazio, R. H. (2018). The implicit misattribution model of evaluative conditioning. </w:t>
      </w:r>
      <w:r w:rsidRPr="009212C0">
        <w:rPr>
          <w:i/>
          <w:highlight w:val="white"/>
          <w:lang w:val="nl-BE"/>
        </w:rPr>
        <w:t>Social Psychological Bulletin, 13</w:t>
      </w:r>
      <w:r w:rsidRPr="009212C0">
        <w:rPr>
          <w:highlight w:val="white"/>
          <w:lang w:val="nl-BE"/>
        </w:rPr>
        <w:t>, e27574.</w:t>
      </w:r>
      <w:r w:rsidRPr="00F32498">
        <w:rPr>
          <w:rtl/>
        </w:rPr>
        <w:t>‏</w:t>
      </w:r>
    </w:p>
    <w:p w14:paraId="1735CB63" w14:textId="7398B6A3" w:rsidR="00770C19" w:rsidRPr="00F32498" w:rsidRDefault="00770C19" w:rsidP="009212C0">
      <w:pPr>
        <w:pStyle w:val="references"/>
      </w:pPr>
      <w:r w:rsidRPr="009212C0">
        <w:rPr>
          <w:lang w:val="nl-BE"/>
        </w:rPr>
        <w:t xml:space="preserve">Merckelbach, H., de Jong, P. J., Arntz, A., &amp; Schouten, E. (1993). </w:t>
      </w:r>
      <w:r w:rsidRPr="007D60BF">
        <w:t xml:space="preserve">The role of evaluative learning and disgust sensitivity in the etiology and treatment of spider phobia. </w:t>
      </w:r>
      <w:r w:rsidRPr="007D60BF">
        <w:rPr>
          <w:i/>
        </w:rPr>
        <w:t>Advances in Behaviour Research and Therapy, 15</w:t>
      </w:r>
      <w:r w:rsidRPr="007D60BF">
        <w:t xml:space="preserve">(4), 243–255. </w:t>
      </w:r>
    </w:p>
    <w:p w14:paraId="17AF0A5E" w14:textId="016A9EF6" w:rsidR="007628D7" w:rsidRPr="00F32498" w:rsidRDefault="007628D7" w:rsidP="00A86238">
      <w:pPr>
        <w:pStyle w:val="references"/>
      </w:pPr>
      <w:r w:rsidRPr="00F32498">
        <w:rPr>
          <w:highlight w:val="white"/>
        </w:rPr>
        <w:t xml:space="preserve">Olson, M. A., &amp; Fazio, R. H. (2001). Implicit attitude formation through classical conditioning. </w:t>
      </w:r>
      <w:r w:rsidRPr="00F32498">
        <w:rPr>
          <w:i/>
          <w:highlight w:val="white"/>
        </w:rPr>
        <w:t>Psychological Science, 12</w:t>
      </w:r>
      <w:r w:rsidRPr="00F32498">
        <w:rPr>
          <w:highlight w:val="white"/>
        </w:rPr>
        <w:t>(5), 413-417.</w:t>
      </w:r>
      <w:r w:rsidRPr="00F32498">
        <w:rPr>
          <w:rtl/>
        </w:rPr>
        <w:t>‏</w:t>
      </w:r>
    </w:p>
    <w:p w14:paraId="312D6A20" w14:textId="5A7F2639" w:rsidR="007628D7" w:rsidRPr="00F32498" w:rsidRDefault="007628D7" w:rsidP="00A86238">
      <w:pPr>
        <w:pStyle w:val="references"/>
      </w:pPr>
      <w:r w:rsidRPr="00F32498">
        <w:rPr>
          <w:highlight w:val="white"/>
        </w:rPr>
        <w:t xml:space="preserve">Olson, M. A., &amp; Fazio, R. H. (2006). Reducing automatically activated racial prejudice through implicit evaluative conditioning. </w:t>
      </w:r>
      <w:r w:rsidRPr="00F32498">
        <w:rPr>
          <w:i/>
          <w:highlight w:val="white"/>
        </w:rPr>
        <w:t>Personality and Social Psychology Bulletin, 32</w:t>
      </w:r>
      <w:r w:rsidRPr="00F32498">
        <w:rPr>
          <w:highlight w:val="white"/>
        </w:rPr>
        <w:t>(4), 421-433.</w:t>
      </w:r>
      <w:r w:rsidRPr="00F32498">
        <w:rPr>
          <w:rtl/>
        </w:rPr>
        <w:t>‏</w:t>
      </w:r>
    </w:p>
    <w:p w14:paraId="37A72B39" w14:textId="032C92E2" w:rsidR="003F5246" w:rsidRDefault="003F5246" w:rsidP="00A86238">
      <w:pPr>
        <w:pStyle w:val="references"/>
        <w:rPr>
          <w:highlight w:val="white"/>
        </w:rPr>
      </w:pPr>
      <w:r>
        <w:t>Open Science Collaboration</w:t>
      </w:r>
      <w:r w:rsidRPr="003F5246">
        <w:t xml:space="preserve"> (2015). Estimating the reproducibility of psychological science. </w:t>
      </w:r>
      <w:r w:rsidRPr="00FB374C">
        <w:rPr>
          <w:i/>
        </w:rPr>
        <w:t>Science, 349</w:t>
      </w:r>
      <w:r w:rsidRPr="003F5246">
        <w:t>(6251), aac4716.</w:t>
      </w:r>
    </w:p>
    <w:p w14:paraId="364D2D62" w14:textId="44A383A0" w:rsidR="007628D7" w:rsidRPr="00F32498" w:rsidRDefault="007628D7" w:rsidP="00A86238">
      <w:pPr>
        <w:pStyle w:val="references"/>
      </w:pPr>
      <w:r w:rsidRPr="00F32498">
        <w:rPr>
          <w:highlight w:val="white"/>
        </w:rPr>
        <w:t>Peirce, J. W. (2007). PsychoPy—psychophysics software in Python. </w:t>
      </w:r>
      <w:r w:rsidRPr="00F32498">
        <w:rPr>
          <w:i/>
          <w:highlight w:val="white"/>
        </w:rPr>
        <w:t xml:space="preserve">Journal of </w:t>
      </w:r>
      <w:r w:rsidR="00522DBE" w:rsidRPr="00F32498">
        <w:rPr>
          <w:i/>
          <w:highlight w:val="white"/>
        </w:rPr>
        <w:t>N</w:t>
      </w:r>
      <w:r w:rsidRPr="00F32498">
        <w:rPr>
          <w:i/>
          <w:highlight w:val="white"/>
        </w:rPr>
        <w:t xml:space="preserve">euroscience </w:t>
      </w:r>
      <w:r w:rsidR="00522DBE" w:rsidRPr="00F32498">
        <w:rPr>
          <w:i/>
          <w:highlight w:val="white"/>
        </w:rPr>
        <w:t>M</w:t>
      </w:r>
      <w:r w:rsidRPr="00F32498">
        <w:rPr>
          <w:i/>
          <w:highlight w:val="white"/>
        </w:rPr>
        <w:t>ethods</w:t>
      </w:r>
      <w:r w:rsidRPr="00F32498">
        <w:rPr>
          <w:highlight w:val="white"/>
        </w:rPr>
        <w:t>, </w:t>
      </w:r>
      <w:r w:rsidRPr="00F32498">
        <w:rPr>
          <w:i/>
          <w:highlight w:val="white"/>
        </w:rPr>
        <w:t>162</w:t>
      </w:r>
      <w:r w:rsidRPr="00F32498">
        <w:rPr>
          <w:highlight w:val="white"/>
        </w:rPr>
        <w:t>(1-2), 8-13</w:t>
      </w:r>
      <w:r w:rsidR="00177267" w:rsidRPr="00F32498">
        <w:rPr>
          <w:highlight w:val="white"/>
        </w:rPr>
        <w:t xml:space="preserve">. </w:t>
      </w:r>
    </w:p>
    <w:p w14:paraId="49D2E7AF" w14:textId="489D70ED" w:rsidR="007628D7" w:rsidRDefault="007628D7" w:rsidP="00A86238">
      <w:pPr>
        <w:pStyle w:val="references"/>
      </w:pPr>
      <w:r w:rsidRPr="00F32498">
        <w:t xml:space="preserve">Petty, R. E., &amp; Cacioppo, J. T. (1986). The elaboration likelihood model of persuasion. In L. Berkowitz (Ed.), </w:t>
      </w:r>
      <w:r w:rsidRPr="00F32498">
        <w:rPr>
          <w:i/>
        </w:rPr>
        <w:t xml:space="preserve">Advances in </w:t>
      </w:r>
      <w:r w:rsidR="00522DBE" w:rsidRPr="00F32498">
        <w:rPr>
          <w:i/>
        </w:rPr>
        <w:t>E</w:t>
      </w:r>
      <w:r w:rsidRPr="00F32498">
        <w:rPr>
          <w:i/>
        </w:rPr>
        <w:t xml:space="preserve">xperimental </w:t>
      </w:r>
      <w:r w:rsidR="00522DBE" w:rsidRPr="00F32498">
        <w:rPr>
          <w:i/>
        </w:rPr>
        <w:t>S</w:t>
      </w:r>
      <w:r w:rsidRPr="00F32498">
        <w:rPr>
          <w:i/>
        </w:rPr>
        <w:t xml:space="preserve">ocial </w:t>
      </w:r>
      <w:r w:rsidR="00522DBE" w:rsidRPr="00F32498">
        <w:rPr>
          <w:i/>
        </w:rPr>
        <w:t>P</w:t>
      </w:r>
      <w:r w:rsidRPr="00F32498">
        <w:rPr>
          <w:i/>
        </w:rPr>
        <w:t>sychology</w:t>
      </w:r>
      <w:r w:rsidRPr="00F32498">
        <w:t>, Vol. 19 (pp. 123–205). New York: Academic.</w:t>
      </w:r>
    </w:p>
    <w:p w14:paraId="3B0F11AC" w14:textId="14AB72F6" w:rsidR="007628D7" w:rsidRDefault="007628D7" w:rsidP="00A86238">
      <w:pPr>
        <w:pStyle w:val="references"/>
        <w:rPr>
          <w:rtl/>
        </w:rPr>
      </w:pPr>
      <w:proofErr w:type="spellStart"/>
      <w:r w:rsidRPr="009212C0">
        <w:rPr>
          <w:highlight w:val="white"/>
          <w:lang w:val="de-DE"/>
        </w:rPr>
        <w:t>Schienle</w:t>
      </w:r>
      <w:proofErr w:type="spellEnd"/>
      <w:r w:rsidRPr="009212C0">
        <w:rPr>
          <w:highlight w:val="white"/>
          <w:lang w:val="de-DE"/>
        </w:rPr>
        <w:t xml:space="preserve">, A., Stark, R., &amp; Vaitl, D. (2001). </w:t>
      </w:r>
      <w:r w:rsidRPr="00F32498">
        <w:rPr>
          <w:highlight w:val="white"/>
        </w:rPr>
        <w:t xml:space="preserve">Evaluative conditioning: A possible explanation for the acquisition of disgust responses? </w:t>
      </w:r>
      <w:r w:rsidRPr="00F32498">
        <w:rPr>
          <w:i/>
          <w:highlight w:val="white"/>
        </w:rPr>
        <w:t>Learning and Motivation, 32</w:t>
      </w:r>
      <w:r w:rsidRPr="00F32498">
        <w:rPr>
          <w:highlight w:val="white"/>
        </w:rPr>
        <w:t>(1), 65-83.</w:t>
      </w:r>
      <w:r w:rsidRPr="00F32498">
        <w:rPr>
          <w:rtl/>
        </w:rPr>
        <w:t>‏</w:t>
      </w:r>
    </w:p>
    <w:p w14:paraId="6650E6C5" w14:textId="77777777" w:rsidR="00B67751" w:rsidRPr="00F32498" w:rsidRDefault="00B67751" w:rsidP="00B67751">
      <w:pPr>
        <w:pStyle w:val="references"/>
      </w:pPr>
      <w:r w:rsidRPr="00B67751">
        <w:lastRenderedPageBreak/>
        <w:t>Shanks, D. R. (201</w:t>
      </w:r>
      <w:r>
        <w:t>7</w:t>
      </w:r>
      <w:r w:rsidRPr="00B67751">
        <w:t xml:space="preserve">). Regressive research: The pitfalls of post hoc data selection in the study of unconscious mental processes. </w:t>
      </w:r>
      <w:r>
        <w:t>Psychonomic</w:t>
      </w:r>
      <w:r w:rsidRPr="00B67751">
        <w:t xml:space="preserve"> Bull</w:t>
      </w:r>
      <w:r>
        <w:t xml:space="preserve">etin &amp; Review, </w:t>
      </w:r>
      <w:r w:rsidRPr="00B67751">
        <w:rPr>
          <w:i/>
        </w:rPr>
        <w:t>24</w:t>
      </w:r>
      <w:r w:rsidRPr="00B67751">
        <w:t>(3)</w:t>
      </w:r>
      <w:r>
        <w:t xml:space="preserve">, </w:t>
      </w:r>
      <w:r w:rsidRPr="00B67751">
        <w:t>752-775</w:t>
      </w:r>
      <w:r>
        <w:t xml:space="preserve">, </w:t>
      </w:r>
      <w:r w:rsidRPr="00B67751">
        <w:t>doi:10.3758/s13423-016-1170-y</w:t>
      </w:r>
    </w:p>
    <w:p w14:paraId="4C25B8F1" w14:textId="4767DE21" w:rsidR="007628D7" w:rsidRPr="00F32498" w:rsidRDefault="007628D7" w:rsidP="00A86238">
      <w:pPr>
        <w:pStyle w:val="references"/>
      </w:pPr>
      <w:r w:rsidRPr="00F32498">
        <w:rPr>
          <w:highlight w:val="white"/>
        </w:rPr>
        <w:t xml:space="preserve">Shaw, J. A., Forman, E. M., </w:t>
      </w:r>
      <w:proofErr w:type="spellStart"/>
      <w:r w:rsidRPr="00F32498">
        <w:rPr>
          <w:highlight w:val="white"/>
        </w:rPr>
        <w:t>Espel</w:t>
      </w:r>
      <w:proofErr w:type="spellEnd"/>
      <w:r w:rsidRPr="00F32498">
        <w:rPr>
          <w:highlight w:val="white"/>
        </w:rPr>
        <w:t xml:space="preserve">, H. M., </w:t>
      </w:r>
      <w:proofErr w:type="spellStart"/>
      <w:r w:rsidRPr="00F32498">
        <w:rPr>
          <w:highlight w:val="white"/>
        </w:rPr>
        <w:t>Butryn</w:t>
      </w:r>
      <w:proofErr w:type="spellEnd"/>
      <w:r w:rsidRPr="00F32498">
        <w:rPr>
          <w:highlight w:val="white"/>
        </w:rPr>
        <w:t xml:space="preserve">, M. L., Herbert, J. D., Lowe, M. R., &amp; </w:t>
      </w:r>
      <w:proofErr w:type="spellStart"/>
      <w:r w:rsidRPr="00F32498">
        <w:rPr>
          <w:highlight w:val="white"/>
        </w:rPr>
        <w:t>Nederkoorn</w:t>
      </w:r>
      <w:proofErr w:type="spellEnd"/>
      <w:r w:rsidRPr="00F32498">
        <w:rPr>
          <w:highlight w:val="white"/>
        </w:rPr>
        <w:t xml:space="preserve">, C. (2016). Can evaluative conditioning decrease soft drink consumption? </w:t>
      </w:r>
      <w:r w:rsidRPr="00F32498">
        <w:rPr>
          <w:i/>
          <w:highlight w:val="white"/>
        </w:rPr>
        <w:t>Appetite, 105</w:t>
      </w:r>
      <w:r w:rsidRPr="00F32498">
        <w:rPr>
          <w:highlight w:val="white"/>
        </w:rPr>
        <w:t>, 60-70.</w:t>
      </w:r>
      <w:r w:rsidRPr="00F32498">
        <w:rPr>
          <w:rtl/>
        </w:rPr>
        <w:t>‏</w:t>
      </w:r>
    </w:p>
    <w:p w14:paraId="5E34DE00" w14:textId="27DE4C96" w:rsidR="007628D7" w:rsidRPr="00F32498" w:rsidRDefault="007628D7" w:rsidP="00A86238">
      <w:pPr>
        <w:pStyle w:val="references"/>
      </w:pPr>
      <w:r w:rsidRPr="00F32498">
        <w:t xml:space="preserve">Stahl, C., &amp; Heycke, T. (2016). Evaluative Conditioning with Simultaneous and Sequential Pairings Under Incidental and Intentional Learning Conditions. </w:t>
      </w:r>
      <w:r w:rsidRPr="00F32498">
        <w:rPr>
          <w:i/>
        </w:rPr>
        <w:t xml:space="preserve">Social </w:t>
      </w:r>
      <w:r w:rsidRPr="00FB374C">
        <w:rPr>
          <w:i/>
        </w:rPr>
        <w:t>Cognition, 34,</w:t>
      </w:r>
      <w:r w:rsidRPr="00F32498">
        <w:t xml:space="preserve"> 382–412. doi:10.1521/soco.2016.34.5.382.</w:t>
      </w:r>
    </w:p>
    <w:p w14:paraId="2D3587C8" w14:textId="493D3F12" w:rsidR="007628D7" w:rsidRPr="00F32498" w:rsidRDefault="007628D7" w:rsidP="00A86238">
      <w:pPr>
        <w:pStyle w:val="references"/>
      </w:pPr>
      <w:r w:rsidRPr="00F32498">
        <w:t xml:space="preserve">Stahl, C., Unkelbach, C., &amp; Corneille, O. (2009). On the respective contributions of awareness of unconditioned stimulus valence and unconditioned stimulus identity in attitude formation through evaluative conditioning. </w:t>
      </w:r>
      <w:r w:rsidRPr="00F32498">
        <w:rPr>
          <w:i/>
        </w:rPr>
        <w:t>Journal of Personality and Social Psychology, 97</w:t>
      </w:r>
      <w:r w:rsidRPr="00FB374C">
        <w:t>(3), 404-420</w:t>
      </w:r>
      <w:r w:rsidRPr="00F32498">
        <w:t>.</w:t>
      </w:r>
    </w:p>
    <w:p w14:paraId="79A6DF11" w14:textId="76C1617D" w:rsidR="007628D7" w:rsidRPr="00F32498" w:rsidRDefault="007628D7" w:rsidP="00A86238">
      <w:pPr>
        <w:pStyle w:val="references"/>
      </w:pPr>
      <w:r w:rsidRPr="00F32498">
        <w:rPr>
          <w:highlight w:val="white"/>
        </w:rPr>
        <w:t xml:space="preserve">Sterne, J. A., Sutton, A. J., Ioannidis, J. P., </w:t>
      </w:r>
      <w:proofErr w:type="spellStart"/>
      <w:r w:rsidRPr="00F32498">
        <w:rPr>
          <w:highlight w:val="white"/>
        </w:rPr>
        <w:t>Terrin</w:t>
      </w:r>
      <w:proofErr w:type="spellEnd"/>
      <w:r w:rsidRPr="00F32498">
        <w:rPr>
          <w:highlight w:val="white"/>
        </w:rPr>
        <w:t xml:space="preserve">, N., Jones, D. R., Lau, J., ... &amp; Tetzlaff, J. (2011). Recommendations for examining and interpreting funnel plot asymmetry in meta-analyses of randomised controlled trials. </w:t>
      </w:r>
      <w:r w:rsidR="00177267" w:rsidRPr="00F32498">
        <w:rPr>
          <w:i/>
          <w:highlight w:val="white"/>
        </w:rPr>
        <w:t>BMJ</w:t>
      </w:r>
      <w:r w:rsidRPr="00F32498">
        <w:rPr>
          <w:i/>
          <w:highlight w:val="white"/>
        </w:rPr>
        <w:t>, 343</w:t>
      </w:r>
      <w:r w:rsidRPr="00F32498">
        <w:rPr>
          <w:highlight w:val="white"/>
        </w:rPr>
        <w:t>, d4002.</w:t>
      </w:r>
      <w:r w:rsidRPr="00F32498">
        <w:rPr>
          <w:rtl/>
        </w:rPr>
        <w:t>‏</w:t>
      </w:r>
    </w:p>
    <w:p w14:paraId="11C88019" w14:textId="0CC934CC" w:rsidR="007628D7" w:rsidRPr="00F32498" w:rsidRDefault="007628D7" w:rsidP="00A86238">
      <w:pPr>
        <w:pStyle w:val="references"/>
      </w:pPr>
      <w:r w:rsidRPr="00F32498">
        <w:t xml:space="preserve">Vadillo, M. A., </w:t>
      </w:r>
      <w:proofErr w:type="spellStart"/>
      <w:r w:rsidRPr="00F32498">
        <w:t>Linssen</w:t>
      </w:r>
      <w:proofErr w:type="spellEnd"/>
      <w:r w:rsidRPr="00F32498">
        <w:t xml:space="preserve">, D., </w:t>
      </w:r>
      <w:proofErr w:type="spellStart"/>
      <w:r w:rsidRPr="00F32498">
        <w:t>Orgaz</w:t>
      </w:r>
      <w:proofErr w:type="spellEnd"/>
      <w:r w:rsidRPr="00F32498">
        <w:t>, C., Parsons, S., &amp; Shanks, D. R. (</w:t>
      </w:r>
      <w:r w:rsidR="00532F60" w:rsidRPr="00F32498">
        <w:t>2020</w:t>
      </w:r>
      <w:r w:rsidRPr="00F32498">
        <w:t xml:space="preserve">). Unconscious or underpowered? Probabilistic cuing of visual attention. </w:t>
      </w:r>
      <w:r w:rsidRPr="00F32498">
        <w:rPr>
          <w:i/>
        </w:rPr>
        <w:t>Journal of Experimental Psychology: General</w:t>
      </w:r>
      <w:r w:rsidR="00532F60" w:rsidRPr="00F32498">
        <w:rPr>
          <w:i/>
        </w:rPr>
        <w:t>, 149</w:t>
      </w:r>
      <w:r w:rsidR="00532F60" w:rsidRPr="00F32498">
        <w:rPr>
          <w:iCs/>
        </w:rPr>
        <w:t>(1), 160-181</w:t>
      </w:r>
      <w:r w:rsidRPr="00F32498">
        <w:rPr>
          <w:i/>
        </w:rPr>
        <w:t>.</w:t>
      </w:r>
    </w:p>
    <w:p w14:paraId="53E6E85E" w14:textId="206A1F58" w:rsidR="007628D7" w:rsidRPr="00F32498" w:rsidRDefault="007628D7" w:rsidP="00A86238">
      <w:pPr>
        <w:pStyle w:val="references"/>
      </w:pPr>
      <w:proofErr w:type="spellStart"/>
      <w:r w:rsidRPr="00F32498">
        <w:rPr>
          <w:highlight w:val="white"/>
        </w:rPr>
        <w:t>Vevea</w:t>
      </w:r>
      <w:proofErr w:type="spellEnd"/>
      <w:r w:rsidRPr="00F32498">
        <w:rPr>
          <w:highlight w:val="white"/>
        </w:rPr>
        <w:t xml:space="preserve">, J. L., &amp; Hedges, L. V. (1995). A general linear model for estimating effect size in the presence of publication bias. </w:t>
      </w:r>
      <w:proofErr w:type="spellStart"/>
      <w:r w:rsidRPr="00F32498">
        <w:rPr>
          <w:i/>
          <w:highlight w:val="white"/>
        </w:rPr>
        <w:t>Psychometrika</w:t>
      </w:r>
      <w:proofErr w:type="spellEnd"/>
      <w:r w:rsidRPr="00F32498">
        <w:rPr>
          <w:i/>
          <w:highlight w:val="white"/>
        </w:rPr>
        <w:t>, 60</w:t>
      </w:r>
      <w:r w:rsidRPr="00F32498">
        <w:rPr>
          <w:highlight w:val="white"/>
        </w:rPr>
        <w:t>(3), 419-435.</w:t>
      </w:r>
      <w:r w:rsidRPr="00F32498">
        <w:rPr>
          <w:rtl/>
        </w:rPr>
        <w:t>‏</w:t>
      </w:r>
    </w:p>
    <w:p w14:paraId="15D1B9A1" w14:textId="2F4ECCED" w:rsidR="007F167D" w:rsidRPr="00F32498" w:rsidRDefault="007F167D" w:rsidP="00A86238">
      <w:pPr>
        <w:pStyle w:val="references"/>
      </w:pPr>
      <w:r w:rsidRPr="00F32498">
        <w:t xml:space="preserve">Viechtbauer, W. (2010). Conducting meta-analyses in R with the metafor package. </w:t>
      </w:r>
      <w:r w:rsidRPr="009212C0">
        <w:rPr>
          <w:i/>
          <w:iCs/>
        </w:rPr>
        <w:t>Journal of Statistical Software, 36</w:t>
      </w:r>
      <w:r w:rsidRPr="00F32498">
        <w:t>(3), 1-48. doi:10.18637/jss.v036.i03</w:t>
      </w:r>
    </w:p>
    <w:p w14:paraId="74FC26AC" w14:textId="1E639D2B" w:rsidR="006E7C92" w:rsidRPr="00F32498" w:rsidRDefault="007628D7" w:rsidP="00A86238">
      <w:pPr>
        <w:pStyle w:val="references"/>
      </w:pPr>
      <w:r w:rsidRPr="00F32498">
        <w:rPr>
          <w:highlight w:val="white"/>
        </w:rPr>
        <w:t xml:space="preserve">Walther, E., Nagengast, B., &amp; </w:t>
      </w:r>
      <w:proofErr w:type="spellStart"/>
      <w:r w:rsidRPr="00F32498">
        <w:rPr>
          <w:highlight w:val="white"/>
        </w:rPr>
        <w:t>Trasselli</w:t>
      </w:r>
      <w:proofErr w:type="spellEnd"/>
      <w:r w:rsidRPr="00F32498">
        <w:rPr>
          <w:highlight w:val="white"/>
        </w:rPr>
        <w:t xml:space="preserve">, C. (2005). Evaluative conditioning in social psychology: Facts and speculations. </w:t>
      </w:r>
      <w:r w:rsidRPr="00F32498">
        <w:rPr>
          <w:i/>
          <w:highlight w:val="white"/>
        </w:rPr>
        <w:t>Cognition and Emotion, 19</w:t>
      </w:r>
      <w:r w:rsidRPr="00F32498">
        <w:rPr>
          <w:highlight w:val="white"/>
        </w:rPr>
        <w:t>(2), 175-196.</w:t>
      </w:r>
      <w:r w:rsidRPr="00F32498">
        <w:rPr>
          <w:rtl/>
        </w:rPr>
        <w:t>‏</w:t>
      </w:r>
    </w:p>
    <w:sectPr w:rsidR="006E7C92" w:rsidRPr="00F32498" w:rsidSect="00E74B08">
      <w:headerReference w:type="default" r:id="rId30"/>
      <w:pgSz w:w="11909" w:h="16834"/>
      <w:pgMar w:top="1440" w:right="1440" w:bottom="1440" w:left="1440" w:header="53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10FDA9" w14:textId="77777777" w:rsidR="0025057D" w:rsidRDefault="0025057D" w:rsidP="00252903">
      <w:r>
        <w:separator/>
      </w:r>
    </w:p>
    <w:p w14:paraId="22E011AA" w14:textId="77777777" w:rsidR="0025057D" w:rsidRDefault="0025057D" w:rsidP="00252903"/>
  </w:endnote>
  <w:endnote w:type="continuationSeparator" w:id="0">
    <w:p w14:paraId="242D12A8" w14:textId="77777777" w:rsidR="0025057D" w:rsidRDefault="0025057D" w:rsidP="00252903">
      <w:r>
        <w:continuationSeparator/>
      </w:r>
    </w:p>
    <w:p w14:paraId="70316E67" w14:textId="77777777" w:rsidR="0025057D" w:rsidRDefault="0025057D" w:rsidP="00252903"/>
  </w:endnote>
  <w:endnote w:type="continuationNotice" w:id="1">
    <w:p w14:paraId="4F8EA968" w14:textId="77777777" w:rsidR="0025057D" w:rsidRDefault="0025057D" w:rsidP="00252903"/>
    <w:p w14:paraId="2F05EA6D" w14:textId="77777777" w:rsidR="0025057D" w:rsidRDefault="0025057D" w:rsidP="002529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Gungsuh">
    <w:charset w:val="81"/>
    <w:family w:val="roman"/>
    <w:pitch w:val="variable"/>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49DDDC" w14:textId="77777777" w:rsidR="00014FEE" w:rsidRDefault="00014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502D7" w14:textId="77777777" w:rsidR="0025057D" w:rsidRDefault="0025057D" w:rsidP="00252903">
      <w:r>
        <w:separator/>
      </w:r>
    </w:p>
    <w:p w14:paraId="12BABF82" w14:textId="77777777" w:rsidR="0025057D" w:rsidRDefault="0025057D" w:rsidP="00252903"/>
  </w:footnote>
  <w:footnote w:type="continuationSeparator" w:id="0">
    <w:p w14:paraId="54F5AE08" w14:textId="77777777" w:rsidR="0025057D" w:rsidRDefault="0025057D" w:rsidP="00252903">
      <w:r>
        <w:continuationSeparator/>
      </w:r>
    </w:p>
    <w:p w14:paraId="702245AA" w14:textId="77777777" w:rsidR="0025057D" w:rsidRDefault="0025057D" w:rsidP="00252903"/>
  </w:footnote>
  <w:footnote w:type="continuationNotice" w:id="1">
    <w:p w14:paraId="003D19A7" w14:textId="77777777" w:rsidR="0025057D" w:rsidRDefault="0025057D" w:rsidP="00252903"/>
    <w:p w14:paraId="430DD92F" w14:textId="77777777" w:rsidR="0025057D" w:rsidRDefault="0025057D" w:rsidP="00252903"/>
  </w:footnote>
  <w:footnote w:id="2">
    <w:p w14:paraId="70733F7A" w14:textId="308BE91D" w:rsidR="00014FEE" w:rsidRPr="00193EB1" w:rsidRDefault="00014FEE" w:rsidP="00193EB1">
      <w:pPr>
        <w:pStyle w:val="FootnoteText"/>
      </w:pPr>
      <w:r>
        <w:rPr>
          <w:rStyle w:val="FootnoteReference"/>
        </w:rPr>
        <w:footnoteRef/>
      </w:r>
      <w:r>
        <w:t xml:space="preserve"> </w:t>
      </w:r>
      <w:r w:rsidRPr="00193EB1">
        <w:t xml:space="preserve">The planned minimum sample size after 30% exclusions had 99% power to detect Cohen’s </w:t>
      </w:r>
      <w:r w:rsidRPr="00946704">
        <w:rPr>
          <w:i/>
        </w:rPr>
        <w:t>d</w:t>
      </w:r>
      <w:r w:rsidRPr="00193EB1">
        <w:t xml:space="preserve"> of 0.13 and 80% power to detect Cohen’s </w:t>
      </w:r>
      <w:r w:rsidRPr="00946704">
        <w:rPr>
          <w:i/>
        </w:rPr>
        <w:t>d</w:t>
      </w:r>
      <w:r w:rsidRPr="00193EB1">
        <w:t xml:space="preserve"> of 0.08 (within subjects, one tailed, alpha = 0.05).   </w:t>
      </w:r>
    </w:p>
    <w:p w14:paraId="5669CB8B" w14:textId="604CF714" w:rsidR="00014FEE" w:rsidRPr="00193EB1" w:rsidRDefault="00014FEE" w:rsidP="00193EB1">
      <w:pPr>
        <w:pStyle w:val="FootnoteText"/>
      </w:pPr>
    </w:p>
  </w:footnote>
  <w:footnote w:id="3">
    <w:p w14:paraId="0A170E91" w14:textId="54BF56B7" w:rsidR="00014FEE" w:rsidRPr="00193EB1" w:rsidRDefault="00014FEE" w:rsidP="00193EB1">
      <w:pPr>
        <w:pStyle w:val="FootnoteText"/>
      </w:pPr>
      <w:r w:rsidRPr="007E2F22">
        <w:rPr>
          <w:rStyle w:val="FootnoteReference"/>
        </w:rPr>
        <w:footnoteRef/>
      </w:r>
      <w:r w:rsidRPr="00193EB1">
        <w:t xml:space="preserve"> This was </w:t>
      </w:r>
      <w:r>
        <w:t xml:space="preserve">the lab </w:t>
      </w:r>
      <w:r w:rsidRPr="00193EB1">
        <w:t>of one of the original authors</w:t>
      </w:r>
      <w:r>
        <w:t xml:space="preserve"> (Olson)</w:t>
      </w:r>
      <w:r w:rsidRPr="00193EB1">
        <w:t>. Given that we wanted to offer this lab the opportunity to fully participate in this replication effort, we updated our preregistration with a</w:t>
      </w:r>
      <w:r>
        <w:t>n extended</w:t>
      </w:r>
      <w:r w:rsidRPr="00193EB1">
        <w:t xml:space="preserve"> deadline for data collection at this site and specified that all data from all sites would be included regardless of sample size (see </w:t>
      </w:r>
      <w:hyperlink r:id="rId1" w:history="1">
        <w:r w:rsidRPr="00A37B20">
          <w:rPr>
            <w:rStyle w:val="Hyperlink"/>
            <w:color w:val="auto"/>
          </w:rPr>
          <w:t>osf.io/uyng7</w:t>
        </w:r>
      </w:hyperlink>
      <w:r w:rsidRPr="00193EB1">
        <w:rPr>
          <w:rStyle w:val="Hyperlink"/>
          <w:color w:val="auto"/>
          <w:u w:val="none"/>
        </w:rPr>
        <w:t xml:space="preserve"> for</w:t>
      </w:r>
      <w:r>
        <w:rPr>
          <w:rStyle w:val="Hyperlink"/>
          <w:color w:val="auto"/>
          <w:u w:val="none"/>
        </w:rPr>
        <w:t xml:space="preserve"> the</w:t>
      </w:r>
      <w:r w:rsidRPr="00193EB1">
        <w:rPr>
          <w:rStyle w:val="Hyperlink"/>
          <w:color w:val="auto"/>
          <w:u w:val="none"/>
        </w:rPr>
        <w:t xml:space="preserve"> addition to </w:t>
      </w:r>
      <w:r>
        <w:rPr>
          <w:rStyle w:val="Hyperlink"/>
          <w:color w:val="auto"/>
          <w:u w:val="none"/>
        </w:rPr>
        <w:t xml:space="preserve">the </w:t>
      </w:r>
      <w:r w:rsidRPr="00193EB1">
        <w:rPr>
          <w:rStyle w:val="Hyperlink"/>
          <w:color w:val="auto"/>
          <w:u w:val="none"/>
        </w:rPr>
        <w:t>preregistration, and Supplementary Online Materials – Reviewed for deviations from original preregistration</w:t>
      </w:r>
      <w:r w:rsidRPr="00193EB1">
        <w:t>). This choice was deemed compatible with our meta</w:t>
      </w:r>
      <w:r>
        <w:t>-</w:t>
      </w:r>
      <w:r w:rsidRPr="00193EB1">
        <w:t>analytic approach.</w:t>
      </w:r>
    </w:p>
    <w:p w14:paraId="23D7E896" w14:textId="53717162" w:rsidR="00014FEE" w:rsidRPr="00193EB1" w:rsidRDefault="00014FEE" w:rsidP="00193EB1">
      <w:pPr>
        <w:pStyle w:val="FootnoteText"/>
        <w:rPr>
          <w:lang w:val="en-IE"/>
        </w:rPr>
      </w:pPr>
    </w:p>
  </w:footnote>
  <w:footnote w:id="4">
    <w:p w14:paraId="7F940B5A" w14:textId="3390368A" w:rsidR="00014FEE" w:rsidRDefault="00014FEE" w:rsidP="00B76294">
      <w:pPr>
        <w:pStyle w:val="FootnoteText"/>
      </w:pPr>
      <w:r w:rsidRPr="006777E0">
        <w:rPr>
          <w:rStyle w:val="FootnoteReference"/>
          <w:sz w:val="20"/>
          <w:szCs w:val="20"/>
        </w:rPr>
        <w:footnoteRef/>
      </w:r>
      <w:r w:rsidRPr="006777E0">
        <w:t xml:space="preserve"> The original authors also recommended that we use mildly evocative stimuli in </w:t>
      </w:r>
      <w:r>
        <w:t>our replication attempt</w:t>
      </w:r>
      <w:r w:rsidRPr="006777E0">
        <w:t>.</w:t>
      </w:r>
      <w:r>
        <w:rPr>
          <w:b/>
        </w:rPr>
        <w:t xml:space="preserve"> </w:t>
      </w:r>
      <w:r>
        <w:t xml:space="preserve"> </w:t>
      </w:r>
    </w:p>
  </w:footnote>
  <w:footnote w:id="5">
    <w:p w14:paraId="046F2974" w14:textId="283E43E9" w:rsidR="00B33DD8" w:rsidRPr="00B33DD8" w:rsidRDefault="00B33DD8">
      <w:pPr>
        <w:pStyle w:val="FootnoteText"/>
      </w:pPr>
      <w:r>
        <w:rPr>
          <w:rStyle w:val="FootnoteReference"/>
        </w:rPr>
        <w:footnoteRef/>
      </w:r>
      <w:r>
        <w:t xml:space="preserve"> The same four natural targets/fillers appeared with CS</w:t>
      </w:r>
      <w:r w:rsidRPr="00B33DD8">
        <w:rPr>
          <w:vertAlign w:val="subscript"/>
        </w:rPr>
        <w:t>pos</w:t>
      </w:r>
      <w:r>
        <w:t xml:space="preserve"> and CS</w:t>
      </w:r>
      <w:r w:rsidRPr="00235FFA">
        <w:rPr>
          <w:vertAlign w:val="subscript"/>
        </w:rPr>
        <w:t>neg</w:t>
      </w:r>
      <w:r>
        <w:t xml:space="preserve">. </w:t>
      </w:r>
    </w:p>
  </w:footnote>
  <w:footnote w:id="6">
    <w:p w14:paraId="20D6BD14" w14:textId="47F98700" w:rsidR="00BA5980" w:rsidRPr="00457077" w:rsidRDefault="00BA5980">
      <w:pPr>
        <w:pStyle w:val="FootnoteText"/>
      </w:pPr>
      <w:r>
        <w:rPr>
          <w:rStyle w:val="FootnoteReference"/>
        </w:rPr>
        <w:footnoteRef/>
      </w:r>
      <w:r>
        <w:t xml:space="preserve"> </w:t>
      </w:r>
      <w:r>
        <w:rPr>
          <w:lang w:val="en-IE"/>
        </w:rPr>
        <w:t xml:space="preserve">Note that our preregistration and Stage 1 accepted manuscript originally referred to these as ‘confirmatory’ vs. ‘exploratory’ analyses rather than ‘primary’ vs. ‘secondary’. However, this </w:t>
      </w:r>
      <w:r w:rsidR="00457077">
        <w:rPr>
          <w:lang w:val="en-IE"/>
        </w:rPr>
        <w:t>terminology was deemed to be at odds with the fact that both were preregistered, and therefore potentially confusing for the reader. This and all other divergences from preregistration are documented in the Supplementary Online Materials – Reviewed.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10931925"/>
      <w:docPartObj>
        <w:docPartGallery w:val="Page Numbers (Top of Page)"/>
        <w:docPartUnique/>
      </w:docPartObj>
    </w:sdtPr>
    <w:sdtEndPr>
      <w:rPr>
        <w:rStyle w:val="PageNumber"/>
      </w:rPr>
    </w:sdtEndPr>
    <w:sdtContent>
      <w:p w14:paraId="4051F768" w14:textId="77DCFC1F" w:rsidR="00014FEE" w:rsidRDefault="00014FEE" w:rsidP="009212C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115953127"/>
      <w:docPartObj>
        <w:docPartGallery w:val="Page Numbers (Top of Page)"/>
        <w:docPartUnique/>
      </w:docPartObj>
    </w:sdtPr>
    <w:sdtEndPr>
      <w:rPr>
        <w:rStyle w:val="PageNumber"/>
      </w:rPr>
    </w:sdtEndPr>
    <w:sdtContent>
      <w:p w14:paraId="2891E1C6" w14:textId="341B957B" w:rsidR="00014FEE" w:rsidRDefault="00014FEE" w:rsidP="005A53C0">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FA4A6" w14:textId="5474C3C3" w:rsidR="00014FEE" w:rsidRDefault="00014FEE" w:rsidP="006F5F7E">
    <w:pPr>
      <w:pStyle w:val="Header"/>
      <w:ind w:right="360"/>
      <w:rPr>
        <w:rStyle w:val="PageNumber"/>
      </w:rPr>
    </w:pPr>
  </w:p>
  <w:p w14:paraId="7ED69D71" w14:textId="77777777" w:rsidR="00014FEE" w:rsidRDefault="00014FEE" w:rsidP="002529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81932161"/>
      <w:docPartObj>
        <w:docPartGallery w:val="Page Numbers (Top of Page)"/>
        <w:docPartUnique/>
      </w:docPartObj>
    </w:sdtPr>
    <w:sdtEndPr>
      <w:rPr>
        <w:rStyle w:val="PageNumber"/>
      </w:rPr>
    </w:sdtEndPr>
    <w:sdtContent>
      <w:p w14:paraId="34730327" w14:textId="32D5A6C2" w:rsidR="00014FEE" w:rsidRDefault="00014FEE" w:rsidP="005A53C0">
        <w:pPr>
          <w:pStyle w:val="Header"/>
          <w:framePr w:wrap="none" w:vAnchor="text" w:hAnchor="page" w:x="9528" w:y="1"/>
          <w:rPr>
            <w:rStyle w:val="PageNumber"/>
          </w:rPr>
        </w:pPr>
        <w:r>
          <w:rPr>
            <w:rStyle w:val="PageNumber"/>
          </w:rPr>
          <w:fldChar w:fldCharType="begin"/>
        </w:r>
        <w:r>
          <w:rPr>
            <w:rStyle w:val="PageNumber"/>
          </w:rPr>
          <w:instrText xml:space="preserve"> PAGE </w:instrText>
        </w:r>
        <w:r>
          <w:rPr>
            <w:rStyle w:val="PageNumber"/>
          </w:rPr>
          <w:fldChar w:fldCharType="separate"/>
        </w:r>
        <w:r w:rsidR="00D50BAA">
          <w:rPr>
            <w:rStyle w:val="PageNumber"/>
            <w:noProof/>
          </w:rPr>
          <w:t>2</w:t>
        </w:r>
        <w:r>
          <w:rPr>
            <w:rStyle w:val="PageNumber"/>
          </w:rPr>
          <w:fldChar w:fldCharType="end"/>
        </w:r>
      </w:p>
    </w:sdtContent>
  </w:sdt>
  <w:p w14:paraId="31BCA81C" w14:textId="0C5857DE" w:rsidR="00014FEE" w:rsidRPr="00FB1B1A" w:rsidRDefault="00014FEE" w:rsidP="005A53C0">
    <w:pPr>
      <w:pStyle w:val="Header"/>
      <w:ind w:right="360" w:firstLine="0"/>
    </w:pPr>
    <w:r>
      <w:t xml:space="preserve">Running Head: </w:t>
    </w:r>
    <w:r w:rsidRPr="00177267">
      <w:t>OLSON &amp; FAZIO (2001) REGISTERED REPLICATION</w:t>
    </w:r>
    <w:r>
      <w:t xml:space="preserve">  </w:t>
    </w:r>
    <w:r>
      <w:tab/>
    </w:r>
  </w:p>
  <w:p w14:paraId="2BE0510C" w14:textId="77777777" w:rsidR="00014FEE" w:rsidRDefault="00014FEE" w:rsidP="002529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8403360"/>
      <w:docPartObj>
        <w:docPartGallery w:val="Page Numbers (Top of Page)"/>
        <w:docPartUnique/>
      </w:docPartObj>
    </w:sdtPr>
    <w:sdtEndPr>
      <w:rPr>
        <w:rStyle w:val="PageNumber"/>
      </w:rPr>
    </w:sdtEndPr>
    <w:sdtContent>
      <w:p w14:paraId="4A5004CF" w14:textId="57DA3331" w:rsidR="00014FEE" w:rsidRDefault="00014FEE" w:rsidP="00252903">
        <w:pPr>
          <w:pStyle w:val="Head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C8D6816" w14:textId="7C0743D2" w:rsidR="00014FEE" w:rsidRDefault="00014FEE" w:rsidP="00252903">
    <w:pPr>
      <w:pStyle w:val="Header"/>
    </w:pPr>
    <w:r w:rsidRPr="00177267">
      <w:t>OLSON &amp; FAZIO (2001) REGISTERED REPLICATION</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25378371"/>
      <w:docPartObj>
        <w:docPartGallery w:val="Page Numbers (Top of Page)"/>
        <w:docPartUnique/>
      </w:docPartObj>
    </w:sdtPr>
    <w:sdtEndPr>
      <w:rPr>
        <w:rStyle w:val="PageNumber"/>
      </w:rPr>
    </w:sdtEndPr>
    <w:sdtContent>
      <w:p w14:paraId="396BA9DE" w14:textId="428F4717" w:rsidR="00014FEE" w:rsidRDefault="00014FEE" w:rsidP="006F5F7E">
        <w:pPr>
          <w:pStyle w:val="Header"/>
          <w:framePr w:wrap="none" w:vAnchor="text" w:hAnchor="page" w:x="9395" w:y="26"/>
          <w:rPr>
            <w:rStyle w:val="PageNumber"/>
          </w:rPr>
        </w:pPr>
        <w:r>
          <w:rPr>
            <w:rStyle w:val="PageNumber"/>
          </w:rPr>
          <w:fldChar w:fldCharType="begin"/>
        </w:r>
        <w:r>
          <w:rPr>
            <w:rStyle w:val="PageNumber"/>
          </w:rPr>
          <w:instrText xml:space="preserve"> PAGE </w:instrText>
        </w:r>
        <w:r>
          <w:rPr>
            <w:rStyle w:val="PageNumber"/>
          </w:rPr>
          <w:fldChar w:fldCharType="separate"/>
        </w:r>
        <w:r w:rsidR="0068094A">
          <w:rPr>
            <w:rStyle w:val="PageNumber"/>
            <w:noProof/>
          </w:rPr>
          <w:t>28</w:t>
        </w:r>
        <w:r>
          <w:rPr>
            <w:rStyle w:val="PageNumber"/>
          </w:rPr>
          <w:fldChar w:fldCharType="end"/>
        </w:r>
      </w:p>
    </w:sdtContent>
  </w:sdt>
  <w:sdt>
    <w:sdtPr>
      <w:id w:val="1271282068"/>
      <w:docPartObj>
        <w:docPartGallery w:val="Page Numbers (Top of Page)"/>
        <w:docPartUnique/>
      </w:docPartObj>
    </w:sdtPr>
    <w:sdtEndPr>
      <w:rPr>
        <w:noProof/>
      </w:rPr>
    </w:sdtEndPr>
    <w:sdtContent>
      <w:p w14:paraId="59772B76" w14:textId="31F4FC6C" w:rsidR="00014FEE" w:rsidRPr="006F5F7E" w:rsidRDefault="00014FEE" w:rsidP="006F5F7E">
        <w:pPr>
          <w:ind w:right="360" w:firstLine="0"/>
          <w:rPr>
            <w:rFonts w:ascii="Arial" w:hAnsi="Arial" w:cs="Arial"/>
            <w:sz w:val="22"/>
          </w:rPr>
        </w:pPr>
        <w:r w:rsidRPr="00177267">
          <w:t>OLSON &amp; FAZIO (2001) REGISTERED REPLICATION</w:t>
        </w:r>
        <w:r>
          <w:t xml:space="preserve">  </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E220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478B4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31E5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E167B0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12E299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3A81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4847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2DE33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CCB4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3E20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207BC1"/>
    <w:multiLevelType w:val="multilevel"/>
    <w:tmpl w:val="BD481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73C4D"/>
    <w:multiLevelType w:val="hybridMultilevel"/>
    <w:tmpl w:val="B778EFA4"/>
    <w:lvl w:ilvl="0" w:tplc="46546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E3BFD"/>
    <w:multiLevelType w:val="hybridMultilevel"/>
    <w:tmpl w:val="7C0682D4"/>
    <w:lvl w:ilvl="0" w:tplc="02CED75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55EAE"/>
    <w:multiLevelType w:val="hybridMultilevel"/>
    <w:tmpl w:val="6040061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56624026"/>
    <w:multiLevelType w:val="hybridMultilevel"/>
    <w:tmpl w:val="450E9698"/>
    <w:lvl w:ilvl="0" w:tplc="39D05D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21A5B3A"/>
    <w:multiLevelType w:val="hybridMultilevel"/>
    <w:tmpl w:val="323A5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5"/>
  </w:num>
  <w:num w:numId="2">
    <w:abstractNumId w:val="13"/>
  </w:num>
  <w:num w:numId="3">
    <w:abstractNumId w:val="12"/>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C92"/>
    <w:rsid w:val="000000FE"/>
    <w:rsid w:val="00000345"/>
    <w:rsid w:val="0000402A"/>
    <w:rsid w:val="00007883"/>
    <w:rsid w:val="00012481"/>
    <w:rsid w:val="00014FEE"/>
    <w:rsid w:val="000316A2"/>
    <w:rsid w:val="00032000"/>
    <w:rsid w:val="00034ECB"/>
    <w:rsid w:val="00036856"/>
    <w:rsid w:val="000401C9"/>
    <w:rsid w:val="00041400"/>
    <w:rsid w:val="000417B5"/>
    <w:rsid w:val="00044D48"/>
    <w:rsid w:val="00044DEC"/>
    <w:rsid w:val="00051672"/>
    <w:rsid w:val="000533A5"/>
    <w:rsid w:val="00056817"/>
    <w:rsid w:val="00062340"/>
    <w:rsid w:val="00063903"/>
    <w:rsid w:val="0006702E"/>
    <w:rsid w:val="00070BB1"/>
    <w:rsid w:val="0007350F"/>
    <w:rsid w:val="00074ECC"/>
    <w:rsid w:val="000765DD"/>
    <w:rsid w:val="0007666C"/>
    <w:rsid w:val="00077719"/>
    <w:rsid w:val="000830AF"/>
    <w:rsid w:val="00087440"/>
    <w:rsid w:val="0009098A"/>
    <w:rsid w:val="00090E44"/>
    <w:rsid w:val="00090FCB"/>
    <w:rsid w:val="000913CB"/>
    <w:rsid w:val="000923C4"/>
    <w:rsid w:val="00094688"/>
    <w:rsid w:val="00096C26"/>
    <w:rsid w:val="000A0961"/>
    <w:rsid w:val="000A0CFB"/>
    <w:rsid w:val="000A3043"/>
    <w:rsid w:val="000B2A77"/>
    <w:rsid w:val="000B40CE"/>
    <w:rsid w:val="000B56B3"/>
    <w:rsid w:val="000C3455"/>
    <w:rsid w:val="000C4D24"/>
    <w:rsid w:val="000C6204"/>
    <w:rsid w:val="000C77DF"/>
    <w:rsid w:val="000D1B2D"/>
    <w:rsid w:val="000D2E35"/>
    <w:rsid w:val="000D43EE"/>
    <w:rsid w:val="000E0681"/>
    <w:rsid w:val="000E437F"/>
    <w:rsid w:val="000E4CB2"/>
    <w:rsid w:val="000F3CF7"/>
    <w:rsid w:val="000F52C8"/>
    <w:rsid w:val="00101D5C"/>
    <w:rsid w:val="0010665D"/>
    <w:rsid w:val="0010727C"/>
    <w:rsid w:val="00110330"/>
    <w:rsid w:val="00110A88"/>
    <w:rsid w:val="001134B2"/>
    <w:rsid w:val="001140CA"/>
    <w:rsid w:val="00116637"/>
    <w:rsid w:val="00122F81"/>
    <w:rsid w:val="0012375A"/>
    <w:rsid w:val="00125C8F"/>
    <w:rsid w:val="00125D2B"/>
    <w:rsid w:val="00125D2D"/>
    <w:rsid w:val="00126751"/>
    <w:rsid w:val="001274C5"/>
    <w:rsid w:val="00127F93"/>
    <w:rsid w:val="00130E0B"/>
    <w:rsid w:val="001343D2"/>
    <w:rsid w:val="001352AE"/>
    <w:rsid w:val="0014078D"/>
    <w:rsid w:val="0014282B"/>
    <w:rsid w:val="00143F69"/>
    <w:rsid w:val="00145AB3"/>
    <w:rsid w:val="0014648E"/>
    <w:rsid w:val="001469D1"/>
    <w:rsid w:val="00146C98"/>
    <w:rsid w:val="001479DF"/>
    <w:rsid w:val="00147B70"/>
    <w:rsid w:val="001508C4"/>
    <w:rsid w:val="0015297C"/>
    <w:rsid w:val="00163953"/>
    <w:rsid w:val="00164180"/>
    <w:rsid w:val="00174131"/>
    <w:rsid w:val="00174C2A"/>
    <w:rsid w:val="00175878"/>
    <w:rsid w:val="0017605F"/>
    <w:rsid w:val="00177267"/>
    <w:rsid w:val="001776FB"/>
    <w:rsid w:val="00177918"/>
    <w:rsid w:val="001807C9"/>
    <w:rsid w:val="00186F15"/>
    <w:rsid w:val="00187DAA"/>
    <w:rsid w:val="00190DB7"/>
    <w:rsid w:val="00193210"/>
    <w:rsid w:val="00193EB1"/>
    <w:rsid w:val="001949F4"/>
    <w:rsid w:val="001950A8"/>
    <w:rsid w:val="001A0EB2"/>
    <w:rsid w:val="001A1A50"/>
    <w:rsid w:val="001A54A9"/>
    <w:rsid w:val="001A6570"/>
    <w:rsid w:val="001B0886"/>
    <w:rsid w:val="001B0D7D"/>
    <w:rsid w:val="001B3C50"/>
    <w:rsid w:val="001B4544"/>
    <w:rsid w:val="001C01EF"/>
    <w:rsid w:val="001C03FC"/>
    <w:rsid w:val="001C26B5"/>
    <w:rsid w:val="001C410D"/>
    <w:rsid w:val="001C49A8"/>
    <w:rsid w:val="001D09F9"/>
    <w:rsid w:val="001D35CC"/>
    <w:rsid w:val="001D4E65"/>
    <w:rsid w:val="001D6D05"/>
    <w:rsid w:val="001D7032"/>
    <w:rsid w:val="001E1F3D"/>
    <w:rsid w:val="001E22C8"/>
    <w:rsid w:val="001E37C1"/>
    <w:rsid w:val="001E56B6"/>
    <w:rsid w:val="001E7F7B"/>
    <w:rsid w:val="001F1254"/>
    <w:rsid w:val="001F125B"/>
    <w:rsid w:val="001F2AE8"/>
    <w:rsid w:val="001F4218"/>
    <w:rsid w:val="001F63C3"/>
    <w:rsid w:val="001F7CDA"/>
    <w:rsid w:val="00200520"/>
    <w:rsid w:val="00201E07"/>
    <w:rsid w:val="00211938"/>
    <w:rsid w:val="0021395F"/>
    <w:rsid w:val="00215F9B"/>
    <w:rsid w:val="002259A8"/>
    <w:rsid w:val="00226CDC"/>
    <w:rsid w:val="00227EF4"/>
    <w:rsid w:val="002310FD"/>
    <w:rsid w:val="00231E2D"/>
    <w:rsid w:val="002326F3"/>
    <w:rsid w:val="00235DAF"/>
    <w:rsid w:val="00235FFA"/>
    <w:rsid w:val="00237967"/>
    <w:rsid w:val="00240287"/>
    <w:rsid w:val="0024040F"/>
    <w:rsid w:val="00247F16"/>
    <w:rsid w:val="0025057D"/>
    <w:rsid w:val="0025152C"/>
    <w:rsid w:val="00252903"/>
    <w:rsid w:val="00252A11"/>
    <w:rsid w:val="00256670"/>
    <w:rsid w:val="00260726"/>
    <w:rsid w:val="00260D00"/>
    <w:rsid w:val="002622A9"/>
    <w:rsid w:val="002672F7"/>
    <w:rsid w:val="00270DA4"/>
    <w:rsid w:val="00280272"/>
    <w:rsid w:val="002826FF"/>
    <w:rsid w:val="00282F6D"/>
    <w:rsid w:val="00284A3B"/>
    <w:rsid w:val="00286E3E"/>
    <w:rsid w:val="00291555"/>
    <w:rsid w:val="00291DB0"/>
    <w:rsid w:val="00294087"/>
    <w:rsid w:val="002948CC"/>
    <w:rsid w:val="002A3F29"/>
    <w:rsid w:val="002A5EBF"/>
    <w:rsid w:val="002C2466"/>
    <w:rsid w:val="002C6A3B"/>
    <w:rsid w:val="002C7176"/>
    <w:rsid w:val="002D1543"/>
    <w:rsid w:val="002D2C16"/>
    <w:rsid w:val="002E3C5D"/>
    <w:rsid w:val="002E52D0"/>
    <w:rsid w:val="002F5803"/>
    <w:rsid w:val="00300328"/>
    <w:rsid w:val="00301377"/>
    <w:rsid w:val="00305D81"/>
    <w:rsid w:val="00306BB8"/>
    <w:rsid w:val="0031155A"/>
    <w:rsid w:val="00322136"/>
    <w:rsid w:val="00322F89"/>
    <w:rsid w:val="00331FCF"/>
    <w:rsid w:val="003443A4"/>
    <w:rsid w:val="00345915"/>
    <w:rsid w:val="003461A2"/>
    <w:rsid w:val="003505E9"/>
    <w:rsid w:val="003507CB"/>
    <w:rsid w:val="00354365"/>
    <w:rsid w:val="00355BB7"/>
    <w:rsid w:val="003615A3"/>
    <w:rsid w:val="00364DBE"/>
    <w:rsid w:val="003658AF"/>
    <w:rsid w:val="00371954"/>
    <w:rsid w:val="0037500C"/>
    <w:rsid w:val="0037796C"/>
    <w:rsid w:val="00382C96"/>
    <w:rsid w:val="00382E08"/>
    <w:rsid w:val="00385499"/>
    <w:rsid w:val="0038787F"/>
    <w:rsid w:val="003967F7"/>
    <w:rsid w:val="003972BA"/>
    <w:rsid w:val="003A154B"/>
    <w:rsid w:val="003A3AE0"/>
    <w:rsid w:val="003A3DA0"/>
    <w:rsid w:val="003A7160"/>
    <w:rsid w:val="003B2324"/>
    <w:rsid w:val="003B29C9"/>
    <w:rsid w:val="003C0746"/>
    <w:rsid w:val="003C2E42"/>
    <w:rsid w:val="003C6F7B"/>
    <w:rsid w:val="003D1DAD"/>
    <w:rsid w:val="003D382D"/>
    <w:rsid w:val="003D4C40"/>
    <w:rsid w:val="003E4705"/>
    <w:rsid w:val="003E64F9"/>
    <w:rsid w:val="003E709C"/>
    <w:rsid w:val="003F0249"/>
    <w:rsid w:val="003F3D7A"/>
    <w:rsid w:val="003F5246"/>
    <w:rsid w:val="003F5834"/>
    <w:rsid w:val="00400B71"/>
    <w:rsid w:val="00404389"/>
    <w:rsid w:val="00404749"/>
    <w:rsid w:val="00405E13"/>
    <w:rsid w:val="004071C9"/>
    <w:rsid w:val="00411429"/>
    <w:rsid w:val="004145F3"/>
    <w:rsid w:val="00416455"/>
    <w:rsid w:val="00416C8B"/>
    <w:rsid w:val="004252EB"/>
    <w:rsid w:val="0043013D"/>
    <w:rsid w:val="00432E4C"/>
    <w:rsid w:val="004376A6"/>
    <w:rsid w:val="00440112"/>
    <w:rsid w:val="00441B20"/>
    <w:rsid w:val="00447B11"/>
    <w:rsid w:val="004549AF"/>
    <w:rsid w:val="00457077"/>
    <w:rsid w:val="004571CB"/>
    <w:rsid w:val="00462768"/>
    <w:rsid w:val="00462CB9"/>
    <w:rsid w:val="00466D1C"/>
    <w:rsid w:val="00467986"/>
    <w:rsid w:val="004708BC"/>
    <w:rsid w:val="00471E75"/>
    <w:rsid w:val="00476B32"/>
    <w:rsid w:val="004861CF"/>
    <w:rsid w:val="00490406"/>
    <w:rsid w:val="0049435B"/>
    <w:rsid w:val="00494814"/>
    <w:rsid w:val="0049728A"/>
    <w:rsid w:val="00497E0C"/>
    <w:rsid w:val="004A1463"/>
    <w:rsid w:val="004A4516"/>
    <w:rsid w:val="004A7D6A"/>
    <w:rsid w:val="004B033A"/>
    <w:rsid w:val="004B099E"/>
    <w:rsid w:val="004B5E99"/>
    <w:rsid w:val="004B6AEF"/>
    <w:rsid w:val="004B7775"/>
    <w:rsid w:val="004B7EF6"/>
    <w:rsid w:val="004C1DF9"/>
    <w:rsid w:val="004D36C2"/>
    <w:rsid w:val="004D4635"/>
    <w:rsid w:val="004E00FD"/>
    <w:rsid w:val="004E070A"/>
    <w:rsid w:val="004E60A2"/>
    <w:rsid w:val="004F0286"/>
    <w:rsid w:val="004F29D8"/>
    <w:rsid w:val="004F5675"/>
    <w:rsid w:val="005045E0"/>
    <w:rsid w:val="00505BF7"/>
    <w:rsid w:val="00506EA5"/>
    <w:rsid w:val="00515010"/>
    <w:rsid w:val="00522A65"/>
    <w:rsid w:val="00522DBE"/>
    <w:rsid w:val="00524F59"/>
    <w:rsid w:val="00530386"/>
    <w:rsid w:val="00532F60"/>
    <w:rsid w:val="00534C83"/>
    <w:rsid w:val="005407B1"/>
    <w:rsid w:val="005420A6"/>
    <w:rsid w:val="005437D2"/>
    <w:rsid w:val="00544DC8"/>
    <w:rsid w:val="00544E7D"/>
    <w:rsid w:val="005565F9"/>
    <w:rsid w:val="00556A26"/>
    <w:rsid w:val="00557059"/>
    <w:rsid w:val="00567512"/>
    <w:rsid w:val="00567AD4"/>
    <w:rsid w:val="005700B9"/>
    <w:rsid w:val="005702A4"/>
    <w:rsid w:val="00572538"/>
    <w:rsid w:val="00572B2D"/>
    <w:rsid w:val="00577A8A"/>
    <w:rsid w:val="00580064"/>
    <w:rsid w:val="0058071C"/>
    <w:rsid w:val="0058230D"/>
    <w:rsid w:val="005836C7"/>
    <w:rsid w:val="0058402A"/>
    <w:rsid w:val="0058407D"/>
    <w:rsid w:val="00585391"/>
    <w:rsid w:val="00587DC3"/>
    <w:rsid w:val="005911DE"/>
    <w:rsid w:val="00591B5A"/>
    <w:rsid w:val="00593649"/>
    <w:rsid w:val="00595CB9"/>
    <w:rsid w:val="005A2BBF"/>
    <w:rsid w:val="005A53C0"/>
    <w:rsid w:val="005B18B5"/>
    <w:rsid w:val="005B5629"/>
    <w:rsid w:val="005C0131"/>
    <w:rsid w:val="005C05D0"/>
    <w:rsid w:val="005C2C23"/>
    <w:rsid w:val="005C4BF6"/>
    <w:rsid w:val="005C6C25"/>
    <w:rsid w:val="005C6CCC"/>
    <w:rsid w:val="005D044D"/>
    <w:rsid w:val="005E0626"/>
    <w:rsid w:val="005E06C8"/>
    <w:rsid w:val="005E23A3"/>
    <w:rsid w:val="005E5905"/>
    <w:rsid w:val="005E7CF0"/>
    <w:rsid w:val="005F05E2"/>
    <w:rsid w:val="005F0C8F"/>
    <w:rsid w:val="005F286B"/>
    <w:rsid w:val="005F70DA"/>
    <w:rsid w:val="00604B16"/>
    <w:rsid w:val="00606A83"/>
    <w:rsid w:val="0061021D"/>
    <w:rsid w:val="00610276"/>
    <w:rsid w:val="006143F2"/>
    <w:rsid w:val="0061458C"/>
    <w:rsid w:val="0062313D"/>
    <w:rsid w:val="00625157"/>
    <w:rsid w:val="0063092A"/>
    <w:rsid w:val="006344CF"/>
    <w:rsid w:val="00636184"/>
    <w:rsid w:val="006370BC"/>
    <w:rsid w:val="00640281"/>
    <w:rsid w:val="00641CBF"/>
    <w:rsid w:val="006446E6"/>
    <w:rsid w:val="0064474A"/>
    <w:rsid w:val="00644A19"/>
    <w:rsid w:val="00654B46"/>
    <w:rsid w:val="00654B69"/>
    <w:rsid w:val="00661FC6"/>
    <w:rsid w:val="00662C42"/>
    <w:rsid w:val="00663775"/>
    <w:rsid w:val="00666807"/>
    <w:rsid w:val="00666D17"/>
    <w:rsid w:val="00675957"/>
    <w:rsid w:val="0068094A"/>
    <w:rsid w:val="00682AD6"/>
    <w:rsid w:val="00685E6F"/>
    <w:rsid w:val="00687DC2"/>
    <w:rsid w:val="00690AD5"/>
    <w:rsid w:val="006930F4"/>
    <w:rsid w:val="00696870"/>
    <w:rsid w:val="00697734"/>
    <w:rsid w:val="006A0150"/>
    <w:rsid w:val="006A6509"/>
    <w:rsid w:val="006A7260"/>
    <w:rsid w:val="006B1E0F"/>
    <w:rsid w:val="006B288F"/>
    <w:rsid w:val="006B30D3"/>
    <w:rsid w:val="006B43CD"/>
    <w:rsid w:val="006C242A"/>
    <w:rsid w:val="006C3C83"/>
    <w:rsid w:val="006D00F0"/>
    <w:rsid w:val="006D7FD7"/>
    <w:rsid w:val="006E086F"/>
    <w:rsid w:val="006E23DF"/>
    <w:rsid w:val="006E4F11"/>
    <w:rsid w:val="006E57BF"/>
    <w:rsid w:val="006E596B"/>
    <w:rsid w:val="006E62A3"/>
    <w:rsid w:val="006E7C92"/>
    <w:rsid w:val="006F04D0"/>
    <w:rsid w:val="006F2DFC"/>
    <w:rsid w:val="006F2FC8"/>
    <w:rsid w:val="006F5E67"/>
    <w:rsid w:val="006F5F7E"/>
    <w:rsid w:val="0070347E"/>
    <w:rsid w:val="0070511E"/>
    <w:rsid w:val="00706755"/>
    <w:rsid w:val="0071402A"/>
    <w:rsid w:val="007155DB"/>
    <w:rsid w:val="00724036"/>
    <w:rsid w:val="00724D81"/>
    <w:rsid w:val="00726AE8"/>
    <w:rsid w:val="00731882"/>
    <w:rsid w:val="00732CDA"/>
    <w:rsid w:val="00733098"/>
    <w:rsid w:val="00733388"/>
    <w:rsid w:val="007338BE"/>
    <w:rsid w:val="00734C13"/>
    <w:rsid w:val="00735D64"/>
    <w:rsid w:val="00741DE7"/>
    <w:rsid w:val="007422EF"/>
    <w:rsid w:val="00742C28"/>
    <w:rsid w:val="00744084"/>
    <w:rsid w:val="00746753"/>
    <w:rsid w:val="00753420"/>
    <w:rsid w:val="00756BDF"/>
    <w:rsid w:val="00756C10"/>
    <w:rsid w:val="00760293"/>
    <w:rsid w:val="007628D7"/>
    <w:rsid w:val="00762A71"/>
    <w:rsid w:val="00765D28"/>
    <w:rsid w:val="00770C19"/>
    <w:rsid w:val="007712B2"/>
    <w:rsid w:val="007732CA"/>
    <w:rsid w:val="00775F89"/>
    <w:rsid w:val="00776F2F"/>
    <w:rsid w:val="0078074D"/>
    <w:rsid w:val="007826EF"/>
    <w:rsid w:val="00785DD5"/>
    <w:rsid w:val="007869E4"/>
    <w:rsid w:val="00792AC5"/>
    <w:rsid w:val="00793F85"/>
    <w:rsid w:val="007940F6"/>
    <w:rsid w:val="007A115A"/>
    <w:rsid w:val="007A11D6"/>
    <w:rsid w:val="007A549C"/>
    <w:rsid w:val="007A57BB"/>
    <w:rsid w:val="007A7FAB"/>
    <w:rsid w:val="007B1D15"/>
    <w:rsid w:val="007B2539"/>
    <w:rsid w:val="007B28D7"/>
    <w:rsid w:val="007B2E50"/>
    <w:rsid w:val="007B339A"/>
    <w:rsid w:val="007C4BDD"/>
    <w:rsid w:val="007C4EC2"/>
    <w:rsid w:val="007C62B6"/>
    <w:rsid w:val="007C7E16"/>
    <w:rsid w:val="007D60BF"/>
    <w:rsid w:val="007E2F22"/>
    <w:rsid w:val="007E7078"/>
    <w:rsid w:val="007F167D"/>
    <w:rsid w:val="007F3EB4"/>
    <w:rsid w:val="007F4C74"/>
    <w:rsid w:val="007F4F0B"/>
    <w:rsid w:val="007F5294"/>
    <w:rsid w:val="007F6381"/>
    <w:rsid w:val="007F74BE"/>
    <w:rsid w:val="00805DA9"/>
    <w:rsid w:val="008072F3"/>
    <w:rsid w:val="00811308"/>
    <w:rsid w:val="00814DC9"/>
    <w:rsid w:val="00830BE3"/>
    <w:rsid w:val="00830C7D"/>
    <w:rsid w:val="00830DFD"/>
    <w:rsid w:val="0083119D"/>
    <w:rsid w:val="008312CD"/>
    <w:rsid w:val="00834E41"/>
    <w:rsid w:val="00841427"/>
    <w:rsid w:val="00846230"/>
    <w:rsid w:val="0085375E"/>
    <w:rsid w:val="00855910"/>
    <w:rsid w:val="00861B77"/>
    <w:rsid w:val="00866532"/>
    <w:rsid w:val="008732A3"/>
    <w:rsid w:val="00877247"/>
    <w:rsid w:val="00877310"/>
    <w:rsid w:val="008836C5"/>
    <w:rsid w:val="008869B9"/>
    <w:rsid w:val="008870C9"/>
    <w:rsid w:val="008963F3"/>
    <w:rsid w:val="00896DA0"/>
    <w:rsid w:val="008A0724"/>
    <w:rsid w:val="008A2967"/>
    <w:rsid w:val="008A6179"/>
    <w:rsid w:val="008B057D"/>
    <w:rsid w:val="008B1BFE"/>
    <w:rsid w:val="008B24BE"/>
    <w:rsid w:val="008B7424"/>
    <w:rsid w:val="008C72D8"/>
    <w:rsid w:val="008D4585"/>
    <w:rsid w:val="008D6E8E"/>
    <w:rsid w:val="008E1B5D"/>
    <w:rsid w:val="008E2484"/>
    <w:rsid w:val="008E34C6"/>
    <w:rsid w:val="008E3BDD"/>
    <w:rsid w:val="008F563C"/>
    <w:rsid w:val="00900460"/>
    <w:rsid w:val="00900CD8"/>
    <w:rsid w:val="00900F16"/>
    <w:rsid w:val="00910306"/>
    <w:rsid w:val="0091088C"/>
    <w:rsid w:val="00913D17"/>
    <w:rsid w:val="00914387"/>
    <w:rsid w:val="009212C0"/>
    <w:rsid w:val="00921629"/>
    <w:rsid w:val="0092339A"/>
    <w:rsid w:val="00926764"/>
    <w:rsid w:val="00932B2A"/>
    <w:rsid w:val="009379E2"/>
    <w:rsid w:val="00941611"/>
    <w:rsid w:val="0094253A"/>
    <w:rsid w:val="0094519C"/>
    <w:rsid w:val="00946704"/>
    <w:rsid w:val="00952BA5"/>
    <w:rsid w:val="00952E5F"/>
    <w:rsid w:val="00954A70"/>
    <w:rsid w:val="00955DB4"/>
    <w:rsid w:val="00956FE5"/>
    <w:rsid w:val="00960C48"/>
    <w:rsid w:val="00962EC7"/>
    <w:rsid w:val="00963732"/>
    <w:rsid w:val="00971F3E"/>
    <w:rsid w:val="00974DA0"/>
    <w:rsid w:val="00975AE3"/>
    <w:rsid w:val="009809F4"/>
    <w:rsid w:val="00983B71"/>
    <w:rsid w:val="00990A41"/>
    <w:rsid w:val="0099103F"/>
    <w:rsid w:val="009911E6"/>
    <w:rsid w:val="00992F86"/>
    <w:rsid w:val="0099338E"/>
    <w:rsid w:val="009940A8"/>
    <w:rsid w:val="00996AEA"/>
    <w:rsid w:val="009975C7"/>
    <w:rsid w:val="009A1107"/>
    <w:rsid w:val="009A32D9"/>
    <w:rsid w:val="009A5BF3"/>
    <w:rsid w:val="009A5F88"/>
    <w:rsid w:val="009A714C"/>
    <w:rsid w:val="009B22EC"/>
    <w:rsid w:val="009B2476"/>
    <w:rsid w:val="009B30E2"/>
    <w:rsid w:val="009B45BB"/>
    <w:rsid w:val="009C2912"/>
    <w:rsid w:val="009C36A6"/>
    <w:rsid w:val="009D3D42"/>
    <w:rsid w:val="009D557F"/>
    <w:rsid w:val="009E009E"/>
    <w:rsid w:val="009E4CD1"/>
    <w:rsid w:val="009E6AF3"/>
    <w:rsid w:val="009F4288"/>
    <w:rsid w:val="009F756D"/>
    <w:rsid w:val="00A0460D"/>
    <w:rsid w:val="00A0634C"/>
    <w:rsid w:val="00A11DE1"/>
    <w:rsid w:val="00A132DF"/>
    <w:rsid w:val="00A1376F"/>
    <w:rsid w:val="00A14190"/>
    <w:rsid w:val="00A17EFE"/>
    <w:rsid w:val="00A24835"/>
    <w:rsid w:val="00A24D7B"/>
    <w:rsid w:val="00A32916"/>
    <w:rsid w:val="00A33445"/>
    <w:rsid w:val="00A35605"/>
    <w:rsid w:val="00A37B20"/>
    <w:rsid w:val="00A402C7"/>
    <w:rsid w:val="00A403E5"/>
    <w:rsid w:val="00A46F6F"/>
    <w:rsid w:val="00A50B74"/>
    <w:rsid w:val="00A53161"/>
    <w:rsid w:val="00A61D9B"/>
    <w:rsid w:val="00A65AED"/>
    <w:rsid w:val="00A67390"/>
    <w:rsid w:val="00A67933"/>
    <w:rsid w:val="00A67A1D"/>
    <w:rsid w:val="00A71795"/>
    <w:rsid w:val="00A76B10"/>
    <w:rsid w:val="00A7749B"/>
    <w:rsid w:val="00A8414B"/>
    <w:rsid w:val="00A85A97"/>
    <w:rsid w:val="00A86238"/>
    <w:rsid w:val="00A86925"/>
    <w:rsid w:val="00A91343"/>
    <w:rsid w:val="00A926DC"/>
    <w:rsid w:val="00A943AB"/>
    <w:rsid w:val="00A951CF"/>
    <w:rsid w:val="00A95EFE"/>
    <w:rsid w:val="00AA18A6"/>
    <w:rsid w:val="00AA3713"/>
    <w:rsid w:val="00AA5007"/>
    <w:rsid w:val="00AB0BE8"/>
    <w:rsid w:val="00AB2F99"/>
    <w:rsid w:val="00AB3477"/>
    <w:rsid w:val="00AB67DD"/>
    <w:rsid w:val="00AC05B3"/>
    <w:rsid w:val="00AC0D15"/>
    <w:rsid w:val="00AC4143"/>
    <w:rsid w:val="00AC44D8"/>
    <w:rsid w:val="00AD28E9"/>
    <w:rsid w:val="00AD7A7A"/>
    <w:rsid w:val="00AE0740"/>
    <w:rsid w:val="00AE4997"/>
    <w:rsid w:val="00AE4BBC"/>
    <w:rsid w:val="00AE57B1"/>
    <w:rsid w:val="00AE6FFA"/>
    <w:rsid w:val="00AF022B"/>
    <w:rsid w:val="00AF078C"/>
    <w:rsid w:val="00AF61FF"/>
    <w:rsid w:val="00B029DE"/>
    <w:rsid w:val="00B047C2"/>
    <w:rsid w:val="00B07E55"/>
    <w:rsid w:val="00B07FE8"/>
    <w:rsid w:val="00B129B3"/>
    <w:rsid w:val="00B13F6E"/>
    <w:rsid w:val="00B14FD8"/>
    <w:rsid w:val="00B15D45"/>
    <w:rsid w:val="00B2094D"/>
    <w:rsid w:val="00B24A68"/>
    <w:rsid w:val="00B26BD3"/>
    <w:rsid w:val="00B33DD8"/>
    <w:rsid w:val="00B40A33"/>
    <w:rsid w:val="00B43D66"/>
    <w:rsid w:val="00B44E10"/>
    <w:rsid w:val="00B52E03"/>
    <w:rsid w:val="00B54364"/>
    <w:rsid w:val="00B6210A"/>
    <w:rsid w:val="00B67751"/>
    <w:rsid w:val="00B704AD"/>
    <w:rsid w:val="00B73F05"/>
    <w:rsid w:val="00B73F85"/>
    <w:rsid w:val="00B74CFF"/>
    <w:rsid w:val="00B76294"/>
    <w:rsid w:val="00B86D4D"/>
    <w:rsid w:val="00B86DAF"/>
    <w:rsid w:val="00B9463E"/>
    <w:rsid w:val="00B9522E"/>
    <w:rsid w:val="00BA3FC3"/>
    <w:rsid w:val="00BA4DDC"/>
    <w:rsid w:val="00BA5980"/>
    <w:rsid w:val="00BA793F"/>
    <w:rsid w:val="00BB0454"/>
    <w:rsid w:val="00BB098D"/>
    <w:rsid w:val="00BB1075"/>
    <w:rsid w:val="00BB2A18"/>
    <w:rsid w:val="00BB2DAE"/>
    <w:rsid w:val="00BB44DC"/>
    <w:rsid w:val="00BB5FCE"/>
    <w:rsid w:val="00BB5FE2"/>
    <w:rsid w:val="00BB63B5"/>
    <w:rsid w:val="00BC6C56"/>
    <w:rsid w:val="00BC7302"/>
    <w:rsid w:val="00BC7AEE"/>
    <w:rsid w:val="00BD6BE7"/>
    <w:rsid w:val="00BD78E6"/>
    <w:rsid w:val="00BE46BB"/>
    <w:rsid w:val="00BF2924"/>
    <w:rsid w:val="00BF5872"/>
    <w:rsid w:val="00C00B56"/>
    <w:rsid w:val="00C029E3"/>
    <w:rsid w:val="00C02FCD"/>
    <w:rsid w:val="00C11244"/>
    <w:rsid w:val="00C234AB"/>
    <w:rsid w:val="00C23ACA"/>
    <w:rsid w:val="00C25770"/>
    <w:rsid w:val="00C26EEC"/>
    <w:rsid w:val="00C30002"/>
    <w:rsid w:val="00C37D94"/>
    <w:rsid w:val="00C4403F"/>
    <w:rsid w:val="00C5365F"/>
    <w:rsid w:val="00C56F9F"/>
    <w:rsid w:val="00C62CA9"/>
    <w:rsid w:val="00C64F5F"/>
    <w:rsid w:val="00C652ED"/>
    <w:rsid w:val="00C65793"/>
    <w:rsid w:val="00C71525"/>
    <w:rsid w:val="00C80413"/>
    <w:rsid w:val="00C903E3"/>
    <w:rsid w:val="00C90C58"/>
    <w:rsid w:val="00C94EE3"/>
    <w:rsid w:val="00C979C1"/>
    <w:rsid w:val="00CA02FA"/>
    <w:rsid w:val="00CA6673"/>
    <w:rsid w:val="00CA7E6C"/>
    <w:rsid w:val="00CB29E0"/>
    <w:rsid w:val="00CB2D07"/>
    <w:rsid w:val="00CB5E0F"/>
    <w:rsid w:val="00CB6070"/>
    <w:rsid w:val="00CB66DB"/>
    <w:rsid w:val="00CB68DE"/>
    <w:rsid w:val="00CB76CC"/>
    <w:rsid w:val="00CD05AB"/>
    <w:rsid w:val="00CD338B"/>
    <w:rsid w:val="00CE00A7"/>
    <w:rsid w:val="00CE0252"/>
    <w:rsid w:val="00CE123A"/>
    <w:rsid w:val="00CF0FAA"/>
    <w:rsid w:val="00CF11E2"/>
    <w:rsid w:val="00CF1629"/>
    <w:rsid w:val="00CF1EA5"/>
    <w:rsid w:val="00CF438E"/>
    <w:rsid w:val="00CF719D"/>
    <w:rsid w:val="00D01DB9"/>
    <w:rsid w:val="00D0333B"/>
    <w:rsid w:val="00D04448"/>
    <w:rsid w:val="00D1058E"/>
    <w:rsid w:val="00D14E6F"/>
    <w:rsid w:val="00D16D85"/>
    <w:rsid w:val="00D17193"/>
    <w:rsid w:val="00D17FFB"/>
    <w:rsid w:val="00D226D0"/>
    <w:rsid w:val="00D24545"/>
    <w:rsid w:val="00D32521"/>
    <w:rsid w:val="00D3417B"/>
    <w:rsid w:val="00D50BAA"/>
    <w:rsid w:val="00D53B78"/>
    <w:rsid w:val="00D62543"/>
    <w:rsid w:val="00D66363"/>
    <w:rsid w:val="00D726D1"/>
    <w:rsid w:val="00D73D44"/>
    <w:rsid w:val="00D75545"/>
    <w:rsid w:val="00D766DF"/>
    <w:rsid w:val="00D80323"/>
    <w:rsid w:val="00D80BC7"/>
    <w:rsid w:val="00D84F79"/>
    <w:rsid w:val="00D85DD5"/>
    <w:rsid w:val="00D908A7"/>
    <w:rsid w:val="00D90F9C"/>
    <w:rsid w:val="00D930AC"/>
    <w:rsid w:val="00D950B0"/>
    <w:rsid w:val="00D96803"/>
    <w:rsid w:val="00D96F7A"/>
    <w:rsid w:val="00DA1FD6"/>
    <w:rsid w:val="00DA32FF"/>
    <w:rsid w:val="00DA3E5B"/>
    <w:rsid w:val="00DA47D3"/>
    <w:rsid w:val="00DA50E4"/>
    <w:rsid w:val="00DB232F"/>
    <w:rsid w:val="00DB2979"/>
    <w:rsid w:val="00DB29A1"/>
    <w:rsid w:val="00DB4F1A"/>
    <w:rsid w:val="00DB7083"/>
    <w:rsid w:val="00DB72AE"/>
    <w:rsid w:val="00DB73F1"/>
    <w:rsid w:val="00DC00F9"/>
    <w:rsid w:val="00DC5B5E"/>
    <w:rsid w:val="00DD23E6"/>
    <w:rsid w:val="00DD53D4"/>
    <w:rsid w:val="00DE376A"/>
    <w:rsid w:val="00DE37B3"/>
    <w:rsid w:val="00DE397A"/>
    <w:rsid w:val="00DE56F8"/>
    <w:rsid w:val="00DF2E7B"/>
    <w:rsid w:val="00DF39AE"/>
    <w:rsid w:val="00DF6600"/>
    <w:rsid w:val="00E04B97"/>
    <w:rsid w:val="00E0674A"/>
    <w:rsid w:val="00E160BF"/>
    <w:rsid w:val="00E22145"/>
    <w:rsid w:val="00E37390"/>
    <w:rsid w:val="00E46D6B"/>
    <w:rsid w:val="00E47938"/>
    <w:rsid w:val="00E50F27"/>
    <w:rsid w:val="00E53A6B"/>
    <w:rsid w:val="00E53C39"/>
    <w:rsid w:val="00E54880"/>
    <w:rsid w:val="00E5762F"/>
    <w:rsid w:val="00E606DC"/>
    <w:rsid w:val="00E63346"/>
    <w:rsid w:val="00E6344C"/>
    <w:rsid w:val="00E72206"/>
    <w:rsid w:val="00E74431"/>
    <w:rsid w:val="00E74B08"/>
    <w:rsid w:val="00E7571B"/>
    <w:rsid w:val="00E767E7"/>
    <w:rsid w:val="00E81FA0"/>
    <w:rsid w:val="00E82A66"/>
    <w:rsid w:val="00E84F82"/>
    <w:rsid w:val="00E92176"/>
    <w:rsid w:val="00E92C77"/>
    <w:rsid w:val="00E93E4F"/>
    <w:rsid w:val="00E95705"/>
    <w:rsid w:val="00E96DA4"/>
    <w:rsid w:val="00E9732A"/>
    <w:rsid w:val="00EA38CA"/>
    <w:rsid w:val="00EA395B"/>
    <w:rsid w:val="00EB39D3"/>
    <w:rsid w:val="00EC4F77"/>
    <w:rsid w:val="00EC504F"/>
    <w:rsid w:val="00EE170F"/>
    <w:rsid w:val="00EE2FBD"/>
    <w:rsid w:val="00EE4750"/>
    <w:rsid w:val="00EF371F"/>
    <w:rsid w:val="00EF3EEA"/>
    <w:rsid w:val="00F006E2"/>
    <w:rsid w:val="00F02281"/>
    <w:rsid w:val="00F030C6"/>
    <w:rsid w:val="00F03325"/>
    <w:rsid w:val="00F07027"/>
    <w:rsid w:val="00F076CB"/>
    <w:rsid w:val="00F11046"/>
    <w:rsid w:val="00F11952"/>
    <w:rsid w:val="00F14666"/>
    <w:rsid w:val="00F16C5E"/>
    <w:rsid w:val="00F2017D"/>
    <w:rsid w:val="00F267B2"/>
    <w:rsid w:val="00F30773"/>
    <w:rsid w:val="00F31F64"/>
    <w:rsid w:val="00F32498"/>
    <w:rsid w:val="00F353E3"/>
    <w:rsid w:val="00F362ED"/>
    <w:rsid w:val="00F374F8"/>
    <w:rsid w:val="00F43070"/>
    <w:rsid w:val="00F45A01"/>
    <w:rsid w:val="00F4621E"/>
    <w:rsid w:val="00F50F76"/>
    <w:rsid w:val="00F5180F"/>
    <w:rsid w:val="00F570AB"/>
    <w:rsid w:val="00F575A6"/>
    <w:rsid w:val="00F6369C"/>
    <w:rsid w:val="00F63791"/>
    <w:rsid w:val="00F64EC0"/>
    <w:rsid w:val="00F72029"/>
    <w:rsid w:val="00F74E64"/>
    <w:rsid w:val="00F74F10"/>
    <w:rsid w:val="00F75014"/>
    <w:rsid w:val="00F75103"/>
    <w:rsid w:val="00F76DD7"/>
    <w:rsid w:val="00F76DE7"/>
    <w:rsid w:val="00F77815"/>
    <w:rsid w:val="00F77B2F"/>
    <w:rsid w:val="00F80039"/>
    <w:rsid w:val="00F82ABB"/>
    <w:rsid w:val="00F91799"/>
    <w:rsid w:val="00F92447"/>
    <w:rsid w:val="00F9566D"/>
    <w:rsid w:val="00FA0478"/>
    <w:rsid w:val="00FA6A94"/>
    <w:rsid w:val="00FB1B1A"/>
    <w:rsid w:val="00FB1E77"/>
    <w:rsid w:val="00FB374C"/>
    <w:rsid w:val="00FB6A7D"/>
    <w:rsid w:val="00FC2EE8"/>
    <w:rsid w:val="00FC7574"/>
    <w:rsid w:val="00FD02AD"/>
    <w:rsid w:val="00FD1D06"/>
    <w:rsid w:val="00FD4FA5"/>
    <w:rsid w:val="00FD6F86"/>
    <w:rsid w:val="00FE0673"/>
    <w:rsid w:val="00FE1C68"/>
    <w:rsid w:val="00FE3DE9"/>
    <w:rsid w:val="00FE3E16"/>
    <w:rsid w:val="00FE4CDA"/>
    <w:rsid w:val="00FF1132"/>
    <w:rsid w:val="00FF361E"/>
    <w:rsid w:val="00FF38B1"/>
    <w:rsid w:val="00FF45E5"/>
    <w:rsid w:val="00FF64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C7B2F2"/>
  <w15:docId w15:val="{6BCBFE81-5FE5-4F42-B7EA-3E0C7C4CA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he-IL"/>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252903"/>
    <w:pPr>
      <w:spacing w:line="480" w:lineRule="auto"/>
      <w:ind w:firstLine="720"/>
    </w:pPr>
    <w:rPr>
      <w:rFonts w:ascii="Times New Roman" w:eastAsia="Times New Roman" w:hAnsi="Times New Roman" w:cs="Times New Roman"/>
      <w:sz w:val="24"/>
      <w:szCs w:val="24"/>
    </w:rPr>
  </w:style>
  <w:style w:type="paragraph" w:styleId="Heading1">
    <w:name w:val="heading 1"/>
    <w:basedOn w:val="Normal"/>
    <w:next w:val="Normal"/>
    <w:rsid w:val="007F74BE"/>
    <w:pPr>
      <w:ind w:firstLine="0"/>
      <w:jc w:val="center"/>
      <w:outlineLvl w:val="0"/>
    </w:pPr>
    <w:rPr>
      <w:b/>
      <w:color w:val="000000" w:themeColor="text1"/>
    </w:rPr>
  </w:style>
  <w:style w:type="paragraph" w:styleId="Heading2">
    <w:name w:val="heading 2"/>
    <w:basedOn w:val="Normal"/>
    <w:next w:val="Normal"/>
    <w:rsid w:val="007F74BE"/>
    <w:pPr>
      <w:ind w:firstLine="0"/>
      <w:jc w:val="both"/>
      <w:outlineLvl w:val="1"/>
    </w:pPr>
    <w:rPr>
      <w:b/>
      <w:color w:val="000000" w:themeColor="text1"/>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422E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22E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422EF"/>
    <w:rPr>
      <w:b/>
      <w:bCs/>
    </w:rPr>
  </w:style>
  <w:style w:type="character" w:customStyle="1" w:styleId="CommentSubjectChar">
    <w:name w:val="Comment Subject Char"/>
    <w:basedOn w:val="CommentTextChar"/>
    <w:link w:val="CommentSubject"/>
    <w:uiPriority w:val="99"/>
    <w:semiHidden/>
    <w:rsid w:val="007422EF"/>
    <w:rPr>
      <w:b/>
      <w:bCs/>
      <w:sz w:val="20"/>
      <w:szCs w:val="20"/>
    </w:rPr>
  </w:style>
  <w:style w:type="paragraph" w:styleId="FootnoteText">
    <w:name w:val="footnote text"/>
    <w:basedOn w:val="Normal"/>
    <w:link w:val="FootnoteTextChar"/>
    <w:uiPriority w:val="99"/>
    <w:unhideWhenUsed/>
    <w:rsid w:val="00193EB1"/>
    <w:pPr>
      <w:spacing w:line="240" w:lineRule="auto"/>
      <w:ind w:firstLine="0"/>
      <w:contextualSpacing/>
    </w:pPr>
  </w:style>
  <w:style w:type="character" w:customStyle="1" w:styleId="FootnoteTextChar">
    <w:name w:val="Footnote Text Char"/>
    <w:basedOn w:val="DefaultParagraphFont"/>
    <w:link w:val="FootnoteText"/>
    <w:uiPriority w:val="99"/>
    <w:rsid w:val="00193EB1"/>
    <w:rPr>
      <w:rFonts w:ascii="Times New Roman" w:eastAsia="Times New Roman" w:hAnsi="Times New Roman" w:cs="Times New Roman"/>
      <w:sz w:val="24"/>
      <w:szCs w:val="24"/>
    </w:rPr>
  </w:style>
  <w:style w:type="character" w:styleId="FootnoteReference">
    <w:name w:val="footnote reference"/>
    <w:basedOn w:val="DefaultParagraphFont"/>
    <w:uiPriority w:val="99"/>
    <w:semiHidden/>
    <w:unhideWhenUsed/>
    <w:rsid w:val="00663775"/>
    <w:rPr>
      <w:vertAlign w:val="superscript"/>
    </w:rPr>
  </w:style>
  <w:style w:type="character" w:customStyle="1" w:styleId="text">
    <w:name w:val="text"/>
    <w:basedOn w:val="DefaultParagraphFont"/>
    <w:rsid w:val="00587DC3"/>
  </w:style>
  <w:style w:type="character" w:styleId="Hyperlink">
    <w:name w:val="Hyperlink"/>
    <w:basedOn w:val="DefaultParagraphFont"/>
    <w:uiPriority w:val="99"/>
    <w:unhideWhenUsed/>
    <w:rsid w:val="00506EA5"/>
    <w:rPr>
      <w:color w:val="0000FF"/>
      <w:u w:val="single"/>
    </w:rPr>
  </w:style>
  <w:style w:type="paragraph" w:styleId="Header">
    <w:name w:val="header"/>
    <w:basedOn w:val="Normal"/>
    <w:link w:val="HeaderChar"/>
    <w:uiPriority w:val="99"/>
    <w:unhideWhenUsed/>
    <w:rsid w:val="00FB1B1A"/>
    <w:pPr>
      <w:tabs>
        <w:tab w:val="center" w:pos="4536"/>
        <w:tab w:val="right" w:pos="9072"/>
      </w:tabs>
      <w:spacing w:line="240" w:lineRule="auto"/>
    </w:pPr>
  </w:style>
  <w:style w:type="character" w:customStyle="1" w:styleId="HeaderChar">
    <w:name w:val="Header Char"/>
    <w:basedOn w:val="DefaultParagraphFont"/>
    <w:link w:val="Header"/>
    <w:uiPriority w:val="99"/>
    <w:rsid w:val="00FB1B1A"/>
  </w:style>
  <w:style w:type="paragraph" w:styleId="Footer">
    <w:name w:val="footer"/>
    <w:basedOn w:val="Normal"/>
    <w:link w:val="FooterChar"/>
    <w:uiPriority w:val="99"/>
    <w:unhideWhenUsed/>
    <w:rsid w:val="00FB1B1A"/>
    <w:pPr>
      <w:tabs>
        <w:tab w:val="center" w:pos="4536"/>
        <w:tab w:val="right" w:pos="9072"/>
      </w:tabs>
      <w:spacing w:line="240" w:lineRule="auto"/>
    </w:pPr>
  </w:style>
  <w:style w:type="character" w:customStyle="1" w:styleId="FooterChar">
    <w:name w:val="Footer Char"/>
    <w:basedOn w:val="DefaultParagraphFont"/>
    <w:link w:val="Footer"/>
    <w:uiPriority w:val="99"/>
    <w:rsid w:val="00FB1B1A"/>
  </w:style>
  <w:style w:type="character" w:styleId="Strong">
    <w:name w:val="Strong"/>
    <w:basedOn w:val="DefaultParagraphFont"/>
    <w:uiPriority w:val="22"/>
    <w:qFormat/>
    <w:rsid w:val="0010727C"/>
    <w:rPr>
      <w:b/>
      <w:bCs/>
    </w:rPr>
  </w:style>
  <w:style w:type="character" w:customStyle="1" w:styleId="ref-lnk">
    <w:name w:val="ref-lnk"/>
    <w:basedOn w:val="DefaultParagraphFont"/>
    <w:rsid w:val="00B9522E"/>
  </w:style>
  <w:style w:type="paragraph" w:styleId="ListParagraph">
    <w:name w:val="List Paragraph"/>
    <w:basedOn w:val="Normal"/>
    <w:uiPriority w:val="34"/>
    <w:qFormat/>
    <w:rsid w:val="005C4BF6"/>
    <w:pPr>
      <w:ind w:left="720"/>
      <w:contextualSpacing/>
    </w:pPr>
  </w:style>
  <w:style w:type="character" w:styleId="FollowedHyperlink">
    <w:name w:val="FollowedHyperlink"/>
    <w:basedOn w:val="DefaultParagraphFont"/>
    <w:uiPriority w:val="99"/>
    <w:semiHidden/>
    <w:unhideWhenUsed/>
    <w:rsid w:val="00E74431"/>
    <w:rPr>
      <w:color w:val="800080" w:themeColor="followedHyperlink"/>
      <w:u w:val="single"/>
    </w:rPr>
  </w:style>
  <w:style w:type="character" w:customStyle="1" w:styleId="UnresolvedMention1">
    <w:name w:val="Unresolved Mention1"/>
    <w:basedOn w:val="DefaultParagraphFont"/>
    <w:uiPriority w:val="99"/>
    <w:semiHidden/>
    <w:unhideWhenUsed/>
    <w:rsid w:val="00F63791"/>
    <w:rPr>
      <w:color w:val="605E5C"/>
      <w:shd w:val="clear" w:color="auto" w:fill="E1DFDD"/>
    </w:rPr>
  </w:style>
  <w:style w:type="paragraph" w:styleId="Revision">
    <w:name w:val="Revision"/>
    <w:hidden/>
    <w:uiPriority w:val="99"/>
    <w:semiHidden/>
    <w:rsid w:val="00322136"/>
    <w:pPr>
      <w:spacing w:line="240" w:lineRule="auto"/>
    </w:pPr>
  </w:style>
  <w:style w:type="character" w:styleId="PageNumber">
    <w:name w:val="page number"/>
    <w:basedOn w:val="DefaultParagraphFont"/>
    <w:uiPriority w:val="99"/>
    <w:semiHidden/>
    <w:unhideWhenUsed/>
    <w:rsid w:val="00F30773"/>
  </w:style>
  <w:style w:type="paragraph" w:customStyle="1" w:styleId="Tableandfigurenames">
    <w:name w:val="Table and figure names"/>
    <w:basedOn w:val="Normal"/>
    <w:rsid w:val="00AB67DD"/>
    <w:pPr>
      <w:spacing w:line="276" w:lineRule="auto"/>
      <w:ind w:firstLine="0"/>
    </w:pPr>
    <w:rPr>
      <w:color w:val="000000" w:themeColor="text1"/>
    </w:rPr>
  </w:style>
  <w:style w:type="paragraph" w:customStyle="1" w:styleId="references">
    <w:name w:val="references"/>
    <w:basedOn w:val="Normal"/>
    <w:rsid w:val="00A86238"/>
    <w:pPr>
      <w:ind w:left="720" w:hanging="720"/>
    </w:pPr>
    <w:rPr>
      <w:color w:val="000000" w:themeColor="text1"/>
    </w:rPr>
  </w:style>
  <w:style w:type="paragraph" w:styleId="Bibliography">
    <w:name w:val="Bibliography"/>
    <w:basedOn w:val="Normal"/>
    <w:next w:val="Normal"/>
    <w:uiPriority w:val="37"/>
    <w:semiHidden/>
    <w:unhideWhenUsed/>
    <w:rsid w:val="007D60BF"/>
  </w:style>
  <w:style w:type="paragraph" w:customStyle="1" w:styleId="AN">
    <w:name w:val="AN"/>
    <w:basedOn w:val="Normal"/>
    <w:rsid w:val="006E596B"/>
    <w:pPr>
      <w:ind w:firstLine="0"/>
    </w:pPr>
    <w:rPr>
      <w:lang w:bidi="ar-SA"/>
    </w:rPr>
  </w:style>
  <w:style w:type="paragraph" w:styleId="NormalWeb">
    <w:name w:val="Normal (Web)"/>
    <w:basedOn w:val="Normal"/>
    <w:uiPriority w:val="99"/>
    <w:semiHidden/>
    <w:unhideWhenUsed/>
    <w:rsid w:val="007F3EB4"/>
    <w:pPr>
      <w:spacing w:before="100" w:beforeAutospacing="1" w:after="100" w:afterAutospacing="1" w:line="240" w:lineRule="auto"/>
      <w:ind w:firstLine="0"/>
    </w:pPr>
    <w:rPr>
      <w:lang w:val="en-IE" w:bidi="ar-SA"/>
    </w:rPr>
  </w:style>
  <w:style w:type="character" w:customStyle="1" w:styleId="UnresolvedMention2">
    <w:name w:val="Unresolved Mention2"/>
    <w:basedOn w:val="DefaultParagraphFont"/>
    <w:uiPriority w:val="99"/>
    <w:semiHidden/>
    <w:unhideWhenUsed/>
    <w:rsid w:val="00C4403F"/>
    <w:rPr>
      <w:color w:val="605E5C"/>
      <w:shd w:val="clear" w:color="auto" w:fill="E1DFDD"/>
    </w:rPr>
  </w:style>
  <w:style w:type="character" w:customStyle="1" w:styleId="UnresolvedMention3">
    <w:name w:val="Unresolved Mention3"/>
    <w:basedOn w:val="DefaultParagraphFont"/>
    <w:uiPriority w:val="99"/>
    <w:semiHidden/>
    <w:unhideWhenUsed/>
    <w:rsid w:val="00127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79014">
      <w:bodyDiv w:val="1"/>
      <w:marLeft w:val="0"/>
      <w:marRight w:val="0"/>
      <w:marTop w:val="0"/>
      <w:marBottom w:val="0"/>
      <w:divBdr>
        <w:top w:val="none" w:sz="0" w:space="0" w:color="auto"/>
        <w:left w:val="none" w:sz="0" w:space="0" w:color="auto"/>
        <w:bottom w:val="none" w:sz="0" w:space="0" w:color="auto"/>
        <w:right w:val="none" w:sz="0" w:space="0" w:color="auto"/>
      </w:divBdr>
    </w:div>
    <w:div w:id="253713886">
      <w:bodyDiv w:val="1"/>
      <w:marLeft w:val="0"/>
      <w:marRight w:val="0"/>
      <w:marTop w:val="0"/>
      <w:marBottom w:val="0"/>
      <w:divBdr>
        <w:top w:val="none" w:sz="0" w:space="0" w:color="auto"/>
        <w:left w:val="none" w:sz="0" w:space="0" w:color="auto"/>
        <w:bottom w:val="none" w:sz="0" w:space="0" w:color="auto"/>
        <w:right w:val="none" w:sz="0" w:space="0" w:color="auto"/>
      </w:divBdr>
    </w:div>
    <w:div w:id="257563110">
      <w:bodyDiv w:val="1"/>
      <w:marLeft w:val="0"/>
      <w:marRight w:val="0"/>
      <w:marTop w:val="0"/>
      <w:marBottom w:val="0"/>
      <w:divBdr>
        <w:top w:val="none" w:sz="0" w:space="0" w:color="auto"/>
        <w:left w:val="none" w:sz="0" w:space="0" w:color="auto"/>
        <w:bottom w:val="none" w:sz="0" w:space="0" w:color="auto"/>
        <w:right w:val="none" w:sz="0" w:space="0" w:color="auto"/>
      </w:divBdr>
    </w:div>
    <w:div w:id="303776421">
      <w:bodyDiv w:val="1"/>
      <w:marLeft w:val="0"/>
      <w:marRight w:val="0"/>
      <w:marTop w:val="0"/>
      <w:marBottom w:val="0"/>
      <w:divBdr>
        <w:top w:val="none" w:sz="0" w:space="0" w:color="auto"/>
        <w:left w:val="none" w:sz="0" w:space="0" w:color="auto"/>
        <w:bottom w:val="none" w:sz="0" w:space="0" w:color="auto"/>
        <w:right w:val="none" w:sz="0" w:space="0" w:color="auto"/>
      </w:divBdr>
    </w:div>
    <w:div w:id="310596631">
      <w:bodyDiv w:val="1"/>
      <w:marLeft w:val="0"/>
      <w:marRight w:val="0"/>
      <w:marTop w:val="0"/>
      <w:marBottom w:val="0"/>
      <w:divBdr>
        <w:top w:val="none" w:sz="0" w:space="0" w:color="auto"/>
        <w:left w:val="none" w:sz="0" w:space="0" w:color="auto"/>
        <w:bottom w:val="none" w:sz="0" w:space="0" w:color="auto"/>
        <w:right w:val="none" w:sz="0" w:space="0" w:color="auto"/>
      </w:divBdr>
    </w:div>
    <w:div w:id="479230632">
      <w:bodyDiv w:val="1"/>
      <w:marLeft w:val="0"/>
      <w:marRight w:val="0"/>
      <w:marTop w:val="0"/>
      <w:marBottom w:val="0"/>
      <w:divBdr>
        <w:top w:val="none" w:sz="0" w:space="0" w:color="auto"/>
        <w:left w:val="none" w:sz="0" w:space="0" w:color="auto"/>
        <w:bottom w:val="none" w:sz="0" w:space="0" w:color="auto"/>
        <w:right w:val="none" w:sz="0" w:space="0" w:color="auto"/>
      </w:divBdr>
      <w:divsChild>
        <w:div w:id="1999115122">
          <w:marLeft w:val="480"/>
          <w:marRight w:val="0"/>
          <w:marTop w:val="0"/>
          <w:marBottom w:val="0"/>
          <w:divBdr>
            <w:top w:val="none" w:sz="0" w:space="0" w:color="auto"/>
            <w:left w:val="none" w:sz="0" w:space="0" w:color="auto"/>
            <w:bottom w:val="none" w:sz="0" w:space="0" w:color="auto"/>
            <w:right w:val="none" w:sz="0" w:space="0" w:color="auto"/>
          </w:divBdr>
          <w:divsChild>
            <w:div w:id="165336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29512">
      <w:bodyDiv w:val="1"/>
      <w:marLeft w:val="0"/>
      <w:marRight w:val="0"/>
      <w:marTop w:val="0"/>
      <w:marBottom w:val="0"/>
      <w:divBdr>
        <w:top w:val="none" w:sz="0" w:space="0" w:color="auto"/>
        <w:left w:val="none" w:sz="0" w:space="0" w:color="auto"/>
        <w:bottom w:val="none" w:sz="0" w:space="0" w:color="auto"/>
        <w:right w:val="none" w:sz="0" w:space="0" w:color="auto"/>
      </w:divBdr>
    </w:div>
    <w:div w:id="638802035">
      <w:bodyDiv w:val="1"/>
      <w:marLeft w:val="0"/>
      <w:marRight w:val="0"/>
      <w:marTop w:val="0"/>
      <w:marBottom w:val="0"/>
      <w:divBdr>
        <w:top w:val="none" w:sz="0" w:space="0" w:color="auto"/>
        <w:left w:val="none" w:sz="0" w:space="0" w:color="auto"/>
        <w:bottom w:val="none" w:sz="0" w:space="0" w:color="auto"/>
        <w:right w:val="none" w:sz="0" w:space="0" w:color="auto"/>
      </w:divBdr>
    </w:div>
    <w:div w:id="657536979">
      <w:bodyDiv w:val="1"/>
      <w:marLeft w:val="0"/>
      <w:marRight w:val="0"/>
      <w:marTop w:val="0"/>
      <w:marBottom w:val="0"/>
      <w:divBdr>
        <w:top w:val="none" w:sz="0" w:space="0" w:color="auto"/>
        <w:left w:val="none" w:sz="0" w:space="0" w:color="auto"/>
        <w:bottom w:val="none" w:sz="0" w:space="0" w:color="auto"/>
        <w:right w:val="none" w:sz="0" w:space="0" w:color="auto"/>
      </w:divBdr>
    </w:div>
    <w:div w:id="678313308">
      <w:bodyDiv w:val="1"/>
      <w:marLeft w:val="0"/>
      <w:marRight w:val="0"/>
      <w:marTop w:val="0"/>
      <w:marBottom w:val="0"/>
      <w:divBdr>
        <w:top w:val="none" w:sz="0" w:space="0" w:color="auto"/>
        <w:left w:val="none" w:sz="0" w:space="0" w:color="auto"/>
        <w:bottom w:val="none" w:sz="0" w:space="0" w:color="auto"/>
        <w:right w:val="none" w:sz="0" w:space="0" w:color="auto"/>
      </w:divBdr>
    </w:div>
    <w:div w:id="822896928">
      <w:bodyDiv w:val="1"/>
      <w:marLeft w:val="0"/>
      <w:marRight w:val="0"/>
      <w:marTop w:val="0"/>
      <w:marBottom w:val="0"/>
      <w:divBdr>
        <w:top w:val="none" w:sz="0" w:space="0" w:color="auto"/>
        <w:left w:val="none" w:sz="0" w:space="0" w:color="auto"/>
        <w:bottom w:val="none" w:sz="0" w:space="0" w:color="auto"/>
        <w:right w:val="none" w:sz="0" w:space="0" w:color="auto"/>
      </w:divBdr>
    </w:div>
    <w:div w:id="872376876">
      <w:bodyDiv w:val="1"/>
      <w:marLeft w:val="0"/>
      <w:marRight w:val="0"/>
      <w:marTop w:val="0"/>
      <w:marBottom w:val="0"/>
      <w:divBdr>
        <w:top w:val="none" w:sz="0" w:space="0" w:color="auto"/>
        <w:left w:val="none" w:sz="0" w:space="0" w:color="auto"/>
        <w:bottom w:val="none" w:sz="0" w:space="0" w:color="auto"/>
        <w:right w:val="none" w:sz="0" w:space="0" w:color="auto"/>
      </w:divBdr>
    </w:div>
    <w:div w:id="914126590">
      <w:bodyDiv w:val="1"/>
      <w:marLeft w:val="0"/>
      <w:marRight w:val="0"/>
      <w:marTop w:val="0"/>
      <w:marBottom w:val="0"/>
      <w:divBdr>
        <w:top w:val="none" w:sz="0" w:space="0" w:color="auto"/>
        <w:left w:val="none" w:sz="0" w:space="0" w:color="auto"/>
        <w:bottom w:val="none" w:sz="0" w:space="0" w:color="auto"/>
        <w:right w:val="none" w:sz="0" w:space="0" w:color="auto"/>
      </w:divBdr>
    </w:div>
    <w:div w:id="1088384775">
      <w:bodyDiv w:val="1"/>
      <w:marLeft w:val="0"/>
      <w:marRight w:val="0"/>
      <w:marTop w:val="0"/>
      <w:marBottom w:val="0"/>
      <w:divBdr>
        <w:top w:val="none" w:sz="0" w:space="0" w:color="auto"/>
        <w:left w:val="none" w:sz="0" w:space="0" w:color="auto"/>
        <w:bottom w:val="none" w:sz="0" w:space="0" w:color="auto"/>
        <w:right w:val="none" w:sz="0" w:space="0" w:color="auto"/>
      </w:divBdr>
    </w:div>
    <w:div w:id="1122531153">
      <w:bodyDiv w:val="1"/>
      <w:marLeft w:val="0"/>
      <w:marRight w:val="0"/>
      <w:marTop w:val="0"/>
      <w:marBottom w:val="0"/>
      <w:divBdr>
        <w:top w:val="none" w:sz="0" w:space="0" w:color="auto"/>
        <w:left w:val="none" w:sz="0" w:space="0" w:color="auto"/>
        <w:bottom w:val="none" w:sz="0" w:space="0" w:color="auto"/>
        <w:right w:val="none" w:sz="0" w:space="0" w:color="auto"/>
      </w:divBdr>
      <w:divsChild>
        <w:div w:id="103890035">
          <w:marLeft w:val="0"/>
          <w:marRight w:val="0"/>
          <w:marTop w:val="0"/>
          <w:marBottom w:val="0"/>
          <w:divBdr>
            <w:top w:val="none" w:sz="0" w:space="0" w:color="auto"/>
            <w:left w:val="none" w:sz="0" w:space="0" w:color="auto"/>
            <w:bottom w:val="none" w:sz="0" w:space="0" w:color="auto"/>
            <w:right w:val="none" w:sz="0" w:space="0" w:color="auto"/>
          </w:divBdr>
        </w:div>
      </w:divsChild>
    </w:div>
    <w:div w:id="1215000157">
      <w:bodyDiv w:val="1"/>
      <w:marLeft w:val="0"/>
      <w:marRight w:val="0"/>
      <w:marTop w:val="0"/>
      <w:marBottom w:val="0"/>
      <w:divBdr>
        <w:top w:val="none" w:sz="0" w:space="0" w:color="auto"/>
        <w:left w:val="none" w:sz="0" w:space="0" w:color="auto"/>
        <w:bottom w:val="none" w:sz="0" w:space="0" w:color="auto"/>
        <w:right w:val="none" w:sz="0" w:space="0" w:color="auto"/>
      </w:divBdr>
    </w:div>
    <w:div w:id="1283001521">
      <w:bodyDiv w:val="1"/>
      <w:marLeft w:val="0"/>
      <w:marRight w:val="0"/>
      <w:marTop w:val="0"/>
      <w:marBottom w:val="0"/>
      <w:divBdr>
        <w:top w:val="none" w:sz="0" w:space="0" w:color="auto"/>
        <w:left w:val="none" w:sz="0" w:space="0" w:color="auto"/>
        <w:bottom w:val="none" w:sz="0" w:space="0" w:color="auto"/>
        <w:right w:val="none" w:sz="0" w:space="0" w:color="auto"/>
      </w:divBdr>
    </w:div>
    <w:div w:id="1409159566">
      <w:bodyDiv w:val="1"/>
      <w:marLeft w:val="0"/>
      <w:marRight w:val="0"/>
      <w:marTop w:val="0"/>
      <w:marBottom w:val="0"/>
      <w:divBdr>
        <w:top w:val="none" w:sz="0" w:space="0" w:color="auto"/>
        <w:left w:val="none" w:sz="0" w:space="0" w:color="auto"/>
        <w:bottom w:val="none" w:sz="0" w:space="0" w:color="auto"/>
        <w:right w:val="none" w:sz="0" w:space="0" w:color="auto"/>
      </w:divBdr>
    </w:div>
    <w:div w:id="1419012923">
      <w:bodyDiv w:val="1"/>
      <w:marLeft w:val="0"/>
      <w:marRight w:val="0"/>
      <w:marTop w:val="0"/>
      <w:marBottom w:val="0"/>
      <w:divBdr>
        <w:top w:val="none" w:sz="0" w:space="0" w:color="auto"/>
        <w:left w:val="none" w:sz="0" w:space="0" w:color="auto"/>
        <w:bottom w:val="none" w:sz="0" w:space="0" w:color="auto"/>
        <w:right w:val="none" w:sz="0" w:space="0" w:color="auto"/>
      </w:divBdr>
    </w:div>
    <w:div w:id="1431506864">
      <w:bodyDiv w:val="1"/>
      <w:marLeft w:val="0"/>
      <w:marRight w:val="0"/>
      <w:marTop w:val="0"/>
      <w:marBottom w:val="0"/>
      <w:divBdr>
        <w:top w:val="none" w:sz="0" w:space="0" w:color="auto"/>
        <w:left w:val="none" w:sz="0" w:space="0" w:color="auto"/>
        <w:bottom w:val="none" w:sz="0" w:space="0" w:color="auto"/>
        <w:right w:val="none" w:sz="0" w:space="0" w:color="auto"/>
      </w:divBdr>
    </w:div>
    <w:div w:id="1507211079">
      <w:bodyDiv w:val="1"/>
      <w:marLeft w:val="0"/>
      <w:marRight w:val="0"/>
      <w:marTop w:val="0"/>
      <w:marBottom w:val="0"/>
      <w:divBdr>
        <w:top w:val="none" w:sz="0" w:space="0" w:color="auto"/>
        <w:left w:val="none" w:sz="0" w:space="0" w:color="auto"/>
        <w:bottom w:val="none" w:sz="0" w:space="0" w:color="auto"/>
        <w:right w:val="none" w:sz="0" w:space="0" w:color="auto"/>
      </w:divBdr>
      <w:divsChild>
        <w:div w:id="1726876545">
          <w:marLeft w:val="480"/>
          <w:marRight w:val="0"/>
          <w:marTop w:val="0"/>
          <w:marBottom w:val="0"/>
          <w:divBdr>
            <w:top w:val="none" w:sz="0" w:space="0" w:color="auto"/>
            <w:left w:val="none" w:sz="0" w:space="0" w:color="auto"/>
            <w:bottom w:val="none" w:sz="0" w:space="0" w:color="auto"/>
            <w:right w:val="none" w:sz="0" w:space="0" w:color="auto"/>
          </w:divBdr>
          <w:divsChild>
            <w:div w:id="9721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5086">
      <w:bodyDiv w:val="1"/>
      <w:marLeft w:val="0"/>
      <w:marRight w:val="0"/>
      <w:marTop w:val="0"/>
      <w:marBottom w:val="0"/>
      <w:divBdr>
        <w:top w:val="none" w:sz="0" w:space="0" w:color="auto"/>
        <w:left w:val="none" w:sz="0" w:space="0" w:color="auto"/>
        <w:bottom w:val="none" w:sz="0" w:space="0" w:color="auto"/>
        <w:right w:val="none" w:sz="0" w:space="0" w:color="auto"/>
      </w:divBdr>
    </w:div>
    <w:div w:id="1565263321">
      <w:bodyDiv w:val="1"/>
      <w:marLeft w:val="0"/>
      <w:marRight w:val="0"/>
      <w:marTop w:val="0"/>
      <w:marBottom w:val="0"/>
      <w:divBdr>
        <w:top w:val="none" w:sz="0" w:space="0" w:color="auto"/>
        <w:left w:val="none" w:sz="0" w:space="0" w:color="auto"/>
        <w:bottom w:val="none" w:sz="0" w:space="0" w:color="auto"/>
        <w:right w:val="none" w:sz="0" w:space="0" w:color="auto"/>
      </w:divBdr>
    </w:div>
    <w:div w:id="1590502216">
      <w:bodyDiv w:val="1"/>
      <w:marLeft w:val="0"/>
      <w:marRight w:val="0"/>
      <w:marTop w:val="0"/>
      <w:marBottom w:val="0"/>
      <w:divBdr>
        <w:top w:val="none" w:sz="0" w:space="0" w:color="auto"/>
        <w:left w:val="none" w:sz="0" w:space="0" w:color="auto"/>
        <w:bottom w:val="none" w:sz="0" w:space="0" w:color="auto"/>
        <w:right w:val="none" w:sz="0" w:space="0" w:color="auto"/>
      </w:divBdr>
    </w:div>
    <w:div w:id="1752849714">
      <w:bodyDiv w:val="1"/>
      <w:marLeft w:val="0"/>
      <w:marRight w:val="0"/>
      <w:marTop w:val="0"/>
      <w:marBottom w:val="0"/>
      <w:divBdr>
        <w:top w:val="none" w:sz="0" w:space="0" w:color="auto"/>
        <w:left w:val="none" w:sz="0" w:space="0" w:color="auto"/>
        <w:bottom w:val="none" w:sz="0" w:space="0" w:color="auto"/>
        <w:right w:val="none" w:sz="0" w:space="0" w:color="auto"/>
      </w:divBdr>
      <w:divsChild>
        <w:div w:id="1930775225">
          <w:marLeft w:val="0"/>
          <w:marRight w:val="0"/>
          <w:marTop w:val="0"/>
          <w:marBottom w:val="0"/>
          <w:divBdr>
            <w:top w:val="none" w:sz="0" w:space="0" w:color="auto"/>
            <w:left w:val="none" w:sz="0" w:space="0" w:color="auto"/>
            <w:bottom w:val="none" w:sz="0" w:space="0" w:color="auto"/>
            <w:right w:val="none" w:sz="0" w:space="0" w:color="auto"/>
          </w:divBdr>
        </w:div>
      </w:divsChild>
    </w:div>
    <w:div w:id="1777016842">
      <w:bodyDiv w:val="1"/>
      <w:marLeft w:val="0"/>
      <w:marRight w:val="0"/>
      <w:marTop w:val="0"/>
      <w:marBottom w:val="0"/>
      <w:divBdr>
        <w:top w:val="none" w:sz="0" w:space="0" w:color="auto"/>
        <w:left w:val="none" w:sz="0" w:space="0" w:color="auto"/>
        <w:bottom w:val="none" w:sz="0" w:space="0" w:color="auto"/>
        <w:right w:val="none" w:sz="0" w:space="0" w:color="auto"/>
      </w:divBdr>
    </w:div>
    <w:div w:id="18193723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2103117308685" TargetMode="External"/><Relationship Id="rId13" Type="http://schemas.openxmlformats.org/officeDocument/2006/relationships/hyperlink" Target="https://www.sciencedirect.com/science/article/pii/S0887618508001163" TargetMode="External"/><Relationship Id="rId18" Type="http://schemas.openxmlformats.org/officeDocument/2006/relationships/hyperlink" Target="https://osf.io/hs32y/" TargetMode="External"/><Relationship Id="rId26" Type="http://schemas.openxmlformats.org/officeDocument/2006/relationships/hyperlink" Target="https://osf.io/2dm6u/" TargetMode="External"/><Relationship Id="rId3" Type="http://schemas.openxmlformats.org/officeDocument/2006/relationships/styles" Target="styles.xml"/><Relationship Id="rId21" Type="http://schemas.openxmlformats.org/officeDocument/2006/relationships/hyperlink" Target="https://osf.io/a3qj9/"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osf.io/3hjpf" TargetMode="External"/><Relationship Id="rId25" Type="http://schemas.openxmlformats.org/officeDocument/2006/relationships/hyperlink" Target="https://www.tandfonline.com/doi/full/10.1080/02699930903485076" TargetMode="External"/><Relationship Id="rId2" Type="http://schemas.openxmlformats.org/officeDocument/2006/relationships/numbering" Target="numbering.xml"/><Relationship Id="rId16" Type="http://schemas.openxmlformats.org/officeDocument/2006/relationships/hyperlink" Target="https://osf.io/wnckg/" TargetMode="External"/><Relationship Id="rId20" Type="http://schemas.openxmlformats.org/officeDocument/2006/relationships/hyperlink" Target="https://osf.io/4ecx5/" TargetMode="External"/><Relationship Id="rId29" Type="http://schemas.openxmlformats.org/officeDocument/2006/relationships/hyperlink" Target="https://doi.org/10.1177/10888683187632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osf.io/k9nr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osf.io/wnckg/" TargetMode="External"/><Relationship Id="rId28" Type="http://schemas.openxmlformats.org/officeDocument/2006/relationships/image" Target="media/image2.emf"/><Relationship Id="rId10" Type="http://schemas.openxmlformats.org/officeDocument/2006/relationships/header" Target="header2.xml"/><Relationship Id="rId19" Type="http://schemas.openxmlformats.org/officeDocument/2006/relationships/hyperlink" Target="https://osf.io/uyng7"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osf.io/4mh2d/" TargetMode="External"/><Relationship Id="rId22" Type="http://schemas.openxmlformats.org/officeDocument/2006/relationships/hyperlink" Target="https://osf.io/6n4fv/" TargetMode="External"/><Relationship Id="rId27" Type="http://schemas.openxmlformats.org/officeDocument/2006/relationships/hyperlink" Target="https://osf.io/k9nrf/" TargetMode="External"/><Relationship Id="rId30" Type="http://schemas.openxmlformats.org/officeDocument/2006/relationships/header" Target="header4.xml"/></Relationships>
</file>

<file path=word/_rels/footnotes.xml.rels><?xml version="1.0" encoding="UTF-8" standalone="yes"?>
<Relationships xmlns="http://schemas.openxmlformats.org/package/2006/relationships"><Relationship Id="rId1" Type="http://schemas.openxmlformats.org/officeDocument/2006/relationships/hyperlink" Target="https://osf.io/uyng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8A2A75-E121-40DC-BA36-D375210FC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32</Pages>
  <Words>8742</Words>
  <Characters>49832</Characters>
  <Application>Microsoft Office Word</Application>
  <DocSecurity>0</DocSecurity>
  <Lines>415</Lines>
  <Paragraphs>116</Paragraphs>
  <ScaleCrop>false</ScaleCrop>
  <HeadingPairs>
    <vt:vector size="6" baseType="variant">
      <vt:variant>
        <vt:lpstr>Title</vt:lpstr>
      </vt:variant>
      <vt:variant>
        <vt:i4>1</vt:i4>
      </vt:variant>
      <vt:variant>
        <vt:lpstr>Título</vt:lpstr>
      </vt:variant>
      <vt:variant>
        <vt:i4>1</vt:i4>
      </vt:variant>
      <vt:variant>
        <vt:lpstr>Titel</vt:lpstr>
      </vt:variant>
      <vt:variant>
        <vt:i4>1</vt:i4>
      </vt:variant>
    </vt:vector>
  </HeadingPairs>
  <TitlesOfParts>
    <vt:vector size="3" baseType="lpstr">
      <vt:lpstr/>
      <vt:lpstr/>
      <vt:lpstr/>
    </vt:vector>
  </TitlesOfParts>
  <Company>UGent</Company>
  <LinksUpToDate>false</LinksUpToDate>
  <CharactersWithSpaces>58458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 Moran Yorovich</dc:creator>
  <cp:lastModifiedBy>Tal Moran Yorovich</cp:lastModifiedBy>
  <cp:revision>25</cp:revision>
  <dcterms:created xsi:type="dcterms:W3CDTF">2020-03-27T09:15:00Z</dcterms:created>
  <dcterms:modified xsi:type="dcterms:W3CDTF">2020-04-09T07:28:00Z</dcterms:modified>
</cp:coreProperties>
</file>