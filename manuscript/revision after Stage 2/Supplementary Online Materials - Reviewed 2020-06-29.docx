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433687F9" w14:textId="6BB5054F" w:rsidR="0047478C" w:rsidRDefault="0047478C" w:rsidP="009D536E">
      <w:pPr>
        <w:ind w:firstLine="0"/>
        <w:jc w:val="center"/>
      </w:pPr>
      <w:r>
        <w:t xml:space="preserve">Supplementary Online Materials </w:t>
      </w:r>
      <w:r w:rsidR="00104403">
        <w:t>–</w:t>
      </w:r>
      <w:r>
        <w:t xml:space="preserve"> Reviewed</w:t>
      </w:r>
    </w:p>
    <w:p w14:paraId="7F7AFFCF" w14:textId="6176223D" w:rsidR="00104403" w:rsidRDefault="00104403" w:rsidP="00104403">
      <w:pPr>
        <w:pStyle w:val="Heading1"/>
      </w:pPr>
      <w:r>
        <w:t xml:space="preserve">Additional </w:t>
      </w:r>
      <w:r w:rsidR="00D435D1">
        <w:t>details of methods</w:t>
      </w:r>
    </w:p>
    <w:p w14:paraId="722EE2CF" w14:textId="2976973C" w:rsidR="00104403" w:rsidRPr="003709C4" w:rsidRDefault="00104403" w:rsidP="00A140D5">
      <w:pPr>
        <w:pStyle w:val="Heading2"/>
      </w:pPr>
      <w:r w:rsidRPr="003709C4">
        <w:t xml:space="preserve">Sample Size and Characteristics </w:t>
      </w:r>
    </w:p>
    <w:p w14:paraId="0BC01477" w14:textId="1E89766D" w:rsidR="00104403" w:rsidRDefault="00104403" w:rsidP="00104403">
      <w:r w:rsidRPr="00844CCE">
        <w:t xml:space="preserve">Table S1 </w:t>
      </w:r>
      <w:r>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r w:rsidRPr="00F32498">
        <w:t>We initially planned that each lab would collect data from a minimum of 100 participants and a maximum of 150 participants based on their local resources.</w:t>
      </w:r>
      <w:r>
        <w:t xml:space="preserve"> </w:t>
      </w:r>
      <w:r w:rsidRPr="00F32498">
        <w:t>Three labs collected data from more than 150 participants</w:t>
      </w:r>
      <w:r>
        <w:t>. O</w:t>
      </w:r>
      <w:r w:rsidRPr="00F32498">
        <w:t>ne lab collected fewer than 100 participants</w:t>
      </w:r>
      <w:r>
        <w:t xml:space="preserve">. </w:t>
      </w:r>
      <w:r w:rsidRPr="00193EB1">
        <w:t xml:space="preserve">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8" w:history="1">
        <w:r w:rsidRPr="00A37B20">
          <w:rPr>
            <w:rStyle w:val="Hyperlink"/>
            <w:color w:val="auto"/>
          </w:rPr>
          <w:t>osf.io/uyng7</w:t>
        </w:r>
      </w:hyperlink>
      <w:r w:rsidRPr="00C2132E">
        <w:rPr>
          <w:rStyle w:val="Hyperlink"/>
          <w:color w:val="auto"/>
          <w:u w:val="none"/>
        </w:rPr>
        <w:t xml:space="preserve"> for the addition to the preregistration</w:t>
      </w:r>
      <w:r w:rsidRPr="00193EB1">
        <w:t>). This choice was deemed compatible with our meta</w:t>
      </w:r>
      <w:r>
        <w:t>-</w:t>
      </w:r>
      <w:r w:rsidRPr="00193EB1">
        <w:t>analytic approach.</w:t>
      </w:r>
    </w:p>
    <w:p w14:paraId="1A90FBC2" w14:textId="6AAF7A98" w:rsidR="00A23976" w:rsidRDefault="00A23976" w:rsidP="009D536E">
      <w:pPr>
        <w:pStyle w:val="Heading2"/>
      </w:pPr>
      <w:r>
        <w:t xml:space="preserve">Treatment of </w:t>
      </w:r>
      <w:r w:rsidR="009D536E">
        <w:t>Missing Data</w:t>
      </w:r>
    </w:p>
    <w:p w14:paraId="57868703" w14:textId="73BEA4E1" w:rsidR="00A23976" w:rsidRDefault="00A23976" w:rsidP="009D536E">
      <w:pPr>
        <w:ind w:firstLine="0"/>
      </w:pPr>
      <w:r>
        <w:tab/>
        <w:t>Our (preregistered) data processing code excludes participants with missing</w:t>
      </w:r>
      <w:r w:rsidR="007939FF">
        <w:t xml:space="preserve">, partial or incomplete data. However, this exclusion was not explicated in the </w:t>
      </w:r>
      <w:r w:rsidR="00784CB3">
        <w:t xml:space="preserve">written </w:t>
      </w:r>
      <w:r w:rsidR="007939FF">
        <w:t xml:space="preserve">preregistration. </w:t>
      </w:r>
    </w:p>
    <w:p w14:paraId="62DDD70B" w14:textId="77777777" w:rsidR="00104403" w:rsidRDefault="00104403" w:rsidP="00A140D5">
      <w:pPr>
        <w:pStyle w:val="Heading2"/>
      </w:pPr>
      <w:r>
        <w:t xml:space="preserve">Pretesting of </w:t>
      </w:r>
      <w:r w:rsidRPr="00F32498">
        <w:t xml:space="preserve">Conditioned </w:t>
      </w:r>
      <w:r>
        <w:t>S</w:t>
      </w:r>
      <w:r w:rsidRPr="00F32498">
        <w:t>timuli</w:t>
      </w:r>
    </w:p>
    <w:p w14:paraId="738FBB93" w14:textId="7A2A582A" w:rsidR="00104403" w:rsidRDefault="00104403" w:rsidP="00104403">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dimensions (valence and familiarity) using a separate sample of 155 participants on the </w:t>
      </w:r>
      <w:r w:rsidRPr="00F32498">
        <w:lastRenderedPageBreak/>
        <w:t xml:space="preserve">Prolific Academic website (https://prolific.ac) (see </w:t>
      </w:r>
      <w:hyperlink r:id="rId9" w:history="1">
        <w:r w:rsidRPr="007A115A">
          <w:rPr>
            <w:rStyle w:val="Hyperlink"/>
          </w:rPr>
          <w:t>osf.io/4ecx5</w:t>
        </w:r>
      </w:hyperlink>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hyperlink r:id="rId10" w:history="1">
        <w:r w:rsidRPr="007A115A">
          <w:rPr>
            <w:rStyle w:val="Hyperlink"/>
          </w:rPr>
          <w:t>osf.io/a3qj9</w:t>
        </w:r>
      </w:hyperlink>
      <w:r w:rsidRPr="00F32498">
        <w:t xml:space="preserve"> for the results of the pretest conducted at each lab). One lab </w:t>
      </w:r>
      <w:r>
        <w:t xml:space="preserve">(Gawronski) </w:t>
      </w:r>
      <w:r w:rsidRPr="00F32498">
        <w:t xml:space="preserve">was unable to carry out such a pretest and therefore used the nine characters derived from </w:t>
      </w:r>
      <w:r>
        <w:t>the online</w:t>
      </w:r>
      <w:r w:rsidRPr="00F32498">
        <w:t xml:space="preserve"> initial pretest.</w:t>
      </w:r>
    </w:p>
    <w:p w14:paraId="45854FC0" w14:textId="09C1D27F" w:rsidR="00A140D5" w:rsidRPr="00104403" w:rsidRDefault="00960DFE" w:rsidP="00A140D5">
      <w:pPr>
        <w:pStyle w:val="Heading2"/>
        <w:rPr>
          <w:bCs/>
        </w:rPr>
      </w:pPr>
      <w:r>
        <w:t xml:space="preserve">Awareness </w:t>
      </w:r>
      <w:r w:rsidR="009D536E">
        <w:t>E</w:t>
      </w:r>
      <w:r w:rsidR="00A140D5">
        <w:t xml:space="preserve">xclusion </w:t>
      </w:r>
      <w:r w:rsidR="009D536E">
        <w:t>Criteria</w:t>
      </w:r>
    </w:p>
    <w:p w14:paraId="109C3A56" w14:textId="3D51C35A" w:rsidR="00104403" w:rsidRPr="007F3EB4" w:rsidRDefault="00104403" w:rsidP="00A140D5">
      <w:pPr>
        <w:rPr>
          <w:lang w:val="en-IE" w:bidi="ar-SA"/>
        </w:rPr>
      </w:pPr>
      <w:r w:rsidRPr="006E6F5D">
        <w:rPr>
          <w:b/>
          <w:lang w:val="en-IE" w:bidi="ar-SA"/>
        </w:rPr>
        <w:t xml:space="preserve">Primary </w:t>
      </w:r>
      <w:r w:rsidR="00A140D5">
        <w:rPr>
          <w:b/>
          <w:lang w:val="en-IE" w:bidi="ar-SA"/>
        </w:rPr>
        <w:t>c</w:t>
      </w:r>
      <w:r w:rsidRPr="006E6F5D">
        <w:rPr>
          <w:b/>
          <w:lang w:val="en-IE" w:bidi="ar-SA"/>
        </w:rPr>
        <w:t>riterion</w:t>
      </w:r>
      <w:r w:rsidRPr="00A95EFE">
        <w:rPr>
          <w:b/>
          <w:i/>
          <w:lang w:val="en-IE" w:bidi="ar-SA"/>
        </w:rPr>
        <w:t xml:space="preserve"> </w:t>
      </w:r>
      <w:r w:rsidRPr="00A140D5">
        <w:rPr>
          <w:b/>
          <w:lang w:val="en-IE" w:bidi="ar-SA"/>
        </w:rPr>
        <w:t>(Olson &amp; Fazio, 2001)</w:t>
      </w:r>
      <w:r w:rsidR="00A140D5">
        <w:rPr>
          <w:lang w:val="en-IE" w:bidi="ar-SA"/>
        </w:rPr>
        <w:t xml:space="preserve">. </w:t>
      </w:r>
      <w:r>
        <w:rPr>
          <w:lang w:val="en-IE" w:bidi="ar-SA"/>
        </w:rPr>
        <w:t>A</w:t>
      </w:r>
      <w:r w:rsidRPr="007F3EB4">
        <w:rPr>
          <w:lang w:val="en-IE" w:bidi="ar-SA"/>
        </w:rPr>
        <w:t xml:space="preserve"> score </w:t>
      </w:r>
      <w:r>
        <w:rPr>
          <w:lang w:val="en-IE" w:bidi="ar-SA"/>
        </w:rPr>
        <w:t xml:space="preserve">was computed </w:t>
      </w:r>
      <w:r w:rsidRPr="007F3EB4">
        <w:rPr>
          <w:lang w:val="en-IE" w:bidi="ar-SA"/>
        </w:rPr>
        <w:t xml:space="preserve">following the original authors’ recommendations to closely replicate their original study. This score was based on participants’ open-ended responses to </w:t>
      </w:r>
      <w:r>
        <w:rPr>
          <w:lang w:val="en-IE" w:bidi="ar-SA"/>
        </w:rPr>
        <w:t xml:space="preserve">the original Olson and Fazio’s </w:t>
      </w:r>
      <w:r>
        <w:rPr>
          <w:color w:val="231F20"/>
          <w:lang w:val="en-IE" w:bidi="ar-SA"/>
        </w:rPr>
        <w:t xml:space="preserve">post-experiment question </w:t>
      </w:r>
      <w:r w:rsidRPr="007F3EB4">
        <w:rPr>
          <w:lang w:val="en-IE" w:bidi="ar-SA"/>
        </w:rPr>
        <w:t>1 (</w:t>
      </w:r>
      <w:r w:rsidRPr="00187DAA">
        <w:rPr>
          <w:i/>
          <w:iCs/>
          <w:lang w:val="en-IE" w:bidi="ar-SA"/>
        </w:rPr>
        <w:t>Think back to the very first part of the experiment. Did you notice anything out of the ordinary in the way the words and pictures were presented during the surveillance tasks?</w:t>
      </w:r>
      <w:r w:rsidRPr="007F3EB4">
        <w:rPr>
          <w:lang w:val="en-IE" w:bidi="ar-SA"/>
        </w:rPr>
        <w:t xml:space="preserve">) and </w:t>
      </w:r>
      <w:r>
        <w:rPr>
          <w:color w:val="231F20"/>
          <w:lang w:val="en-IE" w:bidi="ar-SA"/>
        </w:rPr>
        <w:t xml:space="preserve">post-experiment question </w:t>
      </w:r>
      <w:r w:rsidRPr="007F3EB4">
        <w:rPr>
          <w:lang w:val="en-IE" w:bidi="ar-SA"/>
        </w:rPr>
        <w:t>2 (</w:t>
      </w:r>
      <w:r w:rsidRPr="000E0681">
        <w:rPr>
          <w:i/>
          <w:iCs/>
          <w:lang w:val="en-IE" w:bidi="ar-SA"/>
        </w:rPr>
        <w:t>Did you notice anything systematic about how particular words and images appeared together during the surveillance tasks?</w:t>
      </w:r>
      <w:r w:rsidRPr="007F3EB4">
        <w:rPr>
          <w:lang w:val="en-IE" w:bidi="ar-SA"/>
        </w:rPr>
        <w:t xml:space="preserve">).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w:t>
      </w:r>
      <w:r>
        <w:rPr>
          <w:lang w:val="en-IE" w:bidi="ar-SA"/>
        </w:rPr>
        <w:t>these two questions</w:t>
      </w:r>
      <w:r w:rsidRPr="007F3EB4">
        <w:rPr>
          <w:lang w:val="en-IE" w:bidi="ar-SA"/>
        </w:rPr>
        <w:t xml:space="preserve">, and treated responses </w:t>
      </w:r>
      <w:r>
        <w:rPr>
          <w:lang w:val="en-IE" w:bidi="ar-SA"/>
        </w:rPr>
        <w:t xml:space="preserve">on </w:t>
      </w:r>
      <w:r w:rsidRPr="007F3EB4">
        <w:rPr>
          <w:lang w:val="en-IE" w:bidi="ar-SA"/>
        </w:rPr>
        <w:t>both questions as one (compound) text response</w:t>
      </w:r>
      <w:r>
        <w:rPr>
          <w:lang w:val="en-IE" w:bidi="ar-SA"/>
        </w:rPr>
        <w:t xml:space="preserve"> (see </w:t>
      </w:r>
      <w:hyperlink r:id="rId11" w:history="1">
        <w:r w:rsidRPr="006E62A3">
          <w:rPr>
            <w:rStyle w:val="Hyperlink"/>
          </w:rPr>
          <w:t>osf.io/2dm6u</w:t>
        </w:r>
      </w:hyperlink>
      <w:r>
        <w:rPr>
          <w:rStyle w:val="Hyperlink"/>
        </w:rPr>
        <w:t xml:space="preserve"> for </w:t>
      </w:r>
      <w:r>
        <w:rPr>
          <w:lang w:bidi="ar-SA"/>
        </w:rPr>
        <w:t xml:space="preserve">the </w:t>
      </w:r>
      <w:r w:rsidRPr="007F3EB4">
        <w:rPr>
          <w:lang w:val="en-IE" w:bidi="ar-SA"/>
        </w:rPr>
        <w:t>exact</w:t>
      </w:r>
      <w:r>
        <w:rPr>
          <w:lang w:val="en-IE" w:bidi="ar-SA"/>
        </w:rPr>
        <w:t xml:space="preserve"> coding</w:t>
      </w:r>
      <w:r w:rsidRPr="007F3EB4">
        <w:rPr>
          <w:lang w:val="en-IE" w:bidi="ar-SA"/>
        </w:rPr>
        <w:t xml:space="preserve"> instructions </w:t>
      </w:r>
      <w:r w:rsidRPr="00F74F10">
        <w:rPr>
          <w:lang w:val="en-IE" w:bidi="ar-SA"/>
        </w:rPr>
        <w:t xml:space="preserve">provided to the </w:t>
      </w:r>
      <w:r w:rsidRPr="006E62A3">
        <w:rPr>
          <w:lang w:val="en-IE" w:bidi="ar-SA"/>
        </w:rPr>
        <w:t>data collection sites</w:t>
      </w:r>
      <w:r>
        <w:rPr>
          <w:lang w:val="en-IE" w:bidi="ar-SA"/>
        </w:rPr>
        <w:t>)</w:t>
      </w:r>
      <w:r w:rsidRPr="007F3EB4">
        <w:rPr>
          <w:lang w:val="en-IE" w:bidi="ar-SA"/>
        </w:rPr>
        <w:t xml:space="preserve">. Specifically, they scored participants as being ‘aware’ if their responses to </w:t>
      </w:r>
      <w:r>
        <w:rPr>
          <w:lang w:val="en-IE" w:bidi="ar-SA"/>
        </w:rPr>
        <w:t>either of these two questions</w:t>
      </w:r>
      <w:r w:rsidRPr="007F3EB4">
        <w:rPr>
          <w:lang w:val="en-IE" w:bidi="ar-SA"/>
        </w:rPr>
        <w:t xml:space="preserve"> made correct reference to </w:t>
      </w:r>
      <w:r w:rsidRPr="007F3EB4">
        <w:rPr>
          <w:i/>
          <w:iCs/>
          <w:lang w:val="en-IE" w:bidi="ar-SA"/>
        </w:rPr>
        <w:t>both</w:t>
      </w:r>
      <w:r w:rsidRPr="007F3EB4">
        <w:rPr>
          <w:lang w:val="en-IE" w:bidi="ar-SA"/>
        </w:rPr>
        <w:t xml:space="preserve"> of the CS-US pairings. In other words, they were scored as ‘aware’ if they wrote that CS</w:t>
      </w:r>
      <w:r w:rsidRPr="000E0681">
        <w:rPr>
          <w:vertAlign w:val="subscript"/>
          <w:lang w:val="en-IE" w:bidi="ar-SA"/>
        </w:rPr>
        <w:t>pos</w:t>
      </w:r>
      <w:r w:rsidRPr="007F3EB4">
        <w:rPr>
          <w:lang w:val="en-IE" w:bidi="ar-SA"/>
        </w:rPr>
        <w:t xml:space="preserve">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w:t>
      </w:r>
      <w:r w:rsidRPr="000E0681">
        <w:rPr>
          <w:vertAlign w:val="subscript"/>
          <w:lang w:val="en-IE" w:bidi="ar-SA"/>
        </w:rPr>
        <w:t>neg</w:t>
      </w:r>
      <w:r w:rsidRPr="007F3EB4">
        <w:rPr>
          <w:lang w:val="en-IE" w:bidi="ar-SA"/>
        </w:rPr>
        <w:t xml:space="preserve"> (its name or a description of its appearance) appeared during the task together with negative words/images. If they failed to meet this criterion for any reason then they were scored as </w:t>
      </w:r>
      <w:r w:rsidRPr="007F3EB4">
        <w:rPr>
          <w:lang w:val="en-IE" w:bidi="ar-SA"/>
        </w:rPr>
        <w:lastRenderedPageBreak/>
        <w:t xml:space="preserve">‘unaware’. This included (a) identifying only one of the two CS-US pairings, (b) identifying the CS-US pairings incorrectly (i.e., reversed), (c) identifying that the two CS </w:t>
      </w:r>
      <w:r>
        <w:rPr>
          <w:lang w:val="en-IE" w:bidi="ar-SA"/>
        </w:rPr>
        <w:t>were paired with</w:t>
      </w:r>
      <w:r w:rsidRPr="007F3EB4">
        <w:rPr>
          <w:lang w:val="en-IE" w:bidi="ar-SA"/>
        </w:rPr>
        <w:t xml:space="preserve"> US stimuli but not specifying which was paired with which, or (d) not identifying CS-US pairings at all. 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w:t>
      </w:r>
    </w:p>
    <w:p w14:paraId="6A9A6554" w14:textId="0517F296" w:rsidR="00104403" w:rsidRPr="00313455" w:rsidRDefault="00104403" w:rsidP="00313455">
      <w:pPr>
        <w:rPr>
          <w:b/>
          <w:lang w:val="en-IE" w:bidi="ar-SA"/>
        </w:rPr>
      </w:pPr>
      <w:r w:rsidRPr="00313455">
        <w:rPr>
          <w:b/>
          <w:lang w:val="en-IE" w:bidi="ar-SA"/>
        </w:rPr>
        <w:t xml:space="preserve">Secondary </w:t>
      </w:r>
      <w:r w:rsidR="00313455">
        <w:rPr>
          <w:b/>
          <w:lang w:val="en-IE" w:bidi="ar-SA"/>
        </w:rPr>
        <w:t>c</w:t>
      </w:r>
      <w:r>
        <w:rPr>
          <w:b/>
          <w:lang w:val="en-IE" w:bidi="ar-SA"/>
        </w:rPr>
        <w:t>riteria</w:t>
      </w:r>
      <w:r w:rsidR="00313455">
        <w:rPr>
          <w:b/>
          <w:lang w:val="en-IE" w:bidi="ar-SA"/>
        </w:rPr>
        <w:t xml:space="preserve">. </w:t>
      </w:r>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hyperlink r:id="rId12" w:history="1">
        <w:r w:rsidRPr="006E62A3">
          <w:rPr>
            <w:rStyle w:val="Hyperlink"/>
          </w:rPr>
          <w:t>osf.io/2dm6u</w:t>
        </w:r>
      </w:hyperlink>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hyperlink r:id="rId13" w:history="1">
        <w:r w:rsidRPr="00735D64">
          <w:rPr>
            <w:rStyle w:val="Hyperlink"/>
          </w:rPr>
          <w:t>osf.io/k9nrf</w:t>
        </w:r>
      </w:hyperlink>
      <w:r>
        <w:rPr>
          <w:lang w:val="en-IE"/>
        </w:rPr>
        <w:t xml:space="preserve"> for R script)</w:t>
      </w:r>
      <w:r w:rsidRPr="00735D64">
        <w:rPr>
          <w:lang w:val="en-IE"/>
        </w:rPr>
        <w:t xml:space="preserve">. </w:t>
      </w:r>
    </w:p>
    <w:p w14:paraId="402E3237" w14:textId="77777777" w:rsidR="00104403" w:rsidRPr="00567AD4" w:rsidRDefault="00104403" w:rsidP="00104403">
      <w:pPr>
        <w:rPr>
          <w:rFonts w:ascii="Helvetica" w:hAnsi="Helvetica" w:cs="Helvetica"/>
          <w:color w:val="333333"/>
          <w:sz w:val="21"/>
          <w:szCs w:val="21"/>
        </w:rPr>
      </w:pPr>
      <w:r w:rsidRPr="00313455">
        <w:rPr>
          <w:b/>
          <w:i/>
          <w:iCs/>
          <w:lang w:val="en-IE" w:bidi="ar-SA"/>
        </w:rPr>
        <w:t>Secondary criterion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only if their answer did not contain any mention of a systematic pairing between CSs and USs. </w:t>
      </w:r>
      <w:r w:rsidRPr="00567AD4">
        <w:rPr>
          <w:lang w:val="en-IE" w:bidi="ar-SA"/>
        </w:rPr>
        <w:t xml:space="preserve">In cases of disagreement between the two </w:t>
      </w:r>
      <w:proofErr w:type="spellStart"/>
      <w:r w:rsidRPr="00567AD4">
        <w:rPr>
          <w:lang w:val="en-IE" w:bidi="ar-SA"/>
        </w:rPr>
        <w:t>raters</w:t>
      </w:r>
      <w:proofErr w:type="spellEnd"/>
      <w:r w:rsidRPr="00567AD4">
        <w:rPr>
          <w:lang w:val="en-IE" w:bidi="ar-SA"/>
        </w:rPr>
        <w:t xml:space="preserve">, the participant’s responses were scored </w:t>
      </w:r>
      <w:r w:rsidRPr="00567AD4">
        <w:rPr>
          <w:lang w:val="en-IE" w:bidi="ar-SA"/>
        </w:rPr>
        <w:lastRenderedPageBreak/>
        <w:t xml:space="preserve">by a third </w:t>
      </w:r>
      <w:proofErr w:type="spellStart"/>
      <w:r w:rsidRPr="00567AD4">
        <w:rPr>
          <w:lang w:val="en-IE" w:bidi="ar-SA"/>
        </w:rPr>
        <w:t>rater</w:t>
      </w:r>
      <w:proofErr w:type="spellEnd"/>
      <w:r w:rsidRPr="00567AD4">
        <w:rPr>
          <w:lang w:val="en-IE" w:bidi="ar-SA"/>
        </w:rPr>
        <w:t>. The participant was scored as ‘aware’ or ‘unaware’ based on the majority judgment.</w:t>
      </w:r>
    </w:p>
    <w:p w14:paraId="474934A2" w14:textId="77777777" w:rsidR="00104403" w:rsidRDefault="00104403" w:rsidP="00104403">
      <w:pPr>
        <w:rPr>
          <w:color w:val="231F20"/>
          <w:lang w:val="en-IE" w:bidi="ar-SA"/>
        </w:rPr>
      </w:pPr>
      <w:r w:rsidRPr="00313455">
        <w:rPr>
          <w:b/>
          <w:i/>
          <w:iCs/>
          <w:lang w:val="en-IE" w:bidi="ar-SA"/>
        </w:rPr>
        <w:t>Secondary criterion 2</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p>
    <w:p w14:paraId="5E74FDB9" w14:textId="11FD10DC" w:rsidR="00104403" w:rsidRPr="00F32498" w:rsidRDefault="00104403" w:rsidP="00104403">
      <w:r w:rsidRPr="00313455">
        <w:rPr>
          <w:b/>
          <w:i/>
          <w:iCs/>
          <w:lang w:val="en-IE" w:bidi="ar-SA"/>
        </w:rPr>
        <w:t>Secondary criterion 3</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 modified)</w:t>
      </w:r>
      <w:r w:rsidRPr="00313455">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w:t>
      </w:r>
      <w:r w:rsidR="007A6775">
        <w:rPr>
          <w:lang w:val="en-IE" w:bidi="ar-SA"/>
        </w:rPr>
        <w:t xml:space="preserve"> </w:t>
      </w:r>
      <w:r w:rsidRPr="007F3EB4">
        <w:rPr>
          <w:lang w:val="en-IE" w:bidi="ar-SA"/>
        </w:rPr>
        <w:t xml:space="preserve">(probably)”,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C1C8F9F" w14:textId="77777777" w:rsidR="00460446" w:rsidRDefault="00460446" w:rsidP="00585695">
      <w:pPr>
        <w:pStyle w:val="Heading1"/>
      </w:pPr>
    </w:p>
    <w:p w14:paraId="3D4FFD3A" w14:textId="77777777" w:rsidR="00460446" w:rsidRDefault="00460446" w:rsidP="00585695">
      <w:pPr>
        <w:pStyle w:val="Heading1"/>
      </w:pPr>
    </w:p>
    <w:p w14:paraId="1A1DF76C" w14:textId="77777777" w:rsidR="00460446" w:rsidRDefault="00460446" w:rsidP="00585695">
      <w:pPr>
        <w:pStyle w:val="Heading1"/>
      </w:pPr>
    </w:p>
    <w:p w14:paraId="553B414D" w14:textId="40B27ACE" w:rsidR="00F55374" w:rsidRPr="003148AF" w:rsidRDefault="00F55374" w:rsidP="00585695">
      <w:pPr>
        <w:pStyle w:val="Heading1"/>
      </w:pPr>
      <w:r w:rsidRPr="003148AF">
        <w:lastRenderedPageBreak/>
        <w:t xml:space="preserve">Deviations </w:t>
      </w:r>
      <w:r w:rsidR="001C1186" w:rsidRPr="003148AF">
        <w:t>f</w:t>
      </w:r>
      <w:r w:rsidRPr="003148AF">
        <w:t>rom the Preregistration</w:t>
      </w:r>
    </w:p>
    <w:p w14:paraId="6E804E27" w14:textId="5C40BDB4" w:rsidR="003148AF" w:rsidRDefault="003148AF" w:rsidP="00842AAE">
      <w:r>
        <w:t xml:space="preserve">In order to maximize evidential value and transparency, we document all divergences from </w:t>
      </w:r>
      <w:r w:rsidR="0074064D">
        <w:t xml:space="preserve">the </w:t>
      </w:r>
      <w:r>
        <w:t xml:space="preserve">preregistration/Stage 1 </w:t>
      </w:r>
      <w:r w:rsidR="00C2132E">
        <w:t xml:space="preserve">accepted manuscript (see </w:t>
      </w:r>
      <w:hyperlink r:id="rId14" w:history="1">
        <w:r w:rsidR="00C2132E">
          <w:rPr>
            <w:rStyle w:val="Hyperlink"/>
          </w:rPr>
          <w:t>osf.io/</w:t>
        </w:r>
        <w:proofErr w:type="spellStart"/>
        <w:r w:rsidR="00C2132E">
          <w:rPr>
            <w:rStyle w:val="Hyperlink"/>
          </w:rPr>
          <w:t>kzchq</w:t>
        </w:r>
        <w:proofErr w:type="spellEnd"/>
        <w:r w:rsidR="00C2132E">
          <w:rPr>
            <w:rStyle w:val="Hyperlink"/>
          </w:rPr>
          <w:t>/</w:t>
        </w:r>
      </w:hyperlink>
      <w:r w:rsidR="00C2132E">
        <w:t xml:space="preserve">) </w:t>
      </w:r>
      <w:r w:rsidR="0074064D">
        <w:t xml:space="preserve">to Stage 2 manuscript </w:t>
      </w:r>
      <w:r>
        <w:t>below.</w:t>
      </w:r>
    </w:p>
    <w:p w14:paraId="15EDA47D" w14:textId="17C6D63C" w:rsidR="003148AF" w:rsidRPr="003148AF" w:rsidRDefault="003148AF" w:rsidP="00711DDA">
      <w:pPr>
        <w:pStyle w:val="Heading2"/>
      </w:pPr>
      <w:r w:rsidRPr="003148AF">
        <w:t xml:space="preserve">Change in </w:t>
      </w:r>
      <w:r w:rsidR="009D536E">
        <w:t>T</w:t>
      </w:r>
      <w:r w:rsidR="009D536E" w:rsidRPr="003148AF">
        <w:t xml:space="preserve">erminology </w:t>
      </w:r>
      <w:r w:rsidRPr="003148AF">
        <w:t>from ‘</w:t>
      </w:r>
      <w:r w:rsidR="009D536E">
        <w:t>C</w:t>
      </w:r>
      <w:r w:rsidR="009D536E" w:rsidRPr="003148AF">
        <w:t>onfirmatory’</w:t>
      </w:r>
      <w:r w:rsidRPr="003148AF">
        <w:t>/‘</w:t>
      </w:r>
      <w:r w:rsidR="009D536E">
        <w:t>E</w:t>
      </w:r>
      <w:r w:rsidR="009D536E" w:rsidRPr="003148AF">
        <w:t xml:space="preserve">xploratory’ </w:t>
      </w:r>
      <w:r w:rsidRPr="003148AF">
        <w:t>to ‘</w:t>
      </w:r>
      <w:r w:rsidR="009D536E">
        <w:t>P</w:t>
      </w:r>
      <w:r w:rsidR="009D536E" w:rsidRPr="003148AF">
        <w:t>rimary’</w:t>
      </w:r>
      <w:r w:rsidRPr="003148AF">
        <w:t>/‘</w:t>
      </w:r>
      <w:r w:rsidR="009D536E">
        <w:t>S</w:t>
      </w:r>
      <w:r w:rsidR="009D536E" w:rsidRPr="003148AF">
        <w:t xml:space="preserve">econdary’ </w:t>
      </w:r>
      <w:r w:rsidR="009D536E">
        <w:t>A</w:t>
      </w:r>
      <w:r w:rsidR="009D536E" w:rsidRPr="003148AF">
        <w:t>nalyses</w:t>
      </w:r>
    </w:p>
    <w:p w14:paraId="5F298BD5" w14:textId="567E05BF" w:rsidR="0062303D" w:rsidRPr="00F94CC8" w:rsidRDefault="003148AF" w:rsidP="00F94CC8">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784FCACA" w14:textId="71AB9509" w:rsidR="00223679" w:rsidRPr="0062303D" w:rsidRDefault="007129B9" w:rsidP="0062303D">
      <w:pPr>
        <w:pStyle w:val="Heading2"/>
      </w:pPr>
      <w:r>
        <w:t xml:space="preserve">Interpretation of the </w:t>
      </w:r>
      <w:r w:rsidR="009D536E">
        <w:t xml:space="preserve">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w:t>
      </w:r>
      <w:r w:rsidR="001E1F08">
        <w:rPr>
          <w:lang w:val="en-IE"/>
        </w:rPr>
        <w:lastRenderedPageBreak/>
        <w:t xml:space="preserve">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301272EF" w14:textId="517145B4" w:rsidR="00E31ED1" w:rsidRPr="00F94CC8" w:rsidRDefault="0092029E" w:rsidP="00F94CC8">
      <w:pPr>
        <w:rPr>
          <w:b/>
          <w:i/>
          <w:lang w:val="en-IE"/>
        </w:rPr>
      </w:pPr>
      <w:r w:rsidRPr="0092029E">
        <w:rPr>
          <w:b/>
          <w:i/>
          <w:lang w:val="en-IE"/>
        </w:rPr>
        <w:t>Primary analyses</w:t>
      </w:r>
      <w:r>
        <w:rPr>
          <w:b/>
          <w:i/>
          <w:lang w:val="en-IE"/>
        </w:rPr>
        <w:t xml:space="preserve"> and hypotheses</w:t>
      </w:r>
      <w:r w:rsidRPr="0092029E">
        <w:rPr>
          <w:b/>
          <w:i/>
          <w:lang w:val="en-IE"/>
        </w:rPr>
        <w:t>.</w:t>
      </w:r>
      <w:r w:rsidR="00F94CC8">
        <w:rPr>
          <w:b/>
          <w:i/>
          <w:lang w:val="en-IE"/>
        </w:rPr>
        <w:t xml:space="preserve"> </w:t>
      </w:r>
      <w:r w:rsidR="00E31ED1" w:rsidRPr="006D5385">
        <w:rPr>
          <w:i/>
          <w:lang w:val="en-IE"/>
        </w:rPr>
        <w:t>“</w:t>
      </w:r>
      <w:r w:rsidR="00E31ED1" w:rsidRPr="006D5385">
        <w:rPr>
          <w:i/>
        </w:rPr>
        <w:t>To determine if EC effects emerge in the absence of contingency</w:t>
      </w:r>
      <w:r w:rsidR="00132F45" w:rsidRPr="006D5385">
        <w:rPr>
          <w:i/>
        </w:rPr>
        <w:t xml:space="preserve"> </w:t>
      </w:r>
      <w:r w:rsidR="00E31ED1"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00E31ED1">
        <w:t xml:space="preserve"> (p.14)</w:t>
      </w:r>
    </w:p>
    <w:p w14:paraId="0829CF24" w14:textId="4998E906" w:rsidR="000D7094" w:rsidRDefault="000D7094" w:rsidP="002F2323">
      <w:pPr>
        <w:rPr>
          <w:lang w:val="en-IE"/>
        </w:rPr>
      </w:pPr>
      <w:r>
        <w:rPr>
          <w:lang w:val="en-IE"/>
        </w:rPr>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15"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16" w:history="1">
        <w:r w:rsidR="0016577B" w:rsidRPr="0016577B">
          <w:rPr>
            <w:rStyle w:val="Hyperlink"/>
            <w:lang w:val="en-IE"/>
          </w:rPr>
          <w:t>osf.io/hs32y</w:t>
        </w:r>
      </w:hyperlink>
      <w:r w:rsidR="0016577B"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sei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5EADEF98" w14:textId="104B9D4C" w:rsidR="003C2C96" w:rsidRDefault="0092029E" w:rsidP="00F06BD1">
      <w:pPr>
        <w:rPr>
          <w:rFonts w:eastAsia="Times New Roman"/>
          <w:highlight w:val="white"/>
        </w:rPr>
      </w:pPr>
      <w:r>
        <w:rPr>
          <w:b/>
          <w:i/>
          <w:lang w:val="en-IE"/>
        </w:rPr>
        <w:lastRenderedPageBreak/>
        <w:t>Secondary</w:t>
      </w:r>
      <w:r w:rsidRPr="0092029E">
        <w:rPr>
          <w:b/>
          <w:i/>
          <w:lang w:val="en-IE"/>
        </w:rPr>
        <w:t xml:space="preserve"> analyses</w:t>
      </w:r>
      <w:r>
        <w:rPr>
          <w:b/>
          <w:i/>
          <w:lang w:val="en-IE"/>
        </w:rPr>
        <w:t xml:space="preserve"> and hypotheses</w:t>
      </w:r>
      <w:r>
        <w:rPr>
          <w:rFonts w:eastAsia="Times New Roman"/>
          <w:highlight w:val="white"/>
        </w:rPr>
        <w:t xml:space="preserve">. </w:t>
      </w:r>
      <w:r w:rsidR="00F43168"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00F43168"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41DB26F" w14:textId="1E764611" w:rsidR="00104403" w:rsidRPr="008E3D79" w:rsidRDefault="00F43168" w:rsidP="008E3D79">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08A38478"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 xml:space="preserve">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w:t>
      </w:r>
      <w:r w:rsidR="007129B9" w:rsidRPr="006D5385">
        <w:rPr>
          <w:i/>
          <w:lang w:val="en-IE"/>
        </w:rPr>
        <w:lastRenderedPageBreak/>
        <w:t>awareness/recollective memory is measured. The second is where we find no evidence for an 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4C6230A5" w:rsidR="003F443E"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6DF10008" w14:textId="77777777" w:rsidR="003F443E" w:rsidRDefault="003F443E">
      <w:pPr>
        <w:spacing w:after="160" w:line="259" w:lineRule="auto"/>
        <w:ind w:firstLine="0"/>
        <w:outlineLvl w:val="9"/>
        <w:rPr>
          <w:lang w:val="en-IE"/>
        </w:rPr>
      </w:pPr>
      <w:r>
        <w:rPr>
          <w:lang w:val="en-IE"/>
        </w:rPr>
        <w:br w:type="page"/>
      </w:r>
    </w:p>
    <w:p w14:paraId="6F2A7F4A" w14:textId="77777777" w:rsidR="00101D1A" w:rsidRDefault="00101D1A" w:rsidP="000A61A6">
      <w:pPr>
        <w:rPr>
          <w:lang w:val="en-IE"/>
        </w:rPr>
      </w:pP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see above for full quotes and p.17 of Stage 1 Accepted manuscript). These criteria could therefore not be fulfilled when interpreting the results. The third outcome 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1E722B4D"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w:t>
      </w:r>
      <w:r>
        <w:rPr>
          <w:lang w:val="en-IE"/>
        </w:rPr>
        <w:lastRenderedPageBreak/>
        <w:t xml:space="preserve">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w:t>
      </w:r>
      <w:r w:rsidR="00104403">
        <w:rPr>
          <w:lang w:val="en-IE"/>
        </w:rPr>
        <w:t>these points can be found in the discussion section and will not be reproduced h</w:t>
      </w:r>
      <w:r w:rsidR="00294C83">
        <w:rPr>
          <w:lang w:val="en-IE"/>
        </w:rPr>
        <w:t>ere). It is important to note that the written plan to interpret the results of the primary analyses (i.e., whether the original effect was replicated) was unaffected here</w:t>
      </w:r>
      <w:r w:rsidR="00107E97">
        <w:rPr>
          <w:lang w:val="en-IE"/>
        </w:rPr>
        <w:t>.</w:t>
      </w:r>
    </w:p>
    <w:p w14:paraId="257511B1" w14:textId="452DB19E" w:rsidR="003148AF" w:rsidRDefault="003148AF" w:rsidP="00711DDA">
      <w:pPr>
        <w:pStyle w:val="Heading2"/>
      </w:pPr>
      <w:r w:rsidRPr="00711DDA">
        <w:t xml:space="preserve">Data </w:t>
      </w:r>
      <w:r w:rsidR="009D536E">
        <w:t>C</w:t>
      </w:r>
      <w:r w:rsidR="009D536E" w:rsidRPr="00711DDA">
        <w:t xml:space="preserve">ollection </w:t>
      </w:r>
      <w:r w:rsidR="009D536E">
        <w:t>S</w:t>
      </w:r>
      <w:r w:rsidR="009D536E" w:rsidRPr="00711DDA">
        <w:t xml:space="preserve">topping </w:t>
      </w:r>
      <w:r w:rsidR="009D536E">
        <w:t>R</w:t>
      </w:r>
      <w:r w:rsidR="009D536E" w:rsidRPr="00711DDA">
        <w:t>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7"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w:t>
      </w:r>
      <w:r w:rsidRPr="003148AF">
        <w:lastRenderedPageBreak/>
        <w:t>fact that this lab was that of one of the original authors, who we felt it was therefore particularly important to include in the replication.</w:t>
      </w:r>
    </w:p>
    <w:p w14:paraId="51EFDF9A" w14:textId="58826467" w:rsidR="003148AF" w:rsidRPr="003148AF" w:rsidRDefault="003148AF" w:rsidP="00711DDA">
      <w:pPr>
        <w:pStyle w:val="Heading2"/>
      </w:pPr>
      <w:r w:rsidRPr="003148AF">
        <w:t xml:space="preserve">Method of </w:t>
      </w:r>
      <w:r w:rsidR="009D536E">
        <w:t>C</w:t>
      </w:r>
      <w:r w:rsidR="009D536E" w:rsidRPr="003148AF">
        <w:t xml:space="preserve">alculating </w:t>
      </w:r>
      <w:r w:rsidR="009D536E">
        <w:t>C</w:t>
      </w:r>
      <w:r w:rsidR="009D536E" w:rsidRPr="003148AF">
        <w:t xml:space="preserve">onfidence </w:t>
      </w:r>
      <w:r w:rsidR="009D536E">
        <w:t>I</w:t>
      </w:r>
      <w:r w:rsidR="009D536E" w:rsidRPr="003148AF">
        <w:t>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63B767EF" w:rsidR="003148AF" w:rsidRPr="003148AF" w:rsidRDefault="003148AF" w:rsidP="00711DDA">
      <w:pPr>
        <w:pStyle w:val="Heading2"/>
      </w:pPr>
      <w:r w:rsidRPr="003148AF">
        <w:rPr>
          <w:i/>
        </w:rPr>
        <w:t>z</w:t>
      </w:r>
      <w:r w:rsidRPr="003148AF">
        <w:t xml:space="preserve"> and </w:t>
      </w:r>
      <w:r w:rsidRPr="003148AF">
        <w:rPr>
          <w:i/>
        </w:rPr>
        <w:t>p</w:t>
      </w:r>
      <w:r w:rsidRPr="003148AF">
        <w:t xml:space="preserve"> </w:t>
      </w:r>
      <w:r w:rsidR="009D536E">
        <w:t>V</w:t>
      </w:r>
      <w:r w:rsidR="009D536E" w:rsidRPr="003148AF">
        <w:t xml:space="preserve">alues </w:t>
      </w:r>
      <w:r w:rsidRPr="003148AF">
        <w:t>for ‘</w:t>
      </w:r>
      <w:r w:rsidR="009D536E">
        <w:t>A</w:t>
      </w:r>
      <w:r w:rsidR="009D536E" w:rsidRPr="003148AF">
        <w:t xml:space="preserve">ware’ </w:t>
      </w:r>
      <w:r w:rsidR="009D536E">
        <w:t>P</w:t>
      </w:r>
      <w:r w:rsidR="009D536E" w:rsidRPr="003148AF">
        <w:t>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6471437B" w:rsidR="003148AF" w:rsidRPr="003148AF" w:rsidRDefault="003148AF" w:rsidP="00711DDA">
      <w:pPr>
        <w:pStyle w:val="Heading2"/>
      </w:pPr>
      <w:r w:rsidRPr="003148AF">
        <w:lastRenderedPageBreak/>
        <w:t xml:space="preserve">Description of the exclusion criteria </w:t>
      </w:r>
    </w:p>
    <w:p w14:paraId="21AF759C" w14:textId="335F689A" w:rsidR="003148AF" w:rsidRDefault="003148AF" w:rsidP="00711DDA">
      <w:r w:rsidRPr="003148AF">
        <w:t>After writing the Stage 2 manuscript and soliciting comments from co-authors, there was consensus that the description of the four exclusion criteria was unclear and confusing. We therefore elected to rewrite this section</w:t>
      </w:r>
      <w:r w:rsidR="007D5DBE">
        <w:t xml:space="preserve"> (see pp. </w:t>
      </w:r>
      <w:ins w:id="0" w:author="Ian Hussey" w:date="2020-06-29T17:09:00Z">
        <w:r w:rsidR="002463A5">
          <w:t>11-13</w:t>
        </w:r>
        <w:r w:rsidR="002463A5">
          <w:t xml:space="preserve"> </w:t>
        </w:r>
      </w:ins>
      <w:del w:id="1" w:author="Ian Hussey" w:date="2020-06-29T17:09:00Z">
        <w:r w:rsidR="007D5DBE" w:rsidDel="002463A5">
          <w:delText>1</w:delText>
        </w:r>
        <w:r w:rsidR="00D65930" w:rsidDel="002463A5">
          <w:delText>2</w:delText>
        </w:r>
        <w:r w:rsidR="007D5DBE" w:rsidDel="002463A5">
          <w:delText xml:space="preserve">-15 </w:delText>
        </w:r>
      </w:del>
      <w:r w:rsidR="007D5DBE">
        <w:t>in the manuscript)</w:t>
      </w:r>
      <w:r w:rsidRPr="003148AF">
        <w:t>.</w:t>
      </w:r>
      <w:r w:rsidR="007D5DBE">
        <w:t xml:space="preserve"> Following the editor request, we moved most of the </w:t>
      </w:r>
      <w:r w:rsidR="007D5DBE" w:rsidRPr="003148AF">
        <w:t>description of the four exclusion criteria</w:t>
      </w:r>
      <w:r w:rsidR="007D5DBE">
        <w:t xml:space="preserve"> to the SOM-R (see pp. 2-4 above).</w:t>
      </w:r>
      <w:r w:rsidR="007D5DBE" w:rsidRPr="003148AF">
        <w:t xml:space="preserve"> </w:t>
      </w:r>
      <w:r w:rsidRPr="003148AF">
        <w:t xml:space="preserve">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08AB88D8" w:rsidR="00711DDA" w:rsidRDefault="003148AF" w:rsidP="00711DDA">
      <w:pPr>
        <w:pStyle w:val="Heading2"/>
      </w:pPr>
      <w:r w:rsidRPr="003148AF">
        <w:t>Non-</w:t>
      </w:r>
      <w:r w:rsidR="009D536E">
        <w:t>P</w:t>
      </w:r>
      <w:r w:rsidR="009D536E" w:rsidRPr="003148AF">
        <w:t xml:space="preserve">reregistered </w:t>
      </w:r>
      <w:r w:rsidR="009D536E">
        <w:t>A</w:t>
      </w:r>
      <w:r w:rsidR="009D536E" w:rsidRPr="003148AF">
        <w:t xml:space="preserve">nalyses </w:t>
      </w:r>
    </w:p>
    <w:p w14:paraId="570E1ECA" w14:textId="16319ED2" w:rsidR="00AE1FF4" w:rsidRDefault="003148AF" w:rsidP="009D536E">
      <w:pPr>
        <w:rPr>
          <w:b/>
        </w:rPr>
      </w:pPr>
      <w:r w:rsidRPr="00711DDA">
        <w:t xml:space="preserve">All non-preregistered analyses are clearly marked in both the code implementation and the manuscript. </w:t>
      </w:r>
    </w:p>
    <w:p w14:paraId="3A5ECA40" w14:textId="35A689DB" w:rsidR="00AE1FF4" w:rsidRPr="00F32498" w:rsidRDefault="00BA3341" w:rsidP="00AE1FF4">
      <w:pPr>
        <w:pStyle w:val="Heading1"/>
      </w:pPr>
      <w:r>
        <w:t xml:space="preserve">Additional </w:t>
      </w:r>
      <w:r w:rsidR="009D536E">
        <w:t>Details on R</w:t>
      </w:r>
      <w:r w:rsidR="00AE1FF4">
        <w:t>esults</w:t>
      </w:r>
    </w:p>
    <w:p w14:paraId="774BDB25" w14:textId="1A19F0C9" w:rsidR="00270EA5" w:rsidRPr="00794C7B" w:rsidRDefault="00270EA5" w:rsidP="009D536E">
      <w:pPr>
        <w:pStyle w:val="Heading2"/>
      </w:pPr>
      <w:r w:rsidRPr="00431067">
        <w:t xml:space="preserve">Comparison of </w:t>
      </w:r>
      <w:r w:rsidR="009D536E">
        <w:t>‘C</w:t>
      </w:r>
      <w:r w:rsidRPr="00431067">
        <w:t>ontingency</w:t>
      </w:r>
      <w:r w:rsidR="009D536E">
        <w:t>-A</w:t>
      </w:r>
      <w:r w:rsidRPr="00431067">
        <w:t>ware</w:t>
      </w:r>
      <w:r w:rsidR="009D536E">
        <w:t>’</w:t>
      </w:r>
      <w:r w:rsidRPr="00431067">
        <w:t xml:space="preserve"> vs. </w:t>
      </w:r>
      <w:r w:rsidR="009D536E">
        <w:t>’U</w:t>
      </w:r>
      <w:r w:rsidRPr="00431067">
        <w:t>naware</w:t>
      </w:r>
      <w:r w:rsidR="009D536E">
        <w:t>’</w:t>
      </w:r>
      <w:r w:rsidRPr="00431067">
        <w:t xml:space="preserve"> </w:t>
      </w:r>
      <w:r w:rsidR="009D536E">
        <w:t>P</w:t>
      </w:r>
      <w:r w:rsidRPr="00431067">
        <w:t>articipants</w:t>
      </w:r>
    </w:p>
    <w:p w14:paraId="702FD645" w14:textId="370C81D2" w:rsidR="00270EA5" w:rsidRDefault="00270EA5" w:rsidP="00270EA5">
      <w:pPr>
        <w:rPr>
          <w:highlight w:val="white"/>
        </w:rPr>
      </w:pPr>
      <w:r>
        <w:t xml:space="preserve">The initial set of analyses in our paper always excluded </w:t>
      </w:r>
      <w:r w:rsidRPr="00F32498">
        <w:t xml:space="preserve">‘contingency-aware’ participants. Yet one could also examine </w:t>
      </w:r>
      <w:r>
        <w:t>whether</w:t>
      </w:r>
      <w:r w:rsidRPr="00F32498">
        <w:t xml:space="preserve"> awareness/recollective memory moderate the size of EC effects. With this in mind, we divided participants into two groups (‘aware’ and ‘unaware’) using the four aforementioned criteria, and then carried out an additional set of </w:t>
      </w:r>
      <w:r>
        <w:t>secondary</w:t>
      </w:r>
      <w:r w:rsidRPr="00F32498">
        <w:t xml:space="preserve"> analyses that compare</w:t>
      </w:r>
      <w:r>
        <w:t>d</w:t>
      </w:r>
      <w:r w:rsidRPr="00F32498">
        <w:t xml:space="preserve"> EC effects between these two groups using a multilevel </w:t>
      </w:r>
      <w:commentRangeStart w:id="2"/>
      <w:r w:rsidRPr="00F32498">
        <w:t>moderator meta-analysis model.</w:t>
      </w:r>
      <w:r>
        <w:t xml:space="preserve"> </w:t>
      </w:r>
    </w:p>
    <w:p w14:paraId="05B0F596" w14:textId="737C4E00" w:rsidR="00F55374" w:rsidDel="008C439E" w:rsidRDefault="00270EA5" w:rsidP="00711DDA">
      <w:pPr>
        <w:rPr>
          <w:del w:id="3" w:author="Ian Hussey" w:date="2020-06-29T17:10:00Z"/>
        </w:rPr>
      </w:pPr>
      <w:del w:id="4" w:author="Ian Hussey" w:date="2020-06-29T17:10:00Z">
        <w:r w:rsidRPr="00270EA5" w:rsidDel="008C439E">
          <w:delText>Note however that the results obtained from such a comparison should be interpreted with extreme caution. Previous research has argued that it is conceptually and statistically problematic to use one outcome measure as a moderator of another outcome measure, due to the correlational nature of their relation (e.g., Gawronski &amp; Walther, 2012). More broadly, caution is warranted in the interpretation of all analyses, given that any attempt to detect differences in EC effects between putatively ‘aware’ and ‘unaware’ participants will ultimately depend on the reliability of the awareness measure used, and of the EC procedure itself (Shanks, 2017). Previous evidence suggests that unconscious learning paradigms and awareness tests tend to yield unreliable measures (e.g., Vadillo et al., 2020).</w:delText>
        </w:r>
      </w:del>
    </w:p>
    <w:p w14:paraId="7D0838E5" w14:textId="7A4E76A3" w:rsidR="00BB6C47" w:rsidRPr="00BB6C47" w:rsidRDefault="00AE1FF4" w:rsidP="009D536E">
      <w:pPr>
        <w:pStyle w:val="Heading2"/>
      </w:pPr>
      <w:r w:rsidRPr="00BB6C47">
        <w:t>Non</w:t>
      </w:r>
      <w:commentRangeEnd w:id="2"/>
      <w:r w:rsidR="008C439E">
        <w:rPr>
          <w:rStyle w:val="CommentReference"/>
          <w:b w:val="0"/>
          <w:bCs/>
        </w:rPr>
        <w:commentReference w:id="2"/>
      </w:r>
      <w:r w:rsidRPr="00BB6C47">
        <w:t>-Preregistered Analys</w:t>
      </w:r>
      <w:r w:rsidR="00431067">
        <w:t>i</w:t>
      </w:r>
      <w:r w:rsidRPr="00BB6C47">
        <w:t>s</w:t>
      </w:r>
      <w:r w:rsidR="00BB6C47" w:rsidRPr="00BB6C47">
        <w:t>:</w:t>
      </w:r>
      <w:r w:rsidRPr="00BB6C47">
        <w:t xml:space="preserve"> </w:t>
      </w:r>
      <w:r w:rsidR="008A7F29" w:rsidRPr="00BB6C47">
        <w:t xml:space="preserve">Moderator </w:t>
      </w:r>
      <w:r w:rsidR="009D536E">
        <w:t>M</w:t>
      </w:r>
      <w:r w:rsidR="008A7F29" w:rsidRPr="00BB6C47">
        <w:t>eta-</w:t>
      </w:r>
      <w:r w:rsidR="009D536E">
        <w:t>A</w:t>
      </w:r>
      <w:r w:rsidR="008A7F29" w:rsidRPr="00BB6C47">
        <w:t>nalysis</w:t>
      </w:r>
    </w:p>
    <w:p w14:paraId="4D7FB92E" w14:textId="0222C533" w:rsidR="00F55374" w:rsidRDefault="008A7F29" w:rsidP="00711DDA">
      <w:pPr>
        <w:sectPr w:rsidR="00F55374" w:rsidSect="00F55374">
          <w:headerReference w:type="even" r:id="rId21"/>
          <w:headerReference w:type="default" r:id="rId22"/>
          <w:pgSz w:w="11906" w:h="16838"/>
          <w:pgMar w:top="1417" w:right="1417" w:bottom="1417" w:left="1417" w:header="708" w:footer="708" w:gutter="0"/>
          <w:cols w:space="708"/>
          <w:docGrid w:linePitch="360"/>
        </w:sectPr>
      </w:pPr>
      <w:r>
        <w:lastRenderedPageBreak/>
        <w:t xml:space="preserve">After data collection and analysis, a co-author pointed out that the assumption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F32498">
        <w:rPr>
          <w:i/>
        </w:rPr>
        <w:t>Q</w:t>
      </w:r>
      <w:r w:rsidRPr="00F32498">
        <w:t>(</w:t>
      </w:r>
      <w:r>
        <w:t>3</w:t>
      </w:r>
      <w:r w:rsidRPr="00F32498">
        <w:t>) =</w:t>
      </w:r>
      <w:r>
        <w:t>2.76</w:t>
      </w:r>
      <w:r w:rsidRPr="00F32498">
        <w:t xml:space="preserve">, </w:t>
      </w:r>
      <w:r w:rsidRPr="00F32498">
        <w:rPr>
          <w:i/>
        </w:rPr>
        <w:t>p</w:t>
      </w:r>
      <w:r w:rsidRPr="00F32498">
        <w:t xml:space="preserve"> </w:t>
      </w:r>
      <w:r>
        <w:t>=</w:t>
      </w:r>
      <w:r w:rsidRPr="00F32498">
        <w:t xml:space="preserve"> .</w:t>
      </w:r>
      <w:r>
        <w:t xml:space="preserve">430, or for the change in meta effect sizes for family, strictness, or their interaction, all </w:t>
      </w:r>
      <w:r w:rsidRPr="00BB63B5">
        <w:rPr>
          <w:i/>
        </w:rPr>
        <w:t>p</w:t>
      </w:r>
      <w:r>
        <w:t xml:space="preserve">s </w:t>
      </w:r>
      <w:r w:rsidRPr="00BB63B5">
        <w:t>≥</w:t>
      </w:r>
      <w:r>
        <w:t xml:space="preserve"> .205.</w:t>
      </w: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B9FA4CB" w:rsidR="00F050B5"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p w14:paraId="5681AEA6" w14:textId="48160B45" w:rsidR="007D5DBE" w:rsidRDefault="007D5DBE" w:rsidP="00981EE1">
      <w:pPr>
        <w:spacing w:line="240" w:lineRule="auto"/>
        <w:ind w:firstLine="0"/>
        <w:rPr>
          <w:sz w:val="16"/>
          <w:szCs w:val="16"/>
        </w:rPr>
      </w:pPr>
    </w:p>
    <w:p w14:paraId="7E0FCDB3" w14:textId="77777777" w:rsidR="008C439E" w:rsidRDefault="008C439E" w:rsidP="00981EE1">
      <w:pPr>
        <w:spacing w:line="240" w:lineRule="auto"/>
        <w:ind w:firstLine="0"/>
        <w:rPr>
          <w:ins w:id="5" w:author="Ian Hussey" w:date="2020-06-29T17:22:00Z"/>
          <w:sz w:val="16"/>
          <w:szCs w:val="16"/>
        </w:rPr>
        <w:sectPr w:rsidR="008C439E" w:rsidSect="00F55374">
          <w:pgSz w:w="16838" w:h="11906" w:orient="landscape"/>
          <w:pgMar w:top="1417" w:right="1417" w:bottom="1417" w:left="1417" w:header="708" w:footer="708" w:gutter="0"/>
          <w:cols w:space="708"/>
          <w:docGrid w:linePitch="360"/>
        </w:sectPr>
      </w:pPr>
    </w:p>
    <w:p w14:paraId="10BB1E4D" w14:textId="79243B9C" w:rsidR="007D5DBE" w:rsidDel="008C439E" w:rsidRDefault="007D5DBE" w:rsidP="008C439E">
      <w:pPr>
        <w:spacing w:line="240" w:lineRule="auto"/>
        <w:ind w:firstLine="0"/>
        <w:jc w:val="center"/>
        <w:rPr>
          <w:del w:id="6" w:author="Ian Hussey" w:date="2020-06-29T17:22:00Z"/>
          <w:sz w:val="16"/>
          <w:szCs w:val="16"/>
        </w:rPr>
        <w:pPrChange w:id="7" w:author="Ian Hussey" w:date="2020-06-29T17:22:00Z">
          <w:pPr>
            <w:spacing w:line="240" w:lineRule="auto"/>
            <w:ind w:firstLine="0"/>
          </w:pPr>
        </w:pPrChange>
      </w:pPr>
    </w:p>
    <w:p w14:paraId="36A03DBA" w14:textId="3C6CCBA2" w:rsidR="007D5DBE" w:rsidDel="008C439E" w:rsidRDefault="007D5DBE" w:rsidP="008C439E">
      <w:pPr>
        <w:spacing w:line="240" w:lineRule="auto"/>
        <w:ind w:firstLine="0"/>
        <w:jc w:val="center"/>
        <w:rPr>
          <w:del w:id="8" w:author="Ian Hussey" w:date="2020-06-29T17:22:00Z"/>
          <w:sz w:val="16"/>
          <w:szCs w:val="16"/>
        </w:rPr>
        <w:pPrChange w:id="9" w:author="Ian Hussey" w:date="2020-06-29T17:22:00Z">
          <w:pPr>
            <w:spacing w:line="240" w:lineRule="auto"/>
            <w:ind w:firstLine="0"/>
          </w:pPr>
        </w:pPrChange>
      </w:pPr>
    </w:p>
    <w:p w14:paraId="34CCCF22" w14:textId="3033178E" w:rsidR="007D5DBE" w:rsidDel="008C439E" w:rsidRDefault="007D5DBE" w:rsidP="008C439E">
      <w:pPr>
        <w:spacing w:line="240" w:lineRule="auto"/>
        <w:ind w:firstLine="0"/>
        <w:jc w:val="center"/>
        <w:rPr>
          <w:del w:id="10" w:author="Ian Hussey" w:date="2020-06-29T17:22:00Z"/>
          <w:sz w:val="16"/>
          <w:szCs w:val="16"/>
        </w:rPr>
        <w:pPrChange w:id="11" w:author="Ian Hussey" w:date="2020-06-29T17:22:00Z">
          <w:pPr>
            <w:spacing w:line="240" w:lineRule="auto"/>
            <w:ind w:firstLine="0"/>
          </w:pPr>
        </w:pPrChange>
      </w:pPr>
    </w:p>
    <w:p w14:paraId="331B7203" w14:textId="3EF1A53F" w:rsidR="007D5DBE" w:rsidDel="008C439E" w:rsidRDefault="007D5DBE" w:rsidP="008C439E">
      <w:pPr>
        <w:spacing w:line="240" w:lineRule="auto"/>
        <w:ind w:firstLine="0"/>
        <w:jc w:val="center"/>
        <w:rPr>
          <w:del w:id="12" w:author="Ian Hussey" w:date="2020-06-29T17:22:00Z"/>
          <w:sz w:val="16"/>
          <w:szCs w:val="16"/>
        </w:rPr>
        <w:pPrChange w:id="13" w:author="Ian Hussey" w:date="2020-06-29T17:22:00Z">
          <w:pPr>
            <w:spacing w:line="240" w:lineRule="auto"/>
            <w:ind w:firstLine="0"/>
          </w:pPr>
        </w:pPrChange>
      </w:pPr>
    </w:p>
    <w:p w14:paraId="575D38A7" w14:textId="2E53458C" w:rsidR="007D5DBE" w:rsidDel="008C439E" w:rsidRDefault="007D5DBE" w:rsidP="008C439E">
      <w:pPr>
        <w:spacing w:after="160" w:line="259" w:lineRule="auto"/>
        <w:ind w:firstLine="0"/>
        <w:jc w:val="center"/>
        <w:outlineLvl w:val="9"/>
        <w:rPr>
          <w:del w:id="14" w:author="Ian Hussey" w:date="2020-06-29T17:22:00Z"/>
          <w:sz w:val="16"/>
          <w:szCs w:val="16"/>
        </w:rPr>
        <w:pPrChange w:id="15" w:author="Ian Hussey" w:date="2020-06-29T17:22:00Z">
          <w:pPr>
            <w:spacing w:after="160" w:line="259" w:lineRule="auto"/>
            <w:ind w:firstLine="0"/>
            <w:outlineLvl w:val="9"/>
          </w:pPr>
        </w:pPrChange>
      </w:pPr>
      <w:del w:id="16" w:author="Ian Hussey" w:date="2020-06-29T17:22:00Z">
        <w:r w:rsidDel="008C439E">
          <w:rPr>
            <w:sz w:val="16"/>
            <w:szCs w:val="16"/>
          </w:rPr>
          <w:br w:type="page"/>
        </w:r>
      </w:del>
    </w:p>
    <w:p w14:paraId="4B9FCE65" w14:textId="35E611DA" w:rsidR="007D5DBE" w:rsidRPr="007D5DBE" w:rsidDel="008C439E" w:rsidRDefault="007D5DBE" w:rsidP="008C439E">
      <w:pPr>
        <w:spacing w:after="160" w:line="259" w:lineRule="auto"/>
        <w:ind w:firstLine="0"/>
        <w:jc w:val="center"/>
        <w:outlineLvl w:val="9"/>
        <w:rPr>
          <w:del w:id="17" w:author="Ian Hussey" w:date="2020-06-29T17:22:00Z"/>
          <w:b/>
          <w:bCs w:val="0"/>
        </w:rPr>
        <w:pPrChange w:id="18" w:author="Ian Hussey" w:date="2020-06-29T17:22:00Z">
          <w:pPr>
            <w:spacing w:line="240" w:lineRule="auto"/>
            <w:ind w:firstLine="0"/>
          </w:pPr>
        </w:pPrChange>
      </w:pPr>
      <w:r w:rsidRPr="007D5DBE">
        <w:rPr>
          <w:b/>
          <w:bCs w:val="0"/>
        </w:rPr>
        <w:t>References</w:t>
      </w:r>
    </w:p>
    <w:p w14:paraId="46DC9FA4" w14:textId="18E53344" w:rsidR="007D5DBE" w:rsidRDefault="007D5DBE" w:rsidP="008C439E">
      <w:pPr>
        <w:spacing w:after="160" w:line="259" w:lineRule="auto"/>
        <w:ind w:firstLine="0"/>
        <w:jc w:val="center"/>
        <w:outlineLvl w:val="9"/>
        <w:pPrChange w:id="19" w:author="Ian Hussey" w:date="2020-06-29T17:22:00Z">
          <w:pPr>
            <w:spacing w:line="240" w:lineRule="auto"/>
            <w:ind w:firstLine="0"/>
          </w:pPr>
        </w:pPrChange>
      </w:pPr>
    </w:p>
    <w:p w14:paraId="49FD7414" w14:textId="0F6F410F" w:rsidR="007D5DBE" w:rsidRDefault="007D5DBE" w:rsidP="007D5DBE">
      <w:pPr>
        <w:pStyle w:val="references"/>
      </w:pPr>
      <w:r w:rsidRPr="007D5DBE">
        <w:rPr>
          <w:highlight w:val="white"/>
          <w:lang w:val="nl-B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3A1F8536" w14:textId="3F48DC6C" w:rsidR="007D5DBE" w:rsidRPr="007D5DBE" w:rsidRDefault="007D5DBE" w:rsidP="007D5DBE">
      <w:pPr>
        <w:pStyle w:val="references"/>
        <w:rPr>
          <w:highlight w:val="white"/>
        </w:rPr>
      </w:pPr>
      <w:r w:rsidRPr="00F32498">
        <w:rPr>
          <w:highlight w:val="white"/>
        </w:rPr>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0B90334A" w14:textId="77777777" w:rsidR="007D5DBE" w:rsidRPr="00F32498" w:rsidRDefault="007D5DBE" w:rsidP="007D5DBE">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693CDFCB" w14:textId="77777777" w:rsidR="007D5DBE" w:rsidRPr="00F32498" w:rsidRDefault="007D5DBE" w:rsidP="007D5DBE">
      <w:pPr>
        <w:pStyle w:val="references"/>
      </w:pPr>
      <w:r w:rsidRPr="00F32498">
        <w:rPr>
          <w:highlight w:val="white"/>
        </w:rPr>
        <w:t>Olson, M. A., &amp; Fazio, R. H. (2001</w:t>
      </w:r>
      <w:bookmarkStart w:id="20" w:name="_GoBack"/>
      <w:bookmarkEnd w:id="20"/>
      <w:r w:rsidRPr="00F32498">
        <w:rPr>
          <w:highlight w:val="white"/>
        </w:rPr>
        <w:t xml:space="preserve">). Implicit attitude formation through classical conditioning. </w:t>
      </w:r>
      <w:r w:rsidRPr="00F32498">
        <w:rPr>
          <w:i/>
          <w:highlight w:val="white"/>
        </w:rPr>
        <w:t>Psychological Science, 12</w:t>
      </w:r>
      <w:r w:rsidRPr="00F32498">
        <w:rPr>
          <w:highlight w:val="white"/>
        </w:rPr>
        <w:t>(5), 413-417.</w:t>
      </w:r>
      <w:r w:rsidRPr="00F32498">
        <w:rPr>
          <w:rtl/>
        </w:rPr>
        <w:t>‏</w:t>
      </w:r>
    </w:p>
    <w:p w14:paraId="01D56EE9" w14:textId="2B241B6B" w:rsidR="007D5DBE" w:rsidRDefault="007D5DBE" w:rsidP="007D5DBE">
      <w:pPr>
        <w:pStyle w:val="references"/>
      </w:pPr>
      <w:r w:rsidRPr="00B67751">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59882971" w14:textId="77777777" w:rsidR="007D5DBE" w:rsidRPr="00F32498" w:rsidRDefault="007D5DBE" w:rsidP="007D5DBE">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xml:space="preserve">, C., Parsons, S., &amp; Shanks, D. R. (2020). Unconscious or underpowered? Probabilistic cuing of visual attention. </w:t>
      </w:r>
      <w:r w:rsidRPr="00F32498">
        <w:rPr>
          <w:i/>
        </w:rPr>
        <w:t>Journal of Experimental Psychology: General, 149</w:t>
      </w:r>
      <w:r w:rsidRPr="00F32498">
        <w:rPr>
          <w:iCs/>
        </w:rPr>
        <w:t>(1), 160-181</w:t>
      </w:r>
      <w:r w:rsidRPr="00F32498">
        <w:rPr>
          <w:i/>
        </w:rPr>
        <w:t>.</w:t>
      </w:r>
    </w:p>
    <w:p w14:paraId="1FBE1068" w14:textId="77777777" w:rsidR="007D5DBE" w:rsidRPr="007D5DBE" w:rsidRDefault="007D5DBE" w:rsidP="00981EE1">
      <w:pPr>
        <w:spacing w:line="240" w:lineRule="auto"/>
        <w:ind w:firstLine="0"/>
      </w:pPr>
    </w:p>
    <w:sectPr w:rsidR="007D5DBE" w:rsidRPr="007D5DBE" w:rsidSect="008C439E">
      <w:pgSz w:w="11906" w:h="16838" w:orient="portrait"/>
      <w:pgMar w:top="1417" w:right="1417" w:bottom="1417" w:left="1417" w:header="708" w:footer="708" w:gutter="0"/>
      <w:cols w:space="708"/>
      <w:docGrid w:linePitch="360"/>
      <w:sectPrChange w:id="21" w:author="Ian Hussey" w:date="2020-06-29T17:22:00Z">
        <w:sectPr w:rsidR="007D5DBE" w:rsidRPr="007D5DBE" w:rsidSect="008C439E">
          <w:pgSz w:w="16838" w:h="11906" w:orient="landscape"/>
          <w:pgMar w:top="1417" w:right="1417" w:bottom="1417" w:left="1417"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Ian Hussey" w:date="2020-06-29T17:10:00Z" w:initials="IH">
    <w:p w14:paraId="7D370616" w14:textId="16304082" w:rsidR="008C439E" w:rsidRDefault="008C439E">
      <w:pPr>
        <w:pStyle w:val="CommentText"/>
      </w:pPr>
      <w:r>
        <w:rPr>
          <w:rStyle w:val="CommentReference"/>
        </w:rPr>
        <w:annotationRef/>
      </w:r>
      <w:r>
        <w:t>This paragraph had the quote R1 had an issue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3706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370616" w16cid:durableId="22A49F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DDFF89" w14:textId="77777777" w:rsidR="003D36B9" w:rsidRDefault="003D36B9" w:rsidP="00711DDA">
      <w:r>
        <w:separator/>
      </w:r>
    </w:p>
  </w:endnote>
  <w:endnote w:type="continuationSeparator" w:id="0">
    <w:p w14:paraId="00F60079" w14:textId="77777777" w:rsidR="003D36B9" w:rsidRDefault="003D36B9"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7F2C4" w14:textId="77777777" w:rsidR="003D36B9" w:rsidRDefault="003D36B9" w:rsidP="00711DDA">
      <w:r>
        <w:separator/>
      </w:r>
    </w:p>
  </w:footnote>
  <w:footnote w:type="continuationSeparator" w:id="0">
    <w:p w14:paraId="1B0E052C" w14:textId="77777777" w:rsidR="003D36B9" w:rsidRDefault="003D36B9"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7505CE18"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12DE">
          <w:rPr>
            <w:rStyle w:val="PageNumber"/>
            <w:noProof/>
          </w:rPr>
          <w:t>5</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2D4B"/>
    <w:rsid w:val="000D7094"/>
    <w:rsid w:val="000F5DC0"/>
    <w:rsid w:val="00101D1A"/>
    <w:rsid w:val="00104403"/>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E1F08"/>
    <w:rsid w:val="001F65AD"/>
    <w:rsid w:val="001F76C3"/>
    <w:rsid w:val="002030FC"/>
    <w:rsid w:val="0020539B"/>
    <w:rsid w:val="00223679"/>
    <w:rsid w:val="0022696B"/>
    <w:rsid w:val="00245596"/>
    <w:rsid w:val="002463A5"/>
    <w:rsid w:val="00264177"/>
    <w:rsid w:val="00270EA5"/>
    <w:rsid w:val="00271DF2"/>
    <w:rsid w:val="00294C83"/>
    <w:rsid w:val="00295070"/>
    <w:rsid w:val="002953D2"/>
    <w:rsid w:val="002A206F"/>
    <w:rsid w:val="002A2B5A"/>
    <w:rsid w:val="002A42BC"/>
    <w:rsid w:val="002A5457"/>
    <w:rsid w:val="002C5513"/>
    <w:rsid w:val="002F2323"/>
    <w:rsid w:val="002F2553"/>
    <w:rsid w:val="00300E47"/>
    <w:rsid w:val="00313455"/>
    <w:rsid w:val="003148AF"/>
    <w:rsid w:val="00331F97"/>
    <w:rsid w:val="0036514F"/>
    <w:rsid w:val="003709C4"/>
    <w:rsid w:val="0038333B"/>
    <w:rsid w:val="00386262"/>
    <w:rsid w:val="003B2D31"/>
    <w:rsid w:val="003C2C96"/>
    <w:rsid w:val="003D36B9"/>
    <w:rsid w:val="003E1702"/>
    <w:rsid w:val="003F443E"/>
    <w:rsid w:val="004105CF"/>
    <w:rsid w:val="00411344"/>
    <w:rsid w:val="00415238"/>
    <w:rsid w:val="00415976"/>
    <w:rsid w:val="004204D7"/>
    <w:rsid w:val="00431067"/>
    <w:rsid w:val="00445F19"/>
    <w:rsid w:val="00455002"/>
    <w:rsid w:val="00460446"/>
    <w:rsid w:val="0047478C"/>
    <w:rsid w:val="004A4CAB"/>
    <w:rsid w:val="004B4D48"/>
    <w:rsid w:val="004C1906"/>
    <w:rsid w:val="004C57B6"/>
    <w:rsid w:val="004D5697"/>
    <w:rsid w:val="004F3557"/>
    <w:rsid w:val="0051076C"/>
    <w:rsid w:val="005277D4"/>
    <w:rsid w:val="005546F2"/>
    <w:rsid w:val="0056632B"/>
    <w:rsid w:val="005679A5"/>
    <w:rsid w:val="005730C7"/>
    <w:rsid w:val="00575338"/>
    <w:rsid w:val="00585695"/>
    <w:rsid w:val="005912DE"/>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6E6F5D"/>
    <w:rsid w:val="00711DDA"/>
    <w:rsid w:val="007129B9"/>
    <w:rsid w:val="00723D49"/>
    <w:rsid w:val="0074064D"/>
    <w:rsid w:val="00762E21"/>
    <w:rsid w:val="00784CB3"/>
    <w:rsid w:val="0079229C"/>
    <w:rsid w:val="007939FF"/>
    <w:rsid w:val="00794C7B"/>
    <w:rsid w:val="007A12A1"/>
    <w:rsid w:val="007A1CC9"/>
    <w:rsid w:val="007A4FD1"/>
    <w:rsid w:val="007A6775"/>
    <w:rsid w:val="007B7B0A"/>
    <w:rsid w:val="007D3996"/>
    <w:rsid w:val="007D4F18"/>
    <w:rsid w:val="007D5DBE"/>
    <w:rsid w:val="007F3E20"/>
    <w:rsid w:val="0081049B"/>
    <w:rsid w:val="008251CB"/>
    <w:rsid w:val="00827148"/>
    <w:rsid w:val="00841067"/>
    <w:rsid w:val="00841608"/>
    <w:rsid w:val="00842AAE"/>
    <w:rsid w:val="00844CCE"/>
    <w:rsid w:val="00846556"/>
    <w:rsid w:val="008858EC"/>
    <w:rsid w:val="008927B2"/>
    <w:rsid w:val="008A7499"/>
    <w:rsid w:val="008A7F29"/>
    <w:rsid w:val="008B3774"/>
    <w:rsid w:val="008B3C2C"/>
    <w:rsid w:val="008C439E"/>
    <w:rsid w:val="008E089B"/>
    <w:rsid w:val="008E3D79"/>
    <w:rsid w:val="0091638C"/>
    <w:rsid w:val="0092029E"/>
    <w:rsid w:val="009235AA"/>
    <w:rsid w:val="00936772"/>
    <w:rsid w:val="009429D1"/>
    <w:rsid w:val="009530AA"/>
    <w:rsid w:val="00960DFE"/>
    <w:rsid w:val="00981EE1"/>
    <w:rsid w:val="00982CB6"/>
    <w:rsid w:val="009A5B66"/>
    <w:rsid w:val="009A661D"/>
    <w:rsid w:val="009B722D"/>
    <w:rsid w:val="009C31BC"/>
    <w:rsid w:val="009D536E"/>
    <w:rsid w:val="009F7E95"/>
    <w:rsid w:val="00A019FD"/>
    <w:rsid w:val="00A140D5"/>
    <w:rsid w:val="00A14A84"/>
    <w:rsid w:val="00A168C3"/>
    <w:rsid w:val="00A23976"/>
    <w:rsid w:val="00A30312"/>
    <w:rsid w:val="00A40F08"/>
    <w:rsid w:val="00A6517A"/>
    <w:rsid w:val="00A9455E"/>
    <w:rsid w:val="00AE1FF4"/>
    <w:rsid w:val="00B2225B"/>
    <w:rsid w:val="00B47F02"/>
    <w:rsid w:val="00B8476E"/>
    <w:rsid w:val="00BA3341"/>
    <w:rsid w:val="00BA547C"/>
    <w:rsid w:val="00BA758D"/>
    <w:rsid w:val="00BB6C47"/>
    <w:rsid w:val="00BC314D"/>
    <w:rsid w:val="00BC3E51"/>
    <w:rsid w:val="00BD26E6"/>
    <w:rsid w:val="00C14E3C"/>
    <w:rsid w:val="00C17DB0"/>
    <w:rsid w:val="00C2132E"/>
    <w:rsid w:val="00C327D6"/>
    <w:rsid w:val="00C56A38"/>
    <w:rsid w:val="00CA693C"/>
    <w:rsid w:val="00CD5DE6"/>
    <w:rsid w:val="00CE6202"/>
    <w:rsid w:val="00CE7B91"/>
    <w:rsid w:val="00D0669D"/>
    <w:rsid w:val="00D15AFC"/>
    <w:rsid w:val="00D16463"/>
    <w:rsid w:val="00D23D95"/>
    <w:rsid w:val="00D262B4"/>
    <w:rsid w:val="00D435D1"/>
    <w:rsid w:val="00D50025"/>
    <w:rsid w:val="00D52260"/>
    <w:rsid w:val="00D550D4"/>
    <w:rsid w:val="00D65930"/>
    <w:rsid w:val="00D746E1"/>
    <w:rsid w:val="00D81B40"/>
    <w:rsid w:val="00D95F07"/>
    <w:rsid w:val="00DB2954"/>
    <w:rsid w:val="00DB352D"/>
    <w:rsid w:val="00DD4530"/>
    <w:rsid w:val="00DE3DD3"/>
    <w:rsid w:val="00DE4AB7"/>
    <w:rsid w:val="00E04EF6"/>
    <w:rsid w:val="00E31ED1"/>
    <w:rsid w:val="00E3449E"/>
    <w:rsid w:val="00E35F6B"/>
    <w:rsid w:val="00E57026"/>
    <w:rsid w:val="00E63EAF"/>
    <w:rsid w:val="00E66B7F"/>
    <w:rsid w:val="00E6787C"/>
    <w:rsid w:val="00E7299B"/>
    <w:rsid w:val="00E916D1"/>
    <w:rsid w:val="00EB051D"/>
    <w:rsid w:val="00EB329E"/>
    <w:rsid w:val="00ED44E3"/>
    <w:rsid w:val="00EE7431"/>
    <w:rsid w:val="00F050B5"/>
    <w:rsid w:val="00F06BD1"/>
    <w:rsid w:val="00F127E2"/>
    <w:rsid w:val="00F33613"/>
    <w:rsid w:val="00F35950"/>
    <w:rsid w:val="00F3598A"/>
    <w:rsid w:val="00F41447"/>
    <w:rsid w:val="00F427AE"/>
    <w:rsid w:val="00F43168"/>
    <w:rsid w:val="00F50BD4"/>
    <w:rsid w:val="00F55374"/>
    <w:rsid w:val="00F67C07"/>
    <w:rsid w:val="00F94CC8"/>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yng7" TargetMode="External"/><Relationship Id="rId13" Type="http://schemas.openxmlformats.org/officeDocument/2006/relationships/hyperlink" Target="https://osf.io/k9nrf/"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sf.io/2dm6u/" TargetMode="External"/><Relationship Id="rId17" Type="http://schemas.openxmlformats.org/officeDocument/2006/relationships/hyperlink" Target="https://osf.io/uyng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hs32y/"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2dm6u/"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osf.io/3hjpf" TargetMode="External"/><Relationship Id="rId23" Type="http://schemas.openxmlformats.org/officeDocument/2006/relationships/fontTable" Target="fontTable.xml"/><Relationship Id="rId10" Type="http://schemas.openxmlformats.org/officeDocument/2006/relationships/hyperlink" Target="https://osf.io/a3qj9/"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osf.io/4ecx5/" TargetMode="External"/><Relationship Id="rId14" Type="http://schemas.openxmlformats.org/officeDocument/2006/relationships/hyperlink" Target="https://osf.io/kzchq/"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C9D68-A40C-8C47-BFB2-857AAF8C5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15</Pages>
  <Words>4427</Words>
  <Characters>25239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Ian Hussey</cp:lastModifiedBy>
  <cp:revision>37</cp:revision>
  <dcterms:created xsi:type="dcterms:W3CDTF">2020-06-17T07:18:00Z</dcterms:created>
  <dcterms:modified xsi:type="dcterms:W3CDTF">2020-06-29T15:22:00Z</dcterms:modified>
</cp:coreProperties>
</file>