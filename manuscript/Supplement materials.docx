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tag w:val="goog_rdk_5"/>
        <w:id w:val="1424841608"/>
      </w:sdtPr>
      <w:sdtEndPr/>
      <w:sdtContent>
        <w:p w14:paraId="46A2E992" w14:textId="77777777" w:rsidR="00EB051D" w:rsidRPr="00F127E2" w:rsidRDefault="00EB051D" w:rsidP="00386262">
          <w:pPr>
            <w:spacing w:after="120" w:line="48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127E2">
            <w:rPr>
              <w:rFonts w:ascii="Times New Roman" w:eastAsia="Times New Roman" w:hAnsi="Times New Roman" w:cs="Times New Roman"/>
              <w:sz w:val="24"/>
              <w:szCs w:val="24"/>
            </w:rPr>
            <w:t>Incidental Attitude Formation via the Surveillance Task: A Pre-Registered Replication of Olson and Fazio (2001)</w:t>
          </w:r>
        </w:p>
      </w:sdtContent>
    </w:sdt>
    <w:p w14:paraId="59863028" w14:textId="167664CE" w:rsidR="00EB051D" w:rsidRPr="00F127E2" w:rsidRDefault="00844CCE" w:rsidP="003862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27E2">
        <w:rPr>
          <w:rFonts w:ascii="Times New Roman" w:hAnsi="Times New Roman" w:cs="Times New Roman"/>
          <w:b/>
          <w:bCs/>
          <w:sz w:val="24"/>
          <w:szCs w:val="24"/>
        </w:rPr>
        <w:t>Supplement Materials</w:t>
      </w:r>
    </w:p>
    <w:p w14:paraId="553B414D" w14:textId="131B0A44" w:rsidR="00F55374" w:rsidRPr="00F127E2" w:rsidRDefault="00F55374" w:rsidP="00386262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127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Deviations</w:t>
      </w:r>
      <w:r w:rsidRPr="00F127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</w:t>
      </w:r>
      <w:r w:rsidRPr="00F127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rom the Preregistration</w:t>
      </w:r>
    </w:p>
    <w:p w14:paraId="6B15BAC2" w14:textId="0BD751EC" w:rsidR="00386262" w:rsidRPr="00F127E2" w:rsidRDefault="005C7488" w:rsidP="003862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0" w:author="Ian Hussey" w:date="2020-03-05T15:01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Implementation of the a</w:t>
        </w:r>
      </w:ins>
      <w:del w:id="1" w:author="Ian Hussey" w:date="2020-03-05T15:01:00Z">
        <w:r w:rsidR="00386262" w:rsidRPr="00F127E2" w:rsidDel="005C7488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A</w:delText>
        </w:r>
      </w:del>
      <w:r w:rsidR="00386262" w:rsidRPr="00F127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nalys</w:t>
      </w:r>
      <w:ins w:id="2" w:author="Ian Hussey" w:date="2020-03-05T15:01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es</w:t>
        </w:r>
      </w:ins>
      <w:del w:id="3" w:author="Ian Hussey" w:date="2020-03-05T15:01:00Z">
        <w:r w:rsidR="00386262" w:rsidRPr="00F127E2" w:rsidDel="005C7488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is script</w:delText>
        </w:r>
      </w:del>
      <w:r w:rsidR="00386262" w:rsidRPr="00F127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</w:p>
    <w:p w14:paraId="6455B025" w14:textId="5C875CCD" w:rsidR="003709C4" w:rsidRPr="003709C4" w:rsidRDefault="00386262" w:rsidP="003709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7E2">
        <w:rPr>
          <w:rFonts w:ascii="Times New Roman" w:hAnsi="Times New Roman" w:cs="Times New Roman"/>
          <w:sz w:val="24"/>
          <w:szCs w:val="24"/>
        </w:rPr>
        <w:t>The original preregistered code used a bootstrapping method to calculate effect sizes, CIs, and SE</w:t>
      </w:r>
      <w:del w:id="4" w:author="Ian Hussey" w:date="2020-03-05T14:38:00Z">
        <w:r w:rsidRPr="00F127E2" w:rsidDel="00E66B7F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Pr="00F127E2">
        <w:rPr>
          <w:rFonts w:ascii="Times New Roman" w:hAnsi="Times New Roman" w:cs="Times New Roman"/>
          <w:sz w:val="24"/>
          <w:szCs w:val="24"/>
        </w:rPr>
        <w:t xml:space="preserve">s for </w:t>
      </w:r>
      <w:ins w:id="5" w:author="Ian Hussey" w:date="2020-03-05T14:38:00Z">
        <w:r w:rsidR="00E66B7F">
          <w:rPr>
            <w:rFonts w:ascii="Times New Roman" w:hAnsi="Times New Roman" w:cs="Times New Roman"/>
            <w:sz w:val="24"/>
            <w:szCs w:val="24"/>
          </w:rPr>
          <w:t xml:space="preserve">each data collection site, to be used in the meta analyses </w:t>
        </w:r>
      </w:ins>
      <w:del w:id="6" w:author="Ian Hussey" w:date="2020-03-05T14:38:00Z">
        <w:r w:rsidRPr="00F127E2" w:rsidDel="00E66B7F">
          <w:rPr>
            <w:rFonts w:ascii="Times New Roman" w:hAnsi="Times New Roman" w:cs="Times New Roman"/>
            <w:sz w:val="24"/>
            <w:szCs w:val="24"/>
          </w:rPr>
          <w:delText xml:space="preserve">all the </w:delText>
        </w:r>
      </w:del>
      <w:r w:rsidRPr="00F127E2">
        <w:rPr>
          <w:rFonts w:ascii="Times New Roman" w:hAnsi="Times New Roman" w:cs="Times New Roman"/>
          <w:sz w:val="24"/>
          <w:szCs w:val="24"/>
        </w:rPr>
        <w:t xml:space="preserve">meta-analyses. However, the unexpectedly small number of participants collected at some sites meant that results - particularly heterogeneity </w:t>
      </w:r>
      <w:del w:id="7" w:author="Ian Hussey" w:date="2020-03-05T14:38:00Z">
        <w:r w:rsidRPr="00F127E2" w:rsidDel="00E66B7F">
          <w:rPr>
            <w:rFonts w:ascii="Times New Roman" w:hAnsi="Times New Roman" w:cs="Times New Roman"/>
            <w:sz w:val="24"/>
            <w:szCs w:val="24"/>
          </w:rPr>
          <w:delText xml:space="preserve">effect sizes </w:delText>
        </w:r>
      </w:del>
      <w:ins w:id="8" w:author="Ian Hussey" w:date="2020-03-05T14:38:00Z">
        <w:r w:rsidR="00E66B7F">
          <w:rPr>
            <w:rFonts w:ascii="Times New Roman" w:hAnsi="Times New Roman" w:cs="Times New Roman"/>
            <w:sz w:val="24"/>
            <w:szCs w:val="24"/>
          </w:rPr>
          <w:t xml:space="preserve">metrics </w:t>
        </w:r>
      </w:ins>
      <w:ins w:id="9" w:author="Ian Hussey" w:date="2020-03-05T14:39:00Z">
        <w:r w:rsidR="00E66B7F">
          <w:rPr>
            <w:rFonts w:ascii="Times New Roman" w:hAnsi="Times New Roman" w:cs="Times New Roman"/>
            <w:sz w:val="24"/>
            <w:szCs w:val="24"/>
          </w:rPr>
          <w:t xml:space="preserve">such as </w:t>
        </w:r>
        <w:r w:rsidR="00E66B7F" w:rsidRPr="00E66B7F">
          <w:rPr>
            <w:rFonts w:ascii="Times New Roman" w:hAnsi="Times New Roman" w:cs="Times New Roman"/>
            <w:i/>
            <w:sz w:val="24"/>
            <w:szCs w:val="24"/>
            <w:rPrChange w:id="10" w:author="Ian Hussey" w:date="2020-03-05T14:3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I</w:t>
        </w:r>
        <w:r w:rsidR="00E66B7F" w:rsidRPr="00F37AD7">
          <w:rPr>
            <w:rFonts w:ascii="Times New Roman" w:hAnsi="Times New Roman" w:cs="Times New Roman"/>
            <w:sz w:val="24"/>
            <w:szCs w:val="24"/>
            <w:vertAlign w:val="superscript"/>
          </w:rPr>
          <w:t>2</w:t>
        </w:r>
        <w:r w:rsidR="00E66B7F">
          <w:rPr>
            <w:rFonts w:ascii="Times New Roman" w:hAnsi="Times New Roman" w:cs="Times New Roman"/>
            <w:sz w:val="24"/>
            <w:szCs w:val="24"/>
          </w:rPr>
          <w:t xml:space="preserve"> and </w:t>
        </w:r>
        <w:r w:rsidR="00E66B7F" w:rsidRPr="00E66B7F">
          <w:rPr>
            <w:rFonts w:ascii="Times New Roman" w:hAnsi="Times New Roman" w:cs="Times New Roman"/>
            <w:i/>
            <w:sz w:val="24"/>
            <w:szCs w:val="24"/>
            <w:rPrChange w:id="11" w:author="Ian Hussey" w:date="2020-03-05T14:3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H</w:t>
        </w:r>
        <w:r w:rsidR="00E66B7F" w:rsidRPr="00E66B7F">
          <w:rPr>
            <w:rFonts w:ascii="Times New Roman" w:hAnsi="Times New Roman" w:cs="Times New Roman"/>
            <w:sz w:val="24"/>
            <w:szCs w:val="24"/>
            <w:vertAlign w:val="superscript"/>
            <w:rPrChange w:id="12" w:author="Ian Hussey" w:date="2020-03-05T14:3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2</w:t>
        </w:r>
      </w:ins>
      <w:r w:rsidRPr="00F127E2">
        <w:rPr>
          <w:rFonts w:ascii="Times New Roman" w:hAnsi="Times New Roman" w:cs="Times New Roman"/>
          <w:sz w:val="24"/>
          <w:szCs w:val="24"/>
        </w:rPr>
        <w:t xml:space="preserve">- were </w:t>
      </w:r>
      <w:ins w:id="13" w:author="Ian Hussey" w:date="2020-03-05T14:39:00Z">
        <w:r w:rsidR="00E66B7F">
          <w:rPr>
            <w:rFonts w:ascii="Times New Roman" w:hAnsi="Times New Roman" w:cs="Times New Roman"/>
            <w:sz w:val="24"/>
            <w:szCs w:val="24"/>
          </w:rPr>
          <w:t xml:space="preserve">computationally unstable </w:t>
        </w:r>
      </w:ins>
      <w:del w:id="14" w:author="Ian Hussey" w:date="2020-03-05T14:39:00Z">
        <w:r w:rsidRPr="00F127E2" w:rsidDel="00E66B7F">
          <w:rPr>
            <w:rFonts w:ascii="Times New Roman" w:hAnsi="Times New Roman" w:cs="Times New Roman"/>
            <w:sz w:val="24"/>
            <w:szCs w:val="24"/>
          </w:rPr>
          <w:delText xml:space="preserve">relatively unstable across </w:delText>
        </w:r>
      </w:del>
      <w:ins w:id="15" w:author="Ian Hussey" w:date="2020-03-05T14:39:00Z">
        <w:r w:rsidR="00E66B7F">
          <w:rPr>
            <w:rFonts w:ascii="Times New Roman" w:hAnsi="Times New Roman" w:cs="Times New Roman"/>
            <w:sz w:val="24"/>
            <w:szCs w:val="24"/>
          </w:rPr>
          <w:t xml:space="preserve">when </w:t>
        </w:r>
      </w:ins>
      <w:r w:rsidRPr="00F127E2">
        <w:rPr>
          <w:rFonts w:ascii="Times New Roman" w:hAnsi="Times New Roman" w:cs="Times New Roman"/>
          <w:sz w:val="24"/>
          <w:szCs w:val="24"/>
        </w:rPr>
        <w:t xml:space="preserve">re-running the </w:t>
      </w:r>
      <w:ins w:id="16" w:author="Ian Hussey" w:date="2020-03-05T14:39:00Z">
        <w:r w:rsidR="00E66B7F">
          <w:rPr>
            <w:rFonts w:ascii="Times New Roman" w:hAnsi="Times New Roman" w:cs="Times New Roman"/>
            <w:sz w:val="24"/>
            <w:szCs w:val="24"/>
          </w:rPr>
          <w:t xml:space="preserve">analysis </w:t>
        </w:r>
      </w:ins>
      <w:r w:rsidRPr="00F127E2">
        <w:rPr>
          <w:rFonts w:ascii="Times New Roman" w:hAnsi="Times New Roman" w:cs="Times New Roman"/>
          <w:sz w:val="24"/>
          <w:szCs w:val="24"/>
        </w:rPr>
        <w:t>script. For the sake of computational reproducibility, we</w:t>
      </w:r>
      <w:del w:id="17" w:author="Ian Hussey" w:date="2020-03-05T14:39:00Z">
        <w:r w:rsidR="003709C4" w:rsidDel="00E66B7F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F127E2">
        <w:rPr>
          <w:rFonts w:ascii="Times New Roman" w:hAnsi="Times New Roman" w:cs="Times New Roman"/>
          <w:sz w:val="24"/>
          <w:szCs w:val="24"/>
        </w:rPr>
        <w:t xml:space="preserve"> therefore</w:t>
      </w:r>
      <w:del w:id="18" w:author="Ian Hussey" w:date="2020-03-05T14:39:00Z">
        <w:r w:rsidR="003709C4" w:rsidDel="00E66B7F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F127E2">
        <w:rPr>
          <w:rFonts w:ascii="Times New Roman" w:hAnsi="Times New Roman" w:cs="Times New Roman"/>
          <w:sz w:val="24"/>
          <w:szCs w:val="24"/>
        </w:rPr>
        <w:t xml:space="preserve"> exchange</w:t>
      </w:r>
      <w:ins w:id="19" w:author="Ian Hussey" w:date="2020-03-05T14:39:00Z">
        <w:r w:rsidR="00E66B7F">
          <w:rPr>
            <w:rFonts w:ascii="Times New Roman" w:hAnsi="Times New Roman" w:cs="Times New Roman"/>
            <w:sz w:val="24"/>
            <w:szCs w:val="24"/>
          </w:rPr>
          <w:t>d</w:t>
        </w:r>
      </w:ins>
      <w:r w:rsidRPr="00F127E2">
        <w:rPr>
          <w:rFonts w:ascii="Times New Roman" w:hAnsi="Times New Roman" w:cs="Times New Roman"/>
          <w:sz w:val="24"/>
          <w:szCs w:val="24"/>
        </w:rPr>
        <w:t xml:space="preserve"> the bootstrapping method for the arithmetic method throughout.</w:t>
      </w:r>
      <w:ins w:id="20" w:author="Ian Hussey" w:date="2020-03-05T14:40:00Z">
        <w:r w:rsidR="00E66B7F">
          <w:rPr>
            <w:rFonts w:ascii="Times New Roman" w:hAnsi="Times New Roman" w:cs="Times New Roman"/>
            <w:sz w:val="24"/>
            <w:szCs w:val="24"/>
          </w:rPr>
          <w:t xml:space="preserve"> Inspection of the effect sizes and Cis suggested the impact of this decision on the results was </w:t>
        </w:r>
      </w:ins>
      <w:ins w:id="21" w:author="Ian Hussey" w:date="2020-03-05T14:41:00Z">
        <w:r w:rsidR="00E66B7F">
          <w:rPr>
            <w:rFonts w:ascii="Times New Roman" w:hAnsi="Times New Roman" w:cs="Times New Roman"/>
            <w:sz w:val="24"/>
            <w:szCs w:val="24"/>
          </w:rPr>
          <w:t xml:space="preserve">smaller than Hedge’s </w:t>
        </w:r>
      </w:ins>
      <w:ins w:id="22" w:author="Ian Hussey" w:date="2020-03-05T14:40:00Z">
        <w:r w:rsidR="00E66B7F">
          <w:rPr>
            <w:rFonts w:ascii="Times New Roman" w:hAnsi="Times New Roman" w:cs="Times New Roman"/>
            <w:i/>
            <w:sz w:val="24"/>
            <w:szCs w:val="24"/>
          </w:rPr>
          <w:t>g</w:t>
        </w:r>
        <w:r w:rsidR="00E66B7F">
          <w:rPr>
            <w:rFonts w:ascii="Times New Roman" w:hAnsi="Times New Roman" w:cs="Times New Roman"/>
            <w:sz w:val="24"/>
            <w:szCs w:val="24"/>
          </w:rPr>
          <w:t xml:space="preserve"> = 0.01</w:t>
        </w:r>
      </w:ins>
      <w:ins w:id="23" w:author="Ian Hussey" w:date="2020-03-05T14:41:00Z">
        <w:r w:rsidR="00E66B7F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08BC07F1" w14:textId="52933F28" w:rsidR="003709C4" w:rsidRPr="003709C4" w:rsidRDefault="0091638C" w:rsidP="003709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ins w:id="24" w:author="Ian Hussey" w:date="2020-03-05T14:50:00Z">
        <w:r>
          <w:rPr>
            <w:rFonts w:asciiTheme="majorBidi" w:hAnsiTheme="majorBidi" w:cstheme="majorBidi"/>
            <w:sz w:val="24"/>
            <w:szCs w:val="24"/>
          </w:rPr>
          <w:t xml:space="preserve">This point </w:t>
        </w:r>
      </w:ins>
      <w:ins w:id="25" w:author="Ian Hussey" w:date="2020-03-05T14:51:00Z">
        <w:r>
          <w:rPr>
            <w:rFonts w:asciiTheme="majorBidi" w:hAnsiTheme="majorBidi" w:cstheme="majorBidi"/>
            <w:sz w:val="24"/>
            <w:szCs w:val="24"/>
          </w:rPr>
          <w:t xml:space="preserve">is not technically a deviation from the preregistration, but rather an elaboration of the implementation of our </w:t>
        </w:r>
      </w:ins>
      <w:ins w:id="26" w:author="Ian Hussey" w:date="2020-03-05T14:52:00Z">
        <w:r>
          <w:rPr>
            <w:rFonts w:asciiTheme="majorBidi" w:hAnsiTheme="majorBidi" w:cstheme="majorBidi"/>
            <w:sz w:val="24"/>
            <w:szCs w:val="24"/>
          </w:rPr>
          <w:t xml:space="preserve">preregistered analyses. </w:t>
        </w:r>
      </w:ins>
      <w:r w:rsidR="003709C4" w:rsidRPr="003709C4">
        <w:rPr>
          <w:rFonts w:asciiTheme="majorBidi" w:hAnsiTheme="majorBidi" w:cstheme="majorBidi"/>
          <w:sz w:val="24"/>
          <w:szCs w:val="24"/>
        </w:rPr>
        <w:t>For the moderation of EC effect by individuals' awareness analyses, the “</w:t>
      </w:r>
      <w:ins w:id="27" w:author="Ian Hussey" w:date="2020-03-05T14:41:00Z">
        <w:r w:rsidR="00264177">
          <w:rPr>
            <w:rFonts w:asciiTheme="majorBidi" w:hAnsiTheme="majorBidi" w:cstheme="majorBidi"/>
            <w:sz w:val="24"/>
            <w:szCs w:val="24"/>
          </w:rPr>
          <w:t>m</w:t>
        </w:r>
      </w:ins>
      <w:del w:id="28" w:author="Ian Hussey" w:date="2020-03-05T14:41:00Z">
        <w:r w:rsidR="003709C4" w:rsidRPr="003709C4" w:rsidDel="00264177">
          <w:rPr>
            <w:rFonts w:asciiTheme="majorBidi" w:hAnsiTheme="majorBidi" w:cstheme="majorBidi"/>
            <w:sz w:val="24"/>
            <w:szCs w:val="24"/>
          </w:rPr>
          <w:delText>M</w:delText>
        </w:r>
      </w:del>
      <w:r w:rsidR="003709C4" w:rsidRPr="003709C4">
        <w:rPr>
          <w:rFonts w:asciiTheme="majorBidi" w:hAnsiTheme="majorBidi" w:cstheme="majorBidi"/>
          <w:sz w:val="24"/>
          <w:szCs w:val="24"/>
        </w:rPr>
        <w:t xml:space="preserve">etafor” </w:t>
      </w:r>
      <w:ins w:id="29" w:author="Ian Hussey" w:date="2020-03-05T14:41:00Z">
        <w:r w:rsidR="00264177">
          <w:rPr>
            <w:rFonts w:asciiTheme="majorBidi" w:hAnsiTheme="majorBidi" w:cstheme="majorBidi"/>
            <w:sz w:val="24"/>
            <w:szCs w:val="24"/>
          </w:rPr>
          <w:t xml:space="preserve">R </w:t>
        </w:r>
      </w:ins>
      <w:r w:rsidR="003709C4" w:rsidRPr="003709C4">
        <w:rPr>
          <w:rFonts w:asciiTheme="majorBidi" w:hAnsiTheme="majorBidi" w:cstheme="majorBidi"/>
          <w:sz w:val="24"/>
          <w:szCs w:val="24"/>
        </w:rPr>
        <w:t>package by default treatment codes the conditions</w:t>
      </w:r>
      <w:ins w:id="30" w:author="Ian Hussey" w:date="2020-03-05T14:41:00Z">
        <w:r w:rsidR="00264177">
          <w:rPr>
            <w:rFonts w:asciiTheme="majorBidi" w:hAnsiTheme="majorBidi" w:cstheme="majorBidi"/>
            <w:sz w:val="24"/>
            <w:szCs w:val="24"/>
          </w:rPr>
          <w:t xml:space="preserve">. As such, its output </w:t>
        </w:r>
      </w:ins>
      <w:ins w:id="31" w:author="Ian Hussey" w:date="2020-03-05T14:42:00Z">
        <w:r w:rsidR="00264177">
          <w:rPr>
            <w:rFonts w:asciiTheme="majorBidi" w:hAnsiTheme="majorBidi" w:cstheme="majorBidi"/>
            <w:sz w:val="24"/>
            <w:szCs w:val="24"/>
          </w:rPr>
          <w:t>provide p and z values for the model intercept (i.e., no awareness condition) and the difference between the two conditions, but not for the awareness condition by itse</w:t>
        </w:r>
      </w:ins>
      <w:ins w:id="32" w:author="Ian Hussey" w:date="2020-03-05T14:43:00Z">
        <w:r w:rsidR="00264177">
          <w:rPr>
            <w:rFonts w:asciiTheme="majorBidi" w:hAnsiTheme="majorBidi" w:cstheme="majorBidi"/>
            <w:sz w:val="24"/>
            <w:szCs w:val="24"/>
          </w:rPr>
          <w:t xml:space="preserve">lf. However, our preregistration stated that we would report p and z values for both conditions individually. It should also be noted that, because the moderation </w:t>
        </w:r>
      </w:ins>
      <w:ins w:id="33" w:author="Ian Hussey" w:date="2020-03-05T14:44:00Z">
        <w:r w:rsidR="00264177">
          <w:rPr>
            <w:rFonts w:asciiTheme="majorBidi" w:hAnsiTheme="majorBidi" w:cstheme="majorBidi"/>
            <w:sz w:val="24"/>
            <w:szCs w:val="24"/>
          </w:rPr>
          <w:t>model in principle can provide different estimates for the no awareness condition when considered in a regular meta analysis vs in the multilevel moderation meta analysis</w:t>
        </w:r>
      </w:ins>
      <w:ins w:id="34" w:author="Ian Hussey" w:date="2020-03-05T14:45:00Z">
        <w:r w:rsidR="00264177">
          <w:rPr>
            <w:rFonts w:asciiTheme="majorBidi" w:hAnsiTheme="majorBidi" w:cstheme="majorBidi"/>
            <w:sz w:val="24"/>
            <w:szCs w:val="24"/>
          </w:rPr>
          <w:t xml:space="preserve">, we therefore elected to provide an estimate of the effect in the aware </w:t>
        </w:r>
        <w:r w:rsidR="00264177">
          <w:rPr>
            <w:rFonts w:asciiTheme="majorBidi" w:hAnsiTheme="majorBidi" w:cstheme="majorBidi"/>
            <w:sz w:val="24"/>
            <w:szCs w:val="24"/>
          </w:rPr>
          <w:lastRenderedPageBreak/>
          <w:t xml:space="preserve">condition using the same method as in the preregistered analyses for the unaware condition. </w:t>
        </w:r>
      </w:ins>
      <w:ins w:id="35" w:author="Ian Hussey" w:date="2020-03-05T14:43:00Z">
        <w:r w:rsidR="00264177">
          <w:rPr>
            <w:rFonts w:asciiTheme="majorBidi" w:hAnsiTheme="majorBidi" w:cstheme="majorBidi"/>
            <w:sz w:val="24"/>
            <w:szCs w:val="24"/>
          </w:rPr>
          <w:t>In order to do this</w:t>
        </w:r>
      </w:ins>
      <w:del w:id="36" w:author="Ian Hussey" w:date="2020-03-05T14:41:00Z">
        <w:r w:rsidR="003709C4" w:rsidRPr="003709C4" w:rsidDel="00264177">
          <w:rPr>
            <w:rFonts w:asciiTheme="majorBidi" w:hAnsiTheme="majorBidi" w:cstheme="majorBidi"/>
            <w:sz w:val="24"/>
            <w:szCs w:val="24"/>
          </w:rPr>
          <w:delText>,</w:delText>
        </w:r>
      </w:del>
      <w:del w:id="37" w:author="Ian Hussey" w:date="2020-03-05T14:42:00Z">
        <w:r w:rsidR="003709C4" w:rsidRPr="003709C4" w:rsidDel="00264177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del w:id="38" w:author="Ian Hussey" w:date="2020-03-05T14:43:00Z">
        <w:r w:rsidR="003709C4" w:rsidRPr="003709C4" w:rsidDel="00264177">
          <w:rPr>
            <w:rFonts w:asciiTheme="majorBidi" w:hAnsiTheme="majorBidi" w:cstheme="majorBidi"/>
            <w:sz w:val="24"/>
            <w:szCs w:val="24"/>
          </w:rPr>
          <w:delText xml:space="preserve">so results from these analyses refer to the difference between the conditions. </w:delText>
        </w:r>
      </w:del>
      <w:del w:id="39" w:author="Ian Hussey" w:date="2020-03-05T14:46:00Z">
        <w:r w:rsidR="003709C4" w:rsidRPr="003709C4" w:rsidDel="00264177">
          <w:rPr>
            <w:rFonts w:asciiTheme="majorBidi" w:hAnsiTheme="majorBidi" w:cstheme="majorBidi"/>
            <w:sz w:val="24"/>
            <w:szCs w:val="24"/>
          </w:rPr>
          <w:delText>To obtain the p and z values for the effect in the “aware” group</w:delText>
        </w:r>
      </w:del>
      <w:r w:rsidR="003709C4" w:rsidRPr="003709C4">
        <w:rPr>
          <w:rFonts w:asciiTheme="majorBidi" w:hAnsiTheme="majorBidi" w:cstheme="majorBidi"/>
          <w:sz w:val="24"/>
          <w:szCs w:val="24"/>
        </w:rPr>
        <w:t xml:space="preserve">, we </w:t>
      </w:r>
      <w:ins w:id="40" w:author="Ian Hussey" w:date="2020-03-05T14:46:00Z">
        <w:r w:rsidR="00264177">
          <w:rPr>
            <w:rFonts w:asciiTheme="majorBidi" w:hAnsiTheme="majorBidi" w:cstheme="majorBidi"/>
            <w:sz w:val="24"/>
            <w:szCs w:val="24"/>
          </w:rPr>
          <w:t xml:space="preserve">fitted </w:t>
        </w:r>
      </w:ins>
      <w:del w:id="41" w:author="Ian Hussey" w:date="2020-03-05T14:46:00Z">
        <w:r w:rsidR="003709C4" w:rsidRPr="003709C4" w:rsidDel="00264177">
          <w:rPr>
            <w:rFonts w:asciiTheme="majorBidi" w:hAnsiTheme="majorBidi" w:cstheme="majorBidi"/>
            <w:sz w:val="24"/>
            <w:szCs w:val="24"/>
          </w:rPr>
          <w:delText xml:space="preserve">added to the code a </w:delText>
        </w:r>
      </w:del>
      <w:r w:rsidR="003709C4" w:rsidRPr="003709C4">
        <w:rPr>
          <w:rFonts w:asciiTheme="majorBidi" w:hAnsiTheme="majorBidi" w:cstheme="majorBidi"/>
          <w:sz w:val="24"/>
          <w:szCs w:val="24"/>
        </w:rPr>
        <w:t xml:space="preserve">(not-preregistered) </w:t>
      </w:r>
      <w:ins w:id="42" w:author="Ian Hussey" w:date="2020-03-05T14:46:00Z">
        <w:r w:rsidR="00264177">
          <w:rPr>
            <w:rFonts w:asciiTheme="majorBidi" w:hAnsiTheme="majorBidi" w:cstheme="majorBidi"/>
            <w:sz w:val="24"/>
            <w:szCs w:val="24"/>
          </w:rPr>
          <w:t>meta</w:t>
        </w:r>
      </w:ins>
      <w:ins w:id="43" w:author="Ian Hussey" w:date="2020-03-05T15:33:00Z">
        <w:r w:rsidR="003E1702">
          <w:rPr>
            <w:rFonts w:asciiTheme="majorBidi" w:hAnsiTheme="majorBidi" w:cstheme="majorBidi"/>
            <w:sz w:val="24"/>
            <w:szCs w:val="24"/>
          </w:rPr>
          <w:t>-</w:t>
        </w:r>
      </w:ins>
      <w:ins w:id="44" w:author="Ian Hussey" w:date="2020-03-05T14:46:00Z">
        <w:r w:rsidR="00264177">
          <w:rPr>
            <w:rFonts w:asciiTheme="majorBidi" w:hAnsiTheme="majorBidi" w:cstheme="majorBidi"/>
            <w:sz w:val="24"/>
            <w:szCs w:val="24"/>
          </w:rPr>
          <w:t xml:space="preserve">analysis </w:t>
        </w:r>
      </w:ins>
      <w:del w:id="45" w:author="Ian Hussey" w:date="2020-03-05T14:46:00Z">
        <w:r w:rsidR="003709C4" w:rsidRPr="003709C4" w:rsidDel="00264177">
          <w:rPr>
            <w:rFonts w:asciiTheme="majorBidi" w:hAnsiTheme="majorBidi" w:cstheme="majorBidi"/>
            <w:sz w:val="24"/>
            <w:szCs w:val="24"/>
          </w:rPr>
          <w:delText xml:space="preserve">refined </w:delText>
        </w:r>
      </w:del>
      <w:r w:rsidR="003709C4" w:rsidRPr="003709C4">
        <w:rPr>
          <w:rFonts w:asciiTheme="majorBidi" w:hAnsiTheme="majorBidi" w:cstheme="majorBidi"/>
          <w:sz w:val="24"/>
          <w:szCs w:val="24"/>
        </w:rPr>
        <w:t>model</w:t>
      </w:r>
      <w:ins w:id="46" w:author="Ian Hussey" w:date="2020-03-05T14:46:00Z">
        <w:r w:rsidR="00264177">
          <w:rPr>
            <w:rFonts w:asciiTheme="majorBidi" w:hAnsiTheme="majorBidi" w:cstheme="majorBidi"/>
            <w:sz w:val="24"/>
            <w:szCs w:val="24"/>
          </w:rPr>
          <w:t xml:space="preserve">s </w:t>
        </w:r>
      </w:ins>
      <w:del w:id="47" w:author="Ian Hussey" w:date="2020-03-05T14:46:00Z">
        <w:r w:rsidR="003709C4" w:rsidRPr="003709C4" w:rsidDel="00264177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del w:id="48" w:author="Ian Hussey" w:date="2020-03-05T14:47:00Z">
        <w:r w:rsidR="003709C4" w:rsidRPr="003709C4" w:rsidDel="00264177">
          <w:rPr>
            <w:rFonts w:asciiTheme="majorBidi" w:hAnsiTheme="majorBidi" w:cstheme="majorBidi"/>
            <w:sz w:val="24"/>
            <w:szCs w:val="24"/>
          </w:rPr>
          <w:delText>that</w:delText>
        </w:r>
      </w:del>
      <w:ins w:id="49" w:author="Ian Hussey" w:date="2020-03-05T14:47:00Z">
        <w:r w:rsidR="00264177">
          <w:rPr>
            <w:rFonts w:asciiTheme="majorBidi" w:hAnsiTheme="majorBidi" w:cstheme="majorBidi"/>
            <w:sz w:val="24"/>
            <w:szCs w:val="24"/>
          </w:rPr>
          <w:t>which</w:t>
        </w:r>
      </w:ins>
      <w:r w:rsidR="003709C4" w:rsidRPr="003709C4">
        <w:rPr>
          <w:rFonts w:asciiTheme="majorBidi" w:hAnsiTheme="majorBidi" w:cstheme="majorBidi"/>
          <w:sz w:val="24"/>
          <w:szCs w:val="24"/>
        </w:rPr>
        <w:t xml:space="preserve"> include</w:t>
      </w:r>
      <w:ins w:id="50" w:author="Ian Hussey" w:date="2020-03-05T14:46:00Z">
        <w:r w:rsidR="00264177">
          <w:rPr>
            <w:rFonts w:asciiTheme="majorBidi" w:hAnsiTheme="majorBidi" w:cstheme="majorBidi"/>
            <w:sz w:val="24"/>
            <w:szCs w:val="24"/>
          </w:rPr>
          <w:t>d</w:t>
        </w:r>
      </w:ins>
      <w:r w:rsidR="003709C4" w:rsidRPr="003709C4">
        <w:rPr>
          <w:rFonts w:asciiTheme="majorBidi" w:hAnsiTheme="majorBidi" w:cstheme="majorBidi"/>
          <w:sz w:val="24"/>
          <w:szCs w:val="24"/>
        </w:rPr>
        <w:t xml:space="preserve"> only aware participants. </w:t>
      </w:r>
      <w:ins w:id="51" w:author="Ian Hussey" w:date="2020-03-05T14:46:00Z">
        <w:r w:rsidR="00264177">
          <w:rPr>
            <w:rFonts w:asciiTheme="majorBidi" w:hAnsiTheme="majorBidi" w:cstheme="majorBidi"/>
            <w:sz w:val="24"/>
            <w:szCs w:val="24"/>
          </w:rPr>
          <w:t xml:space="preserve">Estimates </w:t>
        </w:r>
      </w:ins>
      <w:ins w:id="52" w:author="Ian Hussey" w:date="2020-03-05T14:47:00Z">
        <w:r>
          <w:rPr>
            <w:rFonts w:asciiTheme="majorBidi" w:hAnsiTheme="majorBidi" w:cstheme="majorBidi"/>
            <w:sz w:val="24"/>
            <w:szCs w:val="24"/>
          </w:rPr>
          <w:t xml:space="preserve">of effect size </w:t>
        </w:r>
      </w:ins>
      <w:ins w:id="53" w:author="Ian Hussey" w:date="2020-03-05T14:46:00Z">
        <w:r w:rsidR="00264177">
          <w:rPr>
            <w:rFonts w:asciiTheme="majorBidi" w:hAnsiTheme="majorBidi" w:cstheme="majorBidi"/>
            <w:sz w:val="24"/>
            <w:szCs w:val="24"/>
          </w:rPr>
          <w:t xml:space="preserve">for both aware and unaware conditions </w:t>
        </w:r>
      </w:ins>
      <w:ins w:id="54" w:author="Ian Hussey" w:date="2020-03-05T14:47:00Z">
        <w:r>
          <w:rPr>
            <w:rFonts w:asciiTheme="majorBidi" w:hAnsiTheme="majorBidi" w:cstheme="majorBidi"/>
            <w:sz w:val="24"/>
            <w:szCs w:val="24"/>
          </w:rPr>
          <w:t xml:space="preserve">reported in the manuscript therefore come from separate models </w:t>
        </w:r>
      </w:ins>
      <w:ins w:id="55" w:author="Ian Hussey" w:date="2020-03-05T14:48:00Z">
        <w:r>
          <w:rPr>
            <w:rFonts w:asciiTheme="majorBidi" w:hAnsiTheme="majorBidi" w:cstheme="majorBidi"/>
            <w:sz w:val="24"/>
            <w:szCs w:val="24"/>
          </w:rPr>
          <w:t xml:space="preserve">fitted to each </w:t>
        </w:r>
      </w:ins>
      <w:ins w:id="56" w:author="Ian Hussey" w:date="2020-03-05T14:49:00Z">
        <w:r>
          <w:rPr>
            <w:rFonts w:asciiTheme="majorBidi" w:hAnsiTheme="majorBidi" w:cstheme="majorBidi"/>
            <w:sz w:val="24"/>
            <w:szCs w:val="24"/>
          </w:rPr>
          <w:t>condition</w:t>
        </w:r>
      </w:ins>
      <w:ins w:id="57" w:author="Ian Hussey" w:date="2020-03-05T14:48:00Z">
        <w:r>
          <w:rPr>
            <w:rFonts w:asciiTheme="majorBidi" w:hAnsiTheme="majorBidi" w:cstheme="majorBidi"/>
            <w:sz w:val="24"/>
            <w:szCs w:val="24"/>
          </w:rPr>
          <w:t xml:space="preserve">. </w:t>
        </w:r>
        <w:r w:rsidRPr="0091638C">
          <w:rPr>
            <w:rFonts w:asciiTheme="majorBidi" w:hAnsiTheme="majorBidi" w:cstheme="majorBidi"/>
            <w:i/>
            <w:sz w:val="24"/>
            <w:szCs w:val="24"/>
            <w:rPrChange w:id="58" w:author="Ian Hussey" w:date="2020-03-05T14:48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p</w:t>
        </w:r>
        <w:r>
          <w:rPr>
            <w:rFonts w:asciiTheme="majorBidi" w:hAnsiTheme="majorBidi" w:cstheme="majorBidi"/>
            <w:i/>
            <w:sz w:val="24"/>
            <w:szCs w:val="24"/>
          </w:rPr>
          <w:t xml:space="preserve"> </w:t>
        </w:r>
        <w:r>
          <w:rPr>
            <w:rFonts w:asciiTheme="majorBidi" w:hAnsiTheme="majorBidi" w:cstheme="majorBidi"/>
            <w:sz w:val="24"/>
            <w:szCs w:val="24"/>
          </w:rPr>
          <w:t xml:space="preserve">and </w:t>
        </w:r>
        <w:r w:rsidRPr="0091638C">
          <w:rPr>
            <w:rFonts w:asciiTheme="majorBidi" w:hAnsiTheme="majorBidi" w:cstheme="majorBidi"/>
            <w:i/>
            <w:sz w:val="24"/>
            <w:szCs w:val="24"/>
            <w:rPrChange w:id="59" w:author="Ian Hussey" w:date="2020-03-05T14:48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z</w:t>
        </w:r>
        <w:r>
          <w:rPr>
            <w:rFonts w:asciiTheme="majorBidi" w:hAnsiTheme="majorBidi" w:cstheme="majorBidi"/>
            <w:sz w:val="24"/>
            <w:szCs w:val="24"/>
          </w:rPr>
          <w:t xml:space="preserve"> values for differences between these conditions were calculated from the preregistered</w:t>
        </w:r>
      </w:ins>
      <w:ins w:id="60" w:author="Ian Hussey" w:date="2020-03-05T14:49:00Z">
        <w:r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ins w:id="61" w:author="Ian Hussey" w:date="2020-03-05T14:48:00Z">
        <w:r>
          <w:rPr>
            <w:rFonts w:asciiTheme="majorBidi" w:hAnsiTheme="majorBidi" w:cstheme="majorBidi"/>
            <w:sz w:val="24"/>
            <w:szCs w:val="24"/>
          </w:rPr>
          <w:t>multilevel moderator meta analyses</w:t>
        </w:r>
      </w:ins>
      <w:ins w:id="62" w:author="Ian Hussey" w:date="2020-03-05T14:49:00Z">
        <w:r>
          <w:rPr>
            <w:rFonts w:asciiTheme="majorBidi" w:hAnsiTheme="majorBidi" w:cstheme="majorBidi"/>
            <w:sz w:val="24"/>
            <w:szCs w:val="24"/>
          </w:rPr>
          <w:t>.</w:t>
        </w:r>
      </w:ins>
      <w:ins w:id="63" w:author="Ian Hussey" w:date="2020-03-05T14:48:00Z">
        <w:r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ins w:id="64" w:author="Ian Hussey" w:date="2020-03-05T14:49:00Z">
        <w:r>
          <w:rPr>
            <w:rFonts w:asciiTheme="majorBidi" w:hAnsiTheme="majorBidi" w:cstheme="majorBidi"/>
            <w:sz w:val="24"/>
            <w:szCs w:val="24"/>
          </w:rPr>
          <w:t xml:space="preserve">Comparison of the estimates for </w:t>
        </w:r>
      </w:ins>
      <w:ins w:id="65" w:author="Ian Hussey" w:date="2020-03-05T14:50:00Z">
        <w:r>
          <w:rPr>
            <w:rFonts w:asciiTheme="majorBidi" w:hAnsiTheme="majorBidi" w:cstheme="majorBidi"/>
            <w:sz w:val="24"/>
            <w:szCs w:val="24"/>
          </w:rPr>
          <w:t>estimates and CIs for each condition between the two methods (i.e., separate meta analyses by condition vs. multilevel moderator meta analyses including both)</w:t>
        </w:r>
      </w:ins>
      <w:ins w:id="66" w:author="Ian Hussey" w:date="2020-03-05T14:53:00Z">
        <w:r>
          <w:rPr>
            <w:rFonts w:asciiTheme="majorBidi" w:hAnsiTheme="majorBidi" w:cstheme="majorBidi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 xml:space="preserve">was smaller than Hedge’s </w:t>
        </w:r>
        <w:r>
          <w:rPr>
            <w:rFonts w:ascii="Times New Roman" w:hAnsi="Times New Roman" w:cs="Times New Roman"/>
            <w:i/>
            <w:sz w:val="24"/>
            <w:szCs w:val="24"/>
          </w:rPr>
          <w:t>g</w:t>
        </w:r>
        <w:r>
          <w:rPr>
            <w:rFonts w:ascii="Times New Roman" w:hAnsi="Times New Roman" w:cs="Times New Roman"/>
            <w:sz w:val="24"/>
            <w:szCs w:val="24"/>
          </w:rPr>
          <w:t xml:space="preserve"> = 0.01.</w:t>
        </w:r>
      </w:ins>
      <w:del w:id="67" w:author="Ian Hussey" w:date="2020-03-05T14:49:00Z">
        <w:r w:rsidR="003709C4" w:rsidRPr="003709C4" w:rsidDel="0091638C">
          <w:rPr>
            <w:rFonts w:asciiTheme="majorBidi" w:hAnsiTheme="majorBidi" w:cstheme="majorBidi"/>
            <w:sz w:val="24"/>
            <w:szCs w:val="24"/>
          </w:rPr>
          <w:delText>The results of this test are only to obtain z and p values for the “aware” group effect as being different from zero.</w:delText>
        </w:r>
      </w:del>
    </w:p>
    <w:p w14:paraId="0F12E9CE" w14:textId="77777777" w:rsidR="003709C4" w:rsidRPr="003709C4" w:rsidRDefault="001A713F" w:rsidP="003709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9C4">
        <w:rPr>
          <w:rFonts w:ascii="Times New Roman" w:hAnsi="Times New Roman" w:cs="Times New Roman"/>
          <w:b/>
          <w:sz w:val="24"/>
          <w:szCs w:val="24"/>
        </w:rPr>
        <w:t>Sampling Strategy</w:t>
      </w:r>
    </w:p>
    <w:p w14:paraId="15935CEF" w14:textId="75EAC9AE" w:rsidR="003709C4" w:rsidRDefault="003709C4" w:rsidP="003709C4">
      <w:pPr>
        <w:pStyle w:val="ListParagraph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3709C4">
        <w:rPr>
          <w:rFonts w:ascii="Times New Roman" w:hAnsi="Times New Roman" w:cs="Times New Roman"/>
          <w:bCs/>
          <w:sz w:val="24"/>
          <w:szCs w:val="24"/>
        </w:rPr>
        <w:t xml:space="preserve">The original preregistered sample strategy was that Each lab will collect data from </w:t>
      </w:r>
      <w:ins w:id="68" w:author="Ian Hussey" w:date="2020-03-05T15:02:00Z">
        <w:r w:rsidR="005C7488">
          <w:rPr>
            <w:rFonts w:ascii="Times New Roman" w:hAnsi="Times New Roman" w:cs="Times New Roman"/>
            <w:bCs/>
            <w:sz w:val="24"/>
            <w:szCs w:val="24"/>
          </w:rPr>
          <w:t xml:space="preserve">between </w:t>
        </w:r>
      </w:ins>
      <w:del w:id="69" w:author="Ian Hussey" w:date="2020-03-05T15:02:00Z">
        <w:r w:rsidRPr="003709C4" w:rsidDel="005C7488">
          <w:rPr>
            <w:rFonts w:ascii="Times New Roman" w:hAnsi="Times New Roman" w:cs="Times New Roman"/>
            <w:bCs/>
            <w:sz w:val="24"/>
            <w:szCs w:val="24"/>
          </w:rPr>
          <w:delText xml:space="preserve">at least </w:delText>
        </w:r>
      </w:del>
      <w:r w:rsidRPr="003709C4">
        <w:rPr>
          <w:rFonts w:ascii="Times New Roman" w:hAnsi="Times New Roman" w:cs="Times New Roman"/>
          <w:bCs/>
          <w:sz w:val="24"/>
          <w:szCs w:val="24"/>
        </w:rPr>
        <w:t xml:space="preserve">100 </w:t>
      </w:r>
      <w:ins w:id="70" w:author="Ian Hussey" w:date="2020-03-05T15:02:00Z">
        <w:r w:rsidR="005C7488">
          <w:rPr>
            <w:rFonts w:ascii="Times New Roman" w:hAnsi="Times New Roman" w:cs="Times New Roman"/>
            <w:bCs/>
            <w:sz w:val="24"/>
            <w:szCs w:val="24"/>
          </w:rPr>
          <w:t xml:space="preserve">to 150 </w:t>
        </w:r>
      </w:ins>
      <w:r w:rsidRPr="003709C4">
        <w:rPr>
          <w:rFonts w:ascii="Times New Roman" w:hAnsi="Times New Roman" w:cs="Times New Roman"/>
          <w:bCs/>
          <w:sz w:val="24"/>
          <w:szCs w:val="24"/>
        </w:rPr>
        <w:t xml:space="preserve">participants, based on their local resources. We had a hard deadline </w:t>
      </w:r>
      <w:ins w:id="71" w:author="Ian Hussey" w:date="2020-03-05T15:02:00Z">
        <w:r w:rsidR="005C7488">
          <w:rPr>
            <w:rFonts w:ascii="Times New Roman" w:hAnsi="Times New Roman" w:cs="Times New Roman"/>
            <w:bCs/>
            <w:sz w:val="24"/>
            <w:szCs w:val="24"/>
          </w:rPr>
          <w:t xml:space="preserve">of the end of Semester 1 2020 </w:t>
        </w:r>
      </w:ins>
      <w:r w:rsidRPr="003709C4">
        <w:rPr>
          <w:rFonts w:ascii="Times New Roman" w:hAnsi="Times New Roman" w:cs="Times New Roman"/>
          <w:bCs/>
          <w:sz w:val="24"/>
          <w:szCs w:val="24"/>
        </w:rPr>
        <w:t>for completing this project</w:t>
      </w:r>
      <w:ins w:id="72" w:author="Ian Hussey" w:date="2020-03-05T15:02:00Z">
        <w:r w:rsidR="005C7488">
          <w:rPr>
            <w:rFonts w:ascii="Times New Roman" w:hAnsi="Times New Roman" w:cs="Times New Roman"/>
            <w:bCs/>
            <w:sz w:val="24"/>
            <w:szCs w:val="24"/>
          </w:rPr>
          <w:t xml:space="preserve"> (i.e., submitting the manuscript for Stage 2 RR review)</w:t>
        </w:r>
      </w:ins>
      <w:r w:rsidRPr="003709C4">
        <w:rPr>
          <w:rFonts w:ascii="Times New Roman" w:hAnsi="Times New Roman" w:cs="Times New Roman"/>
          <w:bCs/>
          <w:sz w:val="24"/>
          <w:szCs w:val="24"/>
        </w:rPr>
        <w:t xml:space="preserve">, and data collection were originally </w:t>
      </w:r>
      <w:del w:id="73" w:author="Ian Hussey" w:date="2020-03-05T14:53:00Z">
        <w:r w:rsidRPr="003709C4" w:rsidDel="0091638C">
          <w:rPr>
            <w:rFonts w:ascii="Times New Roman" w:hAnsi="Times New Roman" w:cs="Times New Roman"/>
            <w:bCs/>
            <w:sz w:val="24"/>
            <w:szCs w:val="24"/>
          </w:rPr>
          <w:delText xml:space="preserve">planned </w:delText>
        </w:r>
      </w:del>
      <w:ins w:id="74" w:author="Ian Hussey" w:date="2020-03-05T14:53:00Z">
        <w:r w:rsidR="0091638C">
          <w:rPr>
            <w:rFonts w:ascii="Times New Roman" w:hAnsi="Times New Roman" w:cs="Times New Roman"/>
            <w:bCs/>
            <w:sz w:val="24"/>
            <w:szCs w:val="24"/>
          </w:rPr>
          <w:t>expected</w:t>
        </w:r>
        <w:r w:rsidR="0091638C" w:rsidRPr="003709C4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</w:ins>
      <w:r w:rsidRPr="003709C4">
        <w:rPr>
          <w:rFonts w:ascii="Times New Roman" w:hAnsi="Times New Roman" w:cs="Times New Roman"/>
          <w:bCs/>
          <w:sz w:val="24"/>
          <w:szCs w:val="24"/>
        </w:rPr>
        <w:t>to end before Christmas. However, the lab of the original author experienced some unexpected delays in the collection of the data</w:t>
      </w:r>
      <w:ins w:id="75" w:author="Ian Hussey" w:date="2020-03-05T15:03:00Z">
        <w:r w:rsidR="005C7488">
          <w:rPr>
            <w:rFonts w:ascii="Times New Roman" w:hAnsi="Times New Roman" w:cs="Times New Roman"/>
            <w:bCs/>
            <w:sz w:val="24"/>
            <w:szCs w:val="24"/>
          </w:rPr>
          <w:t>, requiring us to update our data collection stopping rule</w:t>
        </w:r>
      </w:ins>
      <w:r w:rsidRPr="003709C4">
        <w:rPr>
          <w:rFonts w:ascii="Times New Roman" w:hAnsi="Times New Roman" w:cs="Times New Roman"/>
          <w:bCs/>
          <w:sz w:val="24"/>
          <w:szCs w:val="24"/>
        </w:rPr>
        <w:t>.</w:t>
      </w:r>
      <w:del w:id="76" w:author="Ian Hussey" w:date="2020-03-05T15:04:00Z">
        <w:r w:rsidRPr="003709C4" w:rsidDel="005C7488">
          <w:rPr>
            <w:rFonts w:ascii="Times New Roman" w:hAnsi="Times New Roman" w:cs="Times New Roman"/>
            <w:bCs/>
            <w:sz w:val="24"/>
            <w:szCs w:val="24"/>
          </w:rPr>
          <w:delText xml:space="preserve"> </w:delText>
        </w:r>
      </w:del>
      <w:ins w:id="77" w:author="Ian Hussey" w:date="2020-03-05T15:04:00Z">
        <w:r w:rsidR="005C7488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</w:ins>
      <w:del w:id="78" w:author="Ian Hussey" w:date="2020-03-05T14:55:00Z">
        <w:r w:rsidRPr="003709C4" w:rsidDel="0091638C">
          <w:rPr>
            <w:rFonts w:ascii="Times New Roman" w:hAnsi="Times New Roman" w:cs="Times New Roman"/>
            <w:bCs/>
            <w:sz w:val="24"/>
            <w:szCs w:val="24"/>
          </w:rPr>
          <w:delText>Because we wanted to</w:delText>
        </w:r>
      </w:del>
      <w:ins w:id="79" w:author="Ian Hussey" w:date="2020-03-05T14:55:00Z">
        <w:r w:rsidR="0091638C">
          <w:rPr>
            <w:rFonts w:ascii="Times New Roman" w:hAnsi="Times New Roman" w:cs="Times New Roman"/>
            <w:bCs/>
            <w:sz w:val="24"/>
            <w:szCs w:val="24"/>
          </w:rPr>
          <w:t>We wished to</w:t>
        </w:r>
      </w:ins>
      <w:r w:rsidRPr="003709C4">
        <w:rPr>
          <w:rFonts w:ascii="Times New Roman" w:hAnsi="Times New Roman" w:cs="Times New Roman"/>
          <w:bCs/>
          <w:sz w:val="24"/>
          <w:szCs w:val="24"/>
        </w:rPr>
        <w:t xml:space="preserve"> </w:t>
      </w:r>
      <w:ins w:id="80" w:author="Ian Hussey" w:date="2020-03-05T14:54:00Z">
        <w:r w:rsidR="0091638C">
          <w:rPr>
            <w:rFonts w:ascii="Times New Roman" w:hAnsi="Times New Roman" w:cs="Times New Roman"/>
            <w:bCs/>
            <w:sz w:val="24"/>
            <w:szCs w:val="24"/>
          </w:rPr>
          <w:t xml:space="preserve">balance the two goals of (a) </w:t>
        </w:r>
      </w:ins>
      <w:r w:rsidRPr="003709C4">
        <w:rPr>
          <w:rFonts w:ascii="Times New Roman" w:hAnsi="Times New Roman" w:cs="Times New Roman"/>
          <w:bCs/>
          <w:sz w:val="24"/>
          <w:szCs w:val="24"/>
        </w:rPr>
        <w:t>allow</w:t>
      </w:r>
      <w:ins w:id="81" w:author="Ian Hussey" w:date="2020-03-05T14:54:00Z">
        <w:r w:rsidR="0091638C">
          <w:rPr>
            <w:rFonts w:ascii="Times New Roman" w:hAnsi="Times New Roman" w:cs="Times New Roman"/>
            <w:bCs/>
            <w:sz w:val="24"/>
            <w:szCs w:val="24"/>
          </w:rPr>
          <w:t>ing</w:t>
        </w:r>
      </w:ins>
      <w:r w:rsidRPr="003709C4">
        <w:rPr>
          <w:rFonts w:ascii="Times New Roman" w:hAnsi="Times New Roman" w:cs="Times New Roman"/>
          <w:bCs/>
          <w:sz w:val="24"/>
          <w:szCs w:val="24"/>
        </w:rPr>
        <w:t xml:space="preserve"> this lab </w:t>
      </w:r>
      <w:ins w:id="82" w:author="Ian Hussey" w:date="2020-03-05T14:54:00Z">
        <w:r w:rsidR="0091638C">
          <w:rPr>
            <w:rFonts w:ascii="Times New Roman" w:hAnsi="Times New Roman" w:cs="Times New Roman"/>
            <w:bCs/>
            <w:sz w:val="24"/>
            <w:szCs w:val="24"/>
          </w:rPr>
          <w:t xml:space="preserve">(in particular) </w:t>
        </w:r>
      </w:ins>
      <w:r w:rsidRPr="003709C4">
        <w:rPr>
          <w:rFonts w:ascii="Times New Roman" w:hAnsi="Times New Roman" w:cs="Times New Roman"/>
          <w:bCs/>
          <w:sz w:val="24"/>
          <w:szCs w:val="24"/>
        </w:rPr>
        <w:t>to fully participate in the entire process</w:t>
      </w:r>
      <w:ins w:id="83" w:author="Ian Hussey" w:date="2020-03-05T14:54:00Z">
        <w:r w:rsidR="0091638C">
          <w:rPr>
            <w:rFonts w:ascii="Times New Roman" w:hAnsi="Times New Roman" w:cs="Times New Roman"/>
            <w:bCs/>
            <w:sz w:val="24"/>
            <w:szCs w:val="24"/>
          </w:rPr>
          <w:t xml:space="preserve"> of this project</w:t>
        </w:r>
      </w:ins>
      <w:ins w:id="84" w:author="Ian Hussey" w:date="2020-03-05T15:03:00Z">
        <w:r w:rsidR="005C7488">
          <w:rPr>
            <w:rFonts w:ascii="Times New Roman" w:hAnsi="Times New Roman" w:cs="Times New Roman"/>
            <w:bCs/>
            <w:sz w:val="24"/>
            <w:szCs w:val="24"/>
          </w:rPr>
          <w:t>,</w:t>
        </w:r>
      </w:ins>
      <w:ins w:id="85" w:author="Ian Hussey" w:date="2020-03-05T14:54:00Z">
        <w:r w:rsidR="0091638C">
          <w:rPr>
            <w:rFonts w:ascii="Times New Roman" w:hAnsi="Times New Roman" w:cs="Times New Roman"/>
            <w:bCs/>
            <w:sz w:val="24"/>
            <w:szCs w:val="24"/>
          </w:rPr>
          <w:t xml:space="preserve"> given that they were co-authors of the study being replicated, and (b) m</w:t>
        </w:r>
      </w:ins>
      <w:ins w:id="86" w:author="Ian Hussey" w:date="2020-03-05T14:55:00Z">
        <w:r w:rsidR="0091638C">
          <w:rPr>
            <w:rFonts w:ascii="Times New Roman" w:hAnsi="Times New Roman" w:cs="Times New Roman"/>
            <w:bCs/>
            <w:sz w:val="24"/>
            <w:szCs w:val="24"/>
          </w:rPr>
          <w:t xml:space="preserve">eeting our project deadline of submission by the end of Semester 1 2020. In order to do so, </w:t>
        </w:r>
      </w:ins>
      <w:del w:id="87" w:author="Ian Hussey" w:date="2020-03-05T14:54:00Z">
        <w:r w:rsidRPr="003709C4" w:rsidDel="0091638C">
          <w:rPr>
            <w:rFonts w:ascii="Times New Roman" w:hAnsi="Times New Roman" w:cs="Times New Roman"/>
            <w:bCs/>
            <w:sz w:val="24"/>
            <w:szCs w:val="24"/>
          </w:rPr>
          <w:delText xml:space="preserve">, </w:delText>
        </w:r>
      </w:del>
      <w:r w:rsidRPr="003709C4">
        <w:rPr>
          <w:rFonts w:ascii="Times New Roman" w:hAnsi="Times New Roman" w:cs="Times New Roman"/>
          <w:bCs/>
          <w:sz w:val="24"/>
          <w:szCs w:val="24"/>
        </w:rPr>
        <w:t xml:space="preserve">we </w:t>
      </w:r>
      <w:ins w:id="88" w:author="Ian Hussey" w:date="2020-03-05T14:55:00Z">
        <w:r w:rsidR="0091638C">
          <w:rPr>
            <w:rFonts w:ascii="Times New Roman" w:hAnsi="Times New Roman" w:cs="Times New Roman"/>
            <w:bCs/>
            <w:sz w:val="24"/>
            <w:szCs w:val="24"/>
          </w:rPr>
          <w:t xml:space="preserve">created a second </w:t>
        </w:r>
      </w:ins>
      <w:del w:id="89" w:author="Ian Hussey" w:date="2020-03-05T14:55:00Z">
        <w:r w:rsidRPr="003709C4" w:rsidDel="0091638C">
          <w:rPr>
            <w:rFonts w:ascii="Times New Roman" w:hAnsi="Times New Roman" w:cs="Times New Roman"/>
            <w:bCs/>
            <w:sz w:val="24"/>
            <w:szCs w:val="24"/>
          </w:rPr>
          <w:delText>pre</w:delText>
        </w:r>
      </w:del>
      <w:r w:rsidRPr="003709C4">
        <w:rPr>
          <w:rFonts w:ascii="Times New Roman" w:hAnsi="Times New Roman" w:cs="Times New Roman"/>
          <w:bCs/>
          <w:sz w:val="24"/>
          <w:szCs w:val="24"/>
        </w:rPr>
        <w:t>regis</w:t>
      </w:r>
      <w:ins w:id="90" w:author="Ian Hussey" w:date="2020-03-05T14:55:00Z">
        <w:r w:rsidR="0091638C">
          <w:rPr>
            <w:rFonts w:ascii="Times New Roman" w:hAnsi="Times New Roman" w:cs="Times New Roman"/>
            <w:bCs/>
            <w:sz w:val="24"/>
            <w:szCs w:val="24"/>
          </w:rPr>
          <w:t>tration</w:t>
        </w:r>
      </w:ins>
      <w:del w:id="91" w:author="Ian Hussey" w:date="2020-03-05T14:55:00Z">
        <w:r w:rsidRPr="003709C4" w:rsidDel="0091638C">
          <w:rPr>
            <w:rFonts w:ascii="Times New Roman" w:hAnsi="Times New Roman" w:cs="Times New Roman"/>
            <w:bCs/>
            <w:sz w:val="24"/>
            <w:szCs w:val="24"/>
          </w:rPr>
          <w:delText>tered</w:delText>
        </w:r>
      </w:del>
      <w:r w:rsidRPr="003709C4">
        <w:rPr>
          <w:rFonts w:ascii="Times New Roman" w:hAnsi="Times New Roman" w:cs="Times New Roman"/>
          <w:bCs/>
          <w:sz w:val="24"/>
          <w:szCs w:val="24"/>
        </w:rPr>
        <w:t xml:space="preserve"> </w:t>
      </w:r>
      <w:ins w:id="92" w:author="Ian Hussey" w:date="2020-03-05T14:56:00Z">
        <w:r w:rsidR="0091638C">
          <w:rPr>
            <w:rFonts w:ascii="Times New Roman" w:hAnsi="Times New Roman" w:cs="Times New Roman"/>
            <w:bCs/>
            <w:sz w:val="24"/>
            <w:szCs w:val="24"/>
          </w:rPr>
          <w:t xml:space="preserve">that modified our data collection stopping rule </w:t>
        </w:r>
      </w:ins>
      <w:del w:id="93" w:author="Ian Hussey" w:date="2020-03-05T14:56:00Z">
        <w:r w:rsidRPr="003709C4" w:rsidDel="0091638C">
          <w:rPr>
            <w:rFonts w:ascii="Times New Roman" w:hAnsi="Times New Roman" w:cs="Times New Roman"/>
            <w:bCs/>
            <w:sz w:val="24"/>
            <w:szCs w:val="24"/>
          </w:rPr>
          <w:delText xml:space="preserve">a new deadline for the data collection at this site </w:delText>
        </w:r>
      </w:del>
      <w:r w:rsidRPr="003709C4">
        <w:rPr>
          <w:rFonts w:ascii="Times New Roman" w:hAnsi="Times New Roman" w:cs="Times New Roman"/>
          <w:bCs/>
          <w:sz w:val="24"/>
          <w:szCs w:val="24"/>
        </w:rPr>
        <w:t>(see</w:t>
      </w:r>
      <w:del w:id="94" w:author="Ian Hussey" w:date="2020-03-05T15:28:00Z">
        <w:r w:rsidRPr="003709C4" w:rsidDel="00BC3E51">
          <w:rPr>
            <w:rFonts w:ascii="Times New Roman" w:hAnsi="Times New Roman" w:cs="Times New Roman"/>
            <w:bCs/>
            <w:sz w:val="24"/>
            <w:szCs w:val="24"/>
          </w:rPr>
          <w:delText xml:space="preserve"> </w:delText>
        </w:r>
      </w:del>
      <w:ins w:id="95" w:author="Ian Hussey" w:date="2020-03-05T15:28:00Z">
        <w:r w:rsidR="00BC3E51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  <w:r w:rsidR="00BC3E51">
          <w:rPr>
            <w:rFonts w:ascii="Times New Roman" w:hAnsi="Times New Roman" w:cs="Times New Roman"/>
            <w:bCs/>
            <w:sz w:val="24"/>
            <w:szCs w:val="24"/>
          </w:rPr>
          <w:fldChar w:fldCharType="begin"/>
        </w:r>
        <w:r w:rsidR="00BC3E51">
          <w:rPr>
            <w:rFonts w:ascii="Times New Roman" w:hAnsi="Times New Roman" w:cs="Times New Roman"/>
            <w:bCs/>
            <w:sz w:val="24"/>
            <w:szCs w:val="24"/>
          </w:rPr>
          <w:instrText>HYPERLINK "osf.io/uyng7"</w:instrText>
        </w:r>
        <w:r w:rsidR="00BC3E51">
          <w:rPr>
            <w:rFonts w:ascii="Times New Roman" w:hAnsi="Times New Roman" w:cs="Times New Roman"/>
            <w:bCs/>
            <w:sz w:val="24"/>
            <w:szCs w:val="24"/>
          </w:rPr>
          <w:fldChar w:fldCharType="separate"/>
        </w:r>
        <w:r w:rsidR="00BC3E51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osf.io/uyng7</w:t>
        </w:r>
        <w:r w:rsidR="00BC3E51">
          <w:rPr>
            <w:rFonts w:ascii="Times New Roman" w:hAnsi="Times New Roman" w:cs="Times New Roman"/>
            <w:bCs/>
            <w:sz w:val="24"/>
            <w:szCs w:val="24"/>
          </w:rPr>
          <w:fldChar w:fldCharType="end"/>
        </w:r>
      </w:ins>
      <w:r w:rsidRPr="003709C4">
        <w:rPr>
          <w:rFonts w:ascii="Times New Roman" w:hAnsi="Times New Roman" w:cs="Times New Roman"/>
          <w:bCs/>
          <w:sz w:val="24"/>
          <w:szCs w:val="24"/>
        </w:rPr>
        <w:t xml:space="preserve">). </w:t>
      </w:r>
      <w:ins w:id="96" w:author="Ian Hussey" w:date="2020-03-05T14:57:00Z">
        <w:r w:rsidR="0091638C">
          <w:rPr>
            <w:rFonts w:ascii="Times New Roman" w:hAnsi="Times New Roman" w:cs="Times New Roman"/>
            <w:bCs/>
            <w:sz w:val="24"/>
            <w:szCs w:val="24"/>
          </w:rPr>
          <w:t xml:space="preserve">The original preregistration stated that each site would collect between 100 to 150 participants and did not state </w:t>
        </w:r>
        <w:r w:rsidR="005C7488">
          <w:rPr>
            <w:rFonts w:ascii="Times New Roman" w:hAnsi="Times New Roman" w:cs="Times New Roman"/>
            <w:bCs/>
            <w:sz w:val="24"/>
            <w:szCs w:val="24"/>
          </w:rPr>
          <w:t xml:space="preserve">a data collection end date. </w:t>
        </w:r>
      </w:ins>
      <w:r w:rsidRPr="003709C4">
        <w:rPr>
          <w:rFonts w:ascii="Times New Roman" w:hAnsi="Times New Roman" w:cs="Times New Roman"/>
          <w:bCs/>
          <w:sz w:val="24"/>
          <w:szCs w:val="24"/>
        </w:rPr>
        <w:t xml:space="preserve">In the new </w:t>
      </w:r>
      <w:del w:id="97" w:author="Ian Hussey" w:date="2020-03-05T14:56:00Z">
        <w:r w:rsidRPr="003709C4" w:rsidDel="0091638C">
          <w:rPr>
            <w:rFonts w:ascii="Times New Roman" w:hAnsi="Times New Roman" w:cs="Times New Roman"/>
            <w:bCs/>
            <w:sz w:val="24"/>
            <w:szCs w:val="24"/>
          </w:rPr>
          <w:delText>pre</w:delText>
        </w:r>
      </w:del>
      <w:r w:rsidRPr="003709C4">
        <w:rPr>
          <w:rFonts w:ascii="Times New Roman" w:hAnsi="Times New Roman" w:cs="Times New Roman"/>
          <w:bCs/>
          <w:sz w:val="24"/>
          <w:szCs w:val="24"/>
        </w:rPr>
        <w:t xml:space="preserve">registration, </w:t>
      </w:r>
      <w:ins w:id="98" w:author="Ian Hussey" w:date="2020-03-05T14:56:00Z">
        <w:r w:rsidR="0091638C">
          <w:rPr>
            <w:rFonts w:ascii="Times New Roman" w:hAnsi="Times New Roman" w:cs="Times New Roman"/>
            <w:bCs/>
            <w:sz w:val="24"/>
            <w:szCs w:val="24"/>
          </w:rPr>
          <w:t xml:space="preserve">made on </w:t>
        </w:r>
      </w:ins>
      <w:ins w:id="99" w:author="Ian Hussey" w:date="2020-03-05T15:28:00Z">
        <w:r w:rsidR="00BC3E51" w:rsidRPr="00BC3E51">
          <w:rPr>
            <w:rFonts w:ascii="Times New Roman" w:hAnsi="Times New Roman" w:cs="Times New Roman"/>
            <w:bCs/>
            <w:sz w:val="24"/>
            <w:szCs w:val="24"/>
            <w:rPrChange w:id="100" w:author="Ian Hussey" w:date="2020-03-05T15:29:00Z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rPrChange>
          </w:rPr>
          <w:t>2020-02-11</w:t>
        </w:r>
      </w:ins>
      <w:ins w:id="101" w:author="Ian Hussey" w:date="2020-03-05T14:56:00Z">
        <w:r w:rsidR="0091638C">
          <w:rPr>
            <w:rFonts w:ascii="Times New Roman" w:hAnsi="Times New Roman" w:cs="Times New Roman"/>
            <w:bCs/>
            <w:sz w:val="24"/>
            <w:szCs w:val="24"/>
          </w:rPr>
          <w:t xml:space="preserve">, </w:t>
        </w:r>
      </w:ins>
      <w:r w:rsidRPr="003709C4">
        <w:rPr>
          <w:rFonts w:ascii="Times New Roman" w:hAnsi="Times New Roman" w:cs="Times New Roman"/>
          <w:bCs/>
          <w:sz w:val="24"/>
          <w:szCs w:val="24"/>
        </w:rPr>
        <w:t>we explic</w:t>
      </w:r>
      <w:ins w:id="102" w:author="Ian Hussey" w:date="2020-03-05T14:56:00Z">
        <w:r w:rsidR="0091638C">
          <w:rPr>
            <w:rFonts w:ascii="Times New Roman" w:hAnsi="Times New Roman" w:cs="Times New Roman"/>
            <w:bCs/>
            <w:sz w:val="24"/>
            <w:szCs w:val="24"/>
          </w:rPr>
          <w:t xml:space="preserve">ated that </w:t>
        </w:r>
      </w:ins>
      <w:del w:id="103" w:author="Ian Hussey" w:date="2020-03-05T14:56:00Z">
        <w:r w:rsidRPr="003709C4" w:rsidDel="0091638C">
          <w:rPr>
            <w:rFonts w:ascii="Times New Roman" w:hAnsi="Times New Roman" w:cs="Times New Roman"/>
            <w:bCs/>
            <w:sz w:val="24"/>
            <w:szCs w:val="24"/>
          </w:rPr>
          <w:delText xml:space="preserve">itly stated </w:delText>
        </w:r>
      </w:del>
      <w:r w:rsidRPr="003709C4">
        <w:rPr>
          <w:rFonts w:ascii="Times New Roman" w:hAnsi="Times New Roman" w:cs="Times New Roman"/>
          <w:bCs/>
          <w:sz w:val="24"/>
          <w:szCs w:val="24"/>
        </w:rPr>
        <w:t xml:space="preserve">that we will </w:t>
      </w:r>
      <w:ins w:id="104" w:author="Ian Hussey" w:date="2020-03-05T14:57:00Z">
        <w:r w:rsidR="005C7488">
          <w:rPr>
            <w:rFonts w:ascii="Times New Roman" w:hAnsi="Times New Roman" w:cs="Times New Roman"/>
            <w:bCs/>
            <w:sz w:val="24"/>
            <w:szCs w:val="24"/>
          </w:rPr>
          <w:t xml:space="preserve">instead </w:t>
        </w:r>
      </w:ins>
      <w:r w:rsidRPr="003709C4">
        <w:rPr>
          <w:rFonts w:ascii="Times New Roman" w:hAnsi="Times New Roman" w:cs="Times New Roman"/>
          <w:bCs/>
          <w:sz w:val="24"/>
          <w:szCs w:val="24"/>
        </w:rPr>
        <w:t>use the data from all sites even if the sample size is below the original preregistered minimum number of participants</w:t>
      </w:r>
      <w:ins w:id="105" w:author="Ian Hussey" w:date="2020-03-05T15:00:00Z">
        <w:r w:rsidR="005C7488">
          <w:rPr>
            <w:rFonts w:ascii="Times New Roman" w:hAnsi="Times New Roman" w:cs="Times New Roman"/>
            <w:bCs/>
            <w:sz w:val="24"/>
            <w:szCs w:val="24"/>
          </w:rPr>
          <w:t xml:space="preserve">; </w:t>
        </w:r>
        <w:r w:rsidR="005C7488">
          <w:rPr>
            <w:rFonts w:ascii="Times New Roman" w:hAnsi="Times New Roman" w:cs="Times New Roman"/>
            <w:bCs/>
            <w:sz w:val="24"/>
            <w:szCs w:val="24"/>
          </w:rPr>
          <w:lastRenderedPageBreak/>
          <w:t xml:space="preserve">and that data collection will </w:t>
        </w:r>
        <w:r w:rsidR="005C7488" w:rsidRPr="00BC3E51">
          <w:rPr>
            <w:rFonts w:ascii="Times New Roman" w:hAnsi="Times New Roman" w:cs="Times New Roman"/>
            <w:bCs/>
            <w:sz w:val="24"/>
            <w:szCs w:val="24"/>
          </w:rPr>
          <w:t xml:space="preserve">cease on </w:t>
        </w:r>
      </w:ins>
      <w:ins w:id="106" w:author="Ian Hussey" w:date="2020-03-05T15:29:00Z">
        <w:r w:rsidR="00BC3E51" w:rsidRPr="00BC3E51">
          <w:rPr>
            <w:rFonts w:ascii="Times New Roman" w:hAnsi="Times New Roman" w:cs="Times New Roman"/>
            <w:bCs/>
            <w:sz w:val="24"/>
            <w:szCs w:val="24"/>
            <w:rPrChange w:id="107" w:author="Ian Hussey" w:date="2020-03-05T15:29:00Z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rPrChange>
          </w:rPr>
          <w:t>2020-02-19</w:t>
        </w:r>
      </w:ins>
      <w:ins w:id="108" w:author="Ian Hussey" w:date="2020-03-05T15:00:00Z">
        <w:r w:rsidR="005C7488" w:rsidRPr="00BC3E51">
          <w:rPr>
            <w:rFonts w:ascii="Times New Roman" w:hAnsi="Times New Roman" w:cs="Times New Roman"/>
            <w:bCs/>
            <w:sz w:val="24"/>
            <w:szCs w:val="24"/>
          </w:rPr>
          <w:t xml:space="preserve"> and sites</w:t>
        </w:r>
        <w:r w:rsidR="005C7488">
          <w:rPr>
            <w:rFonts w:ascii="Times New Roman" w:hAnsi="Times New Roman" w:cs="Times New Roman"/>
            <w:bCs/>
            <w:sz w:val="24"/>
            <w:szCs w:val="24"/>
          </w:rPr>
          <w:t xml:space="preserve"> will return whatever </w:t>
        </w:r>
      </w:ins>
      <w:ins w:id="109" w:author="Ian Hussey" w:date="2020-03-05T15:01:00Z">
        <w:r w:rsidR="005C7488">
          <w:rPr>
            <w:rFonts w:ascii="Times New Roman" w:hAnsi="Times New Roman" w:cs="Times New Roman"/>
            <w:bCs/>
            <w:sz w:val="24"/>
            <w:szCs w:val="24"/>
          </w:rPr>
          <w:t>sample they had at that time</w:t>
        </w:r>
      </w:ins>
      <w:ins w:id="110" w:author="Ian Hussey" w:date="2020-03-05T15:00:00Z">
        <w:r w:rsidR="005C7488">
          <w:rPr>
            <w:rFonts w:ascii="Times New Roman" w:hAnsi="Times New Roman" w:cs="Times New Roman"/>
            <w:bCs/>
            <w:sz w:val="24"/>
            <w:szCs w:val="24"/>
          </w:rPr>
          <w:t>.</w:t>
        </w:r>
      </w:ins>
      <w:del w:id="111" w:author="Ian Hussey" w:date="2020-03-05T15:00:00Z">
        <w:r w:rsidRPr="003709C4" w:rsidDel="005C7488">
          <w:rPr>
            <w:rFonts w:ascii="Times New Roman" w:hAnsi="Times New Roman" w:cs="Times New Roman"/>
            <w:bCs/>
            <w:sz w:val="24"/>
            <w:szCs w:val="24"/>
          </w:rPr>
          <w:delText>.</w:delText>
        </w:r>
      </w:del>
      <w:r w:rsidRPr="003709C4">
        <w:rPr>
          <w:rFonts w:ascii="Times New Roman" w:hAnsi="Times New Roman" w:cs="Times New Roman"/>
          <w:bCs/>
          <w:sz w:val="24"/>
          <w:szCs w:val="24"/>
        </w:rPr>
        <w:t xml:space="preserve"> </w:t>
      </w:r>
      <w:ins w:id="112" w:author="Ian Hussey" w:date="2020-03-05T14:57:00Z">
        <w:r w:rsidR="005C7488">
          <w:rPr>
            <w:rFonts w:ascii="Times New Roman" w:hAnsi="Times New Roman" w:cs="Times New Roman"/>
            <w:bCs/>
            <w:sz w:val="24"/>
            <w:szCs w:val="24"/>
          </w:rPr>
          <w:t>This was deemed to unpro</w:t>
        </w:r>
      </w:ins>
      <w:ins w:id="113" w:author="Ian Hussey" w:date="2020-03-05T14:58:00Z">
        <w:r w:rsidR="005C7488">
          <w:rPr>
            <w:rFonts w:ascii="Times New Roman" w:hAnsi="Times New Roman" w:cs="Times New Roman"/>
            <w:bCs/>
            <w:sz w:val="24"/>
            <w:szCs w:val="24"/>
          </w:rPr>
          <w:t>blematic given that the preregistered analyses involve a meta analytic strategy, so even small sample sizes contribute usefully to results.</w:t>
        </w:r>
      </w:ins>
      <w:ins w:id="114" w:author="Ian Hussey" w:date="2020-03-05T14:59:00Z">
        <w:r w:rsidR="005C7488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</w:ins>
      <w:ins w:id="115" w:author="Ian Hussey" w:date="2020-03-05T15:05:00Z">
        <w:r w:rsidR="005C7488">
          <w:rPr>
            <w:rFonts w:ascii="Times New Roman" w:hAnsi="Times New Roman" w:cs="Times New Roman"/>
            <w:bCs/>
            <w:sz w:val="24"/>
            <w:szCs w:val="24"/>
          </w:rPr>
          <w:t xml:space="preserve">This updated strategy also accommodated the fact that some sites returned more than the max of 150 completed participants to us for analysis. </w:t>
        </w:r>
      </w:ins>
      <w:del w:id="116" w:author="Ian Hussey" w:date="2020-03-05T15:00:00Z">
        <w:r w:rsidRPr="003709C4" w:rsidDel="005C7488">
          <w:rPr>
            <w:rFonts w:ascii="Times New Roman" w:hAnsi="Times New Roman" w:cs="Times New Roman"/>
            <w:bCs/>
            <w:sz w:val="24"/>
            <w:szCs w:val="24"/>
          </w:rPr>
          <w:delText>The results look the same when excluding the data from this lab.</w:delText>
        </w:r>
      </w:del>
    </w:p>
    <w:p w14:paraId="1BD6B4E8" w14:textId="63A03EBA" w:rsidR="00844CCE" w:rsidRPr="003709C4" w:rsidRDefault="00844CCE" w:rsidP="003709C4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9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Sample Size and </w:t>
      </w:r>
      <w:r w:rsidRPr="003709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Characteristics</w:t>
      </w:r>
      <w:r w:rsidRPr="003709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0F9B99E" w14:textId="1A70737C" w:rsidR="00844CCE" w:rsidRDefault="00844CCE" w:rsidP="00844CC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tab/>
      </w:r>
      <w:r w:rsidRPr="00844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S1 </w:t>
      </w:r>
      <w:r w:rsidRPr="00844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details the sample size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844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sample characteristics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 each site and percent of exclusions for each of the contingency awareness/recollective memory exclusion criteria. </w:t>
      </w:r>
    </w:p>
    <w:p w14:paraId="3F30CFB6" w14:textId="77777777" w:rsidR="00F55374" w:rsidRDefault="00F55374" w:rsidP="00844CC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587070A" w14:textId="77777777" w:rsidR="00F55374" w:rsidRDefault="00F55374" w:rsidP="00844CC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CD274A2" w14:textId="77777777" w:rsidR="00F55374" w:rsidRDefault="00F55374" w:rsidP="00844CC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5B0F596" w14:textId="77777777" w:rsidR="00F55374" w:rsidRDefault="00F55374" w:rsidP="00844CC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4CF706B" w14:textId="77777777" w:rsidR="00F55374" w:rsidRDefault="00F55374" w:rsidP="00844CC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7968642" w14:textId="77777777" w:rsidR="00F55374" w:rsidRDefault="00F55374" w:rsidP="00844CC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437EFFA" w14:textId="77777777" w:rsidR="00F55374" w:rsidRDefault="00F55374" w:rsidP="00844CC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DED7B9E" w14:textId="77777777" w:rsidR="00F55374" w:rsidRDefault="00F55374" w:rsidP="00844CC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8E8480" w14:textId="77777777" w:rsidR="00F55374" w:rsidRDefault="00F55374" w:rsidP="00844CC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D7FB92E" w14:textId="77777777" w:rsidR="00F55374" w:rsidRDefault="00F55374" w:rsidP="00844CC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sectPr w:rsidR="00F55374" w:rsidSect="00F55374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70B2387" w14:textId="1B8DB836" w:rsidR="006862AA" w:rsidRPr="002A42BC" w:rsidRDefault="006862AA" w:rsidP="00844CC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2A42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Table S1</w:t>
      </w:r>
    </w:p>
    <w:p w14:paraId="26E0AF75" w14:textId="43144DF2" w:rsidR="002A42BC" w:rsidRPr="002A42BC" w:rsidRDefault="002A42BC" w:rsidP="002A42BC">
      <w:pPr>
        <w:spacing w:line="48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2A42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Sample size, sample characteristics and percent of exclusions for each of the contingency awareness/recollective memory exclusion criteria, as a function of data-collection site.</w:t>
      </w:r>
    </w:p>
    <w:tbl>
      <w:tblPr>
        <w:tblStyle w:val="TableGrid"/>
        <w:tblW w:w="139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117" w:author="Ian Hussey" w:date="2020-03-05T15:22:00Z">
          <w:tblPr>
            <w:tblStyle w:val="TableGrid"/>
            <w:tblW w:w="0" w:type="auto"/>
            <w:tblBorders>
              <w:left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035"/>
        <w:gridCol w:w="959"/>
        <w:gridCol w:w="831"/>
        <w:gridCol w:w="636"/>
        <w:gridCol w:w="513"/>
        <w:gridCol w:w="748"/>
        <w:gridCol w:w="651"/>
        <w:gridCol w:w="776"/>
        <w:gridCol w:w="834"/>
        <w:gridCol w:w="1510"/>
        <w:gridCol w:w="1322"/>
        <w:gridCol w:w="1415"/>
        <w:gridCol w:w="1322"/>
        <w:gridCol w:w="1420"/>
        <w:tblGridChange w:id="118">
          <w:tblGrid>
            <w:gridCol w:w="988"/>
            <w:gridCol w:w="47"/>
            <w:gridCol w:w="868"/>
            <w:gridCol w:w="91"/>
            <w:gridCol w:w="702"/>
            <w:gridCol w:w="129"/>
            <w:gridCol w:w="636"/>
            <w:gridCol w:w="331"/>
            <w:gridCol w:w="182"/>
            <w:gridCol w:w="748"/>
            <w:gridCol w:w="651"/>
            <w:gridCol w:w="776"/>
            <w:gridCol w:w="511"/>
            <w:gridCol w:w="323"/>
            <w:gridCol w:w="1510"/>
            <w:gridCol w:w="1322"/>
            <w:gridCol w:w="1415"/>
            <w:gridCol w:w="1322"/>
            <w:gridCol w:w="768"/>
            <w:gridCol w:w="652"/>
          </w:tblGrid>
        </w:tblGridChange>
      </w:tblGrid>
      <w:tr w:rsidR="004105CF" w14:paraId="7A74543B" w14:textId="77777777" w:rsidTr="00455002">
        <w:trPr>
          <w:trHeight w:val="229"/>
          <w:trPrChange w:id="119" w:author="Ian Hussey" w:date="2020-03-05T15:22:00Z">
            <w:trPr>
              <w:gridAfter w:val="0"/>
            </w:trPr>
          </w:trPrChange>
        </w:trPr>
        <w:tc>
          <w:tcPr>
            <w:tcW w:w="1035" w:type="dxa"/>
            <w:tcBorders>
              <w:bottom w:val="nil"/>
            </w:tcBorders>
            <w:tcPrChange w:id="120" w:author="Ian Hussey" w:date="2020-03-05T15:22:00Z">
              <w:tcPr>
                <w:tcW w:w="988" w:type="dxa"/>
                <w:tcBorders>
                  <w:bottom w:val="nil"/>
                </w:tcBorders>
              </w:tcPr>
            </w:tcPrChange>
          </w:tcPr>
          <w:p w14:paraId="5CE1F905" w14:textId="77777777" w:rsidR="006862AA" w:rsidRPr="004204D7" w:rsidRDefault="006862AA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21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</w:p>
        </w:tc>
        <w:tc>
          <w:tcPr>
            <w:tcW w:w="959" w:type="dxa"/>
            <w:tcBorders>
              <w:bottom w:val="nil"/>
            </w:tcBorders>
            <w:tcPrChange w:id="122" w:author="Ian Hussey" w:date="2020-03-05T15:22:00Z">
              <w:tcPr>
                <w:tcW w:w="915" w:type="dxa"/>
                <w:gridSpan w:val="2"/>
                <w:tcBorders>
                  <w:bottom w:val="nil"/>
                </w:tcBorders>
              </w:tcPr>
            </w:tcPrChange>
          </w:tcPr>
          <w:p w14:paraId="641B1B64" w14:textId="77777777" w:rsidR="006862AA" w:rsidRPr="004204D7" w:rsidRDefault="006862AA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23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</w:p>
        </w:tc>
        <w:tc>
          <w:tcPr>
            <w:tcW w:w="831" w:type="dxa"/>
            <w:tcBorders>
              <w:bottom w:val="nil"/>
            </w:tcBorders>
            <w:tcPrChange w:id="124" w:author="Ian Hussey" w:date="2020-03-05T15:22:00Z">
              <w:tcPr>
                <w:tcW w:w="793" w:type="dxa"/>
                <w:gridSpan w:val="2"/>
                <w:tcBorders>
                  <w:bottom w:val="nil"/>
                </w:tcBorders>
              </w:tcPr>
            </w:tcPrChange>
          </w:tcPr>
          <w:p w14:paraId="7EF6BEB7" w14:textId="77777777" w:rsidR="006862AA" w:rsidRPr="004204D7" w:rsidRDefault="006862AA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25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</w:p>
        </w:tc>
        <w:tc>
          <w:tcPr>
            <w:tcW w:w="1149" w:type="dxa"/>
            <w:gridSpan w:val="2"/>
            <w:tcPrChange w:id="126" w:author="Ian Hussey" w:date="2020-03-05T15:22:00Z">
              <w:tcPr>
                <w:tcW w:w="1096" w:type="dxa"/>
                <w:gridSpan w:val="3"/>
              </w:tcPr>
            </w:tcPrChange>
          </w:tcPr>
          <w:p w14:paraId="134D076E" w14:textId="2C15CF94" w:rsidR="006862AA" w:rsidRPr="004204D7" w:rsidRDefault="006862AA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27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28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  <w:t>Age</w:t>
            </w:r>
          </w:p>
        </w:tc>
        <w:tc>
          <w:tcPr>
            <w:tcW w:w="3009" w:type="dxa"/>
            <w:gridSpan w:val="4"/>
            <w:tcPrChange w:id="129" w:author="Ian Hussey" w:date="2020-03-05T15:22:00Z">
              <w:tcPr>
                <w:tcW w:w="2868" w:type="dxa"/>
                <w:gridSpan w:val="5"/>
              </w:tcPr>
            </w:tcPrChange>
          </w:tcPr>
          <w:p w14:paraId="04B7E57D" w14:textId="4A26DDA6" w:rsidR="006862AA" w:rsidRPr="004204D7" w:rsidRDefault="006862AA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30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31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  <w:t>Gender</w:t>
            </w:r>
          </w:p>
        </w:tc>
        <w:tc>
          <w:tcPr>
            <w:tcW w:w="6989" w:type="dxa"/>
            <w:gridSpan w:val="5"/>
            <w:tcPrChange w:id="132" w:author="Ian Hussey" w:date="2020-03-05T15:22:00Z">
              <w:tcPr>
                <w:tcW w:w="6660" w:type="dxa"/>
                <w:gridSpan w:val="6"/>
              </w:tcPr>
            </w:tcPrChange>
          </w:tcPr>
          <w:p w14:paraId="0DF4913C" w14:textId="6E7F1C65" w:rsidR="006862AA" w:rsidRPr="004204D7" w:rsidRDefault="006862AA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33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CFCFC"/>
                <w:rPrChange w:id="134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CFCFC"/>
                  </w:rPr>
                </w:rPrChange>
              </w:rPr>
              <w:t>Percent excluded</w:t>
            </w:r>
            <w:ins w:id="135" w:author="Ian Hussey" w:date="2020-03-05T15:20:00Z">
              <w:r w:rsidR="00DD4530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16"/>
                  <w:szCs w:val="16"/>
                  <w:shd w:val="clear" w:color="auto" w:fill="FCFCFC"/>
                </w:rPr>
                <w:t xml:space="preserve"> by criterion</w:t>
              </w:r>
            </w:ins>
          </w:p>
        </w:tc>
      </w:tr>
      <w:tr w:rsidR="00455002" w:rsidRPr="006862AA" w14:paraId="477F401A" w14:textId="77777777" w:rsidTr="00455002">
        <w:trPr>
          <w:trHeight w:val="582"/>
        </w:trPr>
        <w:tc>
          <w:tcPr>
            <w:tcW w:w="1035" w:type="dxa"/>
            <w:tcBorders>
              <w:top w:val="nil"/>
              <w:bottom w:val="single" w:sz="4" w:space="0" w:color="auto"/>
            </w:tcBorders>
          </w:tcPr>
          <w:p w14:paraId="5BD0466E" w14:textId="18BBFC86" w:rsidR="006862AA" w:rsidRPr="004204D7" w:rsidRDefault="006862AA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36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  <w:pPrChange w:id="137" w:author="Ian Hussey" w:date="2020-03-05T15:17:00Z">
                <w:pPr>
                  <w:pStyle w:val="NoSpacing"/>
                  <w:jc w:val="center"/>
                </w:pPr>
              </w:pPrChange>
            </w:pPr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38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  <w:t>Site</w:t>
            </w:r>
          </w:p>
        </w:tc>
        <w:tc>
          <w:tcPr>
            <w:tcW w:w="959" w:type="dxa"/>
            <w:tcBorders>
              <w:top w:val="nil"/>
              <w:bottom w:val="single" w:sz="4" w:space="0" w:color="auto"/>
            </w:tcBorders>
          </w:tcPr>
          <w:p w14:paraId="602AD27C" w14:textId="59925B98" w:rsidR="006862AA" w:rsidRPr="004204D7" w:rsidRDefault="00D15AFC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39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ins w:id="140" w:author="Ian Hussey" w:date="2020-03-05T15:06:00Z">
              <w:r w:rsidRPr="004204D7">
                <w:rPr>
                  <w:rFonts w:ascii="Times New Roman" w:hAnsi="Times New Roman" w:cs="Times New Roman"/>
                  <w:b/>
                  <w:bCs/>
                  <w:i/>
                  <w:color w:val="000000" w:themeColor="text1"/>
                  <w:sz w:val="16"/>
                  <w:szCs w:val="16"/>
                  <w:shd w:val="clear" w:color="auto" w:fill="FCFCFC"/>
                  <w:rPrChange w:id="141" w:author="Ian Hussey" w:date="2020-03-05T15:18:00Z">
                    <w:rPr>
                      <w:rFonts w:ascii="Times New Roman" w:hAnsi="Times New Roman" w:cs="Times New Roman"/>
                      <w:b/>
                      <w:bCs/>
                      <w:i/>
                      <w:color w:val="000000" w:themeColor="text1"/>
                      <w:sz w:val="20"/>
                      <w:szCs w:val="20"/>
                      <w:shd w:val="clear" w:color="auto" w:fill="FCFCFC"/>
                    </w:rPr>
                  </w:rPrChange>
                </w:rPr>
                <w:t>n</w:t>
              </w:r>
            </w:ins>
            <w:del w:id="142" w:author="Ian Hussey" w:date="2020-03-05T15:06:00Z">
              <w:r w:rsidR="006862AA" w:rsidRPr="004204D7" w:rsidDel="00D15AFC">
                <w:rPr>
                  <w:rFonts w:ascii="Times New Roman" w:hAnsi="Times New Roman" w:cs="Times New Roman"/>
                  <w:b/>
                  <w:bCs/>
                  <w:i/>
                  <w:color w:val="000000" w:themeColor="text1"/>
                  <w:sz w:val="16"/>
                  <w:szCs w:val="16"/>
                  <w:shd w:val="clear" w:color="auto" w:fill="FCFCFC"/>
                  <w:rPrChange w:id="143" w:author="Ian Hussey" w:date="2020-03-05T15:18:00Z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CFCFC"/>
                    </w:rPr>
                  </w:rPrChange>
                </w:rPr>
                <w:delText>N</w:delText>
              </w:r>
            </w:del>
            <w:r w:rsidR="006862AA"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CFCFC"/>
                <w:rPrChange w:id="144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CFCFC"/>
                  </w:rPr>
                </w:rPrChange>
              </w:rPr>
              <w:t xml:space="preserve"> manual exclusions</w:t>
            </w:r>
          </w:p>
        </w:tc>
        <w:tc>
          <w:tcPr>
            <w:tcW w:w="831" w:type="dxa"/>
            <w:tcBorders>
              <w:top w:val="nil"/>
              <w:bottom w:val="single" w:sz="4" w:space="0" w:color="auto"/>
            </w:tcBorders>
          </w:tcPr>
          <w:p w14:paraId="65D9C7CB" w14:textId="46AC42FA" w:rsidR="006862AA" w:rsidRPr="004204D7" w:rsidRDefault="00D15AFC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45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ins w:id="146" w:author="Ian Hussey" w:date="2020-03-05T15:06:00Z">
              <w:r w:rsidRPr="004204D7">
                <w:rPr>
                  <w:rFonts w:ascii="Times New Roman" w:hAnsi="Times New Roman" w:cs="Times New Roman"/>
                  <w:b/>
                  <w:bCs/>
                  <w:i/>
                  <w:color w:val="000000" w:themeColor="text1"/>
                  <w:sz w:val="16"/>
                  <w:szCs w:val="16"/>
                  <w:shd w:val="clear" w:color="auto" w:fill="FCFCFC"/>
                  <w:rPrChange w:id="147" w:author="Ian Hussey" w:date="2020-03-05T15:18:00Z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CFCFC"/>
                    </w:rPr>
                  </w:rPrChange>
                </w:rPr>
                <w:t>n</w:t>
              </w:r>
              <w:r w:rsidRPr="004204D7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16"/>
                  <w:szCs w:val="16"/>
                  <w:shd w:val="clear" w:color="auto" w:fill="FCFCFC"/>
                  <w:rPrChange w:id="148" w:author="Ian Hussey" w:date="2020-03-05T15:18:00Z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CFCFC"/>
                    </w:rPr>
                  </w:rPrChange>
                </w:rPr>
                <w:t xml:space="preserve"> </w:t>
              </w:r>
            </w:ins>
            <w:del w:id="149" w:author="Ian Hussey" w:date="2020-03-05T15:06:00Z">
              <w:r w:rsidR="006862AA" w:rsidRPr="004204D7" w:rsidDel="00D15AFC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16"/>
                  <w:szCs w:val="16"/>
                  <w:shd w:val="clear" w:color="auto" w:fill="FCFCFC"/>
                  <w:rPrChange w:id="150" w:author="Ian Hussey" w:date="2020-03-05T15:18:00Z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CFCFC"/>
                    </w:rPr>
                  </w:rPrChange>
                </w:rPr>
                <w:delText xml:space="preserve">N </w:delText>
              </w:r>
            </w:del>
            <w:r w:rsidR="006862AA"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CFCFC"/>
                <w:rPrChange w:id="151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CFCFC"/>
                  </w:rPr>
                </w:rPrChange>
              </w:rPr>
              <w:t>for analysis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6ED2B466" w14:textId="6F6FF697" w:rsidR="006862AA" w:rsidRPr="004204D7" w:rsidRDefault="006862AA" w:rsidP="006862AA">
            <w:pPr>
              <w:spacing w:after="27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152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</w:pPr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153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Mean</w:t>
            </w:r>
          </w:p>
        </w:tc>
        <w:tc>
          <w:tcPr>
            <w:tcW w:w="512" w:type="dxa"/>
            <w:tcBorders>
              <w:bottom w:val="single" w:sz="4" w:space="0" w:color="auto"/>
            </w:tcBorders>
          </w:tcPr>
          <w:p w14:paraId="245F9E59" w14:textId="701C8ED6" w:rsidR="006862AA" w:rsidRPr="004204D7" w:rsidRDefault="006862AA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54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55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  <w:t>SD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14:paraId="034A8863" w14:textId="44783AE6" w:rsidR="006862AA" w:rsidRPr="004204D7" w:rsidRDefault="006862AA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56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157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Female</w:t>
            </w:r>
          </w:p>
        </w:tc>
        <w:tc>
          <w:tcPr>
            <w:tcW w:w="651" w:type="dxa"/>
            <w:tcBorders>
              <w:bottom w:val="single" w:sz="4" w:space="0" w:color="auto"/>
            </w:tcBorders>
          </w:tcPr>
          <w:p w14:paraId="5D5EFF73" w14:textId="72DAE17E" w:rsidR="006862AA" w:rsidRPr="004204D7" w:rsidRDefault="006862AA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58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159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Male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14:paraId="207AD58B" w14:textId="5358EED8" w:rsidR="006862AA" w:rsidRPr="004204D7" w:rsidRDefault="006862AA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60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161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Other identity</w:t>
            </w:r>
          </w:p>
        </w:tc>
        <w:tc>
          <w:tcPr>
            <w:tcW w:w="832" w:type="dxa"/>
            <w:tcBorders>
              <w:bottom w:val="single" w:sz="4" w:space="0" w:color="auto"/>
            </w:tcBorders>
          </w:tcPr>
          <w:p w14:paraId="235EFC28" w14:textId="5BF177C6" w:rsidR="006862AA" w:rsidRPr="004204D7" w:rsidRDefault="006862AA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62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163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Did not answer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0DFC4906" w14:textId="2548C733" w:rsidR="006862AA" w:rsidRPr="004204D7" w:rsidRDefault="006862AA" w:rsidP="006862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164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</w:pPr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165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Surveillance task performance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14:paraId="228A3164" w14:textId="1D714FA5" w:rsidR="006862AA" w:rsidRPr="004204D7" w:rsidRDefault="006862AA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66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67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  <w:t xml:space="preserve">Olson &amp; Fazio (2001) </w:t>
            </w:r>
            <w:del w:id="168" w:author="Ian Hussey" w:date="2020-03-05T15:20:00Z">
              <w:r w:rsidRPr="004204D7" w:rsidDel="00DD4530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16"/>
                  <w:szCs w:val="16"/>
                  <w:shd w:val="clear" w:color="auto" w:fill="FFFFFF"/>
                  <w:rPrChange w:id="169" w:author="Ian Hussey" w:date="2020-03-05T15:18:00Z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w:rPrChange>
                </w:rPr>
                <w:delText>criteria</w:delText>
              </w:r>
            </w:del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2A958460" w14:textId="1F0937A6" w:rsidR="006862AA" w:rsidRPr="004204D7" w:rsidRDefault="006862AA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70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71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  <w:t xml:space="preserve">Olson &amp; Fazio (2001) modified </w:t>
            </w:r>
            <w:del w:id="172" w:author="Ian Hussey" w:date="2020-03-05T15:20:00Z">
              <w:r w:rsidRPr="004204D7" w:rsidDel="00DD4530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16"/>
                  <w:szCs w:val="16"/>
                  <w:shd w:val="clear" w:color="auto" w:fill="FFFFFF"/>
                  <w:rPrChange w:id="173" w:author="Ian Hussey" w:date="2020-03-05T15:18:00Z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w:rPrChange>
                </w:rPr>
                <w:delText>criteria</w:delText>
              </w:r>
            </w:del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14:paraId="45040F72" w14:textId="3FA89274" w:rsidR="006862AA" w:rsidRPr="004204D7" w:rsidRDefault="006862AA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lang w:val="nl-BE"/>
                <w:rPrChange w:id="174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  <w:lang w:val="nl-BE"/>
                  </w:rPr>
                </w:rPrChange>
              </w:rPr>
            </w:pPr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lang w:val="nl-BE"/>
                <w:rPrChange w:id="175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  <w:lang w:val="nl-BE"/>
                  </w:rPr>
                </w:rPrChange>
              </w:rPr>
              <w:t>Bar-Anan et al.</w:t>
            </w:r>
            <w:del w:id="176" w:author="Ian Hussey" w:date="2020-03-05T15:21:00Z">
              <w:r w:rsidRPr="004204D7" w:rsidDel="00DD4530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16"/>
                  <w:szCs w:val="16"/>
                  <w:shd w:val="clear" w:color="auto" w:fill="FFFFFF"/>
                  <w:lang w:val="nl-BE"/>
                  <w:rPrChange w:id="177" w:author="Ian Hussey" w:date="2020-03-05T15:18:00Z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  <w:lang w:val="nl-BE"/>
                    </w:rPr>
                  </w:rPrChange>
                </w:rPr>
                <w:delText>,</w:delText>
              </w:r>
            </w:del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lang w:val="nl-BE"/>
                <w:rPrChange w:id="178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  <w:lang w:val="nl-BE"/>
                  </w:rPr>
                </w:rPrChange>
              </w:rPr>
              <w:t xml:space="preserve"> (2010) </w:t>
            </w:r>
            <w:del w:id="179" w:author="Ian Hussey" w:date="2020-03-05T15:21:00Z">
              <w:r w:rsidRPr="004204D7" w:rsidDel="00DD4530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16"/>
                  <w:szCs w:val="16"/>
                  <w:shd w:val="clear" w:color="auto" w:fill="FFFFFF"/>
                  <w:lang w:val="nl-BE"/>
                  <w:rPrChange w:id="180" w:author="Ian Hussey" w:date="2020-03-05T15:18:00Z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  <w:lang w:val="nl-BE"/>
                    </w:rPr>
                  </w:rPrChange>
                </w:rPr>
                <w:delText>criteria</w:delText>
              </w:r>
            </w:del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47D16793" w14:textId="641F4638" w:rsidR="006862AA" w:rsidRPr="004204D7" w:rsidRDefault="006862AA" w:rsidP="006862A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lang w:val="nl-BE"/>
                <w:rPrChange w:id="181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  <w:lang w:val="nl-BE"/>
                  </w:rPr>
                </w:rPrChange>
              </w:rPr>
            </w:pPr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lang w:val="nl-BE"/>
                <w:rPrChange w:id="182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  <w:lang w:val="nl-BE"/>
                  </w:rPr>
                </w:rPrChange>
              </w:rPr>
              <w:t xml:space="preserve">Bar-Anan </w:t>
            </w:r>
            <w:del w:id="183" w:author="Ian Hussey" w:date="2020-03-05T15:21:00Z">
              <w:r w:rsidRPr="004204D7" w:rsidDel="00DD4530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16"/>
                  <w:szCs w:val="16"/>
                  <w:shd w:val="clear" w:color="auto" w:fill="FFFFFF"/>
                  <w:rPrChange w:id="184" w:author="Ian Hussey" w:date="2020-03-05T15:18:00Z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w:rPrChange>
                </w:rPr>
                <w:delText>modified</w:delText>
              </w:r>
              <w:r w:rsidRPr="004204D7" w:rsidDel="00DD4530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16"/>
                  <w:szCs w:val="16"/>
                  <w:shd w:val="clear" w:color="auto" w:fill="FFFFFF"/>
                  <w:lang w:val="nl-BE"/>
                  <w:rPrChange w:id="185" w:author="Ian Hussey" w:date="2020-03-05T15:18:00Z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  <w:lang w:val="nl-BE"/>
                    </w:rPr>
                  </w:rPrChange>
                </w:rPr>
                <w:delText xml:space="preserve"> </w:delText>
              </w:r>
            </w:del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lang w:val="nl-BE"/>
                <w:rPrChange w:id="186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  <w:lang w:val="nl-BE"/>
                  </w:rPr>
                </w:rPrChange>
              </w:rPr>
              <w:t>et al.</w:t>
            </w:r>
            <w:del w:id="187" w:author="Ian Hussey" w:date="2020-03-05T15:21:00Z">
              <w:r w:rsidRPr="004204D7" w:rsidDel="00DD4530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16"/>
                  <w:szCs w:val="16"/>
                  <w:shd w:val="clear" w:color="auto" w:fill="FFFFFF"/>
                  <w:lang w:val="nl-BE"/>
                  <w:rPrChange w:id="188" w:author="Ian Hussey" w:date="2020-03-05T15:18:00Z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  <w:lang w:val="nl-BE"/>
                    </w:rPr>
                  </w:rPrChange>
                </w:rPr>
                <w:delText>,</w:delText>
              </w:r>
            </w:del>
            <w:r w:rsidRPr="004204D7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lang w:val="nl-BE"/>
                <w:rPrChange w:id="189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  <w:shd w:val="clear" w:color="auto" w:fill="FFFFFF"/>
                    <w:lang w:val="nl-BE"/>
                  </w:rPr>
                </w:rPrChange>
              </w:rPr>
              <w:t xml:space="preserve"> (2010) </w:t>
            </w:r>
            <w:ins w:id="190" w:author="Ian Hussey" w:date="2020-03-05T15:21:00Z">
              <w:r w:rsidR="00DD4530" w:rsidRPr="00F37AD7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16"/>
                  <w:szCs w:val="16"/>
                  <w:shd w:val="clear" w:color="auto" w:fill="FFFFFF"/>
                </w:rPr>
                <w:t>modified</w:t>
              </w:r>
              <w:r w:rsidR="00DD4530" w:rsidRPr="00F37AD7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16"/>
                  <w:szCs w:val="16"/>
                  <w:shd w:val="clear" w:color="auto" w:fill="FFFFFF"/>
                  <w:lang w:val="nl-BE"/>
                </w:rPr>
                <w:t xml:space="preserve"> </w:t>
              </w:r>
            </w:ins>
            <w:del w:id="191" w:author="Ian Hussey" w:date="2020-03-05T15:21:00Z">
              <w:r w:rsidRPr="004204D7" w:rsidDel="00DD4530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16"/>
                  <w:szCs w:val="16"/>
                  <w:shd w:val="clear" w:color="auto" w:fill="FFFFFF"/>
                  <w:lang w:val="nl-BE"/>
                  <w:rPrChange w:id="192" w:author="Ian Hussey" w:date="2020-03-05T15:18:00Z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  <w:lang w:val="nl-BE"/>
                    </w:rPr>
                  </w:rPrChange>
                </w:rPr>
                <w:delText>criteria</w:delText>
              </w:r>
            </w:del>
          </w:p>
        </w:tc>
      </w:tr>
      <w:tr w:rsidR="00455002" w14:paraId="5C36943C" w14:textId="77777777" w:rsidTr="00455002">
        <w:trPr>
          <w:trHeight w:val="229"/>
        </w:trPr>
        <w:tc>
          <w:tcPr>
            <w:tcW w:w="1035" w:type="dxa"/>
            <w:tcBorders>
              <w:bottom w:val="nil"/>
            </w:tcBorders>
          </w:tcPr>
          <w:p w14:paraId="77CB0D25" w14:textId="7697B4F2" w:rsidR="00111E25" w:rsidRPr="004204D7" w:rsidRDefault="00111E25" w:rsidP="00111E25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193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194" w:author="Ian Hussey" w:date="2020-03-05T15:18:00Z">
                  <w:rPr>
                    <w:rFonts w:ascii="Times New Roman" w:eastAsia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Balas</w:t>
            </w:r>
          </w:p>
        </w:tc>
        <w:tc>
          <w:tcPr>
            <w:tcW w:w="959" w:type="dxa"/>
            <w:tcBorders>
              <w:bottom w:val="nil"/>
            </w:tcBorders>
          </w:tcPr>
          <w:p w14:paraId="43C42D44" w14:textId="2A882143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19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19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6</w:t>
            </w:r>
          </w:p>
        </w:tc>
        <w:tc>
          <w:tcPr>
            <w:tcW w:w="831" w:type="dxa"/>
            <w:tcBorders>
              <w:bottom w:val="nil"/>
            </w:tcBorders>
          </w:tcPr>
          <w:p w14:paraId="58096809" w14:textId="57048612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19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19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100</w:t>
            </w:r>
          </w:p>
        </w:tc>
        <w:tc>
          <w:tcPr>
            <w:tcW w:w="636" w:type="dxa"/>
            <w:tcBorders>
              <w:bottom w:val="nil"/>
            </w:tcBorders>
          </w:tcPr>
          <w:p w14:paraId="7BE91568" w14:textId="43FADB0B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19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0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26.5</w:t>
            </w:r>
          </w:p>
        </w:tc>
        <w:tc>
          <w:tcPr>
            <w:tcW w:w="512" w:type="dxa"/>
            <w:tcBorders>
              <w:bottom w:val="nil"/>
            </w:tcBorders>
          </w:tcPr>
          <w:p w14:paraId="37E72573" w14:textId="3D9D821B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0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0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4.7</w:t>
            </w:r>
          </w:p>
        </w:tc>
        <w:tc>
          <w:tcPr>
            <w:tcW w:w="748" w:type="dxa"/>
            <w:tcBorders>
              <w:bottom w:val="nil"/>
            </w:tcBorders>
          </w:tcPr>
          <w:p w14:paraId="3994918E" w14:textId="50550D10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0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0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57</w:t>
            </w:r>
          </w:p>
        </w:tc>
        <w:tc>
          <w:tcPr>
            <w:tcW w:w="651" w:type="dxa"/>
            <w:tcBorders>
              <w:bottom w:val="nil"/>
            </w:tcBorders>
          </w:tcPr>
          <w:p w14:paraId="13A0DA31" w14:textId="69E304A3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0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0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43</w:t>
            </w:r>
          </w:p>
        </w:tc>
        <w:tc>
          <w:tcPr>
            <w:tcW w:w="776" w:type="dxa"/>
            <w:tcBorders>
              <w:bottom w:val="nil"/>
            </w:tcBorders>
          </w:tcPr>
          <w:p w14:paraId="1CDF48F8" w14:textId="4535DBA6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0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0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832" w:type="dxa"/>
            <w:tcBorders>
              <w:bottom w:val="nil"/>
            </w:tcBorders>
          </w:tcPr>
          <w:p w14:paraId="3CFF0A4A" w14:textId="3E384180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0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1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1510" w:type="dxa"/>
            <w:tcBorders>
              <w:bottom w:val="nil"/>
            </w:tcBorders>
          </w:tcPr>
          <w:p w14:paraId="1F3A9B91" w14:textId="3C707AA3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1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1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3.0</w:t>
            </w:r>
          </w:p>
        </w:tc>
        <w:tc>
          <w:tcPr>
            <w:tcW w:w="1322" w:type="dxa"/>
            <w:tcBorders>
              <w:bottom w:val="nil"/>
            </w:tcBorders>
          </w:tcPr>
          <w:p w14:paraId="266EC59F" w14:textId="421D9B74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1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1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2.1</w:t>
            </w:r>
          </w:p>
        </w:tc>
        <w:tc>
          <w:tcPr>
            <w:tcW w:w="1415" w:type="dxa"/>
            <w:tcBorders>
              <w:bottom w:val="nil"/>
            </w:tcBorders>
          </w:tcPr>
          <w:p w14:paraId="02A0243B" w14:textId="04E17BA0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1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1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19.6</w:t>
            </w:r>
          </w:p>
        </w:tc>
        <w:tc>
          <w:tcPr>
            <w:tcW w:w="1322" w:type="dxa"/>
            <w:tcBorders>
              <w:bottom w:val="nil"/>
            </w:tcBorders>
          </w:tcPr>
          <w:p w14:paraId="549A9924" w14:textId="59504B5E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1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1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41.2</w:t>
            </w:r>
          </w:p>
        </w:tc>
        <w:tc>
          <w:tcPr>
            <w:tcW w:w="1419" w:type="dxa"/>
            <w:tcBorders>
              <w:bottom w:val="nil"/>
            </w:tcBorders>
          </w:tcPr>
          <w:p w14:paraId="49F1CC47" w14:textId="78682F5C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1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2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16.5</w:t>
            </w:r>
          </w:p>
        </w:tc>
      </w:tr>
      <w:tr w:rsidR="00455002" w14:paraId="683D9F1B" w14:textId="77777777" w:rsidTr="00455002">
        <w:trPr>
          <w:trHeight w:val="229"/>
        </w:trPr>
        <w:tc>
          <w:tcPr>
            <w:tcW w:w="1035" w:type="dxa"/>
            <w:tcBorders>
              <w:top w:val="nil"/>
              <w:bottom w:val="nil"/>
            </w:tcBorders>
          </w:tcPr>
          <w:p w14:paraId="34E1B6D6" w14:textId="3505935D" w:rsidR="00111E25" w:rsidRPr="004204D7" w:rsidRDefault="00111E25" w:rsidP="00111E25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221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222" w:author="Ian Hussey" w:date="2020-03-05T15:18:00Z">
                  <w:rPr>
                    <w:rFonts w:ascii="Times New Roman" w:eastAsia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Mierop</w:t>
            </w:r>
          </w:p>
        </w:tc>
        <w:tc>
          <w:tcPr>
            <w:tcW w:w="959" w:type="dxa"/>
            <w:tcBorders>
              <w:top w:val="nil"/>
              <w:bottom w:val="nil"/>
            </w:tcBorders>
          </w:tcPr>
          <w:p w14:paraId="522FFEF1" w14:textId="4370CE99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2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2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6543D2B" w14:textId="6398532D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2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2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99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14:paraId="38BB5764" w14:textId="09B21E46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2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2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21.7</w:t>
            </w:r>
          </w:p>
        </w:tc>
        <w:tc>
          <w:tcPr>
            <w:tcW w:w="512" w:type="dxa"/>
            <w:tcBorders>
              <w:top w:val="nil"/>
              <w:bottom w:val="nil"/>
            </w:tcBorders>
          </w:tcPr>
          <w:p w14:paraId="061456B9" w14:textId="5E951861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2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3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4.2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 w14:paraId="554F9DF2" w14:textId="0F35AF4F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3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3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66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 w14:paraId="6A6B233B" w14:textId="19931B14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3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3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33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 w14:paraId="2B3371DD" w14:textId="3B829CA4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3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3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832" w:type="dxa"/>
            <w:tcBorders>
              <w:top w:val="nil"/>
              <w:bottom w:val="nil"/>
            </w:tcBorders>
          </w:tcPr>
          <w:p w14:paraId="6FA4068C" w14:textId="1CC01945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3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3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1510" w:type="dxa"/>
            <w:tcBorders>
              <w:top w:val="nil"/>
              <w:bottom w:val="nil"/>
            </w:tcBorders>
          </w:tcPr>
          <w:p w14:paraId="029C0BD8" w14:textId="4FEDD0EF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3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4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2.0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377F0EFF" w14:textId="71754C0B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4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4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8.2</w:t>
            </w: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206F28F4" w14:textId="3BF33F6D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4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4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17.5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382DABA" w14:textId="7DD51521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4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4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43.3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2E0DF35A" w14:textId="72989FB3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4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4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21.7</w:t>
            </w:r>
          </w:p>
        </w:tc>
      </w:tr>
      <w:tr w:rsidR="00455002" w14:paraId="516B71F8" w14:textId="77777777" w:rsidTr="00455002">
        <w:trPr>
          <w:trHeight w:val="244"/>
        </w:trPr>
        <w:tc>
          <w:tcPr>
            <w:tcW w:w="1035" w:type="dxa"/>
            <w:tcBorders>
              <w:top w:val="nil"/>
              <w:bottom w:val="nil"/>
            </w:tcBorders>
          </w:tcPr>
          <w:p w14:paraId="1F0DBFBA" w14:textId="31F31C8B" w:rsidR="00111E25" w:rsidRPr="004204D7" w:rsidRDefault="00111E25" w:rsidP="00111E25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249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250" w:author="Ian Hussey" w:date="2020-03-05T15:18:00Z">
                  <w:rPr>
                    <w:rFonts w:ascii="Times New Roman" w:eastAsia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Gast</w:t>
            </w:r>
          </w:p>
        </w:tc>
        <w:tc>
          <w:tcPr>
            <w:tcW w:w="959" w:type="dxa"/>
            <w:tcBorders>
              <w:top w:val="nil"/>
              <w:bottom w:val="nil"/>
            </w:tcBorders>
          </w:tcPr>
          <w:p w14:paraId="6D811224" w14:textId="59B29374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5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5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0BA1EB8A" w14:textId="65BBE21A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5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5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120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14:paraId="5DD5B55E" w14:textId="11401EC7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5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5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23.6</w:t>
            </w:r>
          </w:p>
        </w:tc>
        <w:tc>
          <w:tcPr>
            <w:tcW w:w="512" w:type="dxa"/>
            <w:tcBorders>
              <w:top w:val="nil"/>
              <w:bottom w:val="nil"/>
            </w:tcBorders>
          </w:tcPr>
          <w:p w14:paraId="6A9BC5BE" w14:textId="18D52186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5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5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7.2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 w14:paraId="74FDE7C1" w14:textId="10962FCE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5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6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91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 w14:paraId="4BB0E03B" w14:textId="6CB4AD1A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6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6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26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 w14:paraId="5B9720DB" w14:textId="6A61B248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6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6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</w:t>
            </w:r>
          </w:p>
        </w:tc>
        <w:tc>
          <w:tcPr>
            <w:tcW w:w="832" w:type="dxa"/>
            <w:tcBorders>
              <w:top w:val="nil"/>
              <w:bottom w:val="nil"/>
            </w:tcBorders>
          </w:tcPr>
          <w:p w14:paraId="4FD46133" w14:textId="41016D77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6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6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</w:t>
            </w:r>
          </w:p>
        </w:tc>
        <w:tc>
          <w:tcPr>
            <w:tcW w:w="1510" w:type="dxa"/>
            <w:tcBorders>
              <w:top w:val="nil"/>
              <w:bottom w:val="nil"/>
            </w:tcBorders>
          </w:tcPr>
          <w:p w14:paraId="21A1D418" w14:textId="64339B06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6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6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2.5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58526C24" w14:textId="2ACF1EE8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6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7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6.0</w:t>
            </w: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6D0B8F98" w14:textId="66E16912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7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7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26.4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F90B759" w14:textId="7088B99E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7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7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49.4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1DD6B85C" w14:textId="4845D9AF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7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7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24.7</w:t>
            </w:r>
          </w:p>
        </w:tc>
      </w:tr>
      <w:tr w:rsidR="00455002" w14:paraId="792D7121" w14:textId="77777777" w:rsidTr="00455002">
        <w:trPr>
          <w:trHeight w:val="229"/>
        </w:trPr>
        <w:tc>
          <w:tcPr>
            <w:tcW w:w="1035" w:type="dxa"/>
            <w:tcBorders>
              <w:top w:val="nil"/>
              <w:bottom w:val="nil"/>
            </w:tcBorders>
          </w:tcPr>
          <w:p w14:paraId="22001B0D" w14:textId="569ADE75" w:rsidR="00111E25" w:rsidRPr="004204D7" w:rsidRDefault="00111E25" w:rsidP="00111E25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277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278" w:author="Ian Hussey" w:date="2020-03-05T15:18:00Z">
                  <w:rPr>
                    <w:rFonts w:ascii="Times New Roman" w:eastAsia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Gawronski</w:t>
            </w:r>
          </w:p>
        </w:tc>
        <w:tc>
          <w:tcPr>
            <w:tcW w:w="959" w:type="dxa"/>
            <w:tcBorders>
              <w:top w:val="nil"/>
              <w:bottom w:val="nil"/>
            </w:tcBorders>
          </w:tcPr>
          <w:p w14:paraId="791A8109" w14:textId="32CFBB1C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7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8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08D522C5" w14:textId="73DDE9D7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8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8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155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14:paraId="73A393A4" w14:textId="63E9665F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8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8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18.9</w:t>
            </w:r>
          </w:p>
        </w:tc>
        <w:tc>
          <w:tcPr>
            <w:tcW w:w="512" w:type="dxa"/>
            <w:tcBorders>
              <w:top w:val="nil"/>
              <w:bottom w:val="nil"/>
            </w:tcBorders>
          </w:tcPr>
          <w:p w14:paraId="6563DDA2" w14:textId="4373D4D1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8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8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1.1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 w14:paraId="433A6EC9" w14:textId="6ED14AFD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8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8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113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 w14:paraId="33B8F42E" w14:textId="6E36C72A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8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9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41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 w14:paraId="597C5669" w14:textId="46838ED1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9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9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</w:t>
            </w:r>
          </w:p>
        </w:tc>
        <w:tc>
          <w:tcPr>
            <w:tcW w:w="832" w:type="dxa"/>
            <w:tcBorders>
              <w:top w:val="nil"/>
              <w:bottom w:val="nil"/>
            </w:tcBorders>
          </w:tcPr>
          <w:p w14:paraId="120BE1D9" w14:textId="400ACBCE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9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9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1510" w:type="dxa"/>
            <w:tcBorders>
              <w:top w:val="nil"/>
              <w:bottom w:val="nil"/>
            </w:tcBorders>
          </w:tcPr>
          <w:p w14:paraId="6CE4044A" w14:textId="3ABCEF02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9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9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2.6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02858F83" w14:textId="7D29F0CC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9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29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7.2</w:t>
            </w: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58DF352F" w14:textId="4D07B07A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29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0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74.1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06082672" w14:textId="3B0A2797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0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0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51.2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01B789C8" w14:textId="0F9D9B95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0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0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30.2</w:t>
            </w:r>
          </w:p>
        </w:tc>
      </w:tr>
      <w:tr w:rsidR="00455002" w14:paraId="610608D2" w14:textId="77777777" w:rsidTr="00455002">
        <w:trPr>
          <w:trHeight w:val="229"/>
        </w:trPr>
        <w:tc>
          <w:tcPr>
            <w:tcW w:w="1035" w:type="dxa"/>
            <w:tcBorders>
              <w:top w:val="nil"/>
              <w:bottom w:val="nil"/>
            </w:tcBorders>
          </w:tcPr>
          <w:p w14:paraId="5F59F706" w14:textId="0E54FFCE" w:rsidR="00111E25" w:rsidRPr="004204D7" w:rsidRDefault="00111E25" w:rsidP="00111E25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305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306" w:author="Ian Hussey" w:date="2020-03-05T15:18:00Z">
                  <w:rPr>
                    <w:rFonts w:ascii="Times New Roman" w:eastAsia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Hütter</w:t>
            </w:r>
          </w:p>
        </w:tc>
        <w:tc>
          <w:tcPr>
            <w:tcW w:w="959" w:type="dxa"/>
            <w:tcBorders>
              <w:top w:val="nil"/>
              <w:bottom w:val="nil"/>
            </w:tcBorders>
          </w:tcPr>
          <w:p w14:paraId="196691A6" w14:textId="6649DF36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0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0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0EEE596F" w14:textId="2360DA9D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0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1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148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14:paraId="68E9BFC7" w14:textId="0C093F8E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1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1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22.7</w:t>
            </w:r>
          </w:p>
        </w:tc>
        <w:tc>
          <w:tcPr>
            <w:tcW w:w="512" w:type="dxa"/>
            <w:tcBorders>
              <w:top w:val="nil"/>
              <w:bottom w:val="nil"/>
            </w:tcBorders>
          </w:tcPr>
          <w:p w14:paraId="6A6F27EE" w14:textId="4DB8262C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1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1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6.2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 w14:paraId="455BD237" w14:textId="79397C8B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1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1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109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 w14:paraId="6E9C7260" w14:textId="2D6BD11D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1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1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39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 w14:paraId="02DCCA62" w14:textId="1C421FAD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1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2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832" w:type="dxa"/>
            <w:tcBorders>
              <w:top w:val="nil"/>
              <w:bottom w:val="nil"/>
            </w:tcBorders>
          </w:tcPr>
          <w:p w14:paraId="6B4CCEAA" w14:textId="2FC5F708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2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2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1510" w:type="dxa"/>
            <w:tcBorders>
              <w:top w:val="nil"/>
              <w:bottom w:val="nil"/>
            </w:tcBorders>
          </w:tcPr>
          <w:p w14:paraId="7CA15162" w14:textId="2C6660CC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2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2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1.4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53BC16A9" w14:textId="6E9C3864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2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2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18.4</w:t>
            </w: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71BE272F" w14:textId="7A2C3CB3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2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2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41.6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26F23574" w14:textId="0E21A048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2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3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57.3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34F974E3" w14:textId="3B0EAA5F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3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3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43.6</w:t>
            </w:r>
          </w:p>
        </w:tc>
      </w:tr>
      <w:tr w:rsidR="00455002" w14:paraId="62C61B47" w14:textId="77777777" w:rsidTr="00455002">
        <w:trPr>
          <w:trHeight w:val="244"/>
        </w:trPr>
        <w:tc>
          <w:tcPr>
            <w:tcW w:w="1035" w:type="dxa"/>
            <w:tcBorders>
              <w:top w:val="nil"/>
              <w:bottom w:val="nil"/>
            </w:tcBorders>
          </w:tcPr>
          <w:p w14:paraId="3F8D50C2" w14:textId="6DE63862" w:rsidR="00111E25" w:rsidRPr="004204D7" w:rsidRDefault="00111E25" w:rsidP="00111E25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333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334" w:author="Ian Hussey" w:date="2020-03-05T15:18:00Z">
                  <w:rPr>
                    <w:rFonts w:ascii="Times New Roman" w:eastAsia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Kurdi</w:t>
            </w:r>
          </w:p>
        </w:tc>
        <w:tc>
          <w:tcPr>
            <w:tcW w:w="959" w:type="dxa"/>
            <w:tcBorders>
              <w:top w:val="nil"/>
              <w:bottom w:val="nil"/>
            </w:tcBorders>
          </w:tcPr>
          <w:p w14:paraId="2B5FEE9B" w14:textId="3B0503BE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3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3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A5178C4" w14:textId="55AF761A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3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3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151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14:paraId="4292C37B" w14:textId="59D7D36C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3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4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19.3</w:t>
            </w:r>
          </w:p>
        </w:tc>
        <w:tc>
          <w:tcPr>
            <w:tcW w:w="512" w:type="dxa"/>
            <w:tcBorders>
              <w:top w:val="nil"/>
              <w:bottom w:val="nil"/>
            </w:tcBorders>
          </w:tcPr>
          <w:p w14:paraId="13621C14" w14:textId="2C9D546E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4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4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1.3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 w14:paraId="35DBEF4D" w14:textId="58A2B6CF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4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4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120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 w14:paraId="5178341D" w14:textId="754C1949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4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4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31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 w14:paraId="0B741FE5" w14:textId="0372E98E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4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4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832" w:type="dxa"/>
            <w:tcBorders>
              <w:top w:val="nil"/>
              <w:bottom w:val="nil"/>
            </w:tcBorders>
          </w:tcPr>
          <w:p w14:paraId="00F84220" w14:textId="6A768C94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4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5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1510" w:type="dxa"/>
            <w:tcBorders>
              <w:top w:val="nil"/>
              <w:bottom w:val="nil"/>
            </w:tcBorders>
          </w:tcPr>
          <w:p w14:paraId="4F0D865D" w14:textId="3CAACB8A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5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5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1.3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54E8753A" w14:textId="7F4F3C7A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5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5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8.0</w:t>
            </w: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74E61665" w14:textId="1DD0223D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5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5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21.4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39F62936" w14:textId="54BE32D5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5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5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39.4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3397D4A9" w14:textId="1FB109D2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5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6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21.4</w:t>
            </w:r>
          </w:p>
        </w:tc>
      </w:tr>
      <w:tr w:rsidR="00455002" w14:paraId="57661F0F" w14:textId="77777777" w:rsidTr="00455002">
        <w:trPr>
          <w:trHeight w:val="229"/>
        </w:trPr>
        <w:tc>
          <w:tcPr>
            <w:tcW w:w="1035" w:type="dxa"/>
            <w:tcBorders>
              <w:top w:val="nil"/>
              <w:bottom w:val="nil"/>
            </w:tcBorders>
          </w:tcPr>
          <w:p w14:paraId="6511625C" w14:textId="340DEA6F" w:rsidR="00111E25" w:rsidRPr="004204D7" w:rsidRDefault="00111E25" w:rsidP="00111E25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361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362" w:author="Ian Hussey" w:date="2020-03-05T15:18:00Z">
                  <w:rPr>
                    <w:rFonts w:ascii="Times New Roman" w:eastAsia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Moran</w:t>
            </w:r>
          </w:p>
        </w:tc>
        <w:tc>
          <w:tcPr>
            <w:tcW w:w="959" w:type="dxa"/>
            <w:tcBorders>
              <w:top w:val="nil"/>
              <w:bottom w:val="nil"/>
            </w:tcBorders>
          </w:tcPr>
          <w:p w14:paraId="66F74F04" w14:textId="4A6D63CB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6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6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389F465D" w14:textId="47529EB5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6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6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99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14:paraId="515B2591" w14:textId="47D6AFD9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6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6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20.0</w:t>
            </w:r>
          </w:p>
        </w:tc>
        <w:tc>
          <w:tcPr>
            <w:tcW w:w="512" w:type="dxa"/>
            <w:tcBorders>
              <w:top w:val="nil"/>
              <w:bottom w:val="nil"/>
            </w:tcBorders>
          </w:tcPr>
          <w:p w14:paraId="30BD05F7" w14:textId="2ABCCFC3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6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7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3.2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 w14:paraId="5E9AA9D9" w14:textId="60FBF91B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7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7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75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 w14:paraId="6E72D0DB" w14:textId="3D907DDD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7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7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24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 w14:paraId="45C35865" w14:textId="6B396731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7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7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832" w:type="dxa"/>
            <w:tcBorders>
              <w:top w:val="nil"/>
              <w:bottom w:val="nil"/>
            </w:tcBorders>
          </w:tcPr>
          <w:p w14:paraId="7222F7D3" w14:textId="1438AFD3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7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7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1510" w:type="dxa"/>
            <w:tcBorders>
              <w:top w:val="nil"/>
              <w:bottom w:val="nil"/>
            </w:tcBorders>
          </w:tcPr>
          <w:p w14:paraId="428A5163" w14:textId="65D27B1A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7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8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1.0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4F6126FE" w14:textId="56C98F07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8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8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2.0</w:t>
            </w: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5D21CAEB" w14:textId="0D80DFAE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8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8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28.6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747281BE" w14:textId="2411CB69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8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8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46.9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67E85733" w14:textId="59B553A2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8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8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27.6</w:t>
            </w:r>
          </w:p>
        </w:tc>
      </w:tr>
      <w:tr w:rsidR="00455002" w14:paraId="2ABA7713" w14:textId="77777777" w:rsidTr="00455002">
        <w:trPr>
          <w:trHeight w:val="229"/>
        </w:trPr>
        <w:tc>
          <w:tcPr>
            <w:tcW w:w="1035" w:type="dxa"/>
            <w:tcBorders>
              <w:top w:val="nil"/>
              <w:bottom w:val="nil"/>
            </w:tcBorders>
          </w:tcPr>
          <w:p w14:paraId="03C272FF" w14:textId="14E76E48" w:rsidR="00111E25" w:rsidRPr="004204D7" w:rsidRDefault="00111E25" w:rsidP="00111E25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389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390" w:author="Ian Hussey" w:date="2020-03-05T15:18:00Z">
                  <w:rPr>
                    <w:rFonts w:ascii="Times New Roman" w:eastAsia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Olson</w:t>
            </w:r>
          </w:p>
        </w:tc>
        <w:tc>
          <w:tcPr>
            <w:tcW w:w="959" w:type="dxa"/>
            <w:tcBorders>
              <w:top w:val="nil"/>
              <w:bottom w:val="nil"/>
            </w:tcBorders>
          </w:tcPr>
          <w:p w14:paraId="55C24D5E" w14:textId="619A3F6E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9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9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A1EF9D9" w14:textId="479F68BC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9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9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21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14:paraId="3163C67C" w14:textId="1224FAF7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9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9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20.0</w:t>
            </w:r>
          </w:p>
        </w:tc>
        <w:tc>
          <w:tcPr>
            <w:tcW w:w="512" w:type="dxa"/>
            <w:tcBorders>
              <w:top w:val="nil"/>
              <w:bottom w:val="nil"/>
            </w:tcBorders>
          </w:tcPr>
          <w:p w14:paraId="5BC255EB" w14:textId="287B307A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9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39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0.0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 w14:paraId="4966EE2A" w14:textId="5DBDF037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39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0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10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 w14:paraId="0CCB9A47" w14:textId="5AB56185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0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0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11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 w14:paraId="79EA412C" w14:textId="7B6B0899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0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0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832" w:type="dxa"/>
            <w:tcBorders>
              <w:top w:val="nil"/>
              <w:bottom w:val="nil"/>
            </w:tcBorders>
          </w:tcPr>
          <w:p w14:paraId="2AD33BB5" w14:textId="5435DB41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0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0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1510" w:type="dxa"/>
            <w:tcBorders>
              <w:top w:val="nil"/>
              <w:bottom w:val="nil"/>
            </w:tcBorders>
          </w:tcPr>
          <w:p w14:paraId="04A65903" w14:textId="1C565B8D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0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0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0.0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7CB17BC9" w14:textId="3802E0B4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0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1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9.5</w:t>
            </w: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3FE6DAF6" w14:textId="617320DF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1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1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28.6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166ADC79" w14:textId="18C0EFCB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1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1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42.9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1C98BDEA" w14:textId="3CBBFDFC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1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1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33.3</w:t>
            </w:r>
          </w:p>
        </w:tc>
      </w:tr>
      <w:tr w:rsidR="00455002" w14:paraId="6CD02589" w14:textId="77777777" w:rsidTr="00455002">
        <w:trPr>
          <w:trHeight w:val="244"/>
        </w:trPr>
        <w:tc>
          <w:tcPr>
            <w:tcW w:w="1035" w:type="dxa"/>
            <w:tcBorders>
              <w:top w:val="nil"/>
              <w:bottom w:val="nil"/>
            </w:tcBorders>
          </w:tcPr>
          <w:p w14:paraId="4E76EF2A" w14:textId="0D7E7E5A" w:rsidR="00111E25" w:rsidRPr="004204D7" w:rsidRDefault="00111E25" w:rsidP="00111E25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417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418" w:author="Ian Hussey" w:date="2020-03-05T15:18:00Z">
                  <w:rPr>
                    <w:rFonts w:ascii="Times New Roman" w:eastAsia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Douglas</w:t>
            </w:r>
          </w:p>
        </w:tc>
        <w:tc>
          <w:tcPr>
            <w:tcW w:w="959" w:type="dxa"/>
            <w:tcBorders>
              <w:top w:val="nil"/>
              <w:bottom w:val="nil"/>
            </w:tcBorders>
          </w:tcPr>
          <w:p w14:paraId="43C2013D" w14:textId="7580533F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1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2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04B658FB" w14:textId="4981CC1D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2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2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148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14:paraId="62804429" w14:textId="2FBC951F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2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2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18.6</w:t>
            </w:r>
          </w:p>
        </w:tc>
        <w:tc>
          <w:tcPr>
            <w:tcW w:w="512" w:type="dxa"/>
            <w:tcBorders>
              <w:top w:val="nil"/>
              <w:bottom w:val="nil"/>
            </w:tcBorders>
          </w:tcPr>
          <w:p w14:paraId="6DC3D4D3" w14:textId="18FF7A7C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2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2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0.8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 w14:paraId="0CC88D21" w14:textId="31292840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2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2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98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 w14:paraId="04DAE2D0" w14:textId="12F9FEB6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2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3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50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 w14:paraId="5C3C0566" w14:textId="1BAD4F55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3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3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832" w:type="dxa"/>
            <w:tcBorders>
              <w:top w:val="nil"/>
              <w:bottom w:val="nil"/>
            </w:tcBorders>
          </w:tcPr>
          <w:p w14:paraId="05A810F8" w14:textId="62C920BB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3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3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1510" w:type="dxa"/>
            <w:tcBorders>
              <w:top w:val="nil"/>
              <w:bottom w:val="nil"/>
            </w:tcBorders>
          </w:tcPr>
          <w:p w14:paraId="1B9FB7B0" w14:textId="130B9214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3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3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2.0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59569A40" w14:textId="3DEFC176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3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3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6.9</w:t>
            </w: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6A6875BE" w14:textId="31DDAE8D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3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4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19.9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4479FAD3" w14:textId="207E132B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4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4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58.2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169853B6" w14:textId="1FB21816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4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4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35.6</w:t>
            </w:r>
          </w:p>
        </w:tc>
      </w:tr>
      <w:tr w:rsidR="00455002" w14:paraId="2467C6D8" w14:textId="77777777" w:rsidTr="00455002">
        <w:trPr>
          <w:trHeight w:val="229"/>
        </w:trPr>
        <w:tc>
          <w:tcPr>
            <w:tcW w:w="1035" w:type="dxa"/>
            <w:tcBorders>
              <w:top w:val="nil"/>
              <w:bottom w:val="nil"/>
            </w:tcBorders>
          </w:tcPr>
          <w:p w14:paraId="083CF05C" w14:textId="48C1ED08" w:rsidR="00111E25" w:rsidRPr="004204D7" w:rsidRDefault="00111E25" w:rsidP="00111E25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445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446" w:author="Ian Hussey" w:date="2020-03-05T15:18:00Z">
                  <w:rPr>
                    <w:rFonts w:ascii="Times New Roman" w:eastAsia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Stahl</w:t>
            </w:r>
          </w:p>
        </w:tc>
        <w:tc>
          <w:tcPr>
            <w:tcW w:w="959" w:type="dxa"/>
            <w:tcBorders>
              <w:top w:val="nil"/>
              <w:bottom w:val="nil"/>
            </w:tcBorders>
          </w:tcPr>
          <w:p w14:paraId="24DDA901" w14:textId="5706947E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4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4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6A94BF3" w14:textId="138049E2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4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5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100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14:paraId="07D39926" w14:textId="70B1935C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5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5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21.7</w:t>
            </w:r>
          </w:p>
        </w:tc>
        <w:tc>
          <w:tcPr>
            <w:tcW w:w="512" w:type="dxa"/>
            <w:tcBorders>
              <w:top w:val="nil"/>
              <w:bottom w:val="nil"/>
            </w:tcBorders>
          </w:tcPr>
          <w:p w14:paraId="5BA7018C" w14:textId="1C0AA970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5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5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5.1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 w14:paraId="30F34149" w14:textId="58F99041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5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5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80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 w14:paraId="7F1C56CC" w14:textId="79200426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5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5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20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 w14:paraId="7D3AC2AC" w14:textId="5C4C0D47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5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6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832" w:type="dxa"/>
            <w:tcBorders>
              <w:top w:val="nil"/>
              <w:bottom w:val="nil"/>
            </w:tcBorders>
          </w:tcPr>
          <w:p w14:paraId="524B3659" w14:textId="6CA65726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6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6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1510" w:type="dxa"/>
            <w:tcBorders>
              <w:top w:val="nil"/>
              <w:bottom w:val="nil"/>
            </w:tcBorders>
          </w:tcPr>
          <w:p w14:paraId="2A70C388" w14:textId="0E52D811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6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6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3.0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430A1205" w14:textId="1B37B003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6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6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13.4</w:t>
            </w: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74622CF2" w14:textId="42682088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6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6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32.0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756325AA" w14:textId="2FB4D926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6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7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54.6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77A8DE5E" w14:textId="47FB552E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7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7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35.1</w:t>
            </w:r>
          </w:p>
        </w:tc>
      </w:tr>
      <w:tr w:rsidR="00455002" w14:paraId="3DC490DC" w14:textId="77777777" w:rsidTr="00455002">
        <w:trPr>
          <w:trHeight w:val="229"/>
        </w:trPr>
        <w:tc>
          <w:tcPr>
            <w:tcW w:w="1035" w:type="dxa"/>
            <w:tcBorders>
              <w:top w:val="nil"/>
              <w:bottom w:val="nil"/>
            </w:tcBorders>
          </w:tcPr>
          <w:p w14:paraId="3C440856" w14:textId="52AF176F" w:rsidR="00111E25" w:rsidRPr="004204D7" w:rsidRDefault="00111E25" w:rsidP="00111E25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473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474" w:author="Ian Hussey" w:date="2020-03-05T15:18:00Z">
                  <w:rPr>
                    <w:rFonts w:ascii="Times New Roman" w:eastAsia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Unkelbach</w:t>
            </w:r>
          </w:p>
        </w:tc>
        <w:tc>
          <w:tcPr>
            <w:tcW w:w="959" w:type="dxa"/>
            <w:tcBorders>
              <w:top w:val="nil"/>
              <w:bottom w:val="nil"/>
            </w:tcBorders>
          </w:tcPr>
          <w:p w14:paraId="1900AA1B" w14:textId="327B8250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7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7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498A7FA3" w14:textId="3B9F124F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7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7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142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14:paraId="614F6209" w14:textId="676F2D1A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7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8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23.6</w:t>
            </w:r>
          </w:p>
        </w:tc>
        <w:tc>
          <w:tcPr>
            <w:tcW w:w="512" w:type="dxa"/>
            <w:tcBorders>
              <w:top w:val="nil"/>
              <w:bottom w:val="nil"/>
            </w:tcBorders>
          </w:tcPr>
          <w:p w14:paraId="3D70DA99" w14:textId="6012DE9D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8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8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7.0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 w14:paraId="2D7EE591" w14:textId="446A3E65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8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8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82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 w14:paraId="7839B82D" w14:textId="3AE8909E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8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8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57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 w14:paraId="595B81A5" w14:textId="0700D4C5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8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8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</w:t>
            </w:r>
          </w:p>
        </w:tc>
        <w:tc>
          <w:tcPr>
            <w:tcW w:w="832" w:type="dxa"/>
            <w:tcBorders>
              <w:top w:val="nil"/>
              <w:bottom w:val="nil"/>
            </w:tcBorders>
          </w:tcPr>
          <w:p w14:paraId="268974FA" w14:textId="45EF351A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8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9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</w:t>
            </w:r>
          </w:p>
        </w:tc>
        <w:tc>
          <w:tcPr>
            <w:tcW w:w="1510" w:type="dxa"/>
            <w:tcBorders>
              <w:top w:val="nil"/>
              <w:bottom w:val="nil"/>
            </w:tcBorders>
          </w:tcPr>
          <w:p w14:paraId="02597317" w14:textId="0FFF9F67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9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9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1.4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3CA0EBC8" w14:textId="5C92F627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9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9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10.0</w:t>
            </w:r>
          </w:p>
        </w:tc>
        <w:tc>
          <w:tcPr>
            <w:tcW w:w="1415" w:type="dxa"/>
            <w:tcBorders>
              <w:top w:val="nil"/>
              <w:bottom w:val="nil"/>
            </w:tcBorders>
          </w:tcPr>
          <w:p w14:paraId="04823ADE" w14:textId="0CFA17CE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9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9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36.3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13190DA6" w14:textId="716FE0F2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9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49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51.2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432D5938" w14:textId="6C159D12" w:rsidR="00111E25" w:rsidRPr="004204D7" w:rsidRDefault="00111E25" w:rsidP="00111E25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49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50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29.9</w:t>
            </w:r>
          </w:p>
        </w:tc>
      </w:tr>
      <w:tr w:rsidR="00455002" w14:paraId="32F87187" w14:textId="77777777" w:rsidTr="00455002">
        <w:trPr>
          <w:trHeight w:val="274"/>
        </w:trPr>
        <w:tc>
          <w:tcPr>
            <w:tcW w:w="1035" w:type="dxa"/>
            <w:tcBorders>
              <w:top w:val="nil"/>
            </w:tcBorders>
          </w:tcPr>
          <w:p w14:paraId="38F627C2" w14:textId="2222DAC3" w:rsidR="00111E25" w:rsidRPr="004204D7" w:rsidRDefault="00111E25" w:rsidP="00271DF2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  <w:rPrChange w:id="501" w:author="Ian Hussey" w:date="2020-03-05T15:18:00Z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rPrChange w:id="502" w:author="Ian Hussey" w:date="2020-03-05T15:18:00Z">
                  <w:rPr>
                    <w:rFonts w:ascii="Times New Roman" w:eastAsia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</w:rPrChange>
              </w:rPr>
              <w:t>Vadillo</w:t>
            </w:r>
          </w:p>
        </w:tc>
        <w:tc>
          <w:tcPr>
            <w:tcW w:w="959" w:type="dxa"/>
            <w:tcBorders>
              <w:top w:val="nil"/>
            </w:tcBorders>
          </w:tcPr>
          <w:p w14:paraId="565FFD2A" w14:textId="4742F70D" w:rsidR="00111E25" w:rsidRPr="004204D7" w:rsidRDefault="00111E25" w:rsidP="00271DF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50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50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0</w:t>
            </w:r>
          </w:p>
        </w:tc>
        <w:tc>
          <w:tcPr>
            <w:tcW w:w="831" w:type="dxa"/>
            <w:tcBorders>
              <w:top w:val="nil"/>
            </w:tcBorders>
          </w:tcPr>
          <w:p w14:paraId="3B801D3C" w14:textId="608E24CF" w:rsidR="00111E25" w:rsidRPr="004204D7" w:rsidRDefault="00111E25" w:rsidP="00271DF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50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50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195</w:t>
            </w:r>
          </w:p>
        </w:tc>
        <w:tc>
          <w:tcPr>
            <w:tcW w:w="636" w:type="dxa"/>
            <w:tcBorders>
              <w:top w:val="nil"/>
            </w:tcBorders>
          </w:tcPr>
          <w:p w14:paraId="3CEE4CA1" w14:textId="2F2221E0" w:rsidR="00111E25" w:rsidRPr="004204D7" w:rsidRDefault="00111E25" w:rsidP="00271DF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50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50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19.9</w:t>
            </w:r>
          </w:p>
        </w:tc>
        <w:tc>
          <w:tcPr>
            <w:tcW w:w="512" w:type="dxa"/>
            <w:tcBorders>
              <w:top w:val="nil"/>
            </w:tcBorders>
          </w:tcPr>
          <w:p w14:paraId="1CFEA16B" w14:textId="4EF31E53" w:rsidR="00111E25" w:rsidRPr="004204D7" w:rsidRDefault="00111E25" w:rsidP="00271DF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50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51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3.0</w:t>
            </w:r>
          </w:p>
        </w:tc>
        <w:tc>
          <w:tcPr>
            <w:tcW w:w="748" w:type="dxa"/>
            <w:tcBorders>
              <w:top w:val="nil"/>
            </w:tcBorders>
          </w:tcPr>
          <w:p w14:paraId="6F83530B" w14:textId="04D4EE61" w:rsidR="00111E25" w:rsidRPr="004204D7" w:rsidRDefault="00111E25" w:rsidP="00271DF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51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51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166</w:t>
            </w:r>
          </w:p>
        </w:tc>
        <w:tc>
          <w:tcPr>
            <w:tcW w:w="651" w:type="dxa"/>
            <w:tcBorders>
              <w:top w:val="nil"/>
            </w:tcBorders>
          </w:tcPr>
          <w:p w14:paraId="1C15D0A6" w14:textId="77C9C119" w:rsidR="00111E25" w:rsidRPr="004204D7" w:rsidRDefault="00111E25" w:rsidP="00271DF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51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51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25</w:t>
            </w:r>
          </w:p>
        </w:tc>
        <w:tc>
          <w:tcPr>
            <w:tcW w:w="776" w:type="dxa"/>
            <w:tcBorders>
              <w:top w:val="nil"/>
            </w:tcBorders>
          </w:tcPr>
          <w:p w14:paraId="0BF22954" w14:textId="1201CF53" w:rsidR="00111E25" w:rsidRPr="004204D7" w:rsidRDefault="00111E25" w:rsidP="00271DF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51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51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3</w:t>
            </w:r>
          </w:p>
        </w:tc>
        <w:tc>
          <w:tcPr>
            <w:tcW w:w="832" w:type="dxa"/>
            <w:tcBorders>
              <w:top w:val="nil"/>
            </w:tcBorders>
          </w:tcPr>
          <w:p w14:paraId="642837C2" w14:textId="6A7B64B6" w:rsidR="00111E25" w:rsidRPr="004204D7" w:rsidRDefault="00111E25" w:rsidP="00271DF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51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51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</w:t>
            </w:r>
          </w:p>
        </w:tc>
        <w:tc>
          <w:tcPr>
            <w:tcW w:w="1510" w:type="dxa"/>
            <w:tcBorders>
              <w:top w:val="nil"/>
            </w:tcBorders>
          </w:tcPr>
          <w:p w14:paraId="75EFE8D0" w14:textId="1437B0CE" w:rsidR="00111E25" w:rsidRPr="004204D7" w:rsidRDefault="00111E25" w:rsidP="00271DF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519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520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1.5</w:t>
            </w:r>
          </w:p>
        </w:tc>
        <w:tc>
          <w:tcPr>
            <w:tcW w:w="1322" w:type="dxa"/>
            <w:tcBorders>
              <w:top w:val="nil"/>
            </w:tcBorders>
          </w:tcPr>
          <w:p w14:paraId="0FC35D84" w14:textId="37868CA7" w:rsidR="00111E25" w:rsidRPr="004204D7" w:rsidRDefault="00111E25" w:rsidP="00271DF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521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522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1.0</w:t>
            </w:r>
          </w:p>
        </w:tc>
        <w:tc>
          <w:tcPr>
            <w:tcW w:w="1415" w:type="dxa"/>
            <w:tcBorders>
              <w:top w:val="nil"/>
            </w:tcBorders>
          </w:tcPr>
          <w:p w14:paraId="54E73E6F" w14:textId="3FCEB6E3" w:rsidR="00111E25" w:rsidRPr="004204D7" w:rsidRDefault="00111E25" w:rsidP="00271DF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523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524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15.0</w:t>
            </w:r>
          </w:p>
        </w:tc>
        <w:tc>
          <w:tcPr>
            <w:tcW w:w="1322" w:type="dxa"/>
            <w:tcBorders>
              <w:top w:val="nil"/>
            </w:tcBorders>
          </w:tcPr>
          <w:p w14:paraId="46530BFB" w14:textId="784B0298" w:rsidR="00111E25" w:rsidRPr="004204D7" w:rsidRDefault="00111E25" w:rsidP="00271DF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525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526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39.3</w:t>
            </w:r>
          </w:p>
        </w:tc>
        <w:tc>
          <w:tcPr>
            <w:tcW w:w="1419" w:type="dxa"/>
            <w:tcBorders>
              <w:top w:val="nil"/>
            </w:tcBorders>
          </w:tcPr>
          <w:p w14:paraId="7AFF65FC" w14:textId="70AF8324" w:rsidR="00111E25" w:rsidRPr="004204D7" w:rsidRDefault="00111E25" w:rsidP="00271DF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  <w:rPrChange w:id="527" w:author="Ian Hussey" w:date="2020-03-05T15:18:00Z"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  <w:shd w:val="clear" w:color="auto" w:fill="FFFFFF"/>
                  </w:rPr>
                </w:rPrChange>
              </w:rPr>
            </w:pPr>
            <w:r w:rsidRPr="004204D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rPrChange w:id="528" w:author="Ian Hussey" w:date="2020-03-05T15:18:00Z"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</w:rPrChange>
              </w:rPr>
              <w:t>12.9</w:t>
            </w:r>
          </w:p>
        </w:tc>
      </w:tr>
    </w:tbl>
    <w:p w14:paraId="1E8AAAF9" w14:textId="5B743CDA" w:rsidR="002A42BC" w:rsidRPr="00455002" w:rsidRDefault="002A42BC" w:rsidP="003709C4">
      <w:pPr>
        <w:spacing w:before="120" w:after="120" w:line="276" w:lineRule="auto"/>
        <w:rPr>
          <w:rFonts w:ascii="Times New Roman" w:hAnsi="Times New Roman" w:cs="Times New Roman"/>
          <w:sz w:val="16"/>
          <w:szCs w:val="16"/>
          <w:rPrChange w:id="529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455002">
        <w:rPr>
          <w:rFonts w:ascii="Times New Roman" w:hAnsi="Times New Roman" w:cs="Times New Roman"/>
          <w:i/>
          <w:iCs/>
          <w:color w:val="000000" w:themeColor="text1"/>
          <w:sz w:val="16"/>
          <w:szCs w:val="16"/>
          <w:shd w:val="clear" w:color="auto" w:fill="FFFFFF"/>
          <w:rPrChange w:id="530" w:author="Ian Hussey" w:date="2020-03-05T15:23:00Z">
            <w:rPr>
              <w:rFonts w:ascii="Times New Roman" w:hAnsi="Times New Roman" w:cs="Times New Roman"/>
              <w:i/>
              <w:iCs/>
              <w:color w:val="000000" w:themeColor="text1"/>
              <w:sz w:val="24"/>
              <w:szCs w:val="24"/>
              <w:shd w:val="clear" w:color="auto" w:fill="FFFFFF"/>
            </w:rPr>
          </w:rPrChange>
        </w:rPr>
        <w:t xml:space="preserve">Note. </w:t>
      </w:r>
      <w:r w:rsidR="003709C4" w:rsidRPr="00455002">
        <w:rPr>
          <w:rFonts w:ascii="Times New Roman" w:hAnsi="Times New Roman" w:cs="Times New Roman"/>
          <w:sz w:val="16"/>
          <w:szCs w:val="16"/>
          <w:rPrChange w:id="531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Each lab is identified by the last name of the corresponding author. </w:t>
      </w:r>
      <w:ins w:id="532" w:author="Ian Hussey" w:date="2020-03-05T15:06:00Z">
        <w:r w:rsidR="00D15AFC" w:rsidRPr="00455002">
          <w:rPr>
            <w:rFonts w:ascii="Times New Roman" w:hAnsi="Times New Roman" w:cs="Times New Roman"/>
            <w:i/>
            <w:sz w:val="16"/>
            <w:szCs w:val="16"/>
            <w:rPrChange w:id="533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n</w:t>
        </w:r>
      </w:ins>
      <w:del w:id="534" w:author="Ian Hussey" w:date="2020-03-05T15:06:00Z">
        <w:r w:rsidR="003709C4" w:rsidRPr="00455002" w:rsidDel="00D15AFC">
          <w:rPr>
            <w:rFonts w:ascii="Times New Roman" w:hAnsi="Times New Roman" w:cs="Times New Roman"/>
            <w:sz w:val="16"/>
            <w:szCs w:val="16"/>
            <w:rPrChange w:id="535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N</w:delText>
        </w:r>
      </w:del>
      <w:r w:rsidR="003709C4" w:rsidRPr="00455002">
        <w:rPr>
          <w:rFonts w:ascii="Times New Roman" w:hAnsi="Times New Roman" w:cs="Times New Roman"/>
          <w:sz w:val="16"/>
          <w:szCs w:val="16"/>
          <w:rPrChange w:id="536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manual exclusions: exclusions made manually before the analysis due to incomplete data file (</w:t>
      </w:r>
      <w:ins w:id="537" w:author="Ian Hussey" w:date="2020-03-05T15:15:00Z">
        <w:r w:rsidR="004204D7" w:rsidRPr="00455002">
          <w:rPr>
            <w:rFonts w:ascii="Times New Roman" w:hAnsi="Times New Roman" w:cs="Times New Roman"/>
            <w:sz w:val="16"/>
            <w:szCs w:val="16"/>
            <w:rPrChange w:id="538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1</w:t>
        </w:r>
      </w:ins>
      <w:ins w:id="539" w:author="Ian Hussey" w:date="2020-03-05T15:14:00Z">
        <w:r w:rsidR="004204D7" w:rsidRPr="00455002">
          <w:rPr>
            <w:rFonts w:ascii="Times New Roman" w:hAnsi="Times New Roman" w:cs="Times New Roman"/>
            <w:sz w:val="16"/>
            <w:szCs w:val="16"/>
            <w:rPrChange w:id="540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case at </w:t>
        </w:r>
      </w:ins>
      <w:del w:id="541" w:author="Ian Hussey" w:date="2020-03-05T15:14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542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Mierop, </w:delText>
        </w:r>
      </w:del>
      <w:r w:rsidR="003709C4" w:rsidRPr="00455002">
        <w:rPr>
          <w:rFonts w:ascii="Times New Roman" w:hAnsi="Times New Roman" w:cs="Times New Roman"/>
          <w:sz w:val="16"/>
          <w:szCs w:val="16"/>
          <w:rPrChange w:id="543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>Moran</w:t>
      </w:r>
      <w:ins w:id="544" w:author="Ian Hussey" w:date="2020-03-05T15:15:00Z">
        <w:r w:rsidR="004204D7" w:rsidRPr="00455002">
          <w:rPr>
            <w:rFonts w:ascii="Times New Roman" w:hAnsi="Times New Roman" w:cs="Times New Roman"/>
            <w:sz w:val="16"/>
            <w:szCs w:val="16"/>
            <w:rPrChange w:id="545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’s</w:t>
        </w:r>
      </w:ins>
      <w:r w:rsidR="003709C4" w:rsidRPr="00455002">
        <w:rPr>
          <w:rFonts w:ascii="Times New Roman" w:hAnsi="Times New Roman" w:cs="Times New Roman"/>
          <w:sz w:val="16"/>
          <w:szCs w:val="16"/>
          <w:rPrChange w:id="546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ins w:id="547" w:author="Ian Hussey" w:date="2020-03-05T15:14:00Z">
        <w:r w:rsidR="004204D7" w:rsidRPr="00455002">
          <w:rPr>
            <w:rFonts w:ascii="Times New Roman" w:hAnsi="Times New Roman" w:cs="Times New Roman"/>
            <w:sz w:val="16"/>
            <w:szCs w:val="16"/>
            <w:rPrChange w:id="548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site, 2 cases at </w:t>
        </w:r>
      </w:ins>
      <w:del w:id="549" w:author="Ian Hussey" w:date="2020-03-05T15:14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550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and </w:delText>
        </w:r>
      </w:del>
      <w:r w:rsidR="003709C4" w:rsidRPr="00455002">
        <w:rPr>
          <w:rFonts w:ascii="Times New Roman" w:hAnsi="Times New Roman" w:cs="Times New Roman"/>
          <w:sz w:val="16"/>
          <w:szCs w:val="16"/>
          <w:rPrChange w:id="551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>Hütter</w:t>
      </w:r>
      <w:ins w:id="552" w:author="Ian Hussey" w:date="2020-03-05T15:15:00Z">
        <w:r w:rsidR="004204D7" w:rsidRPr="00455002">
          <w:rPr>
            <w:rFonts w:ascii="Times New Roman" w:hAnsi="Times New Roman" w:cs="Times New Roman"/>
            <w:sz w:val="16"/>
            <w:szCs w:val="16"/>
            <w:rPrChange w:id="553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’s</w:t>
        </w:r>
      </w:ins>
      <w:r w:rsidR="003709C4" w:rsidRPr="00455002">
        <w:rPr>
          <w:rFonts w:ascii="Times New Roman" w:hAnsi="Times New Roman" w:cs="Times New Roman"/>
          <w:sz w:val="16"/>
          <w:szCs w:val="16"/>
          <w:rPrChange w:id="554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del w:id="555" w:author="Ian Hussey" w:date="2020-03-05T15:14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556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labs</w:delText>
        </w:r>
      </w:del>
      <w:ins w:id="557" w:author="Ian Hussey" w:date="2020-03-05T15:14:00Z">
        <w:r w:rsidR="004204D7" w:rsidRPr="00455002">
          <w:rPr>
            <w:rFonts w:ascii="Times New Roman" w:hAnsi="Times New Roman" w:cs="Times New Roman"/>
            <w:sz w:val="16"/>
            <w:szCs w:val="16"/>
            <w:rPrChange w:id="558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site</w:t>
        </w:r>
      </w:ins>
      <w:r w:rsidR="003709C4" w:rsidRPr="00455002">
        <w:rPr>
          <w:rFonts w:ascii="Times New Roman" w:hAnsi="Times New Roman" w:cs="Times New Roman"/>
          <w:sz w:val="16"/>
          <w:szCs w:val="16"/>
          <w:rPrChange w:id="559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), technical problems </w:t>
      </w:r>
      <w:del w:id="560" w:author="Ian Hussey" w:date="2020-03-05T15:15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561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at the site </w:delText>
        </w:r>
      </w:del>
      <w:r w:rsidR="003709C4" w:rsidRPr="00455002">
        <w:rPr>
          <w:rFonts w:ascii="Times New Roman" w:hAnsi="Times New Roman" w:cs="Times New Roman"/>
          <w:sz w:val="16"/>
          <w:szCs w:val="16"/>
          <w:rPrChange w:id="562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>(</w:t>
      </w:r>
      <w:del w:id="563" w:author="Ian Hussey" w:date="2020-03-05T15:15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564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four </w:delText>
        </w:r>
      </w:del>
      <w:ins w:id="565" w:author="Ian Hussey" w:date="2020-03-05T15:15:00Z">
        <w:r w:rsidR="004204D7" w:rsidRPr="00455002">
          <w:rPr>
            <w:rFonts w:ascii="Times New Roman" w:hAnsi="Times New Roman" w:cs="Times New Roman"/>
            <w:sz w:val="16"/>
            <w:szCs w:val="16"/>
            <w:rPrChange w:id="566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4 </w:t>
        </w:r>
      </w:ins>
      <w:r w:rsidR="003709C4" w:rsidRPr="00455002">
        <w:rPr>
          <w:rFonts w:ascii="Times New Roman" w:hAnsi="Times New Roman" w:cs="Times New Roman"/>
          <w:sz w:val="16"/>
          <w:szCs w:val="16"/>
          <w:rPrChange w:id="567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cases </w:t>
      </w:r>
      <w:del w:id="568" w:author="Ian Hussey" w:date="2020-03-05T15:15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569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in </w:delText>
        </w:r>
      </w:del>
      <w:ins w:id="570" w:author="Ian Hussey" w:date="2020-03-05T15:15:00Z">
        <w:r w:rsidR="004204D7" w:rsidRPr="00455002">
          <w:rPr>
            <w:rFonts w:ascii="Times New Roman" w:hAnsi="Times New Roman" w:cs="Times New Roman"/>
            <w:sz w:val="16"/>
            <w:szCs w:val="16"/>
            <w:rPrChange w:id="571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at </w:t>
        </w:r>
      </w:ins>
      <w:r w:rsidR="003709C4" w:rsidRPr="00455002">
        <w:rPr>
          <w:rFonts w:ascii="Times New Roman" w:hAnsi="Times New Roman" w:cs="Times New Roman"/>
          <w:sz w:val="16"/>
          <w:szCs w:val="16"/>
          <w:rPrChange w:id="572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>Balas’</w:t>
      </w:r>
      <w:ins w:id="573" w:author="Ian Hussey" w:date="2020-03-05T15:15:00Z">
        <w:r w:rsidR="004204D7" w:rsidRPr="00455002">
          <w:rPr>
            <w:rFonts w:ascii="Times New Roman" w:hAnsi="Times New Roman" w:cs="Times New Roman"/>
            <w:sz w:val="16"/>
            <w:szCs w:val="16"/>
            <w:rPrChange w:id="574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</w:t>
        </w:r>
      </w:ins>
      <w:del w:id="575" w:author="Ian Hussey" w:date="2020-03-05T15:15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576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s</w:delText>
        </w:r>
      </w:del>
      <w:r w:rsidR="003709C4" w:rsidRPr="00455002">
        <w:rPr>
          <w:rFonts w:ascii="Times New Roman" w:hAnsi="Times New Roman" w:cs="Times New Roman"/>
          <w:sz w:val="16"/>
          <w:szCs w:val="16"/>
          <w:rPrChange w:id="577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del w:id="578" w:author="Ian Hussey" w:date="2020-03-05T15:15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579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lab</w:delText>
        </w:r>
      </w:del>
      <w:ins w:id="580" w:author="Ian Hussey" w:date="2020-03-05T15:15:00Z">
        <w:r w:rsidR="004204D7" w:rsidRPr="00455002">
          <w:rPr>
            <w:rFonts w:ascii="Times New Roman" w:hAnsi="Times New Roman" w:cs="Times New Roman"/>
            <w:sz w:val="16"/>
            <w:szCs w:val="16"/>
            <w:rPrChange w:id="581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site</w:t>
        </w:r>
      </w:ins>
      <w:r w:rsidR="003709C4" w:rsidRPr="00455002">
        <w:rPr>
          <w:rFonts w:ascii="Times New Roman" w:hAnsi="Times New Roman" w:cs="Times New Roman"/>
          <w:sz w:val="16"/>
          <w:szCs w:val="16"/>
          <w:rPrChange w:id="582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>)</w:t>
      </w:r>
      <w:ins w:id="583" w:author="Ian Hussey" w:date="2020-03-05T15:15:00Z">
        <w:r w:rsidR="004204D7" w:rsidRPr="00455002">
          <w:rPr>
            <w:rFonts w:ascii="Times New Roman" w:hAnsi="Times New Roman" w:cs="Times New Roman"/>
            <w:sz w:val="16"/>
            <w:szCs w:val="16"/>
            <w:rPrChange w:id="584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,</w:t>
        </w:r>
      </w:ins>
      <w:r w:rsidR="003709C4" w:rsidRPr="00455002">
        <w:rPr>
          <w:rFonts w:ascii="Times New Roman" w:hAnsi="Times New Roman" w:cs="Times New Roman"/>
          <w:sz w:val="16"/>
          <w:szCs w:val="16"/>
          <w:rPrChange w:id="585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del w:id="586" w:author="Ian Hussey" w:date="2020-03-05T15:15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587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and </w:delText>
        </w:r>
      </w:del>
      <w:r w:rsidR="003709C4" w:rsidRPr="00455002">
        <w:rPr>
          <w:rFonts w:ascii="Times New Roman" w:hAnsi="Times New Roman" w:cs="Times New Roman"/>
          <w:sz w:val="16"/>
          <w:szCs w:val="16"/>
          <w:rPrChange w:id="588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unusual </w:t>
      </w:r>
      <w:ins w:id="589" w:author="Ian Hussey" w:date="2020-03-05T15:15:00Z">
        <w:r w:rsidR="004204D7" w:rsidRPr="00455002">
          <w:rPr>
            <w:rFonts w:ascii="Times New Roman" w:hAnsi="Times New Roman" w:cs="Times New Roman"/>
            <w:sz w:val="16"/>
            <w:szCs w:val="16"/>
            <w:rPrChange w:id="590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participant </w:t>
        </w:r>
      </w:ins>
      <w:ins w:id="591" w:author="Ian Hussey" w:date="2020-03-05T15:07:00Z">
        <w:r w:rsidR="00D15AFC" w:rsidRPr="00455002">
          <w:rPr>
            <w:rFonts w:ascii="Times New Roman" w:hAnsi="Times New Roman" w:cs="Times New Roman"/>
            <w:sz w:val="16"/>
            <w:szCs w:val="16"/>
            <w:rPrChange w:id="592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behaviour </w:t>
        </w:r>
      </w:ins>
      <w:del w:id="593" w:author="Ian Hussey" w:date="2020-03-05T15:15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594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participant</w:delText>
        </w:r>
      </w:del>
      <w:del w:id="595" w:author="Ian Hussey" w:date="2020-03-05T15:07:00Z">
        <w:r w:rsidR="003709C4" w:rsidRPr="00455002" w:rsidDel="00D15AFC">
          <w:rPr>
            <w:rFonts w:ascii="Times New Roman" w:hAnsi="Times New Roman" w:cs="Times New Roman"/>
            <w:sz w:val="16"/>
            <w:szCs w:val="16"/>
            <w:rPrChange w:id="596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s</w:delText>
        </w:r>
      </w:del>
      <w:del w:id="597" w:author="Ian Hussey" w:date="2020-03-05T15:15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598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del w:id="599" w:author="Ian Hussey" w:date="2020-03-05T15:07:00Z">
        <w:r w:rsidR="003709C4" w:rsidRPr="00455002" w:rsidDel="00D15AFC">
          <w:rPr>
            <w:rFonts w:ascii="Times New Roman" w:hAnsi="Times New Roman" w:cs="Times New Roman"/>
            <w:sz w:val="16"/>
            <w:szCs w:val="16"/>
            <w:rPrChange w:id="600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characteristics </w:delText>
        </w:r>
      </w:del>
      <w:r w:rsidR="003709C4" w:rsidRPr="00455002">
        <w:rPr>
          <w:rFonts w:ascii="Times New Roman" w:hAnsi="Times New Roman" w:cs="Times New Roman"/>
          <w:sz w:val="16"/>
          <w:szCs w:val="16"/>
          <w:rPrChange w:id="601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>(</w:t>
      </w:r>
      <w:del w:id="602" w:author="Ian Hussey" w:date="2020-03-05T15:15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603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two </w:delText>
        </w:r>
      </w:del>
      <w:ins w:id="604" w:author="Ian Hussey" w:date="2020-03-05T15:15:00Z">
        <w:r w:rsidR="004204D7" w:rsidRPr="00455002">
          <w:rPr>
            <w:rFonts w:ascii="Times New Roman" w:hAnsi="Times New Roman" w:cs="Times New Roman"/>
            <w:sz w:val="16"/>
            <w:szCs w:val="16"/>
            <w:rPrChange w:id="605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1 </w:t>
        </w:r>
      </w:ins>
      <w:r w:rsidR="003709C4" w:rsidRPr="00455002">
        <w:rPr>
          <w:rFonts w:ascii="Times New Roman" w:hAnsi="Times New Roman" w:cs="Times New Roman"/>
          <w:sz w:val="16"/>
          <w:szCs w:val="16"/>
          <w:rPrChange w:id="606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>case</w:t>
      </w:r>
      <w:del w:id="607" w:author="Ian Hussey" w:date="2020-03-05T15:15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608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s</w:delText>
        </w:r>
      </w:del>
      <w:r w:rsidR="003709C4" w:rsidRPr="00455002">
        <w:rPr>
          <w:rFonts w:ascii="Times New Roman" w:hAnsi="Times New Roman" w:cs="Times New Roman"/>
          <w:sz w:val="16"/>
          <w:szCs w:val="16"/>
          <w:rPrChange w:id="609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del w:id="610" w:author="Ian Hussey" w:date="2020-03-05T15:16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611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in </w:delText>
        </w:r>
      </w:del>
      <w:ins w:id="612" w:author="Ian Hussey" w:date="2020-03-05T15:16:00Z">
        <w:r w:rsidR="004204D7" w:rsidRPr="00455002">
          <w:rPr>
            <w:rFonts w:ascii="Times New Roman" w:hAnsi="Times New Roman" w:cs="Times New Roman"/>
            <w:sz w:val="16"/>
            <w:szCs w:val="16"/>
            <w:rPrChange w:id="613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at </w:t>
        </w:r>
      </w:ins>
      <w:r w:rsidR="003709C4" w:rsidRPr="00455002">
        <w:rPr>
          <w:rFonts w:ascii="Times New Roman" w:hAnsi="Times New Roman" w:cs="Times New Roman"/>
          <w:sz w:val="16"/>
          <w:szCs w:val="16"/>
          <w:rPrChange w:id="614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Balas’s </w:t>
      </w:r>
      <w:del w:id="615" w:author="Ian Hussey" w:date="2020-03-05T15:16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616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lab</w:delText>
        </w:r>
      </w:del>
      <w:ins w:id="617" w:author="Ian Hussey" w:date="2020-03-05T15:16:00Z">
        <w:r w:rsidR="004204D7" w:rsidRPr="00455002">
          <w:rPr>
            <w:rFonts w:ascii="Times New Roman" w:hAnsi="Times New Roman" w:cs="Times New Roman"/>
            <w:sz w:val="16"/>
            <w:szCs w:val="16"/>
            <w:rPrChange w:id="618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site</w:t>
        </w:r>
      </w:ins>
      <w:r w:rsidR="003709C4" w:rsidRPr="00455002">
        <w:rPr>
          <w:rFonts w:ascii="Times New Roman" w:hAnsi="Times New Roman" w:cs="Times New Roman"/>
          <w:sz w:val="16"/>
          <w:szCs w:val="16"/>
          <w:rPrChange w:id="619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>)</w:t>
      </w:r>
      <w:ins w:id="620" w:author="Ian Hussey" w:date="2020-03-05T15:16:00Z">
        <w:r w:rsidR="004204D7" w:rsidRPr="00455002">
          <w:rPr>
            <w:rFonts w:ascii="Times New Roman" w:hAnsi="Times New Roman" w:cs="Times New Roman"/>
            <w:sz w:val="16"/>
            <w:szCs w:val="16"/>
            <w:rPrChange w:id="621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, </w:t>
        </w:r>
      </w:ins>
      <w:ins w:id="622" w:author="Ian Hussey" w:date="2020-03-05T15:17:00Z">
        <w:r w:rsidR="004204D7" w:rsidRPr="00455002">
          <w:rPr>
            <w:rFonts w:ascii="Times New Roman" w:hAnsi="Times New Roman" w:cs="Times New Roman"/>
            <w:sz w:val="16"/>
            <w:szCs w:val="16"/>
            <w:rPrChange w:id="623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participant </w:t>
        </w:r>
      </w:ins>
      <w:ins w:id="624" w:author="Ian Hussey" w:date="2020-03-05T15:33:00Z">
        <w:r w:rsidR="003E1702" w:rsidRPr="00455002">
          <w:rPr>
            <w:rFonts w:ascii="Times New Roman" w:hAnsi="Times New Roman" w:cs="Times New Roman"/>
            <w:sz w:val="16"/>
            <w:szCs w:val="16"/>
          </w:rPr>
          <w:t>eligibility</w:t>
        </w:r>
      </w:ins>
      <w:ins w:id="625" w:author="Ian Hussey" w:date="2020-03-05T15:17:00Z">
        <w:r w:rsidR="004204D7" w:rsidRPr="00455002">
          <w:rPr>
            <w:rFonts w:ascii="Times New Roman" w:hAnsi="Times New Roman" w:cs="Times New Roman"/>
            <w:sz w:val="16"/>
            <w:szCs w:val="16"/>
            <w:rPrChange w:id="626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(1 case at Balas’s site), and data recoding issues (1 case at Mierop’s site)</w:t>
        </w:r>
      </w:ins>
      <w:r w:rsidR="003709C4" w:rsidRPr="00455002">
        <w:rPr>
          <w:rFonts w:ascii="Times New Roman" w:hAnsi="Times New Roman" w:cs="Times New Roman"/>
          <w:sz w:val="16"/>
          <w:szCs w:val="16"/>
          <w:rPrChange w:id="627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</w:t>
      </w:r>
      <w:ins w:id="628" w:author="Ian Hussey" w:date="2020-03-05T15:08:00Z">
        <w:r w:rsidR="004204D7" w:rsidRPr="00455002">
          <w:rPr>
            <w:rFonts w:ascii="Times New Roman" w:hAnsi="Times New Roman" w:cs="Times New Roman"/>
            <w:i/>
            <w:sz w:val="16"/>
            <w:szCs w:val="16"/>
            <w:rPrChange w:id="629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n</w:t>
        </w:r>
      </w:ins>
      <w:del w:id="630" w:author="Ian Hussey" w:date="2020-03-05T15:08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631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N</w:delText>
        </w:r>
      </w:del>
      <w:r w:rsidR="003709C4" w:rsidRPr="00455002">
        <w:rPr>
          <w:rFonts w:ascii="Times New Roman" w:hAnsi="Times New Roman" w:cs="Times New Roman"/>
          <w:sz w:val="16"/>
          <w:szCs w:val="16"/>
          <w:rPrChange w:id="632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for analysis: represents the sample size after the manual exclusions. Age and gender are characteristics are </w:t>
      </w:r>
      <w:del w:id="633" w:author="Ian Hussey" w:date="2020-03-05T15:12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634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for </w:delText>
        </w:r>
      </w:del>
      <w:ins w:id="635" w:author="Ian Hussey" w:date="2020-03-05T15:12:00Z">
        <w:r w:rsidR="004204D7" w:rsidRPr="00455002">
          <w:rPr>
            <w:rFonts w:ascii="Times New Roman" w:hAnsi="Times New Roman" w:cs="Times New Roman"/>
            <w:sz w:val="16"/>
            <w:szCs w:val="16"/>
            <w:rPrChange w:id="636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calculated from the sample for </w:t>
        </w:r>
      </w:ins>
      <w:del w:id="637" w:author="Ian Hussey" w:date="2020-03-05T15:12:00Z">
        <w:r w:rsidR="003709C4" w:rsidRPr="00455002" w:rsidDel="004204D7">
          <w:rPr>
            <w:rFonts w:ascii="Times New Roman" w:hAnsi="Times New Roman" w:cs="Times New Roman"/>
            <w:sz w:val="16"/>
            <w:szCs w:val="16"/>
            <w:rPrChange w:id="638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N for </w:delText>
        </w:r>
      </w:del>
      <w:r w:rsidR="003709C4" w:rsidRPr="00455002">
        <w:rPr>
          <w:rFonts w:ascii="Times New Roman" w:hAnsi="Times New Roman" w:cs="Times New Roman"/>
          <w:sz w:val="16"/>
          <w:szCs w:val="16"/>
          <w:rPrChange w:id="639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>analysis</w:t>
      </w:r>
      <w:ins w:id="640" w:author="Ian Hussey" w:date="2020-03-05T15:12:00Z">
        <w:r w:rsidR="004204D7" w:rsidRPr="00455002">
          <w:rPr>
            <w:rFonts w:ascii="Times New Roman" w:hAnsi="Times New Roman" w:cs="Times New Roman"/>
            <w:sz w:val="16"/>
            <w:szCs w:val="16"/>
            <w:rPrChange w:id="641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after manual exclusions</w:t>
        </w:r>
      </w:ins>
      <w:r w:rsidR="003709C4" w:rsidRPr="00455002">
        <w:rPr>
          <w:rFonts w:ascii="Times New Roman" w:hAnsi="Times New Roman" w:cs="Times New Roman"/>
          <w:sz w:val="16"/>
          <w:szCs w:val="16"/>
          <w:rPrChange w:id="642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Percent excluded surveillance task performance: </w:t>
      </w:r>
      <w:del w:id="643" w:author="Ian Hussey" w:date="2020-03-05T15:23:00Z">
        <w:r w:rsidR="003709C4" w:rsidRPr="00455002" w:rsidDel="00455002">
          <w:rPr>
            <w:rFonts w:ascii="Times New Roman" w:hAnsi="Times New Roman" w:cs="Times New Roman"/>
            <w:sz w:val="16"/>
            <w:szCs w:val="16"/>
            <w:rPrChange w:id="644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represent </w:delText>
        </w:r>
      </w:del>
      <w:r w:rsidR="003709C4" w:rsidRPr="00455002">
        <w:rPr>
          <w:rFonts w:ascii="Times New Roman" w:hAnsi="Times New Roman" w:cs="Times New Roman"/>
          <w:sz w:val="16"/>
          <w:szCs w:val="16"/>
          <w:rPrChange w:id="645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>percent of exclusions based on the number of errors made during the surveillance task</w:t>
      </w:r>
      <w:ins w:id="646" w:author="Ian Hussey" w:date="2020-03-05T15:23:00Z">
        <w:r w:rsidR="0045500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647" w:author="Ian Hussey" w:date="2020-03-05T15:24:00Z">
        <w:r w:rsidR="00455002">
          <w:rPr>
            <w:rFonts w:ascii="Times New Roman" w:hAnsi="Times New Roman" w:cs="Times New Roman"/>
            <w:sz w:val="16"/>
            <w:szCs w:val="16"/>
          </w:rPr>
          <w:t xml:space="preserve">percentage </w:t>
        </w:r>
      </w:ins>
      <w:ins w:id="648" w:author="Ian Hussey" w:date="2020-03-05T15:23:00Z">
        <w:r w:rsidR="00455002">
          <w:rPr>
            <w:rFonts w:ascii="Times New Roman" w:hAnsi="Times New Roman" w:cs="Times New Roman"/>
            <w:sz w:val="16"/>
            <w:szCs w:val="16"/>
          </w:rPr>
          <w:t xml:space="preserve">accuracy &lt; mean </w:t>
        </w:r>
      </w:ins>
      <w:ins w:id="649" w:author="Ian Hussey" w:date="2020-03-05T15:24:00Z">
        <w:r w:rsidR="00455002">
          <w:rPr>
            <w:rFonts w:ascii="Times New Roman" w:hAnsi="Times New Roman" w:cs="Times New Roman"/>
            <w:sz w:val="16"/>
            <w:szCs w:val="16"/>
          </w:rPr>
          <w:t>–</w:t>
        </w:r>
      </w:ins>
      <w:ins w:id="650" w:author="Ian Hussey" w:date="2020-03-05T16:35:00Z">
        <w:r w:rsidR="006A6353">
          <w:rPr>
            <w:rFonts w:ascii="Times New Roman" w:hAnsi="Times New Roman" w:cs="Times New Roman"/>
            <w:sz w:val="16"/>
            <w:szCs w:val="16"/>
          </w:rPr>
          <w:t>3</w:t>
        </w:r>
      </w:ins>
      <w:bookmarkStart w:id="651" w:name="_GoBack"/>
      <w:bookmarkEnd w:id="651"/>
      <w:ins w:id="652" w:author="Ian Hussey" w:date="2020-03-05T15:24:00Z">
        <w:r w:rsidR="00455002">
          <w:rPr>
            <w:rFonts w:ascii="Times New Roman" w:hAnsi="Times New Roman" w:cs="Times New Roman"/>
            <w:sz w:val="16"/>
            <w:szCs w:val="16"/>
          </w:rPr>
          <w:t xml:space="preserve"> SD per site)</w:t>
        </w:r>
      </w:ins>
      <w:r w:rsidR="003709C4" w:rsidRPr="00455002">
        <w:rPr>
          <w:rFonts w:ascii="Times New Roman" w:hAnsi="Times New Roman" w:cs="Times New Roman"/>
          <w:sz w:val="16"/>
          <w:szCs w:val="16"/>
          <w:rPrChange w:id="653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>. Percent excluded for Olson &amp; Fazio (2001)</w:t>
      </w:r>
      <w:del w:id="654" w:author="Ian Hussey" w:date="2020-03-05T15:26:00Z">
        <w:r w:rsidR="003709C4" w:rsidRPr="00455002" w:rsidDel="00455002">
          <w:rPr>
            <w:rFonts w:ascii="Times New Roman" w:hAnsi="Times New Roman" w:cs="Times New Roman"/>
            <w:sz w:val="16"/>
            <w:szCs w:val="16"/>
            <w:rPrChange w:id="655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del w:id="656" w:author="Ian Hussey" w:date="2020-03-05T15:25:00Z">
        <w:r w:rsidR="003709C4" w:rsidRPr="00455002" w:rsidDel="00455002">
          <w:rPr>
            <w:rFonts w:ascii="Times New Roman" w:hAnsi="Times New Roman" w:cs="Times New Roman"/>
            <w:sz w:val="16"/>
            <w:szCs w:val="16"/>
            <w:rPrChange w:id="657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criteria</w:delText>
        </w:r>
      </w:del>
      <w:r w:rsidR="003709C4" w:rsidRPr="00455002">
        <w:rPr>
          <w:rFonts w:ascii="Times New Roman" w:hAnsi="Times New Roman" w:cs="Times New Roman"/>
          <w:sz w:val="16"/>
          <w:szCs w:val="16"/>
          <w:rPrChange w:id="658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>, Olson &amp; Fazio (2001) modified</w:t>
      </w:r>
      <w:del w:id="659" w:author="Ian Hussey" w:date="2020-03-05T15:26:00Z">
        <w:r w:rsidR="003709C4" w:rsidRPr="00455002" w:rsidDel="00455002">
          <w:rPr>
            <w:rFonts w:ascii="Times New Roman" w:hAnsi="Times New Roman" w:cs="Times New Roman"/>
            <w:sz w:val="16"/>
            <w:szCs w:val="16"/>
            <w:rPrChange w:id="660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criteria</w:delText>
        </w:r>
      </w:del>
      <w:r w:rsidR="003709C4" w:rsidRPr="00455002">
        <w:rPr>
          <w:rFonts w:ascii="Times New Roman" w:hAnsi="Times New Roman" w:cs="Times New Roman"/>
          <w:sz w:val="16"/>
          <w:szCs w:val="16"/>
          <w:rPrChange w:id="661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Bar-Anan et al., (2010) criteria, and Bar-Anan et al., (2010) modified criteria represent the percent </w:t>
      </w:r>
      <w:del w:id="662" w:author="Ian Hussey" w:date="2020-03-05T15:26:00Z">
        <w:r w:rsidR="003709C4" w:rsidRPr="00455002" w:rsidDel="00455002">
          <w:rPr>
            <w:rFonts w:ascii="Times New Roman" w:hAnsi="Times New Roman" w:cs="Times New Roman"/>
            <w:sz w:val="16"/>
            <w:szCs w:val="16"/>
            <w:rPrChange w:id="663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of N for analysis (after surveillance task performance exclusions) </w:delText>
        </w:r>
      </w:del>
      <w:ins w:id="664" w:author="Ian Hussey" w:date="2020-03-05T15:26:00Z">
        <w:r w:rsidR="00455002">
          <w:rPr>
            <w:rFonts w:ascii="Times New Roman" w:hAnsi="Times New Roman" w:cs="Times New Roman"/>
            <w:sz w:val="16"/>
            <w:szCs w:val="16"/>
          </w:rPr>
          <w:t xml:space="preserve">of the sample excluded </w:t>
        </w:r>
        <w:r w:rsidR="00455002" w:rsidRPr="00455002">
          <w:rPr>
            <w:rFonts w:ascii="Times New Roman" w:hAnsi="Times New Roman" w:cs="Times New Roman"/>
            <w:i/>
            <w:sz w:val="16"/>
            <w:szCs w:val="16"/>
            <w:rPrChange w:id="665" w:author="Ian Hussey" w:date="2020-03-05T15:2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after</w:t>
        </w:r>
        <w:r w:rsidR="0045500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del w:id="666" w:author="Ian Hussey" w:date="2020-03-05T15:26:00Z">
        <w:r w:rsidR="003709C4" w:rsidRPr="00455002" w:rsidDel="00455002">
          <w:rPr>
            <w:rFonts w:ascii="Times New Roman" w:hAnsi="Times New Roman" w:cs="Times New Roman"/>
            <w:sz w:val="16"/>
            <w:szCs w:val="16"/>
            <w:rPrChange w:id="667" w:author="Ian Hussey" w:date="2020-03-05T15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that were excluded for awareness reasons</w:delText>
        </w:r>
      </w:del>
      <w:ins w:id="668" w:author="Ian Hussey" w:date="2020-03-05T15:26:00Z">
        <w:r w:rsidR="00455002">
          <w:rPr>
            <w:rFonts w:ascii="Times New Roman" w:hAnsi="Times New Roman" w:cs="Times New Roman"/>
            <w:sz w:val="16"/>
            <w:szCs w:val="16"/>
          </w:rPr>
          <w:t>surveillance task exclusions had been excluded</w:t>
        </w:r>
      </w:ins>
      <w:r w:rsidR="003709C4" w:rsidRPr="00455002">
        <w:rPr>
          <w:rFonts w:ascii="Times New Roman" w:hAnsi="Times New Roman" w:cs="Times New Roman"/>
          <w:sz w:val="16"/>
          <w:szCs w:val="16"/>
          <w:rPrChange w:id="669" w:author="Ian Hussey" w:date="2020-03-05T15:23:00Z">
            <w:rPr>
              <w:rFonts w:ascii="Times New Roman" w:hAnsi="Times New Roman" w:cs="Times New Roman"/>
              <w:sz w:val="24"/>
              <w:szCs w:val="24"/>
            </w:rPr>
          </w:rPrChange>
        </w:rPr>
        <w:t>. These mirror the way these exclusions have been reported in the manuscript.</w:t>
      </w:r>
    </w:p>
    <w:p w14:paraId="50E36045" w14:textId="331897A5" w:rsidR="00F050B5" w:rsidRPr="002A42BC" w:rsidRDefault="00F050B5"/>
    <w:sectPr w:rsidR="00F050B5" w:rsidRPr="002A42BC" w:rsidSect="00F5537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4A2F6" w14:textId="77777777" w:rsidR="005A1A39" w:rsidRDefault="005A1A39" w:rsidP="00844CCE">
      <w:pPr>
        <w:spacing w:after="0" w:line="240" w:lineRule="auto"/>
      </w:pPr>
      <w:r>
        <w:separator/>
      </w:r>
    </w:p>
  </w:endnote>
  <w:endnote w:type="continuationSeparator" w:id="0">
    <w:p w14:paraId="7DDC0742" w14:textId="77777777" w:rsidR="005A1A39" w:rsidRDefault="005A1A39" w:rsidP="0084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CC476" w14:textId="77777777" w:rsidR="005A1A39" w:rsidRDefault="005A1A39" w:rsidP="00844CCE">
      <w:pPr>
        <w:spacing w:after="0" w:line="240" w:lineRule="auto"/>
      </w:pPr>
      <w:r>
        <w:separator/>
      </w:r>
    </w:p>
  </w:footnote>
  <w:footnote w:type="continuationSeparator" w:id="0">
    <w:p w14:paraId="6C787B87" w14:textId="77777777" w:rsidR="005A1A39" w:rsidRDefault="005A1A39" w:rsidP="00844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E073F" w14:textId="4F21BF40" w:rsidR="00844CCE" w:rsidRPr="00844CCE" w:rsidRDefault="00844CCE">
    <w:pPr>
      <w:pStyle w:val="Header"/>
      <w:rPr>
        <w:rFonts w:ascii="Times New Roman" w:hAnsi="Times New Roman" w:cs="Times New Roman"/>
        <w:sz w:val="24"/>
        <w:szCs w:val="24"/>
      </w:rPr>
    </w:pPr>
    <w:r w:rsidRPr="00844CCE">
      <w:rPr>
        <w:rFonts w:ascii="Times New Roman" w:hAnsi="Times New Roman" w:cs="Times New Roman"/>
        <w:sz w:val="24"/>
        <w:szCs w:val="24"/>
      </w:rPr>
      <w:t>SOM-R</w:t>
    </w:r>
  </w:p>
  <w:p w14:paraId="671C53AC" w14:textId="77777777" w:rsidR="00844CCE" w:rsidRDefault="00844C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286C"/>
    <w:multiLevelType w:val="hybridMultilevel"/>
    <w:tmpl w:val="D2F498BE"/>
    <w:lvl w:ilvl="0" w:tplc="FE9C3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372E5"/>
    <w:multiLevelType w:val="hybridMultilevel"/>
    <w:tmpl w:val="BE50ACC6"/>
    <w:lvl w:ilvl="0" w:tplc="ADA6490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an Hussey">
    <w15:presenceInfo w15:providerId="None" w15:userId="Ian Huss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57"/>
    <w:rsid w:val="00034254"/>
    <w:rsid w:val="00111E25"/>
    <w:rsid w:val="00134788"/>
    <w:rsid w:val="00146A95"/>
    <w:rsid w:val="001A713F"/>
    <w:rsid w:val="002030FC"/>
    <w:rsid w:val="00264177"/>
    <w:rsid w:val="00271DF2"/>
    <w:rsid w:val="002A42BC"/>
    <w:rsid w:val="002A5457"/>
    <w:rsid w:val="002F2553"/>
    <w:rsid w:val="003709C4"/>
    <w:rsid w:val="00386262"/>
    <w:rsid w:val="003E1702"/>
    <w:rsid w:val="004105CF"/>
    <w:rsid w:val="00411344"/>
    <w:rsid w:val="004204D7"/>
    <w:rsid w:val="00445F19"/>
    <w:rsid w:val="00455002"/>
    <w:rsid w:val="004F3557"/>
    <w:rsid w:val="005730C7"/>
    <w:rsid w:val="00575338"/>
    <w:rsid w:val="005A1A39"/>
    <w:rsid w:val="005C7488"/>
    <w:rsid w:val="00626D7F"/>
    <w:rsid w:val="006862AA"/>
    <w:rsid w:val="006A6353"/>
    <w:rsid w:val="0079229C"/>
    <w:rsid w:val="00841067"/>
    <w:rsid w:val="00844CCE"/>
    <w:rsid w:val="008927B2"/>
    <w:rsid w:val="008A7499"/>
    <w:rsid w:val="008B3774"/>
    <w:rsid w:val="0091638C"/>
    <w:rsid w:val="009429D1"/>
    <w:rsid w:val="009530AA"/>
    <w:rsid w:val="009B722D"/>
    <w:rsid w:val="00A40F08"/>
    <w:rsid w:val="00A9455E"/>
    <w:rsid w:val="00B47F02"/>
    <w:rsid w:val="00BA758D"/>
    <w:rsid w:val="00BC3E51"/>
    <w:rsid w:val="00C14E3C"/>
    <w:rsid w:val="00D15AFC"/>
    <w:rsid w:val="00D16463"/>
    <w:rsid w:val="00D262B4"/>
    <w:rsid w:val="00DD4530"/>
    <w:rsid w:val="00E66B7F"/>
    <w:rsid w:val="00EB051D"/>
    <w:rsid w:val="00F050B5"/>
    <w:rsid w:val="00F127E2"/>
    <w:rsid w:val="00F5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7B3C"/>
  <w15:chartTrackingRefBased/>
  <w15:docId w15:val="{400C4CC1-BADF-43ED-BEF7-CC498B53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03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0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0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0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F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4C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CCE"/>
  </w:style>
  <w:style w:type="paragraph" w:styleId="Footer">
    <w:name w:val="footer"/>
    <w:basedOn w:val="Normal"/>
    <w:link w:val="FooterChar"/>
    <w:uiPriority w:val="99"/>
    <w:unhideWhenUsed/>
    <w:rsid w:val="00844C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CCE"/>
  </w:style>
  <w:style w:type="paragraph" w:styleId="NoSpacing">
    <w:name w:val="No Spacing"/>
    <w:uiPriority w:val="1"/>
    <w:qFormat/>
    <w:rsid w:val="006862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62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E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2067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3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886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Moran Yorovich</dc:creator>
  <cp:keywords/>
  <dc:description/>
  <cp:lastModifiedBy>Ian Hussey</cp:lastModifiedBy>
  <cp:revision>22</cp:revision>
  <dcterms:created xsi:type="dcterms:W3CDTF">2020-03-03T15:34:00Z</dcterms:created>
  <dcterms:modified xsi:type="dcterms:W3CDTF">2020-03-05T15:35:00Z</dcterms:modified>
</cp:coreProperties>
</file>