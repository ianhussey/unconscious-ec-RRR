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D19B712"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r w:rsidR="004B6AEF">
        <w:rPr>
          <w:color w:val="000000" w:themeColor="text1"/>
        </w:rPr>
        <w:t xml:space="preserve">the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2A199602" w:rsidR="007628D7" w:rsidRPr="00AB4364" w:rsidRDefault="00AB4364" w:rsidP="00AB4364">
      <w:pPr>
        <w:rPr>
          <w:rFonts w:ascii="Arial" w:hAnsi="Arial" w:cs="Arial"/>
          <w:color w:val="222222"/>
          <w:shd w:val="clear" w:color="auto" w:fill="FFFFFF"/>
        </w:rPr>
      </w:pPr>
      <w:ins w:id="3" w:author="Tal Moran Yorovich" w:date="2020-05-27T09:29:00Z">
        <w:r w:rsidRPr="00AB4364">
          <w:rPr>
            <w:color w:val="000000" w:themeColor="text1"/>
          </w:rPr>
          <w:t xml:space="preserve">In this task, commonly called the ‘surveillance procedure’, the CS stimuli are two Pokémon, selected to be neutral and unfamiliar. The US stimuli are </w:t>
        </w:r>
        <w:proofErr w:type="spellStart"/>
        <w:r w:rsidRPr="00AB4364">
          <w:rPr>
            <w:color w:val="000000" w:themeColor="text1"/>
          </w:rPr>
          <w:t>valenced</w:t>
        </w:r>
        <w:proofErr w:type="spellEnd"/>
        <w:r w:rsidRPr="00AB4364">
          <w:rPr>
            <w:color w:val="000000" w:themeColor="text1"/>
          </w:rPr>
          <w:t xml:space="preserve"> pictures and words. Before the conditioning phase, participants are given a “surveillance task,” cover story that asks them to detect and respond to target Pokémon (which are different from the CS stimuli). The conditioning phase includes many trials, some of them present the target Pokémon to which participants need to respond, but most of them present other (“distractor”) stimuli. </w:t>
        </w:r>
      </w:ins>
      <w:ins w:id="4" w:author="Tal Moran Yorovich" w:date="2020-05-27T09:30:00Z">
        <w:r w:rsidRPr="00AB4364">
          <w:rPr>
            <w:color w:val="000000" w:themeColor="text1"/>
          </w:rPr>
          <w:t xml:space="preserve">Unbeknownst to the participants, several of the “distractor” trials present CS-US pairs. In other words, in some of the “distractor” trials, one Pokémon is always presented alongside a negative word/image whereas in other “distractor” trials the other CS Pokémon is always presented with a positive word/image. In this way, the task requires people to process the CS-US pairs but directs their attention away from those pairings and towards irrelevant target items (Jones et al., 2010). After the conditioning phase, preference for the two CS Pokémon is assessed, followed by retrospective measures of awareness of the contingency during the conditioning phase. The main hypothesis underline this task that participants tend to prefer the CS Pokémon that had been paired with positive words/images, even if they report no awareness of the CS-US contingency </w:t>
        </w:r>
      </w:ins>
      <w:del w:id="5" w:author="Tal Moran Yorovich" w:date="2020-05-27T09:21:00Z">
        <w:r w:rsidR="007628D7" w:rsidRPr="00F32498" w:rsidDel="008773D7">
          <w:rPr>
            <w:color w:val="000000" w:themeColor="text1"/>
          </w:rPr>
          <w:delText xml:space="preserve">This task, commonly called the ‘surveillance procedure’, </w:delText>
        </w:r>
      </w:del>
      <w:del w:id="6" w:author="Tal Moran Yorovich" w:date="2020-05-27T09:25:00Z">
        <w:r w:rsidR="007628D7" w:rsidRPr="00F32498" w:rsidDel="00AB4364">
          <w:rPr>
            <w:color w:val="000000" w:themeColor="text1"/>
          </w:rPr>
          <w:delText xml:space="preserve">consists of a stream of (distractor) stimuli and requires participants to detect and respond to target stimuli. Unbeknownst to them, several of the distractor stimuli are actually </w:delText>
        </w:r>
        <w:r w:rsidR="007628D7" w:rsidRPr="00F32498" w:rsidDel="00AB4364">
          <w:rPr>
            <w:color w:val="000000" w:themeColor="text1"/>
          </w:rPr>
          <w:lastRenderedPageBreak/>
          <w:delText xml:space="preserve">CS-US pairs. In this way the task requires people to process the CS-US pairs but directs their attention away from those pairings and towards irrelevant target items (Jones et al., 2010). Following training, self-reported (and implicit) </w:delText>
        </w:r>
        <w:r w:rsidR="00D50BAA" w:rsidDel="00AB4364">
          <w:rPr>
            <w:color w:val="000000" w:themeColor="text1"/>
          </w:rPr>
          <w:delText>evaluations</w:delText>
        </w:r>
        <w:r w:rsidR="00D50BAA" w:rsidRPr="00F32498" w:rsidDel="00AB4364">
          <w:rPr>
            <w:color w:val="000000" w:themeColor="text1"/>
          </w:rPr>
          <w:delText xml:space="preserve"> </w:delText>
        </w:r>
        <w:r w:rsidR="007628D7" w:rsidRPr="00F32498" w:rsidDel="00AB4364">
          <w:rPr>
            <w:color w:val="000000" w:themeColor="text1"/>
          </w:rPr>
          <w:delText xml:space="preserve">are assessed. </w:delText>
        </w:r>
      </w:del>
      <w:del w:id="7" w:author="Tal Moran Yorovich" w:date="2020-05-27T09:27:00Z">
        <w:r w:rsidR="007628D7" w:rsidRPr="00F32498" w:rsidDel="00AB4364">
          <w:rPr>
            <w:color w:val="000000" w:themeColor="text1"/>
          </w:rPr>
          <w:delText xml:space="preserve">Participants are then asked post-hoc questions to gauge if they noticed the CS-US pairings during the surveillance task. If so, these ‘contingency aware’ participants are excluded from subsequent analyses. If not, then EC shown by ‘contingency unaware’ participants is </w:delText>
        </w:r>
        <w:r w:rsidR="00F374F8" w:rsidRPr="00F32498" w:rsidDel="00AB4364">
          <w:rPr>
            <w:color w:val="000000" w:themeColor="text1"/>
          </w:rPr>
          <w:delText xml:space="preserve">often </w:delText>
        </w:r>
        <w:r w:rsidR="007628D7" w:rsidRPr="00F32498" w:rsidDel="00AB4364">
          <w:rPr>
            <w:color w:val="000000" w:themeColor="text1"/>
          </w:rPr>
          <w:delText>treated as supporting the idea that EC effects can occur without awareness</w:delText>
        </w:r>
      </w:del>
      <w:r w:rsidR="007628D7" w:rsidRPr="00F32498">
        <w:rPr>
          <w:color w:val="000000" w:themeColor="text1"/>
        </w:rPr>
        <w:t xml:space="preserve"> (e.g., Jones</w:t>
      </w:r>
      <w:r w:rsidR="00530386" w:rsidRPr="00F32498">
        <w:rPr>
          <w:color w:val="000000" w:themeColor="text1"/>
        </w:rPr>
        <w:t xml:space="preserve"> et al.,</w:t>
      </w:r>
      <w:r w:rsidR="007628D7" w:rsidRPr="00F32498">
        <w:rPr>
          <w:color w:val="000000" w:themeColor="text1"/>
        </w:rPr>
        <w:t xml:space="preserve"> 2009, 2010; March</w:t>
      </w:r>
      <w:r w:rsidR="00530386" w:rsidRPr="00F32498">
        <w:rPr>
          <w:color w:val="000000" w:themeColor="text1"/>
        </w:rPr>
        <w:t xml:space="preserve"> et al., </w:t>
      </w:r>
      <w:r w:rsidR="007628D7"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15B0C36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del w:id="8" w:author="Tal Moran Yorovich" w:date="2020-05-27T10:31:00Z">
        <w:r w:rsidRPr="00F32498" w:rsidDel="0060311B">
          <w:rPr>
            <w:color w:val="000000" w:themeColor="text1"/>
          </w:rPr>
          <w:delText xml:space="preserve">actually </w:delText>
        </w:r>
      </w:del>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w:t>
      </w:r>
      <w:r w:rsidRPr="00F32498">
        <w:rPr>
          <w:color w:val="000000" w:themeColor="text1"/>
        </w:rPr>
        <w:lastRenderedPageBreak/>
        <w:t>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w:t>
      </w:r>
      <w:del w:id="9" w:author="Tal Moran Yorovich" w:date="2020-05-27T10:31:00Z">
        <w:r w:rsidRPr="00F32498" w:rsidDel="0060311B">
          <w:rPr>
            <w:color w:val="000000" w:themeColor="text1"/>
            <w:highlight w:val="white"/>
          </w:rPr>
          <w:delText xml:space="preserve">actually </w:delText>
        </w:r>
      </w:del>
      <w:r w:rsidRPr="00F32498">
        <w:rPr>
          <w:color w:val="000000" w:themeColor="text1"/>
          <w:highlight w:val="white"/>
        </w:rPr>
        <w:t>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xml:space="preserve">) against their Standard Errors. Studies falling inside the grey area are statistically non-significant in a two-tailed test. The triangle inside the dashed line is centered at the average mean effect size and represents the </w:t>
      </w:r>
      <w:r w:rsidRPr="00AB67DD">
        <w:lastRenderedPageBreak/>
        <w:t>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 xml:space="preserve">In addition to replicating the original study, we wanted to explore whether evidence for EC in this task depends on the specific way in which contingency awareness/recollective </w:t>
      </w:r>
      <w:r w:rsidRPr="00F32498">
        <w:rPr>
          <w:color w:val="000000" w:themeColor="text1"/>
        </w:rPr>
        <w:lastRenderedPageBreak/>
        <w:t>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bookmarkStart w:id="10"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w:t>
      </w:r>
      <w:bookmarkEnd w:id="10"/>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represents the 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06BD9F61"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11"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11"/>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lastRenderedPageBreak/>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del w:id="12" w:author="Tal Moran Yorovich" w:date="2020-05-27T09:36:00Z">
        <w:r w:rsidR="00530386" w:rsidRPr="00F32498" w:rsidDel="00644C65">
          <w:rPr>
            <w:color w:val="000000" w:themeColor="text1"/>
          </w:rPr>
          <w:delText>Three labs collected data from more than 150 participants (</w:delText>
        </w:r>
        <w:r w:rsidR="00572538" w:rsidRPr="00F32498" w:rsidDel="00644C65">
          <w:rPr>
            <w:color w:val="000000" w:themeColor="text1"/>
          </w:rPr>
          <w:delText>s</w:delText>
        </w:r>
      </w:del>
      <w:ins w:id="13" w:author="Tal Moran Yorovich" w:date="2020-05-27T09:36:00Z">
        <w:r w:rsidR="00644C65">
          <w:rPr>
            <w:color w:val="000000" w:themeColor="text1"/>
          </w:rPr>
          <w:t>S</w:t>
        </w:r>
      </w:ins>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ins w:id="14" w:author="Tal Moran Yorovich" w:date="2020-05-27T10:51:00Z">
        <w:r w:rsidR="00EE5FE8">
          <w:rPr>
            <w:color w:val="000000" w:themeColor="text1"/>
            <w:shd w:val="clear" w:color="auto" w:fill="FFFFFF"/>
          </w:rPr>
          <w:t xml:space="preserve">(SOM-R) </w:t>
        </w:r>
      </w:ins>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del w:id="15" w:author="Tal Moran Yorovich" w:date="2020-05-27T09:36:00Z">
        <w:r w:rsidR="00572538" w:rsidRPr="00F32498" w:rsidDel="00644C65">
          <w:rPr>
            <w:color w:val="000000" w:themeColor="text1"/>
            <w:shd w:val="clear" w:color="auto" w:fill="FFFFFF"/>
          </w:rPr>
          <w:delText>)</w:delText>
        </w:r>
      </w:del>
      <w:r w:rsidR="00530386" w:rsidRPr="00F32498">
        <w:rPr>
          <w:color w:val="000000" w:themeColor="text1"/>
        </w:rPr>
        <w:t xml:space="preserve">. </w:t>
      </w:r>
      <w:del w:id="16" w:author="Tal Moran Yorovich" w:date="2020-05-27T09:36:00Z">
        <w:r w:rsidR="00C25770" w:rsidDel="00644C65">
          <w:rPr>
            <w:color w:val="000000" w:themeColor="text1"/>
          </w:rPr>
          <w:delText>O</w:delText>
        </w:r>
        <w:r w:rsidR="00530386" w:rsidRPr="00F32498" w:rsidDel="00644C65">
          <w:rPr>
            <w:color w:val="000000" w:themeColor="text1"/>
          </w:rPr>
          <w:delText>ne lab</w:delText>
        </w:r>
        <w:r w:rsidR="003E64F9" w:rsidRPr="00F32498" w:rsidDel="00644C65">
          <w:rPr>
            <w:color w:val="000000" w:themeColor="text1"/>
          </w:rPr>
          <w:delText xml:space="preserve"> </w:delText>
        </w:r>
        <w:r w:rsidR="00530386" w:rsidRPr="00F32498" w:rsidDel="00644C65">
          <w:rPr>
            <w:color w:val="000000" w:themeColor="text1"/>
          </w:rPr>
          <w:delText>collected fewer than 100 participants.</w:delText>
        </w:r>
        <w:r w:rsidR="00193EB1" w:rsidDel="00644C65">
          <w:rPr>
            <w:rStyle w:val="FootnoteReference"/>
            <w:color w:val="000000" w:themeColor="text1"/>
          </w:rPr>
          <w:footnoteReference w:id="3"/>
        </w:r>
        <w:r w:rsidR="00F72029" w:rsidDel="00644C65">
          <w:rPr>
            <w:color w:val="000000" w:themeColor="text1"/>
          </w:rPr>
          <w:delText xml:space="preserve"> </w:delText>
        </w:r>
      </w:del>
      <w:r w:rsidR="00F72029">
        <w:rPr>
          <w:color w:val="000000" w:themeColor="text1"/>
        </w:rPr>
        <w:t>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w:t>
      </w:r>
      <w:r w:rsidRPr="00F32498">
        <w:lastRenderedPageBreak/>
        <w:t xml:space="preserve">Jones et al. (2009) study. In consultation with the original authors, we therefore chose two additional IAPS images – one positive and the other negative. </w:t>
      </w:r>
    </w:p>
    <w:p w14:paraId="25A05E4B" w14:textId="568CA8DE" w:rsidR="00644C65" w:rsidRDefault="007628D7" w:rsidP="00644C65">
      <w:pPr>
        <w:rPr>
          <w:ins w:id="20" w:author="Tal Moran Yorovich" w:date="2020-05-27T09:42:00Z"/>
          <w:color w:val="000000" w:themeColor="text1"/>
        </w:rPr>
      </w:pPr>
      <w:bookmarkStart w:id="21" w:name="_Hlk41465137"/>
      <w:r w:rsidRPr="00F32498">
        <w:rPr>
          <w:b/>
          <w:color w:val="000000" w:themeColor="text1"/>
        </w:rPr>
        <w:t>Conditioned stimuli</w:t>
      </w:r>
      <w:bookmarkEnd w:id="21"/>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ins w:id="22" w:author="Tal Moran Yorovich" w:date="2020-05-27T09:43:00Z">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ins>
      <w:ins w:id="23" w:author="Tal Moran Yorovich" w:date="2020-05-27T09:44:00Z">
        <w:r w:rsidR="00644C65" w:rsidRPr="00F32498">
          <w:rPr>
            <w:color w:val="000000" w:themeColor="text1"/>
          </w:rPr>
          <w:t xml:space="preserve">The two characters that (a) were most neutral and least familiar, and (b) which differed least in valence and familiarity served as CSs (see the </w:t>
        </w:r>
        <w:proofErr w:type="spellStart"/>
        <w:r w:rsidR="00644C65">
          <w:rPr>
            <w:color w:val="000000" w:themeColor="text1"/>
          </w:rPr>
          <w:t>the</w:t>
        </w:r>
        <w:proofErr w:type="spellEnd"/>
        <w:r w:rsidR="00644C65">
          <w:rPr>
            <w:color w:val="000000" w:themeColor="text1"/>
          </w:rPr>
          <w:t xml:space="preserv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r w:rsidR="00644C65">
          <w:fldChar w:fldCharType="begin"/>
        </w:r>
        <w:r w:rsidR="00644C65">
          <w:instrText xml:space="preserve"> HYPERLINK "https://osf.io/a3qj9/" </w:instrText>
        </w:r>
        <w:r w:rsidR="00644C65">
          <w:fldChar w:fldCharType="separate"/>
        </w:r>
        <w:r w:rsidR="00644C65" w:rsidRPr="007A115A">
          <w:rPr>
            <w:rStyle w:val="Hyperlink"/>
            <w:color w:val="000000" w:themeColor="text1"/>
          </w:rPr>
          <w:t>osf.io/a3qj9</w:t>
        </w:r>
        <w:r w:rsidR="00644C65">
          <w:rPr>
            <w:rStyle w:val="Hyperlink"/>
            <w:color w:val="000000" w:themeColor="text1"/>
          </w:rPr>
          <w:fldChar w:fldCharType="end"/>
        </w:r>
        <w:r w:rsidR="00644C65" w:rsidRPr="00F32498">
          <w:rPr>
            <w:color w:val="000000" w:themeColor="text1"/>
          </w:rPr>
          <w:t xml:space="preserve"> for the results of the pretest conducted at each lab).</w:t>
        </w:r>
      </w:ins>
    </w:p>
    <w:p w14:paraId="7CF7C327" w14:textId="13EDBBB5" w:rsidR="007628D7" w:rsidRPr="00F32498" w:rsidDel="00644C65" w:rsidRDefault="007628D7" w:rsidP="00252903">
      <w:pPr>
        <w:rPr>
          <w:del w:id="24" w:author="Tal Moran Yorovich" w:date="2020-05-27T09:44:00Z"/>
          <w:color w:val="000000" w:themeColor="text1"/>
        </w:rPr>
      </w:pPr>
      <w:del w:id="25" w:author="Tal Moran Yorovich" w:date="2020-05-27T09:44:00Z">
        <w:r w:rsidRPr="00F32498" w:rsidDel="00644C65">
          <w:rPr>
            <w:color w:val="000000" w:themeColor="text1"/>
          </w:rPr>
          <w:delText xml:space="preserve">we generated a set of sixty Pokémon characters. We pretested these characters along two dimensions (valence and familiarity) </w:delText>
        </w:r>
        <w:r w:rsidR="002E3C5D" w:rsidRPr="00F32498" w:rsidDel="00644C65">
          <w:rPr>
            <w:color w:val="000000" w:themeColor="text1"/>
          </w:rPr>
          <w:delText xml:space="preserve">using </w:delText>
        </w:r>
        <w:r w:rsidRPr="00F32498" w:rsidDel="00644C65">
          <w:rPr>
            <w:color w:val="000000" w:themeColor="text1"/>
          </w:rPr>
          <w:delText xml:space="preserve">a separate sample of 155 participants </w:delText>
        </w:r>
        <w:r w:rsidR="002E3C5D" w:rsidRPr="00F32498" w:rsidDel="00644C65">
          <w:rPr>
            <w:color w:val="000000" w:themeColor="text1"/>
          </w:rPr>
          <w:delText xml:space="preserve">on </w:delText>
        </w:r>
        <w:r w:rsidRPr="00F32498" w:rsidDel="00644C65">
          <w:rPr>
            <w:color w:val="000000" w:themeColor="text1"/>
          </w:rPr>
          <w:delText xml:space="preserve">the Prolific Academic website (https://prolific.ac) (see </w:delText>
        </w:r>
        <w:r w:rsidR="009177F1" w:rsidDel="00644C65">
          <w:fldChar w:fldCharType="begin"/>
        </w:r>
        <w:r w:rsidR="009177F1" w:rsidDel="00644C65">
          <w:delInstrText xml:space="preserve"> HYPERLINK "https://osf.io/4ecx5/" </w:delInstrText>
        </w:r>
        <w:r w:rsidR="009177F1" w:rsidDel="00644C65">
          <w:fldChar w:fldCharType="separate"/>
        </w:r>
        <w:r w:rsidR="00F63791" w:rsidRPr="007A115A" w:rsidDel="00644C65">
          <w:rPr>
            <w:rStyle w:val="Hyperlink"/>
            <w:color w:val="000000" w:themeColor="text1"/>
          </w:rPr>
          <w:delText>osf.io/4ecx5</w:delText>
        </w:r>
        <w:r w:rsidR="009177F1" w:rsidDel="00644C65">
          <w:rPr>
            <w:rStyle w:val="Hyperlink"/>
            <w:color w:val="000000" w:themeColor="text1"/>
          </w:rPr>
          <w:fldChar w:fldCharType="end"/>
        </w:r>
        <w:r w:rsidRPr="00F32498" w:rsidDel="00644C65">
          <w:rPr>
            <w:color w:val="000000" w:themeColor="text1"/>
          </w:rPr>
          <w:delText xml:space="preserve">). On the basis of this pretest we then selected </w:delText>
        </w:r>
        <w:r w:rsidR="002E3C5D" w:rsidRPr="00F32498" w:rsidDel="00644C65">
          <w:rPr>
            <w:color w:val="000000" w:themeColor="text1"/>
          </w:rPr>
          <w:delText xml:space="preserve">those </w:delText>
        </w:r>
        <w:r w:rsidRPr="00F32498" w:rsidDel="00644C65">
          <w:rPr>
            <w:color w:val="000000" w:themeColor="text1"/>
          </w:rPr>
          <w:delText xml:space="preserve">twenty characters that were rated as most neutral and least familiar. Participating labs </w:delText>
        </w:r>
        <w:r w:rsidR="00E606DC" w:rsidRPr="00F32498" w:rsidDel="00644C65">
          <w:rPr>
            <w:color w:val="000000" w:themeColor="text1"/>
          </w:rPr>
          <w:delText>wer</w:delText>
        </w:r>
        <w:r w:rsidRPr="00F32498" w:rsidDel="00644C65">
          <w:rPr>
            <w:color w:val="000000" w:themeColor="text1"/>
          </w:rPr>
          <w:delText xml:space="preserve">e instructed to further pretest these twenty characters onsite in order to identify the nine characters that are most neutral and least familiar to participants at that specific lab. The two characters that (a) </w:delText>
        </w:r>
        <w:r w:rsidR="002E3C5D" w:rsidRPr="00F32498" w:rsidDel="00644C65">
          <w:rPr>
            <w:color w:val="000000" w:themeColor="text1"/>
          </w:rPr>
          <w:delText xml:space="preserve">were </w:delText>
        </w:r>
        <w:r w:rsidRPr="00F32498" w:rsidDel="00644C65">
          <w:rPr>
            <w:color w:val="000000" w:themeColor="text1"/>
          </w:rPr>
          <w:delText>most neutral and least familiar, and (b) which differ</w:delText>
        </w:r>
        <w:r w:rsidR="002E3C5D" w:rsidRPr="00F32498" w:rsidDel="00644C65">
          <w:rPr>
            <w:color w:val="000000" w:themeColor="text1"/>
          </w:rPr>
          <w:delText>ed</w:delText>
        </w:r>
        <w:r w:rsidRPr="00F32498" w:rsidDel="00644C65">
          <w:rPr>
            <w:color w:val="000000" w:themeColor="text1"/>
          </w:rPr>
          <w:delText xml:space="preserve"> least in valence and familiarity serve</w:delText>
        </w:r>
        <w:r w:rsidR="002E3C5D" w:rsidRPr="00F32498" w:rsidDel="00644C65">
          <w:rPr>
            <w:color w:val="000000" w:themeColor="text1"/>
          </w:rPr>
          <w:delText>d</w:delText>
        </w:r>
        <w:r w:rsidRPr="00F32498" w:rsidDel="00644C65">
          <w:rPr>
            <w:color w:val="000000" w:themeColor="text1"/>
          </w:rPr>
          <w:delText xml:space="preserve"> as CSs</w:delText>
        </w:r>
        <w:r w:rsidR="004A7D6A" w:rsidRPr="00F32498" w:rsidDel="00644C65">
          <w:rPr>
            <w:color w:val="000000" w:themeColor="text1"/>
          </w:rPr>
          <w:delText xml:space="preserve"> (see </w:delText>
        </w:r>
        <w:r w:rsidR="009177F1" w:rsidDel="00644C65">
          <w:fldChar w:fldCharType="begin"/>
        </w:r>
        <w:r w:rsidR="009177F1" w:rsidDel="00644C65">
          <w:delInstrText xml:space="preserve"> HYPERLINK "https://osf.io/a3qj9/" </w:delInstrText>
        </w:r>
        <w:r w:rsidR="009177F1" w:rsidDel="00644C65">
          <w:fldChar w:fldCharType="separate"/>
        </w:r>
        <w:r w:rsidR="00F63791" w:rsidRPr="007A115A" w:rsidDel="00644C65">
          <w:rPr>
            <w:rStyle w:val="Hyperlink"/>
            <w:color w:val="000000" w:themeColor="text1"/>
          </w:rPr>
          <w:delText>osf.io/a3qj9</w:delText>
        </w:r>
        <w:r w:rsidR="009177F1" w:rsidDel="00644C65">
          <w:rPr>
            <w:rStyle w:val="Hyperlink"/>
            <w:color w:val="000000" w:themeColor="text1"/>
          </w:rPr>
          <w:fldChar w:fldCharType="end"/>
        </w:r>
        <w:r w:rsidR="004A7D6A" w:rsidRPr="00F32498" w:rsidDel="00644C65">
          <w:rPr>
            <w:color w:val="000000" w:themeColor="text1"/>
          </w:rPr>
          <w:delText xml:space="preserve"> for the results of the pretest conducted </w:delText>
        </w:r>
        <w:r w:rsidR="002E3C5D" w:rsidRPr="00F32498" w:rsidDel="00644C65">
          <w:rPr>
            <w:color w:val="000000" w:themeColor="text1"/>
          </w:rPr>
          <w:delText xml:space="preserve">at </w:delText>
        </w:r>
        <w:r w:rsidR="004A7D6A" w:rsidRPr="00F32498" w:rsidDel="00644C65">
          <w:rPr>
            <w:color w:val="000000" w:themeColor="text1"/>
          </w:rPr>
          <w:delText>each lab)</w:delText>
        </w:r>
        <w:r w:rsidRPr="00F32498" w:rsidDel="00644C65">
          <w:rPr>
            <w:color w:val="000000" w:themeColor="text1"/>
          </w:rPr>
          <w:delText xml:space="preserve">. </w:delText>
        </w:r>
        <w:r w:rsidR="00E606DC" w:rsidRPr="00F32498" w:rsidDel="00644C65">
          <w:rPr>
            <w:color w:val="000000" w:themeColor="text1"/>
          </w:rPr>
          <w:delText>One l</w:delText>
        </w:r>
        <w:r w:rsidRPr="00F32498" w:rsidDel="00644C65">
          <w:rPr>
            <w:color w:val="000000" w:themeColor="text1"/>
          </w:rPr>
          <w:delText>ab</w:delText>
        </w:r>
        <w:r w:rsidR="00E606DC" w:rsidRPr="00F32498" w:rsidDel="00644C65">
          <w:rPr>
            <w:color w:val="000000" w:themeColor="text1"/>
          </w:rPr>
          <w:delText xml:space="preserve"> </w:delText>
        </w:r>
        <w:r w:rsidR="00F16C5E" w:rsidDel="00644C65">
          <w:rPr>
            <w:color w:val="000000" w:themeColor="text1"/>
          </w:rPr>
          <w:delText xml:space="preserve">(Gawronski) </w:delText>
        </w:r>
        <w:r w:rsidR="00E606DC" w:rsidRPr="00F32498" w:rsidDel="00644C65">
          <w:rPr>
            <w:color w:val="000000" w:themeColor="text1"/>
          </w:rPr>
          <w:delText>was</w:delText>
        </w:r>
        <w:r w:rsidRPr="00F32498" w:rsidDel="00644C65">
          <w:rPr>
            <w:color w:val="000000" w:themeColor="text1"/>
          </w:rPr>
          <w:delText xml:space="preserve"> unable to carry out such a pretest </w:delText>
        </w:r>
        <w:r w:rsidR="00E606DC" w:rsidRPr="00F32498" w:rsidDel="00644C65">
          <w:rPr>
            <w:color w:val="000000" w:themeColor="text1"/>
          </w:rPr>
          <w:delText xml:space="preserve">and therefore </w:delText>
        </w:r>
        <w:r w:rsidRPr="00F32498" w:rsidDel="00644C65">
          <w:rPr>
            <w:color w:val="000000" w:themeColor="text1"/>
          </w:rPr>
          <w:delText>use</w:delText>
        </w:r>
        <w:r w:rsidR="00E606DC" w:rsidRPr="00F32498" w:rsidDel="00644C65">
          <w:rPr>
            <w:color w:val="000000" w:themeColor="text1"/>
          </w:rPr>
          <w:delText>d</w:delText>
        </w:r>
        <w:r w:rsidRPr="00F32498" w:rsidDel="00644C65">
          <w:rPr>
            <w:color w:val="000000" w:themeColor="text1"/>
          </w:rPr>
          <w:delText xml:space="preserve"> the nine characters derived from </w:delText>
        </w:r>
        <w:r w:rsidR="003F0249" w:rsidDel="00644C65">
          <w:rPr>
            <w:color w:val="000000" w:themeColor="text1"/>
          </w:rPr>
          <w:delText>the online</w:delText>
        </w:r>
        <w:r w:rsidRPr="00F32498" w:rsidDel="00644C65">
          <w:rPr>
            <w:color w:val="000000" w:themeColor="text1"/>
          </w:rPr>
          <w:delText xml:space="preserve"> initial pretest.</w:delText>
        </w:r>
      </w:del>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xml:space="preserve">) and four neutral IAPS images </w:t>
      </w:r>
      <w:r w:rsidRPr="00F32498">
        <w:rPr>
          <w:color w:val="000000" w:themeColor="text1"/>
        </w:rPr>
        <w:lastRenderedPageBreak/>
        <w:t>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39BA5DAD"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26" w:name="_Hlk37316720"/>
      <w:r w:rsidR="004B7775">
        <w:rPr>
          <w:color w:val="000000" w:themeColor="text1"/>
        </w:rPr>
        <w:t>the lab’s</w:t>
      </w:r>
      <w:bookmarkEnd w:id="26"/>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0"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5CD9652F" w14:textId="0AB632D7" w:rsidR="007628D7" w:rsidRPr="00F32498" w:rsidDel="00CE2D79" w:rsidRDefault="007628D7" w:rsidP="00CE2D79">
      <w:pPr>
        <w:rPr>
          <w:del w:id="27" w:author="Tal Moran Yorovich" w:date="2020-05-27T09:50:00Z"/>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1"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ins w:id="28" w:author="Tal Moran Yorovich" w:date="2020-05-27T09:49:00Z">
        <w:r w:rsidR="00CE2D79">
          <w:rPr>
            <w:color w:val="000000" w:themeColor="text1"/>
          </w:rPr>
          <w:t xml:space="preserve"> </w:t>
        </w:r>
      </w:ins>
      <w:r w:rsidRPr="00F32498">
        <w:rPr>
          <w:color w:val="000000" w:themeColor="text1"/>
        </w:rPr>
        <w:t>Prior to the surveillance task participants</w:t>
      </w:r>
      <w:ins w:id="29" w:author="Tal Moran Yorovich" w:date="2020-05-27T09:53:00Z">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every time a target stimulus appears</w:t>
        </w:r>
        <w:r w:rsidR="00CE2D79">
          <w:rPr>
            <w:color w:val="000000" w:themeColor="text1"/>
          </w:rPr>
          <w:t xml:space="preserve"> </w:t>
        </w:r>
      </w:ins>
      <w:del w:id="30" w:author="Tal Moran Yorovich" w:date="2020-05-27T09:53:00Z">
        <w:r w:rsidRPr="00F32498" w:rsidDel="00CE2D79">
          <w:rPr>
            <w:color w:val="000000" w:themeColor="text1"/>
          </w:rPr>
          <w:delText xml:space="preserve"> read </w:delText>
        </w:r>
      </w:del>
      <w:ins w:id="31" w:author="Tal Moran Yorovich" w:date="2020-05-27T09:49:00Z">
        <w:r w:rsidR="00CE2D79">
          <w:rPr>
            <w:color w:val="000000" w:themeColor="text1"/>
          </w:rPr>
          <w:t>(</w:t>
        </w:r>
      </w:ins>
      <w:ins w:id="32" w:author="Tal Moran Yorovich" w:date="2020-05-27T09:54:00Z">
        <w:r w:rsidR="00CE2D79" w:rsidRPr="00F32498">
          <w:rPr>
            <w:color w:val="000000" w:themeColor="text1"/>
            <w:highlight w:val="white"/>
          </w:rPr>
          <w:t xml:space="preserve">see </w:t>
        </w:r>
        <w:r w:rsidR="00CE2D79">
          <w:fldChar w:fldCharType="begin"/>
        </w:r>
        <w:r w:rsidR="00CE2D79">
          <w:instrText xml:space="preserve"> HYPERLINK "https://osf.io/wnckg/" </w:instrText>
        </w:r>
        <w:r w:rsidR="00CE2D79">
          <w:fldChar w:fldCharType="separate"/>
        </w:r>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r w:rsidR="00CE2D79">
          <w:rPr>
            <w:rStyle w:val="Hyperlink"/>
            <w:color w:val="000000" w:themeColor="text1"/>
          </w:rPr>
          <w:fldChar w:fldCharType="end"/>
        </w:r>
      </w:ins>
      <w:ins w:id="33" w:author="Tal Moran Yorovich" w:date="2020-05-27T09:49:00Z">
        <w:r w:rsidR="00CE2D79">
          <w:rPr>
            <w:color w:val="000000" w:themeColor="text1"/>
          </w:rPr>
          <w:t xml:space="preserve"> for the specific instructions</w:t>
        </w:r>
      </w:ins>
      <w:ins w:id="34" w:author="Tal Moran Yorovich" w:date="2020-05-27T09:50:00Z">
        <w:r w:rsidR="00CE2D79">
          <w:rPr>
            <w:color w:val="000000" w:themeColor="text1"/>
          </w:rPr>
          <w:t xml:space="preserve">). </w:t>
        </w:r>
      </w:ins>
      <w:del w:id="35" w:author="Tal Moran Yorovich" w:date="2020-05-27T09:50:00Z">
        <w:r w:rsidRPr="00F32498" w:rsidDel="00CE2D79">
          <w:rPr>
            <w:color w:val="000000" w:themeColor="text1"/>
          </w:rPr>
          <w:delText>the following instructions:</w:delText>
        </w:r>
      </w:del>
    </w:p>
    <w:p w14:paraId="1B0B9A69" w14:textId="548C0E0F" w:rsidR="007628D7" w:rsidRPr="00BC6C56" w:rsidDel="00CE2D79" w:rsidRDefault="00BC6C56" w:rsidP="00252903">
      <w:pPr>
        <w:rPr>
          <w:del w:id="36" w:author="Tal Moran Yorovich" w:date="2020-05-27T09:50:00Z"/>
          <w:i/>
          <w:color w:val="000000" w:themeColor="text1"/>
        </w:rPr>
      </w:pPr>
      <w:del w:id="37" w:author="Tal Moran Yorovich" w:date="2020-05-27T09:50:00Z">
        <w:r w:rsidDel="00CE2D79">
          <w:rPr>
            <w:i/>
            <w:color w:val="000000" w:themeColor="text1"/>
          </w:rPr>
          <w:delText>“</w:delText>
        </w:r>
        <w:r w:rsidR="007628D7" w:rsidRPr="00BC6C56" w:rsidDel="00CE2D79">
          <w:rPr>
            <w:i/>
            <w:color w:val="000000" w:themeColor="text1"/>
          </w:rPr>
          <w:delText xml:space="preserve">Imagine that you are a security guard watching for deviant activity at a business. Your job requires that you pay attention at all times, and respond quickly when something </w:delText>
        </w:r>
        <w:r w:rsidR="007628D7" w:rsidRPr="00BC6C56" w:rsidDel="00CE2D79">
          <w:rPr>
            <w:i/>
            <w:color w:val="000000" w:themeColor="text1"/>
          </w:rPr>
          <w:lastRenderedPageBreak/>
          <w:delText>suspicious happens. In our lab we study attention and rapid responding, and in this experiment you’ll be asked to play the role of the security guard.</w:delText>
        </w:r>
      </w:del>
    </w:p>
    <w:p w14:paraId="272F7BEC" w14:textId="3961A981" w:rsidR="007628D7" w:rsidRPr="00BC6C56" w:rsidDel="00CE2D79" w:rsidRDefault="007628D7" w:rsidP="00252903">
      <w:pPr>
        <w:rPr>
          <w:del w:id="38" w:author="Tal Moran Yorovich" w:date="2020-05-27T09:50:00Z"/>
          <w:i/>
          <w:color w:val="000000" w:themeColor="text1"/>
        </w:rPr>
      </w:pPr>
      <w:del w:id="39" w:author="Tal Moran Yorovich" w:date="2020-05-27T09:50:00Z">
        <w:r w:rsidRPr="00BC6C56" w:rsidDel="00CE2D79">
          <w:rPr>
            <w:i/>
            <w:color w:val="000000" w:themeColor="text1"/>
          </w:rPr>
          <w:delTex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delText>
        </w:r>
      </w:del>
    </w:p>
    <w:p w14:paraId="5A74D59E" w14:textId="2C79A009" w:rsidR="00270DA4" w:rsidDel="00CE2D79" w:rsidRDefault="007628D7" w:rsidP="00C90C58">
      <w:pPr>
        <w:rPr>
          <w:del w:id="40" w:author="Tal Moran Yorovich" w:date="2020-05-27T09:50:00Z"/>
          <w:i/>
          <w:color w:val="000000" w:themeColor="text1"/>
        </w:rPr>
      </w:pPr>
      <w:del w:id="41" w:author="Tal Moran Yorovich" w:date="2020-05-27T09:50:00Z">
        <w:r w:rsidRPr="00BC6C56" w:rsidDel="00CE2D79">
          <w:rPr>
            <w:i/>
            <w:color w:val="000000" w:themeColor="text1"/>
          </w:rPr>
          <w:delTex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delText>
        </w:r>
      </w:del>
    </w:p>
    <w:p w14:paraId="3846C556" w14:textId="1D76585E" w:rsidR="007628D7" w:rsidRPr="00BC6C56" w:rsidDel="00CE2D79" w:rsidRDefault="007628D7" w:rsidP="00252903">
      <w:pPr>
        <w:rPr>
          <w:del w:id="42" w:author="Tal Moran Yorovich" w:date="2020-05-27T09:50:00Z"/>
          <w:i/>
          <w:color w:val="000000" w:themeColor="text1"/>
        </w:rPr>
      </w:pPr>
      <w:del w:id="43" w:author="Tal Moran Yorovich" w:date="2020-05-27T09:50:00Z">
        <w:r w:rsidRPr="00BC6C56" w:rsidDel="00CE2D79">
          <w:rPr>
            <w:i/>
            <w:color w:val="000000" w:themeColor="text1"/>
          </w:rPr>
          <w:delText xml:space="preserve">The items will be displayed rapidly, so make sure that when you see a target, you hit the spacebar before it disappears. Again, be sure to pay close attention throughout the experiment so that you can respond as quickly and accurately as possible. </w:delText>
        </w:r>
      </w:del>
    </w:p>
    <w:p w14:paraId="0E0D52E1" w14:textId="6D5676DB" w:rsidR="007628D7" w:rsidRPr="00BC6C56" w:rsidDel="00CE2D79" w:rsidRDefault="007628D7" w:rsidP="00252903">
      <w:pPr>
        <w:rPr>
          <w:del w:id="44" w:author="Tal Moran Yorovich" w:date="2020-05-27T09:50:00Z"/>
          <w:i/>
          <w:color w:val="000000" w:themeColor="text1"/>
        </w:rPr>
      </w:pPr>
      <w:del w:id="45" w:author="Tal Moran Yorovich" w:date="2020-05-27T09:50:00Z">
        <w:r w:rsidRPr="00BC6C56" w:rsidDel="00CE2D79">
          <w:rPr>
            <w:i/>
            <w:color w:val="000000" w:themeColor="text1"/>
          </w:rPr>
          <w:delText>There will be five separate surveillance tasks of about 4 minutes each. Each task will have a different target, and all of the target items will be cartoon creatures.</w:delText>
        </w:r>
        <w:r w:rsidR="00BC6C56" w:rsidDel="00CE2D79">
          <w:rPr>
            <w:i/>
            <w:color w:val="000000" w:themeColor="text1"/>
          </w:rPr>
          <w:delText>”</w:delText>
        </w:r>
      </w:del>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w:t>
      </w:r>
      <w:r w:rsidR="001950A8">
        <w:rPr>
          <w:color w:val="000000" w:themeColor="text1"/>
        </w:rPr>
        <w:lastRenderedPageBreak/>
        <w:t>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2" w:history="1">
        <w:r w:rsidR="00F63791" w:rsidRPr="00811308">
          <w:rPr>
            <w:rStyle w:val="Hyperlink"/>
            <w:color w:val="000000" w:themeColor="text1"/>
          </w:rPr>
          <w:t>osf.io/k9nrf</w:t>
        </w:r>
      </w:hyperlink>
      <w:r w:rsidRPr="00F32498">
        <w:rPr>
          <w:color w:val="000000" w:themeColor="text1"/>
        </w:rPr>
        <w:t>).</w:t>
      </w:r>
    </w:p>
    <w:p w14:paraId="6D31D55D" w14:textId="5F3BDB7B"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ins w:id="46" w:author="Tal Moran Yorovich" w:date="2020-05-27T09:55:00Z">
        <w:r w:rsidR="00DA37D1">
          <w:rPr>
            <w:color w:val="000000" w:themeColor="text1"/>
          </w:rPr>
          <w:t xml:space="preserve"> See</w:t>
        </w:r>
      </w:ins>
      <w:r w:rsidRPr="00F32498">
        <w:rPr>
          <w:b/>
          <w:color w:val="000000" w:themeColor="text1"/>
        </w:rPr>
        <w:t xml:space="preserve"> </w:t>
      </w:r>
      <w:ins w:id="47" w:author="Tal Moran Yorovich" w:date="2020-05-27T09:55:00Z">
        <w:r w:rsidR="00DA37D1">
          <w:fldChar w:fldCharType="begin"/>
        </w:r>
        <w:r w:rsidR="00DA37D1">
          <w:instrText xml:space="preserve"> HYPERLINK "https://osf.io/wnckg/" </w:instrText>
        </w:r>
        <w:r w:rsidR="00DA37D1">
          <w:fldChar w:fldCharType="separate"/>
        </w:r>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r w:rsidR="00DA37D1">
          <w:rPr>
            <w:rStyle w:val="Hyperlink"/>
            <w:color w:val="000000" w:themeColor="text1"/>
          </w:rPr>
          <w:fldChar w:fldCharType="end"/>
        </w:r>
        <w:r w:rsidR="00DA37D1">
          <w:rPr>
            <w:color w:val="000000" w:themeColor="text1"/>
          </w:rPr>
          <w:t xml:space="preserve"> for th</w:t>
        </w:r>
      </w:ins>
      <w:ins w:id="48" w:author="Tal Moran Yorovich" w:date="2020-05-27T09:56:00Z">
        <w:r w:rsidR="00DA37D1">
          <w:rPr>
            <w:color w:val="000000" w:themeColor="text1"/>
          </w:rPr>
          <w:t xml:space="preserve">e </w:t>
        </w:r>
      </w:ins>
      <w:del w:id="49" w:author="Tal Moran Yorovich" w:date="2020-05-27T09:55:00Z">
        <w:r w:rsidRPr="00F32498" w:rsidDel="00DA37D1">
          <w:rPr>
            <w:color w:val="000000" w:themeColor="text1"/>
          </w:rPr>
          <w:delText xml:space="preserve"> </w:delText>
        </w:r>
      </w:del>
      <w:ins w:id="50" w:author="Tal Moran Yorovich" w:date="2020-05-27T09:56:00Z">
        <w:r w:rsidR="00DA37D1">
          <w:rPr>
            <w:color w:val="000000" w:themeColor="text1"/>
          </w:rPr>
          <w:t xml:space="preserve">instructions preceding the evaluation task. </w:t>
        </w:r>
      </w:ins>
      <w:del w:id="51" w:author="Tal Moran Yorovich" w:date="2020-05-27T09:55:00Z">
        <w:r w:rsidRPr="00F32498" w:rsidDel="00DA37D1">
          <w:rPr>
            <w:color w:val="000000" w:themeColor="text1"/>
          </w:rPr>
          <w:delText xml:space="preserve"> </w:delText>
        </w:r>
      </w:del>
    </w:p>
    <w:p w14:paraId="2BD336FD" w14:textId="78E2898C" w:rsidR="007628D7" w:rsidRPr="00F32498" w:rsidDel="00DA37D1" w:rsidRDefault="007628D7" w:rsidP="00252903">
      <w:pPr>
        <w:rPr>
          <w:del w:id="52" w:author="Tal Moran Yorovich" w:date="2020-05-27T09:56:00Z"/>
          <w:color w:val="000000" w:themeColor="text1"/>
        </w:rPr>
      </w:pPr>
      <w:del w:id="53" w:author="Tal Moran Yorovich" w:date="2020-05-27T09:56:00Z">
        <w:r w:rsidRPr="00F32498" w:rsidDel="00DA37D1">
          <w:rPr>
            <w:color w:val="000000" w:themeColor="text1"/>
          </w:rPr>
          <w:delText xml:space="preserve">Participants </w:delText>
        </w:r>
        <w:r w:rsidR="001C03FC" w:rsidRPr="00F32498" w:rsidDel="00DA37D1">
          <w:rPr>
            <w:color w:val="000000" w:themeColor="text1"/>
          </w:rPr>
          <w:delText>saw</w:delText>
        </w:r>
        <w:r w:rsidRPr="00F32498" w:rsidDel="00DA37D1">
          <w:rPr>
            <w:color w:val="000000" w:themeColor="text1"/>
          </w:rPr>
          <w:delText xml:space="preserve"> the following instructions:</w:delText>
        </w:r>
      </w:del>
    </w:p>
    <w:p w14:paraId="60F15875" w14:textId="448DDB4E" w:rsidR="007628D7" w:rsidRPr="00382E08" w:rsidDel="00DA37D1" w:rsidRDefault="00BC6C56" w:rsidP="00252903">
      <w:pPr>
        <w:rPr>
          <w:del w:id="54" w:author="Tal Moran Yorovich" w:date="2020-05-27T09:56:00Z"/>
          <w:i/>
          <w:color w:val="000000" w:themeColor="text1"/>
        </w:rPr>
      </w:pPr>
      <w:del w:id="55" w:author="Tal Moran Yorovich" w:date="2020-05-27T09:56:00Z">
        <w:r w:rsidDel="00DA37D1">
          <w:rPr>
            <w:i/>
            <w:color w:val="000000" w:themeColor="text1"/>
          </w:rPr>
          <w:delText>“</w:delText>
        </w:r>
        <w:r w:rsidR="007628D7" w:rsidRPr="00382E08" w:rsidDel="00DA37D1">
          <w:rPr>
            <w:i/>
            <w:color w:val="000000" w:themeColor="text1"/>
          </w:rPr>
          <w:delText xml:space="preserve">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w:delText>
        </w:r>
        <w:r w:rsidR="007628D7" w:rsidRPr="00382E08" w:rsidDel="00DA37D1">
          <w:rPr>
            <w:i/>
            <w:color w:val="000000" w:themeColor="text1"/>
          </w:rPr>
          <w:lastRenderedPageBreak/>
          <w:delText>need a reason for liking one rather than the other, so just go with your gut. Please respond quickly.</w:delText>
        </w:r>
        <w:r w:rsidDel="00DA37D1">
          <w:rPr>
            <w:i/>
            <w:color w:val="000000" w:themeColor="text1"/>
          </w:rPr>
          <w:delText>”</w:delText>
        </w:r>
      </w:del>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56" w:name="_Hlk36108002"/>
      <w:r w:rsidRPr="00F32498">
        <w:rPr>
          <w:color w:val="000000" w:themeColor="text1"/>
        </w:rPr>
        <w:t xml:space="preserve">original Olson and Fazio (2001) post-experiment questionnaire </w:t>
      </w:r>
      <w:bookmarkEnd w:id="56"/>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57" w:name="_Hlk36108018"/>
      <w:r w:rsidRPr="00F32498">
        <w:rPr>
          <w:color w:val="000000" w:themeColor="text1"/>
        </w:rPr>
        <w:t>Bar-Anan et al. (2010) protocol</w:t>
      </w:r>
      <w:bookmarkEnd w:id="57"/>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B93B2C6" w:rsidR="007628D7" w:rsidRDefault="007628D7" w:rsidP="004376A6">
      <w:pPr>
        <w:rPr>
          <w:color w:val="000000" w:themeColor="text1"/>
        </w:rPr>
      </w:pPr>
      <w:bookmarkStart w:id="58" w:name="_Hlk41465932"/>
      <w:r w:rsidRPr="00F32498">
        <w:rPr>
          <w:b/>
          <w:color w:val="000000" w:themeColor="text1"/>
        </w:rPr>
        <w:lastRenderedPageBreak/>
        <w:t xml:space="preserve">Experimental fidelity. </w:t>
      </w:r>
      <w:bookmarkEnd w:id="58"/>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w:t>
      </w:r>
      <w:del w:id="59" w:author="Tal Moran Yorovich" w:date="2020-05-27T09:57:00Z">
        <w:r w:rsidRPr="00F32498" w:rsidDel="00FD17E0">
          <w:rPr>
            <w:color w:val="000000" w:themeColor="text1"/>
          </w:rPr>
          <w:delText xml:space="preserve">given differences in the native languages of participating labs (e.g., Dutch, German, Spanish, French, Polish), </w:delText>
        </w:r>
      </w:del>
      <w:r w:rsidRPr="00F32498">
        <w:rPr>
          <w:color w:val="000000" w:themeColor="text1"/>
        </w:rPr>
        <w:t xml:space="preserve">materials originally produced in English </w:t>
      </w:r>
      <w:r w:rsidR="001C03FC" w:rsidRPr="00F32498">
        <w:rPr>
          <w:color w:val="000000" w:themeColor="text1"/>
        </w:rPr>
        <w:t>wer</w:t>
      </w:r>
      <w:r w:rsidRPr="00F32498">
        <w:rPr>
          <w:color w:val="000000" w:themeColor="text1"/>
        </w:rPr>
        <w:t>e translated</w:t>
      </w:r>
      <w:del w:id="60" w:author="Tal Moran Yorovich" w:date="2020-05-27T09:57:00Z">
        <w:r w:rsidRPr="00F32498" w:rsidDel="00FD17E0">
          <w:rPr>
            <w:color w:val="000000" w:themeColor="text1"/>
          </w:rPr>
          <w:delText xml:space="preserve">. We </w:delText>
        </w:r>
        <w:r w:rsidR="001C03FC" w:rsidRPr="00F32498" w:rsidDel="00FD17E0">
          <w:rPr>
            <w:color w:val="000000" w:themeColor="text1"/>
          </w:rPr>
          <w:delText>did</w:delText>
        </w:r>
        <w:r w:rsidRPr="00F32498" w:rsidDel="00FD17E0">
          <w:rPr>
            <w:color w:val="000000" w:themeColor="text1"/>
          </w:rPr>
          <w:delText xml:space="preserve"> so</w:delText>
        </w:r>
      </w:del>
      <w:r w:rsidRPr="00F32498">
        <w:rPr>
          <w:color w:val="000000" w:themeColor="text1"/>
        </w:rPr>
        <w:t xml:space="preserve"> using a forward and backward translation process</w:t>
      </w:r>
      <w:ins w:id="61" w:author="Tal Moran Yorovich" w:date="2020-05-27T09:57:00Z">
        <w:r w:rsidR="00FD17E0">
          <w:rPr>
            <w:color w:val="000000" w:themeColor="text1"/>
          </w:rPr>
          <w:t xml:space="preserve">. </w:t>
        </w:r>
      </w:ins>
      <w:del w:id="62" w:author="Tal Moran Yorovich" w:date="2020-05-27T09:57:00Z">
        <w:r w:rsidRPr="00F32498" w:rsidDel="00FD17E0">
          <w:rPr>
            <w:color w:val="000000" w:themeColor="text1"/>
          </w:rPr>
          <w:delText xml:space="preserve">. Specifically, materials </w:delText>
        </w:r>
        <w:r w:rsidR="001C03FC" w:rsidRPr="00F32498" w:rsidDel="00FD17E0">
          <w:rPr>
            <w:color w:val="000000" w:themeColor="text1"/>
          </w:rPr>
          <w:delText xml:space="preserve">were </w:delText>
        </w:r>
        <w:r w:rsidRPr="00F32498" w:rsidDel="00FD17E0">
          <w:rPr>
            <w:color w:val="000000" w:themeColor="text1"/>
          </w:rPr>
          <w:delText xml:space="preserve">first translated from English into the native language used at a given lab by one member of that participating team. This translation </w:delText>
        </w:r>
        <w:r w:rsidR="001C03FC" w:rsidRPr="00F32498" w:rsidDel="00FD17E0">
          <w:rPr>
            <w:color w:val="000000" w:themeColor="text1"/>
          </w:rPr>
          <w:delText xml:space="preserve">was </w:delText>
        </w:r>
        <w:r w:rsidRPr="00F32498" w:rsidDel="00FD17E0">
          <w:rPr>
            <w:color w:val="000000" w:themeColor="text1"/>
          </w:rPr>
          <w:delText xml:space="preserve">then backward translated into English by another member of that same team who was not involved in the initial translation process. This backward translation </w:delText>
        </w:r>
        <w:r w:rsidR="001C03FC" w:rsidRPr="00F32498" w:rsidDel="00FD17E0">
          <w:rPr>
            <w:color w:val="000000" w:themeColor="text1"/>
          </w:rPr>
          <w:delText>was</w:delText>
        </w:r>
        <w:r w:rsidRPr="00F32498" w:rsidDel="00FD17E0">
          <w:rPr>
            <w:color w:val="000000" w:themeColor="text1"/>
          </w:rPr>
          <w:delText xml:space="preserve"> returned to the coordinating team for verification and approval. </w:delText>
        </w:r>
        <w:r w:rsidR="001C03FC" w:rsidRPr="00F32498" w:rsidDel="00FD17E0">
          <w:rPr>
            <w:color w:val="000000" w:themeColor="text1"/>
          </w:rPr>
          <w:delText xml:space="preserve">When </w:delText>
        </w:r>
        <w:r w:rsidRPr="00F32498" w:rsidDel="00FD17E0">
          <w:rPr>
            <w:color w:val="000000" w:themeColor="text1"/>
          </w:rPr>
          <w:delText xml:space="preserve">necessary (i.e., where the backward translation </w:delText>
        </w:r>
        <w:r w:rsidR="004B099E" w:rsidRPr="00F32498" w:rsidDel="00FD17E0">
          <w:rPr>
            <w:color w:val="000000" w:themeColor="text1"/>
          </w:rPr>
          <w:delText xml:space="preserve">was </w:delText>
        </w:r>
        <w:r w:rsidRPr="00F32498" w:rsidDel="00FD17E0">
          <w:rPr>
            <w:color w:val="000000" w:themeColor="text1"/>
          </w:rPr>
          <w:delText xml:space="preserve">not approved) the translation process </w:delText>
        </w:r>
        <w:r w:rsidR="001C03FC" w:rsidRPr="00F32498" w:rsidDel="00FD17E0">
          <w:rPr>
            <w:color w:val="000000" w:themeColor="text1"/>
          </w:rPr>
          <w:delText>was</w:delText>
        </w:r>
        <w:r w:rsidRPr="00F32498" w:rsidDel="00FD17E0">
          <w:rPr>
            <w:color w:val="000000" w:themeColor="text1"/>
          </w:rPr>
          <w:delText xml:space="preserve"> repeated until approval </w:delText>
        </w:r>
        <w:r w:rsidR="001C03FC" w:rsidRPr="00F32498" w:rsidDel="00FD17E0">
          <w:rPr>
            <w:color w:val="000000" w:themeColor="text1"/>
          </w:rPr>
          <w:delText xml:space="preserve">was </w:delText>
        </w:r>
        <w:r w:rsidRPr="00F32498" w:rsidDel="00FD17E0">
          <w:rPr>
            <w:color w:val="000000" w:themeColor="text1"/>
          </w:rPr>
          <w:delText xml:space="preserve">provided. </w:delText>
        </w:r>
      </w:del>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3">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F32498" w:rsidRDefault="00760293" w:rsidP="0012666E">
      <w:pPr>
        <w:pStyle w:val="Heading1"/>
      </w:pPr>
      <w:r>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w:t>
      </w:r>
      <w:r w:rsidRPr="00F32498">
        <w:rPr>
          <w:color w:val="000000" w:themeColor="text1"/>
        </w:rPr>
        <w:lastRenderedPageBreak/>
        <w:t xml:space="preserve">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DC59122" w14:textId="6F5D70BC" w:rsidR="00FD17E0" w:rsidRDefault="007F3EB4" w:rsidP="00FD17E0">
      <w:pPr>
        <w:rPr>
          <w:ins w:id="63" w:author="Tal Moran Yorovich" w:date="2020-05-27T10:02:00Z"/>
          <w:lang w:val="en-IE" w:bidi="ar-SA"/>
        </w:rPr>
      </w:pPr>
      <w:r w:rsidRPr="00A95EFE">
        <w:rPr>
          <w:b/>
          <w:lang w:val="en-IE" w:bidi="ar-SA"/>
        </w:rPr>
        <w:t>Awareness/recollection memory criteria.</w:t>
      </w:r>
      <w:r>
        <w:rPr>
          <w:lang w:val="en-IE" w:bidi="ar-SA"/>
        </w:rPr>
        <w:t xml:space="preserve"> </w:t>
      </w:r>
    </w:p>
    <w:p w14:paraId="5E6DD659" w14:textId="759149C0" w:rsidR="00FD17E0" w:rsidRPr="007F3EB4" w:rsidDel="00562D68" w:rsidRDefault="007F3EB4" w:rsidP="00562D68">
      <w:pPr>
        <w:rPr>
          <w:del w:id="64" w:author="Tal Moran Yorovich" w:date="2020-05-27T10:12:00Z"/>
          <w:lang w:val="en-IE" w:bidi="ar-SA"/>
        </w:rPr>
      </w:pP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3CDC96C8" w:rsidR="007F3EB4" w:rsidRPr="007F3EB4" w:rsidDel="00562D68" w:rsidRDefault="007F3EB4" w:rsidP="00A95EFE">
      <w:pPr>
        <w:rPr>
          <w:del w:id="69" w:author="Tal Moran Yorovich" w:date="2020-05-27T10:12:00Z"/>
          <w:lang w:val="en-IE" w:bidi="ar-SA"/>
        </w:rPr>
      </w:pPr>
      <w:del w:id="70" w:author="Tal Moran Yorovich" w:date="2020-05-27T10:12:00Z">
        <w:r w:rsidRPr="007F3EB4" w:rsidDel="00562D68">
          <w:rPr>
            <w:lang w:val="en-IE" w:bidi="ar-SA"/>
          </w:rPr>
          <w:delText xml:space="preserve">The exact instructions </w:delText>
        </w:r>
        <w:r w:rsidRPr="00F74F10" w:rsidDel="00562D68">
          <w:rPr>
            <w:lang w:val="en-IE" w:bidi="ar-SA"/>
          </w:rPr>
          <w:delText xml:space="preserve">provided to the </w:delText>
        </w:r>
        <w:r w:rsidRPr="006E62A3" w:rsidDel="00562D68">
          <w:rPr>
            <w:lang w:val="en-IE" w:bidi="ar-SA"/>
          </w:rPr>
          <w:delText>data collection sites for the ‘Olson and Fazio (2001)’ and ‘Olson and Fazio (2001) modified’ criteria can be found at</w:delText>
        </w:r>
        <w:r w:rsidR="00F74F10" w:rsidRPr="006E62A3" w:rsidDel="00562D68">
          <w:delText xml:space="preserve"> </w:delText>
        </w:r>
        <w:r w:rsidR="009177F1" w:rsidDel="00562D68">
          <w:fldChar w:fldCharType="begin"/>
        </w:r>
        <w:r w:rsidR="009177F1" w:rsidDel="00562D68">
          <w:delInstrText xml:space="preserve"> HYPERLINK "https://osf.io/2dm6u/" </w:delInstrText>
        </w:r>
        <w:r w:rsidR="009177F1" w:rsidDel="00562D68">
          <w:fldChar w:fldCharType="separate"/>
        </w:r>
        <w:r w:rsidR="00F74F10" w:rsidRPr="006E62A3" w:rsidDel="00562D68">
          <w:rPr>
            <w:rStyle w:val="Hyperlink"/>
          </w:rPr>
          <w:delText>osf.io/2dm6u</w:delText>
        </w:r>
        <w:r w:rsidR="009177F1" w:rsidDel="00562D68">
          <w:rPr>
            <w:rStyle w:val="Hyperlink"/>
          </w:rPr>
          <w:fldChar w:fldCharType="end"/>
        </w:r>
        <w:r w:rsidR="00735D64" w:rsidRPr="00735D64" w:rsidDel="00562D68">
          <w:rPr>
            <w:lang w:val="en-IE"/>
          </w:rPr>
          <w:delText xml:space="preserve">. Data processing for the ‘Bar-Anan et al. (2010)’ and ‘Bar-Anan et al. (2010) modified’ criteria required no hand scoring and were performed </w:delText>
        </w:r>
        <w:r w:rsidR="00C56F9F" w:rsidDel="00562D68">
          <w:rPr>
            <w:lang w:val="en-IE"/>
          </w:rPr>
          <w:delText xml:space="preserve">algorithmically </w:delText>
        </w:r>
        <w:r w:rsidR="00735D64" w:rsidRPr="00735D64" w:rsidDel="00562D68">
          <w:rPr>
            <w:lang w:val="en-IE"/>
          </w:rPr>
          <w:delText xml:space="preserve">(see </w:delText>
        </w:r>
        <w:r w:rsidR="009177F1" w:rsidDel="00562D68">
          <w:fldChar w:fldCharType="begin"/>
        </w:r>
        <w:r w:rsidR="009177F1" w:rsidDel="00562D68">
          <w:delInstrText xml:space="preserve"> HYPERLINK "https://osf.io/k9nrf/" </w:delInstrText>
        </w:r>
        <w:r w:rsidR="009177F1" w:rsidDel="00562D68">
          <w:fldChar w:fldCharType="separate"/>
        </w:r>
        <w:r w:rsidR="00735D64" w:rsidRPr="00735D64" w:rsidDel="00562D68">
          <w:rPr>
            <w:rStyle w:val="Hyperlink"/>
          </w:rPr>
          <w:delText>osf.io/k9nrf</w:delText>
        </w:r>
        <w:r w:rsidR="009177F1" w:rsidDel="00562D68">
          <w:rPr>
            <w:rStyle w:val="Hyperlink"/>
          </w:rPr>
          <w:fldChar w:fldCharType="end"/>
        </w:r>
        <w:r w:rsidR="00C56F9F" w:rsidDel="00562D68">
          <w:rPr>
            <w:lang w:val="en-IE"/>
          </w:rPr>
          <w:delText xml:space="preserve"> for R script)</w:delText>
        </w:r>
        <w:r w:rsidR="00735D64" w:rsidRPr="00735D64" w:rsidDel="00562D68">
          <w:rPr>
            <w:lang w:val="en-IE"/>
          </w:rPr>
          <w:delText xml:space="preserve">. </w:delText>
        </w:r>
        <w:r w:rsidRPr="006E62A3" w:rsidDel="00562D68">
          <w:rPr>
            <w:lang w:val="en-IE" w:bidi="ar-SA"/>
          </w:rPr>
          <w:delText>The details</w:delText>
        </w:r>
        <w:r w:rsidRPr="007F3EB4" w:rsidDel="00562D68">
          <w:rPr>
            <w:lang w:val="en-IE" w:bidi="ar-SA"/>
          </w:rPr>
          <w:delText xml:space="preserve"> of the four exclusion criteria methods is provided below. Note that </w:delText>
        </w:r>
        <w:r w:rsidR="00B33DD8" w:rsidDel="00562D68">
          <w:rPr>
            <w:lang w:val="en-IE" w:bidi="ar-SA"/>
          </w:rPr>
          <w:delText xml:space="preserve">question 3 from the original </w:delText>
        </w:r>
        <w:r w:rsidR="00B33DD8" w:rsidRPr="00F32498" w:rsidDel="00562D68">
          <w:rPr>
            <w:color w:val="000000" w:themeColor="text1"/>
          </w:rPr>
          <w:delText>post-experiment questionnaire</w:delText>
        </w:r>
        <w:r w:rsidR="00B33DD8" w:rsidDel="00562D68">
          <w:rPr>
            <w:lang w:val="en-IE" w:bidi="ar-SA"/>
          </w:rPr>
          <w:delText xml:space="preserve"> and the question about the familiarity of the </w:delText>
        </w:r>
        <w:r w:rsidR="00B33DD8" w:rsidDel="00562D68">
          <w:rPr>
            <w:lang w:val="en-IE" w:bidi="ar-SA"/>
          </w:rPr>
          <w:lastRenderedPageBreak/>
          <w:delText xml:space="preserve">Pokémon </w:delText>
        </w:r>
        <w:r w:rsidRPr="007F3EB4" w:rsidDel="00562D68">
          <w:rPr>
            <w:lang w:val="en-IE" w:bidi="ar-SA"/>
          </w:rPr>
          <w:delText xml:space="preserve">(listed previously) were included in the protocol on the behest of the original authors but, following our </w:delText>
        </w:r>
        <w:r w:rsidR="00E37390" w:rsidDel="00562D68">
          <w:rPr>
            <w:lang w:val="en-IE" w:bidi="ar-SA"/>
          </w:rPr>
          <w:delText>preregister</w:delText>
        </w:r>
        <w:r w:rsidRPr="007F3EB4" w:rsidDel="00562D68">
          <w:rPr>
            <w:lang w:val="en-IE" w:bidi="ar-SA"/>
          </w:rPr>
          <w:delText>ed analytic strategy, were not used by any of the awareness criteria. </w:delText>
        </w:r>
      </w:del>
    </w:p>
    <w:p w14:paraId="359DB2C2" w14:textId="3EF9CB0B"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and treated the responses given to both questions as one (compound) text response</w:t>
      </w:r>
      <w:ins w:id="71" w:author="Tal Moran Yorovich" w:date="2020-05-27T10:06:00Z">
        <w:r w:rsidR="003066E4">
          <w:rPr>
            <w:lang w:val="en-IE" w:bidi="ar-SA"/>
          </w:rPr>
          <w:t xml:space="preserve"> (</w:t>
        </w:r>
      </w:ins>
      <w:ins w:id="72" w:author="Tal Moran Yorovich" w:date="2020-05-27T10:07:00Z">
        <w:r w:rsidR="003066E4">
          <w:rPr>
            <w:lang w:val="en-IE" w:bidi="ar-SA"/>
          </w:rPr>
          <w:t xml:space="preserve">see </w:t>
        </w:r>
        <w:r w:rsidR="003066E4">
          <w:fldChar w:fldCharType="begin"/>
        </w:r>
        <w:r w:rsidR="003066E4">
          <w:instrText xml:space="preserve"> HYPERLINK "https://osf.io/2dm6u/" </w:instrText>
        </w:r>
        <w:r w:rsidR="003066E4">
          <w:fldChar w:fldCharType="separate"/>
        </w:r>
        <w:r w:rsidR="003066E4" w:rsidRPr="006E62A3">
          <w:rPr>
            <w:rStyle w:val="Hyperlink"/>
          </w:rPr>
          <w:t>osf.io/2dm6u</w:t>
        </w:r>
        <w:r w:rsidR="003066E4">
          <w:rPr>
            <w:rStyle w:val="Hyperlink"/>
          </w:rPr>
          <w:fldChar w:fldCharType="end"/>
        </w:r>
        <w:r w:rsidR="003066E4">
          <w:rPr>
            <w:rStyle w:val="Hyperlink"/>
          </w:rPr>
          <w:t xml:space="preserve"> for </w:t>
        </w:r>
        <w:r w:rsidR="003066E4">
          <w:rPr>
            <w:lang w:bidi="ar-SA"/>
          </w:rPr>
          <w:t xml:space="preserve">the </w:t>
        </w:r>
        <w:r w:rsidR="003066E4" w:rsidRPr="007F3EB4">
          <w:rPr>
            <w:lang w:val="en-IE" w:bidi="ar-SA"/>
          </w:rPr>
          <w:t>exact</w:t>
        </w:r>
        <w:r w:rsidR="003066E4">
          <w:rPr>
            <w:lang w:val="en-IE" w:bidi="ar-SA"/>
          </w:rPr>
          <w:t xml:space="preserve"> coding</w:t>
        </w:r>
        <w:r w:rsidR="003066E4" w:rsidRPr="007F3EB4">
          <w:rPr>
            <w:lang w:val="en-IE" w:bidi="ar-SA"/>
          </w:rPr>
          <w:t xml:space="preserve"> instructions </w:t>
        </w:r>
        <w:r w:rsidR="003066E4" w:rsidRPr="00F74F10">
          <w:rPr>
            <w:lang w:val="en-IE" w:bidi="ar-SA"/>
          </w:rPr>
          <w:t xml:space="preserve">provided to the </w:t>
        </w:r>
        <w:r w:rsidR="003066E4" w:rsidRPr="006E62A3">
          <w:rPr>
            <w:lang w:val="en-IE" w:bidi="ar-SA"/>
          </w:rPr>
          <w:t>data collection sites</w:t>
        </w:r>
        <w:r w:rsidR="003066E4">
          <w:rPr>
            <w:lang w:val="en-IE" w:bidi="ar-SA"/>
          </w:rPr>
          <w:t>)</w:t>
        </w:r>
      </w:ins>
      <w:r w:rsidR="007F3EB4" w:rsidRPr="007F3EB4">
        <w:rPr>
          <w:lang w:val="en-IE" w:bidi="ar-SA"/>
        </w:rPr>
        <w:t xml:space="preserv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3C7059F7" w14:textId="77777777" w:rsidR="00FD17E0" w:rsidRDefault="00014FEE" w:rsidP="00A95EFE">
      <w:pPr>
        <w:rPr>
          <w:ins w:id="73" w:author="Tal Moran Yorovich" w:date="2020-05-27T10:03:00Z"/>
          <w:lang w:val="en-IE" w:bidi="ar-SA"/>
        </w:rPr>
      </w:pPr>
      <w:r>
        <w:rPr>
          <w:b/>
          <w:i/>
          <w:lang w:val="en-IE" w:bidi="ar-SA"/>
        </w:rPr>
        <w:lastRenderedPageBreak/>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p>
    <w:p w14:paraId="3DD0E9A1" w14:textId="45373655" w:rsidR="00562D68" w:rsidRPr="00562D68" w:rsidRDefault="00562D68" w:rsidP="00562D68">
      <w:pPr>
        <w:rPr>
          <w:ins w:id="74" w:author="Tal Moran Yorovich" w:date="2020-05-27T10:08:00Z"/>
          <w:lang w:val="en-IE" w:bidi="ar-SA"/>
        </w:rPr>
      </w:pPr>
      <w:bookmarkStart w:id="75" w:name="_Hlk41467466"/>
      <w:ins w:id="76" w:author="Tal Moran Yorovich" w:date="2020-05-27T10:12:00Z">
        <w:r w:rsidRPr="007F3EB4">
          <w:rPr>
            <w:lang w:val="en-IE" w:bidi="ar-SA"/>
          </w:rPr>
          <w:t xml:space="preserve">We considered that the original authors’ criterion may have scored individuals who were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ins>
      <w:ins w:id="77" w:author="Tal Moran Yorovich" w:date="2020-05-27T10:13:00Z">
        <w:r>
          <w:rPr>
            <w:lang w:val="en-IE" w:bidi="ar-SA"/>
          </w:rPr>
          <w:t xml:space="preserve"> </w:t>
        </w:r>
      </w:ins>
      <w:ins w:id="78" w:author="Tal Moran Yorovich" w:date="2020-05-27T10:03:00Z">
        <w:r w:rsidR="00FD17E0" w:rsidRPr="00562D68">
          <w:rPr>
            <w:rFonts w:asciiTheme="majorBidi" w:hAnsiTheme="majorBidi" w:cstheme="majorBidi"/>
            <w:color w:val="222222"/>
            <w:shd w:val="clear" w:color="auto" w:fill="FFFFFF"/>
          </w:rPr>
          <w:t xml:space="preserve">As detailed in SOM, </w:t>
        </w:r>
      </w:ins>
      <w:ins w:id="79" w:author="Tal Moran Yorovich" w:date="2020-05-27T10:13:00Z">
        <w:r>
          <w:rPr>
            <w:rFonts w:asciiTheme="majorBidi" w:hAnsiTheme="majorBidi" w:cstheme="majorBidi"/>
            <w:color w:val="222222"/>
            <w:shd w:val="clear" w:color="auto" w:fill="FFFFFF"/>
          </w:rPr>
          <w:t>the</w:t>
        </w:r>
      </w:ins>
      <w:ins w:id="80" w:author="Tal Moran Yorovich" w:date="2020-05-27T10:03:00Z">
        <w:r w:rsidR="00FD17E0" w:rsidRPr="00562D68">
          <w:rPr>
            <w:rFonts w:asciiTheme="majorBidi" w:hAnsiTheme="majorBidi" w:cstheme="majorBidi"/>
            <w:color w:val="222222"/>
            <w:shd w:val="clear" w:color="auto" w:fill="FFFFFF"/>
          </w:rPr>
          <w:t xml:space="preserve"> three alternative exclusion rules categorized subjects as aware of the contingency if they (a) </w:t>
        </w:r>
      </w:ins>
      <w:ins w:id="81" w:author="Tal Moran Yorovich" w:date="2020-05-27T10:08:00Z">
        <w:r w:rsidRPr="00562D68">
          <w:rPr>
            <w:rFonts w:asciiTheme="majorBidi" w:hAnsiTheme="majorBidi" w:cstheme="majorBidi"/>
            <w:lang w:val="en-IE" w:bidi="ar-SA"/>
          </w:rPr>
          <w:t>referred to any form of systematic pairing between the CS and US stimuli (Olson &amp; Fazio 2001 modified</w:t>
        </w:r>
      </w:ins>
      <w:ins w:id="82" w:author="Tal Moran Yorovich" w:date="2020-05-27T10:09:00Z">
        <w:r>
          <w:rPr>
            <w:rFonts w:asciiTheme="majorBidi" w:hAnsiTheme="majorBidi" w:cstheme="majorBidi"/>
            <w:lang w:val="en-IE" w:bidi="ar-SA"/>
          </w:rPr>
          <w:t xml:space="preserve"> </w:t>
        </w:r>
      </w:ins>
      <w:ins w:id="83" w:author="Tal Moran Yorovich" w:date="2020-05-27T10:10:00Z">
        <w:r>
          <w:rPr>
            <w:rFonts w:asciiTheme="majorBidi" w:hAnsiTheme="majorBidi" w:cstheme="majorBidi"/>
            <w:lang w:val="en-IE" w:bidi="ar-SA"/>
          </w:rPr>
          <w:t>criterion</w:t>
        </w:r>
      </w:ins>
      <w:ins w:id="84" w:author="Tal Moran Yorovich" w:date="2020-05-27T10:08:00Z">
        <w:r w:rsidRPr="00562D68">
          <w:rPr>
            <w:rFonts w:asciiTheme="majorBidi" w:hAnsiTheme="majorBidi" w:cstheme="majorBidi"/>
            <w:lang w:val="en-IE" w:bidi="ar-SA"/>
          </w:rPr>
          <w:t>)</w:t>
        </w:r>
        <w:r>
          <w:rPr>
            <w:rFonts w:asciiTheme="majorBidi" w:hAnsiTheme="majorBidi" w:cstheme="majorBidi"/>
            <w:lang w:val="en-IE" w:bidi="ar-SA"/>
          </w:rPr>
          <w:t xml:space="preserve">; (b) </w:t>
        </w:r>
      </w:ins>
      <w:ins w:id="85" w:author="Tal Moran Yorovich" w:date="2020-05-27T10:09:00Z">
        <w:r>
          <w:rPr>
            <w:rFonts w:asciiTheme="majorBidi" w:hAnsiTheme="majorBidi" w:cstheme="majorBidi"/>
            <w:lang w:val="en-IE" w:bidi="ar-SA"/>
          </w:rPr>
          <w:t>selected “</w:t>
        </w:r>
        <w:r w:rsidRPr="007F3EB4">
          <w:rPr>
            <w:color w:val="231F20"/>
            <w:lang w:val="en-IE" w:bidi="ar-SA"/>
          </w:rPr>
          <w:t>Yes, that happened in my task</w:t>
        </w:r>
        <w:r>
          <w:rPr>
            <w:color w:val="231F20"/>
            <w:lang w:val="en-IE" w:bidi="ar-SA"/>
          </w:rPr>
          <w:t xml:space="preserve">” </w:t>
        </w:r>
      </w:ins>
      <w:ins w:id="86" w:author="Tal Moran Yorovich" w:date="2020-05-27T10:11:00Z">
        <w:r>
          <w:rPr>
            <w:color w:val="231F20"/>
            <w:lang w:val="en-IE" w:bidi="ar-SA"/>
          </w:rPr>
          <w:t>o</w:t>
        </w:r>
      </w:ins>
      <w:ins w:id="87" w:author="Tal Moran Yorovich" w:date="2020-05-27T10:09:00Z">
        <w:r>
          <w:rPr>
            <w:color w:val="231F20"/>
            <w:lang w:val="en-IE" w:bidi="ar-SA"/>
          </w:rPr>
          <w:t xml:space="preserve">n </w:t>
        </w:r>
      </w:ins>
      <w:ins w:id="88" w:author="Tal Moran Yorovich" w:date="2020-05-27T10:11:00Z">
        <w:r>
          <w:rPr>
            <w:color w:val="231F20"/>
            <w:lang w:val="en-IE" w:bidi="ar-SA"/>
          </w:rPr>
          <w:t>q</w:t>
        </w:r>
      </w:ins>
      <w:ins w:id="89" w:author="Tal Moran Yorovich" w:date="2020-05-27T10:09:00Z">
        <w:r>
          <w:rPr>
            <w:color w:val="231F20"/>
            <w:lang w:val="en-IE" w:bidi="ar-SA"/>
          </w:rPr>
          <w:t>uestion 1 from the Bar-Anan et al. protocol (</w:t>
        </w:r>
      </w:ins>
      <w:ins w:id="90" w:author="Tal Moran Yorovich" w:date="2020-05-27T10:10:00Z">
        <w:r>
          <w:rPr>
            <w:color w:val="231F20"/>
            <w:lang w:val="en-IE" w:bidi="ar-SA"/>
          </w:rPr>
          <w:t xml:space="preserve">Bar-Anan et al. 2010 </w:t>
        </w:r>
        <w:r>
          <w:rPr>
            <w:rFonts w:asciiTheme="majorBidi" w:hAnsiTheme="majorBidi" w:cstheme="majorBidi"/>
            <w:lang w:val="en-IE" w:bidi="ar-SA"/>
          </w:rPr>
          <w:t xml:space="preserve">criterion); (c) in addition to (b) also correctly </w:t>
        </w:r>
        <w:r w:rsidRPr="007F3EB4">
          <w:rPr>
            <w:color w:val="231F20"/>
            <w:lang w:val="en-IE" w:bidi="ar-SA"/>
          </w:rPr>
          <w:t xml:space="preserve">identify </w:t>
        </w:r>
        <w:r>
          <w:rPr>
            <w:color w:val="231F20"/>
            <w:lang w:val="en-IE" w:bidi="ar-SA"/>
          </w:rPr>
          <w:t>(</w:t>
        </w:r>
        <w:r w:rsidRPr="007F3EB4">
          <w:rPr>
            <w:color w:val="231F20"/>
            <w:lang w:val="en-IE" w:bidi="ar-SA"/>
          </w:rPr>
          <w:t xml:space="preserve">on </w:t>
        </w:r>
        <w:r>
          <w:rPr>
            <w:color w:val="231F20"/>
            <w:lang w:val="en-IE" w:bidi="ar-SA"/>
          </w:rPr>
          <w:t>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ins>
      <w:ins w:id="91" w:author="Tal Moran Yorovich" w:date="2020-05-27T10:11:00Z">
        <w:r>
          <w:rPr>
            <w:color w:val="231F20"/>
            <w:lang w:val="en-IE" w:bidi="ar-SA"/>
          </w:rPr>
          <w:t xml:space="preserve"> (Bar-Anan et al. 2010 </w:t>
        </w:r>
        <w:r w:rsidRPr="00562D68">
          <w:rPr>
            <w:rFonts w:asciiTheme="majorBidi" w:hAnsiTheme="majorBidi" w:cstheme="majorBidi"/>
            <w:lang w:val="en-IE" w:bidi="ar-SA"/>
          </w:rPr>
          <w:t>modified</w:t>
        </w:r>
        <w:r>
          <w:rPr>
            <w:rFonts w:asciiTheme="majorBidi" w:hAnsiTheme="majorBidi" w:cstheme="majorBidi"/>
            <w:lang w:val="en-IE" w:bidi="ar-SA"/>
          </w:rPr>
          <w:t xml:space="preserve"> criterion). </w:t>
        </w:r>
      </w:ins>
      <w:bookmarkEnd w:id="75"/>
      <w:ins w:id="92" w:author="Tal Moran Yorovich" w:date="2020-05-27T10:41:00Z">
        <w:r w:rsidR="00986B8B" w:rsidRPr="00F51808">
          <w:rPr>
            <w:color w:val="222222"/>
          </w:rPr>
          <w:t>Compared to Olson and Fazio's criteria, these rules identified a larger percentage of subjects as "aware" of the continency.</w:t>
        </w:r>
      </w:ins>
    </w:p>
    <w:p w14:paraId="7DDF8933" w14:textId="54F54C7C" w:rsidR="007F3EB4" w:rsidRPr="007F3EB4" w:rsidDel="00562D68" w:rsidRDefault="007F3EB4" w:rsidP="00A95EFE">
      <w:pPr>
        <w:rPr>
          <w:del w:id="93" w:author="Tal Moran Yorovich" w:date="2020-05-27T10:13:00Z"/>
          <w:lang w:val="en-IE" w:bidi="ar-SA"/>
        </w:rPr>
      </w:pPr>
      <w:del w:id="94" w:author="Tal Moran Yorovich" w:date="2020-05-27T10:13:00Z">
        <w:r w:rsidRPr="007F3EB4" w:rsidDel="00562D68">
          <w:rPr>
            <w:lang w:val="en-IE" w:bidi="ar-SA"/>
          </w:rPr>
          <w:delText xml:space="preserve">We considered that the original authors’ criterion may have scored individuals who were actually aware of/remembered the contingencies as ‘unaware’. Therefore we </w:delText>
        </w:r>
        <w:r w:rsidR="00E37390" w:rsidDel="00562D68">
          <w:rPr>
            <w:lang w:val="en-IE" w:bidi="ar-SA"/>
          </w:rPr>
          <w:delText>preregister</w:delText>
        </w:r>
        <w:r w:rsidRPr="007F3EB4" w:rsidDel="00562D68">
          <w:rPr>
            <w:lang w:val="en-IE" w:bidi="ar-SA"/>
          </w:rPr>
          <w:delText xml:space="preserve">ed three additional </w:delText>
        </w:r>
        <w:r w:rsidR="008E3BDD" w:rsidDel="00562D68">
          <w:rPr>
            <w:lang w:val="en-IE" w:bidi="ar-SA"/>
          </w:rPr>
          <w:delText>secondary</w:delText>
        </w:r>
        <w:r w:rsidR="008E3BDD" w:rsidRPr="007F3EB4" w:rsidDel="00562D68">
          <w:rPr>
            <w:lang w:val="en-IE" w:bidi="ar-SA"/>
          </w:rPr>
          <w:delText xml:space="preserve"> </w:delText>
        </w:r>
        <w:r w:rsidRPr="007F3EB4" w:rsidDel="00562D68">
          <w:rPr>
            <w:lang w:val="en-IE" w:bidi="ar-SA"/>
          </w:rPr>
          <w:delText>exclusion criteria that allowed us to examine if evidence for EC effects in this task were robust to or depended on the specific way in which contingency awareness/recollective memory was measured.</w:delText>
        </w:r>
      </w:del>
    </w:p>
    <w:p w14:paraId="100604E8" w14:textId="0B408F89" w:rsidR="0043013D" w:rsidRPr="00567AD4" w:rsidDel="00562D68" w:rsidRDefault="007F3EB4" w:rsidP="00567AD4">
      <w:pPr>
        <w:rPr>
          <w:del w:id="95" w:author="Tal Moran Yorovich" w:date="2020-05-27T10:13:00Z"/>
          <w:rFonts w:ascii="Helvetica" w:hAnsi="Helvetica" w:cs="Helvetica"/>
          <w:color w:val="333333"/>
          <w:sz w:val="21"/>
          <w:szCs w:val="21"/>
        </w:rPr>
      </w:pPr>
      <w:del w:id="96" w:author="Tal Moran Yorovich" w:date="2020-05-27T10:13:00Z">
        <w:r w:rsidRPr="007F3EB4" w:rsidDel="00562D68">
          <w:rPr>
            <w:i/>
            <w:iCs/>
            <w:lang w:val="en-IE" w:bidi="ar-SA"/>
          </w:rPr>
          <w:delText>Criterion 2 (Olson &amp; Fazio 2001 modified).</w:delText>
        </w:r>
        <w:r w:rsidRPr="007F3EB4" w:rsidDel="00562D68">
          <w:rPr>
            <w:lang w:val="en-IE" w:bidi="ar-SA"/>
          </w:rPr>
          <w:delText xml:space="preserve"> This criterion was identical to the Olson and Fazio (2001) criterion with one modification: participants were scored as ‘aware’ if their responses to </w:delText>
        </w:r>
        <w:r w:rsidR="0043013D" w:rsidDel="00562D68">
          <w:rPr>
            <w:lang w:val="en-IE" w:bidi="ar-SA"/>
          </w:rPr>
          <w:delText>the two questions</w:delText>
        </w:r>
        <w:r w:rsidRPr="007F3EB4" w:rsidDel="00562D68">
          <w:rPr>
            <w:lang w:val="en-IE" w:bidi="ar-SA"/>
          </w:rPr>
          <w:delText xml:space="preserve"> referred to </w:delText>
        </w:r>
        <w:r w:rsidR="003E709C" w:rsidDel="00562D68">
          <w:rPr>
            <w:i/>
            <w:iCs/>
            <w:lang w:val="en-IE" w:bidi="ar-SA"/>
          </w:rPr>
          <w:delText>any form of</w:delText>
        </w:r>
        <w:r w:rsidR="00C903E3" w:rsidDel="00562D68">
          <w:rPr>
            <w:i/>
            <w:iCs/>
            <w:lang w:val="en-IE" w:bidi="ar-SA"/>
          </w:rPr>
          <w:delText xml:space="preserve"> systematic</w:delText>
        </w:r>
        <w:r w:rsidR="003E709C" w:rsidDel="00562D68">
          <w:rPr>
            <w:i/>
            <w:iCs/>
            <w:lang w:val="en-IE" w:bidi="ar-SA"/>
          </w:rPr>
          <w:delText xml:space="preserve"> pairing </w:delText>
        </w:r>
        <w:r w:rsidR="003E709C" w:rsidRPr="00C903E3" w:rsidDel="00562D68">
          <w:rPr>
            <w:iCs/>
            <w:lang w:val="en-IE" w:bidi="ar-SA"/>
          </w:rPr>
          <w:delText>between the</w:delText>
        </w:r>
        <w:r w:rsidR="003E709C" w:rsidDel="00562D68">
          <w:rPr>
            <w:i/>
            <w:iCs/>
            <w:lang w:val="en-IE" w:bidi="ar-SA"/>
          </w:rPr>
          <w:delText xml:space="preserve"> </w:delText>
        </w:r>
        <w:r w:rsidRPr="007F3EB4" w:rsidDel="00562D68">
          <w:rPr>
            <w:lang w:val="en-IE" w:bidi="ar-SA"/>
          </w:rPr>
          <w:delText>CS</w:delText>
        </w:r>
        <w:r w:rsidR="00C903E3" w:rsidDel="00562D68">
          <w:rPr>
            <w:lang w:val="en-IE" w:bidi="ar-SA"/>
          </w:rPr>
          <w:delText xml:space="preserve"> and </w:delText>
        </w:r>
        <w:r w:rsidRPr="007F3EB4" w:rsidDel="00562D68">
          <w:rPr>
            <w:lang w:val="en-IE" w:bidi="ar-SA"/>
          </w:rPr>
          <w:delText>US</w:delText>
        </w:r>
        <w:r w:rsidR="00C903E3" w:rsidDel="00562D68">
          <w:rPr>
            <w:lang w:val="en-IE" w:bidi="ar-SA"/>
          </w:rPr>
          <w:delText xml:space="preserve"> stimuli, regardless of whether specific pairings were described</w:delText>
        </w:r>
        <w:r w:rsidRPr="007F3EB4" w:rsidDel="00562D68">
          <w:rPr>
            <w:lang w:val="en-IE" w:bidi="ar-SA"/>
          </w:rPr>
          <w:delText>.</w:delText>
        </w:r>
        <w:r w:rsidR="0043013D" w:rsidDel="00562D68">
          <w:rPr>
            <w:lang w:val="en-IE" w:bidi="ar-SA"/>
          </w:rPr>
          <w:delText xml:space="preserve"> </w:delText>
        </w:r>
        <w:r w:rsidR="0043013D" w:rsidRPr="00567AD4" w:rsidDel="00562D68">
          <w:rPr>
            <w:lang w:val="en-IE" w:bidi="ar-SA"/>
          </w:rPr>
          <w:delText>Specifically, participants were coded as “aware” if they (a) identified only one of the two CS-US pairings, (</w:delText>
        </w:r>
        <w:r w:rsidR="00B704AD" w:rsidDel="00562D68">
          <w:rPr>
            <w:lang w:val="en-IE" w:bidi="ar-SA"/>
          </w:rPr>
          <w:delText>b</w:delText>
        </w:r>
        <w:r w:rsidR="0043013D" w:rsidRPr="00567AD4" w:rsidDel="00562D68">
          <w:rPr>
            <w:lang w:val="en-IE" w:bidi="ar-SA"/>
          </w:rPr>
          <w:delText xml:space="preserve">) identified that the two CS were paired with US stimuli but not specifying </w:delText>
        </w:r>
        <w:r w:rsidR="0043013D" w:rsidRPr="00567AD4" w:rsidDel="00562D68">
          <w:rPr>
            <w:color w:val="333333"/>
          </w:rPr>
          <w:delText xml:space="preserve">the specific way in </w:delText>
        </w:r>
        <w:r w:rsidR="0043013D" w:rsidRPr="00567AD4" w:rsidDel="00562D68">
          <w:rPr>
            <w:color w:val="333333"/>
          </w:rPr>
          <w:lastRenderedPageBreak/>
          <w:delText>which the CSs and USs were paired. Participants were coded as “unaware” only if their answer did not contain any mention of a systematic pairing between CSs and USs.</w:delText>
        </w:r>
        <w:r w:rsidR="00567AD4" w:rsidRPr="00567AD4" w:rsidDel="00562D68">
          <w:rPr>
            <w:color w:val="333333"/>
          </w:rPr>
          <w:delText xml:space="preserve"> </w:delText>
        </w:r>
        <w:r w:rsidR="00567AD4" w:rsidRPr="00567AD4" w:rsidDel="00562D68">
          <w:rPr>
            <w:lang w:val="en-IE" w:bidi="ar-SA"/>
          </w:rPr>
          <w:delText>In cases of disagreement between the two raters, the participant’s responses were scored by a third rater. The participant was scored as ‘aware’ or ‘unaware’ based on the majority judgment.</w:delText>
        </w:r>
      </w:del>
    </w:p>
    <w:p w14:paraId="47B41293" w14:textId="715F5E94" w:rsidR="00A95EFE" w:rsidDel="00562D68" w:rsidRDefault="007F3EB4" w:rsidP="00F74F10">
      <w:pPr>
        <w:rPr>
          <w:del w:id="97" w:author="Tal Moran Yorovich" w:date="2020-05-27T10:13:00Z"/>
          <w:color w:val="231F20"/>
          <w:lang w:val="en-IE" w:bidi="ar-SA"/>
        </w:rPr>
      </w:pPr>
      <w:del w:id="98" w:author="Tal Moran Yorovich" w:date="2020-05-27T10:13:00Z">
        <w:r w:rsidRPr="0043013D" w:rsidDel="00562D68">
          <w:rPr>
            <w:i/>
            <w:lang w:val="nl-BE"/>
          </w:rPr>
          <w:delText>Criterion 3 (</w:delText>
        </w:r>
        <w:r w:rsidRPr="0043013D" w:rsidDel="00562D68">
          <w:rPr>
            <w:i/>
            <w:color w:val="231F20"/>
            <w:lang w:val="nl-BE"/>
          </w:rPr>
          <w:delText>Bar-Anan</w:delText>
        </w:r>
        <w:r w:rsidR="000923C4" w:rsidRPr="0043013D" w:rsidDel="00562D68">
          <w:rPr>
            <w:i/>
            <w:iCs/>
            <w:color w:val="231F20"/>
            <w:lang w:val="nl-BE" w:bidi="ar-SA"/>
          </w:rPr>
          <w:delText xml:space="preserve"> et al.</w:delText>
        </w:r>
        <w:r w:rsidRPr="0043013D" w:rsidDel="00562D68">
          <w:rPr>
            <w:i/>
            <w:iCs/>
            <w:color w:val="231F20"/>
            <w:lang w:val="nl-BE" w:bidi="ar-SA"/>
          </w:rPr>
          <w:delText>,</w:delText>
        </w:r>
        <w:r w:rsidRPr="0043013D" w:rsidDel="00562D68">
          <w:rPr>
            <w:i/>
            <w:color w:val="231F20"/>
            <w:lang w:val="nl-BE"/>
          </w:rPr>
          <w:delText xml:space="preserve"> 2010).</w:delText>
        </w:r>
        <w:r w:rsidRPr="0043013D" w:rsidDel="00562D68">
          <w:rPr>
            <w:color w:val="231F20"/>
            <w:lang w:val="nl-BE"/>
          </w:rPr>
          <w:delText xml:space="preserve"> </w:delText>
        </w:r>
        <w:r w:rsidRPr="007F3EB4" w:rsidDel="00562D68">
          <w:rPr>
            <w:lang w:val="en-IE" w:bidi="ar-SA"/>
          </w:rPr>
          <w:delText>Th</w:delText>
        </w:r>
        <w:r w:rsidR="00567AD4" w:rsidDel="00562D68">
          <w:rPr>
            <w:lang w:val="en-IE" w:bidi="ar-SA"/>
          </w:rPr>
          <w:delText xml:space="preserve">is </w:delText>
        </w:r>
        <w:r w:rsidR="008E3BDD" w:rsidDel="00562D68">
          <w:rPr>
            <w:lang w:val="en-IE" w:bidi="ar-SA"/>
          </w:rPr>
          <w:delText xml:space="preserve">criterion </w:delText>
        </w:r>
        <w:r w:rsidRPr="007F3EB4" w:rsidDel="00562D68">
          <w:rPr>
            <w:lang w:val="en-IE" w:bidi="ar-SA"/>
          </w:rPr>
          <w:delText>was computed based on Bar-Anan et al.’s (2010) criterion. Here participants were</w:delText>
        </w:r>
        <w:r w:rsidR="00567AD4" w:rsidDel="00562D68">
          <w:rPr>
            <w:lang w:val="en-IE" w:bidi="ar-SA"/>
          </w:rPr>
          <w:delText xml:space="preserve"> asked: </w:delText>
        </w:r>
        <w:r w:rsidRPr="00F74F10" w:rsidDel="00562D68">
          <w:rPr>
            <w:i/>
            <w:color w:val="231F20"/>
            <w:lang w:val="en-IE"/>
          </w:rPr>
          <w:delText xml:space="preserve">For some participants, during the first task, there was one </w:delText>
        </w:r>
        <w:r w:rsidRPr="00F74F10" w:rsidDel="00562D68">
          <w:rPr>
            <w:i/>
            <w:lang w:val="en-IE"/>
          </w:rPr>
          <w:delText>cartoon creature</w:delText>
        </w:r>
        <w:r w:rsidRPr="00F74F10" w:rsidDel="00562D68">
          <w:rPr>
            <w:i/>
            <w:color w:val="231F20"/>
            <w:lang w:val="en-IE"/>
          </w:rPr>
          <w:delText xml:space="preserve"> that always appeared with positive images and words, and one that always appeared with negative images and words. Do you think it happened in your case?</w:delText>
        </w:r>
        <w:r w:rsidR="00567AD4" w:rsidDel="00562D68">
          <w:rPr>
            <w:color w:val="231F20"/>
            <w:lang w:val="en-IE" w:bidi="ar-SA"/>
          </w:rPr>
          <w:delText xml:space="preserve"> (</w:delText>
        </w:r>
        <w:r w:rsidR="007F4F0B" w:rsidDel="00562D68">
          <w:rPr>
            <w:color w:val="231F20"/>
            <w:lang w:val="en-IE" w:bidi="ar-SA"/>
          </w:rPr>
          <w:delText>Q</w:delText>
        </w:r>
        <w:r w:rsidR="00567AD4" w:rsidDel="00562D68">
          <w:rPr>
            <w:color w:val="231F20"/>
            <w:lang w:val="en-IE" w:bidi="ar-SA"/>
          </w:rPr>
          <w:delText>uestion 1 fro</w:delText>
        </w:r>
        <w:r w:rsidR="007F4F0B" w:rsidDel="00562D68">
          <w:rPr>
            <w:color w:val="231F20"/>
            <w:lang w:val="en-IE" w:bidi="ar-SA"/>
          </w:rPr>
          <w:delText>m</w:delText>
        </w:r>
        <w:r w:rsidR="00567AD4" w:rsidDel="00562D68">
          <w:rPr>
            <w:color w:val="231F20"/>
            <w:lang w:val="en-IE" w:bidi="ar-SA"/>
          </w:rPr>
          <w:delText xml:space="preserve"> </w:delText>
        </w:r>
        <w:r w:rsidR="007F4F0B" w:rsidDel="00562D68">
          <w:rPr>
            <w:color w:val="231F20"/>
            <w:lang w:val="en-IE" w:bidi="ar-SA"/>
          </w:rPr>
          <w:delText xml:space="preserve">the </w:delText>
        </w:r>
        <w:r w:rsidR="00567AD4" w:rsidDel="00562D68">
          <w:rPr>
            <w:color w:val="231F20"/>
            <w:lang w:val="en-IE" w:bidi="ar-SA"/>
          </w:rPr>
          <w:delText>Bar-Anan et al. protocol)</w:delText>
        </w:r>
        <w:r w:rsidRPr="007F3EB4" w:rsidDel="00562D68">
          <w:rPr>
            <w:color w:val="231F20"/>
            <w:lang w:val="en-IE" w:bidi="ar-SA"/>
          </w:rPr>
          <w:delText xml:space="preserve">. They were scored as </w:delText>
        </w:r>
        <w:r w:rsidR="00567AD4" w:rsidDel="00562D68">
          <w:rPr>
            <w:color w:val="231F20"/>
            <w:lang w:val="en-IE" w:bidi="ar-SA"/>
          </w:rPr>
          <w:delText>‘</w:delText>
        </w:r>
        <w:r w:rsidRPr="007F3EB4" w:rsidDel="00562D68">
          <w:rPr>
            <w:color w:val="231F20"/>
            <w:lang w:val="en-IE" w:bidi="ar-SA"/>
          </w:rPr>
          <w:delText>aware</w:delText>
        </w:r>
        <w:r w:rsidR="00567AD4" w:rsidDel="00562D68">
          <w:rPr>
            <w:color w:val="231F20"/>
            <w:lang w:val="en-IE" w:bidi="ar-SA"/>
          </w:rPr>
          <w:delText>’</w:delText>
        </w:r>
        <w:r w:rsidRPr="007F3EB4" w:rsidDel="00562D68">
          <w:rPr>
            <w:color w:val="231F20"/>
            <w:lang w:val="en-IE" w:bidi="ar-SA"/>
          </w:rPr>
          <w:delText xml:space="preserve"> if they responded “Yes, that happened in my task” and as unaware if they chose “No, I did not notice if that happened in my task”</w:delText>
        </w:r>
        <w:r w:rsidR="00A95EFE" w:rsidDel="00562D68">
          <w:rPr>
            <w:color w:val="231F20"/>
            <w:lang w:val="en-IE" w:bidi="ar-SA"/>
          </w:rPr>
          <w:delText>.</w:delText>
        </w:r>
      </w:del>
    </w:p>
    <w:p w14:paraId="4F6EE538" w14:textId="3513DC4A" w:rsidR="00F43070" w:rsidRPr="00F32498" w:rsidDel="00562D68" w:rsidRDefault="007F3EB4" w:rsidP="00A95EFE">
      <w:pPr>
        <w:rPr>
          <w:del w:id="99" w:author="Tal Moran Yorovich" w:date="2020-05-27T10:13:00Z"/>
          <w:color w:val="000000" w:themeColor="text1"/>
        </w:rPr>
      </w:pPr>
      <w:del w:id="100" w:author="Tal Moran Yorovich" w:date="2020-05-27T10:13:00Z">
        <w:r w:rsidRPr="00F74F10" w:rsidDel="00562D68">
          <w:rPr>
            <w:i/>
          </w:rPr>
          <w:delText>Criterion 4 (</w:delText>
        </w:r>
        <w:r w:rsidRPr="00F74F10" w:rsidDel="00562D68">
          <w:rPr>
            <w:i/>
            <w:color w:val="231F20"/>
          </w:rPr>
          <w:delText>Bar-Anan</w:delText>
        </w:r>
        <w:r w:rsidR="000923C4" w:rsidRPr="00127F93" w:rsidDel="00562D68">
          <w:rPr>
            <w:i/>
            <w:iCs/>
            <w:color w:val="231F20"/>
            <w:lang w:bidi="ar-SA"/>
          </w:rPr>
          <w:delText xml:space="preserve"> et al.</w:delText>
        </w:r>
        <w:r w:rsidRPr="00127F93" w:rsidDel="00562D68">
          <w:rPr>
            <w:i/>
            <w:iCs/>
            <w:color w:val="231F20"/>
            <w:lang w:bidi="ar-SA"/>
          </w:rPr>
          <w:delText>,</w:delText>
        </w:r>
        <w:r w:rsidRPr="00F74F10" w:rsidDel="00562D68">
          <w:rPr>
            <w:i/>
            <w:color w:val="231F20"/>
          </w:rPr>
          <w:delText xml:space="preserve"> 2010 modified).</w:delText>
        </w:r>
        <w:r w:rsidRPr="00F74F10" w:rsidDel="00562D68">
          <w:rPr>
            <w:color w:val="231F20"/>
          </w:rPr>
          <w:delText xml:space="preserve"> </w:delText>
        </w:r>
        <w:r w:rsidRPr="007F3EB4" w:rsidDel="00562D68">
          <w:rPr>
            <w:color w:val="231F20"/>
            <w:lang w:val="en-IE" w:bidi="ar-SA"/>
          </w:rPr>
          <w:delText>Th</w:delText>
        </w:r>
        <w:r w:rsidR="00567AD4" w:rsidDel="00562D68">
          <w:rPr>
            <w:color w:val="231F20"/>
            <w:lang w:val="en-IE" w:bidi="ar-SA"/>
          </w:rPr>
          <w:delText xml:space="preserve">is </w:delText>
        </w:r>
        <w:r w:rsidRPr="007F3EB4" w:rsidDel="00562D68">
          <w:rPr>
            <w:lang w:val="en-IE" w:bidi="ar-SA"/>
          </w:rPr>
          <w:delText xml:space="preserve">criterion was identical to the </w:delText>
        </w:r>
        <w:r w:rsidRPr="007F3EB4" w:rsidDel="00562D68">
          <w:rPr>
            <w:color w:val="231F20"/>
            <w:lang w:val="en-IE" w:bidi="ar-SA"/>
          </w:rPr>
          <w:delText>Bar-Anan</w:delText>
        </w:r>
        <w:r w:rsidR="000923C4" w:rsidDel="00562D68">
          <w:rPr>
            <w:color w:val="231F20"/>
            <w:lang w:val="en-IE" w:bidi="ar-SA"/>
          </w:rPr>
          <w:delText xml:space="preserve"> et al.,</w:delText>
        </w:r>
        <w:r w:rsidRPr="007F3EB4" w:rsidDel="00562D68">
          <w:rPr>
            <w:color w:val="231F20"/>
            <w:lang w:val="en-IE" w:bidi="ar-SA"/>
          </w:rPr>
          <w:delText xml:space="preserve"> (2010) </w:delText>
        </w:r>
        <w:r w:rsidRPr="007F3EB4" w:rsidDel="00562D68">
          <w:rPr>
            <w:lang w:val="en-IE" w:bidi="ar-SA"/>
          </w:rPr>
          <w:delText xml:space="preserve">criterion with the addition that </w:delText>
        </w:r>
        <w:r w:rsidRPr="007F3EB4" w:rsidDel="00562D68">
          <w:rPr>
            <w:color w:val="231F20"/>
            <w:lang w:val="en-IE" w:bidi="ar-SA"/>
          </w:rPr>
          <w:delText xml:space="preserve">participants had to correctly identify </w:delText>
        </w:r>
        <w:r w:rsidR="007F4F0B" w:rsidDel="00562D68">
          <w:rPr>
            <w:color w:val="231F20"/>
            <w:lang w:val="en-IE" w:bidi="ar-SA"/>
          </w:rPr>
          <w:delText>(</w:delText>
        </w:r>
        <w:r w:rsidRPr="007F3EB4" w:rsidDel="00562D68">
          <w:rPr>
            <w:color w:val="231F20"/>
            <w:lang w:val="en-IE" w:bidi="ar-SA"/>
          </w:rPr>
          <w:delText xml:space="preserve">on </w:delText>
        </w:r>
        <w:r w:rsidR="00C903E3" w:rsidDel="00562D68">
          <w:rPr>
            <w:color w:val="231F20"/>
            <w:lang w:val="en-IE" w:bidi="ar-SA"/>
          </w:rPr>
          <w:delText>post-experiment questions</w:delText>
        </w:r>
        <w:r w:rsidR="00C903E3" w:rsidRPr="007F3EB4" w:rsidDel="00562D68">
          <w:rPr>
            <w:color w:val="231F20"/>
            <w:lang w:val="en-IE" w:bidi="ar-SA"/>
          </w:rPr>
          <w:delText xml:space="preserve"> </w:delText>
        </w:r>
        <w:r w:rsidR="00567AD4" w:rsidDel="00562D68">
          <w:rPr>
            <w:color w:val="231F20"/>
            <w:lang w:val="en-IE" w:bidi="ar-SA"/>
          </w:rPr>
          <w:delText>2</w:delText>
        </w:r>
        <w:r w:rsidR="00567AD4" w:rsidRPr="007F3EB4" w:rsidDel="00562D68">
          <w:rPr>
            <w:color w:val="231F20"/>
            <w:lang w:val="en-IE" w:bidi="ar-SA"/>
          </w:rPr>
          <w:delText xml:space="preserve"> </w:delText>
        </w:r>
        <w:r w:rsidRPr="007F3EB4" w:rsidDel="00562D68">
          <w:rPr>
            <w:color w:val="231F20"/>
            <w:lang w:val="en-IE" w:bidi="ar-SA"/>
          </w:rPr>
          <w:delText xml:space="preserve">and </w:delText>
        </w:r>
        <w:r w:rsidR="00567AD4" w:rsidDel="00562D68">
          <w:rPr>
            <w:color w:val="231F20"/>
            <w:lang w:val="en-IE" w:bidi="ar-SA"/>
          </w:rPr>
          <w:delText>3 from the Bar-Anan et al. protocol</w:delText>
        </w:r>
        <w:r w:rsidR="007F4F0B" w:rsidDel="00562D68">
          <w:rPr>
            <w:color w:val="231F20"/>
            <w:lang w:val="en-IE" w:bidi="ar-SA"/>
          </w:rPr>
          <w:delText>)</w:delText>
        </w:r>
        <w:r w:rsidR="00567AD4" w:rsidDel="00562D68">
          <w:rPr>
            <w:color w:val="231F20"/>
            <w:lang w:val="en-IE" w:bidi="ar-SA"/>
          </w:rPr>
          <w:delText xml:space="preserve"> </w:delText>
        </w:r>
        <w:r w:rsidRPr="007F3EB4" w:rsidDel="00562D68">
          <w:rPr>
            <w:color w:val="231F20"/>
            <w:lang w:val="en-IE" w:bidi="ar-SA"/>
          </w:rPr>
          <w:delText>the valence of the USs with which each of the two CSs appeared.</w:delText>
        </w:r>
        <w:r w:rsidRPr="007F3EB4" w:rsidDel="00562D68">
          <w:rPr>
            <w:lang w:val="en-IE" w:bidi="ar-SA"/>
          </w:rPr>
          <w:delText xml:space="preserve"> Specifically, </w:delText>
        </w:r>
        <w:r w:rsidR="00C903E3" w:rsidDel="00562D68">
          <w:rPr>
            <w:color w:val="231F20"/>
            <w:lang w:val="en-IE" w:bidi="ar-SA"/>
          </w:rPr>
          <w:delText>post-experiment questions</w:delText>
        </w:r>
        <w:r w:rsidR="00C903E3" w:rsidRPr="007F3EB4" w:rsidDel="00562D68">
          <w:rPr>
            <w:lang w:val="en-IE" w:bidi="ar-SA"/>
          </w:rPr>
          <w:delText xml:space="preserve"> </w:delText>
        </w:r>
        <w:r w:rsidR="00567AD4" w:rsidDel="00562D68">
          <w:rPr>
            <w:color w:val="231F20"/>
            <w:lang w:val="en-IE" w:bidi="ar-SA"/>
          </w:rPr>
          <w:delText>2</w:delText>
        </w:r>
        <w:r w:rsidR="00567AD4" w:rsidRPr="007F3EB4" w:rsidDel="00562D68">
          <w:rPr>
            <w:color w:val="231F20"/>
            <w:lang w:val="en-IE" w:bidi="ar-SA"/>
          </w:rPr>
          <w:delText xml:space="preserve"> and </w:delText>
        </w:r>
        <w:r w:rsidR="00567AD4" w:rsidDel="00562D68">
          <w:rPr>
            <w:color w:val="231F20"/>
            <w:lang w:val="en-IE" w:bidi="ar-SA"/>
          </w:rPr>
          <w:delText xml:space="preserve">3 from the Bar-Anan et al. protocol </w:delText>
        </w:r>
        <w:r w:rsidRPr="007F3EB4" w:rsidDel="00562D68">
          <w:rPr>
            <w:lang w:val="en-IE" w:bidi="ar-SA"/>
          </w:rPr>
          <w:delText>presented participants with images of the two CS</w:delText>
        </w:r>
        <w:r w:rsidR="007F4F0B" w:rsidDel="00562D68">
          <w:rPr>
            <w:lang w:val="en-IE" w:bidi="ar-SA"/>
          </w:rPr>
          <w:delText>s</w:delText>
        </w:r>
        <w:r w:rsidRPr="007F3EB4" w:rsidDel="00562D68">
          <w:rPr>
            <w:lang w:val="en-IE" w:bidi="ar-SA"/>
          </w:rPr>
          <w:delText xml:space="preserve"> and asked them the following: </w:delText>
        </w:r>
        <w:r w:rsidRPr="00F74F10" w:rsidDel="00562D68">
          <w:rPr>
            <w:i/>
            <w:lang w:val="en-IE"/>
          </w:rPr>
          <w:delText>During the first task, which of the two characters was consistently presented with [positive/negative] images and words?</w:delText>
        </w:r>
        <w:r w:rsidRPr="007F3EB4" w:rsidDel="00562D68">
          <w:rPr>
            <w:lang w:val="en-IE" w:bidi="ar-SA"/>
          </w:rPr>
          <w:delText xml:space="preserve"> Response options were, for example, “BERGMITE (certainly)”, “BERGMITE (probably)”, “BERGMITE (guess)”, “PALPITOAD (guess)”, “PALPITOAD  (probably)”, “PALPITOAD (certainly)”). Note that the specific </w:delText>
        </w:r>
        <w:r w:rsidR="00567AD4" w:rsidRPr="007F3EB4" w:rsidDel="00562D68">
          <w:rPr>
            <w:lang w:val="en-IE" w:bidi="ar-SA"/>
          </w:rPr>
          <w:delText>Pokémon</w:delText>
        </w:r>
        <w:r w:rsidRPr="007F3EB4" w:rsidDel="00562D68">
          <w:rPr>
            <w:lang w:val="en-IE" w:bidi="ar-SA"/>
          </w:rPr>
          <w:delText xml:space="preserve"> exemplars used in the questions depended on those used at each laboratory. Participants were scored as ‘aware’ if they </w:delText>
        </w:r>
        <w:r w:rsidRPr="007F3EB4" w:rsidDel="00562D68">
          <w:rPr>
            <w:color w:val="231F20"/>
            <w:lang w:val="en-IE" w:bidi="ar-SA"/>
          </w:rPr>
          <w:delText xml:space="preserve">identified the correct CS that was paired with the US </w:delText>
        </w:r>
        <w:r w:rsidRPr="007F3EB4" w:rsidDel="00562D68">
          <w:rPr>
            <w:i/>
            <w:iCs/>
            <w:color w:val="231F20"/>
            <w:lang w:val="en-IE" w:bidi="ar-SA"/>
          </w:rPr>
          <w:delText>and</w:delText>
        </w:r>
        <w:r w:rsidRPr="007F3EB4" w:rsidDel="00562D68">
          <w:rPr>
            <w:color w:val="231F20"/>
            <w:lang w:val="en-IE" w:bidi="ar-SA"/>
          </w:rPr>
          <w:delText xml:space="preserve"> used either the “probably” or “certainly” response options when doing so (i.e., not the “guess” option).</w:delText>
        </w:r>
        <w:r w:rsidRPr="007F3EB4" w:rsidDel="00562D68">
          <w:rPr>
            <w:lang w:val="en-IE" w:bidi="ar-SA"/>
          </w:rPr>
          <w:delText xml:space="preserve"> All other participants were scored as ‘unaware’.</w:delText>
        </w:r>
      </w:del>
    </w:p>
    <w:p w14:paraId="14158FE7" w14:textId="55F6D574" w:rsidR="00A1376F" w:rsidDel="00562D68" w:rsidRDefault="00A1376F">
      <w:pPr>
        <w:spacing w:line="276" w:lineRule="auto"/>
        <w:ind w:firstLine="0"/>
        <w:rPr>
          <w:del w:id="101" w:author="Tal Moran Yorovich" w:date="2020-05-27T10:13:00Z"/>
          <w:color w:val="000000" w:themeColor="text1"/>
        </w:rPr>
      </w:pPr>
    </w:p>
    <w:p w14:paraId="4A630690" w14:textId="5A858A6D"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4">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501C6D29"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57E991BF" w14:textId="77777777" w:rsidR="00C300D2" w:rsidRDefault="00C300D2" w:rsidP="00914387">
      <w:pPr>
        <w:pStyle w:val="Heading2"/>
      </w:pPr>
    </w:p>
    <w:p w14:paraId="4BE3CB4C" w14:textId="77777777" w:rsidR="00860372" w:rsidRDefault="00860372" w:rsidP="00914387">
      <w:pPr>
        <w:pStyle w:val="Heading2"/>
      </w:pPr>
    </w:p>
    <w:p w14:paraId="753355E9" w14:textId="0DA69D0E"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w:t>
      </w:r>
      <w:r w:rsidRPr="00F32498">
        <w:rPr>
          <w:color w:val="000000" w:themeColor="text1"/>
        </w:rPr>
        <w:lastRenderedPageBreak/>
        <w:t xml:space="preserve">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02" w:name="_Hlk34652704"/>
      <w:r w:rsidR="00921629" w:rsidRPr="00F32498">
        <w:rPr>
          <w:color w:val="000000" w:themeColor="text1"/>
          <w:highlight w:val="white"/>
        </w:rPr>
        <w:t xml:space="preserve">exclusion </w:t>
      </w:r>
      <w:bookmarkEnd w:id="10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0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0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lastRenderedPageBreak/>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04"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04"/>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21C2C2FA"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sidR="000D2E35">
        <w:rPr>
          <w:color w:val="000000" w:themeColor="text1"/>
          <w:highlight w:val="white"/>
        </w:rPr>
        <w:t>However</w:t>
      </w:r>
      <w:r w:rsidRPr="00F32498">
        <w:rPr>
          <w:color w:val="000000" w:themeColor="text1"/>
          <w:highlight w:val="white"/>
        </w:rPr>
        <w:t>, the difference between significant and non-significant is not itself significant (</w:t>
      </w:r>
      <w:bookmarkStart w:id="105"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05"/>
      <w:r w:rsidRPr="00F32498">
        <w:rPr>
          <w:color w:val="000000" w:themeColor="text1"/>
          <w:highlight w:val="white"/>
        </w:rPr>
        <w:t>)</w:t>
      </w:r>
      <w:r w:rsidR="000D2E35">
        <w:rPr>
          <w:color w:val="000000" w:themeColor="text1"/>
          <w:highlight w:val="white"/>
        </w:rPr>
        <w:t>. It</w:t>
      </w:r>
      <w:r w:rsidRPr="00F32498">
        <w:rPr>
          <w:color w:val="000000" w:themeColor="text1"/>
          <w:highlight w:val="white"/>
        </w:rPr>
        <w:t xml:space="preserve"> </w:t>
      </w:r>
      <w:r w:rsidR="000D2E35">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xml:space="preserve">, we also cannot conclude that EC effects in the surveillance task depend on or differ </w:t>
      </w:r>
      <w:r w:rsidRPr="00F32498">
        <w:rPr>
          <w:color w:val="000000" w:themeColor="text1"/>
          <w:highlight w:val="white"/>
        </w:rPr>
        <w:lastRenderedPageBreak/>
        <w:t>between the specific way in which contingency awareness/recollective memory is measured</w:t>
      </w:r>
      <w:r w:rsidR="00604B16">
        <w:rPr>
          <w:color w:val="000000" w:themeColor="text1"/>
          <w:highlight w:val="white"/>
        </w:rPr>
        <w:t xml:space="preserve">. We note that this combination of results from the multivariate moderator meta-analysis and the individual univariate meta analyses was not covered 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see S</w:t>
      </w:r>
      <w:del w:id="106" w:author="Tal Moran Yorovich" w:date="2020-05-27T10:51:00Z">
        <w:r w:rsidR="00604B16" w:rsidDel="00EE5FE8">
          <w:rPr>
            <w:color w:val="000000" w:themeColor="text1"/>
            <w:highlight w:val="white"/>
          </w:rPr>
          <w:delText xml:space="preserve">upplementary </w:delText>
        </w:r>
      </w:del>
      <w:r w:rsidR="00604B16">
        <w:rPr>
          <w:color w:val="000000" w:themeColor="text1"/>
          <w:highlight w:val="white"/>
        </w:rPr>
        <w:t>O</w:t>
      </w:r>
      <w:del w:id="107" w:author="Tal Moran Yorovich" w:date="2020-05-27T10:51:00Z">
        <w:r w:rsidR="00604B16" w:rsidDel="00EE5FE8">
          <w:rPr>
            <w:color w:val="000000" w:themeColor="text1"/>
            <w:highlight w:val="white"/>
          </w:rPr>
          <w:delText xml:space="preserve">nline </w:delText>
        </w:r>
      </w:del>
      <w:r w:rsidR="00604B16">
        <w:rPr>
          <w:color w:val="000000" w:themeColor="text1"/>
          <w:highlight w:val="white"/>
        </w:rPr>
        <w:t>M</w:t>
      </w:r>
      <w:del w:id="108" w:author="Tal Moran Yorovich" w:date="2020-05-27T10:51:00Z">
        <w:r w:rsidR="00604B16" w:rsidDel="00EE5FE8">
          <w:rPr>
            <w:color w:val="000000" w:themeColor="text1"/>
            <w:highlight w:val="white"/>
          </w:rPr>
          <w:delText>aterials</w:delText>
        </w:r>
      </w:del>
      <w:r w:rsidR="00604B16">
        <w:rPr>
          <w:color w:val="000000" w:themeColor="text1"/>
          <w:highlight w:val="white"/>
        </w:rPr>
        <w:t xml:space="preserve"> – R</w:t>
      </w:r>
      <w:del w:id="109" w:author="Tal Moran Yorovich" w:date="2020-05-27T10:51:00Z">
        <w:r w:rsidR="00604B16" w:rsidDel="00EE5FE8">
          <w:rPr>
            <w:color w:val="000000" w:themeColor="text1"/>
            <w:highlight w:val="white"/>
          </w:rPr>
          <w:delText>eviewed</w:delText>
        </w:r>
      </w:del>
      <w:r w:rsidR="00604B16">
        <w:rPr>
          <w:color w:val="000000" w:themeColor="text1"/>
          <w:highlight w:val="white"/>
        </w:rPr>
        <w:t>)</w:t>
      </w:r>
      <w:r w:rsidRPr="00F32498">
        <w:rPr>
          <w:color w:val="000000" w:themeColor="text1"/>
          <w:highlight w:val="white"/>
        </w:rPr>
        <w:t>.</w:t>
      </w:r>
      <w:r w:rsidRPr="00F32498">
        <w:rPr>
          <w:color w:val="000000" w:themeColor="text1"/>
        </w:rPr>
        <w:t xml:space="preserve"> </w:t>
      </w:r>
    </w:p>
    <w:p w14:paraId="49F13011" w14:textId="5C9DE094" w:rsidR="00A53161" w:rsidRDefault="007628D7" w:rsidP="00411429">
      <w:pPr>
        <w:rPr>
          <w:color w:val="000000" w:themeColor="text1"/>
          <w:highlight w:val="white"/>
        </w:rPr>
      </w:pPr>
      <w:bookmarkStart w:id="110"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10"/>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 xml:space="preserve">rather than excluding participants based on a given awareness criterion, all participants were instead included and that criterion was employed as a moderator in the </w:t>
      </w:r>
      <w:r w:rsidRPr="00F32498">
        <w:rPr>
          <w:color w:val="000000" w:themeColor="text1"/>
          <w:highlight w:val="white"/>
        </w:rPr>
        <w:lastRenderedPageBreak/>
        <w:t>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1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1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w:t>
      </w:r>
      <w:r w:rsidRPr="00F32498">
        <w:rPr>
          <w:color w:val="000000" w:themeColor="text1"/>
        </w:rPr>
        <w:lastRenderedPageBreak/>
        <w:t>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lastRenderedPageBreak/>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lastRenderedPageBreak/>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12" w:name="_Hlk34653619"/>
      <w:r w:rsidR="003F5246">
        <w:t xml:space="preserve">Open Science Collaboration, </w:t>
      </w:r>
      <w:r w:rsidR="003F5246" w:rsidRPr="003F5246">
        <w:t>2015</w:t>
      </w:r>
      <w:bookmarkEnd w:id="112"/>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w:t>
      </w:r>
      <w:r w:rsidR="00240287" w:rsidRPr="00F32498">
        <w:rPr>
          <w:color w:val="000000" w:themeColor="text1"/>
        </w:rPr>
        <w:lastRenderedPageBreak/>
        <w:t xml:space="preserve">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13" w:name="_Hlk37149905"/>
      <w:r w:rsidR="000D2E35">
        <w:t>HU 1978/7-1</w:t>
      </w:r>
      <w:bookmarkEnd w:id="113"/>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5">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26"/>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C388F" w14:textId="77777777" w:rsidR="002F38EF" w:rsidRDefault="002F38EF" w:rsidP="00252903">
      <w:r>
        <w:separator/>
      </w:r>
    </w:p>
    <w:p w14:paraId="49C2AFAC" w14:textId="77777777" w:rsidR="002F38EF" w:rsidRDefault="002F38EF" w:rsidP="00252903"/>
  </w:endnote>
  <w:endnote w:type="continuationSeparator" w:id="0">
    <w:p w14:paraId="6BA1D54B" w14:textId="77777777" w:rsidR="002F38EF" w:rsidRDefault="002F38EF" w:rsidP="00252903">
      <w:r>
        <w:continuationSeparator/>
      </w:r>
    </w:p>
    <w:p w14:paraId="3A809588" w14:textId="77777777" w:rsidR="002F38EF" w:rsidRDefault="002F38EF" w:rsidP="00252903"/>
  </w:endnote>
  <w:endnote w:type="continuationNotice" w:id="1">
    <w:p w14:paraId="6DDDA32D" w14:textId="77777777" w:rsidR="002F38EF" w:rsidRDefault="002F38EF" w:rsidP="00252903"/>
    <w:p w14:paraId="6AC9E3DD" w14:textId="77777777" w:rsidR="002F38EF" w:rsidRDefault="002F38E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1405D" w14:textId="77777777" w:rsidR="002F38EF" w:rsidRDefault="002F38EF" w:rsidP="00252903">
      <w:r>
        <w:separator/>
      </w:r>
    </w:p>
    <w:p w14:paraId="5D2F1CBB" w14:textId="77777777" w:rsidR="002F38EF" w:rsidRDefault="002F38EF" w:rsidP="00252903"/>
  </w:footnote>
  <w:footnote w:type="continuationSeparator" w:id="0">
    <w:p w14:paraId="6067755C" w14:textId="77777777" w:rsidR="002F38EF" w:rsidRDefault="002F38EF" w:rsidP="00252903">
      <w:r>
        <w:continuationSeparator/>
      </w:r>
    </w:p>
    <w:p w14:paraId="7C0E235C" w14:textId="77777777" w:rsidR="002F38EF" w:rsidRDefault="002F38EF" w:rsidP="00252903"/>
  </w:footnote>
  <w:footnote w:type="continuationNotice" w:id="1">
    <w:p w14:paraId="5F6485F1" w14:textId="77777777" w:rsidR="002F38EF" w:rsidRDefault="002F38EF" w:rsidP="00252903"/>
    <w:p w14:paraId="2E734638" w14:textId="77777777" w:rsidR="002F38EF" w:rsidRDefault="002F38EF"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Del="00644C65" w:rsidRDefault="00014FEE" w:rsidP="00193EB1">
      <w:pPr>
        <w:pStyle w:val="FootnoteText"/>
        <w:rPr>
          <w:del w:id="17" w:author="Tal Moran Yorovich" w:date="2020-05-27T09:36:00Z"/>
        </w:rPr>
      </w:pPr>
      <w:del w:id="18" w:author="Tal Moran Yorovich" w:date="2020-05-27T09:36:00Z">
        <w:r w:rsidRPr="007E2F22" w:rsidDel="00644C65">
          <w:rPr>
            <w:rStyle w:val="FootnoteReference"/>
          </w:rPr>
          <w:footnoteRef/>
        </w:r>
        <w:r w:rsidRPr="00193EB1" w:rsidDel="00644C65">
          <w:delText xml:space="preserve"> This was </w:delText>
        </w:r>
        <w:r w:rsidDel="00644C65">
          <w:delText xml:space="preserve">the lab </w:delText>
        </w:r>
        <w:r w:rsidRPr="00193EB1" w:rsidDel="00644C65">
          <w:delText>of one of the original authors</w:delText>
        </w:r>
        <w:r w:rsidDel="00644C65">
          <w:delText xml:space="preserve"> (Olson)</w:delText>
        </w:r>
        <w:r w:rsidRPr="00193EB1" w:rsidDel="00644C65">
          <w:delText>. Given that we wanted to offer this lab the opportunity to fully participate in this replication effort, we updated our preregistration with a</w:delText>
        </w:r>
        <w:r w:rsidDel="00644C65">
          <w:delText>n extended</w:delText>
        </w:r>
        <w:r w:rsidRPr="00193EB1" w:rsidDel="00644C65">
          <w:delText xml:space="preserve"> deadline for data collection at this site and specified that all data from all sites would be included regardless of sample size (see </w:delText>
        </w:r>
        <w:r w:rsidR="009177F1" w:rsidDel="00644C65">
          <w:fldChar w:fldCharType="begin"/>
        </w:r>
        <w:r w:rsidR="009177F1" w:rsidDel="00644C65">
          <w:delInstrText xml:space="preserve"> HYPERLINK "https://osf.io/uyng7" </w:delInstrText>
        </w:r>
        <w:r w:rsidR="009177F1" w:rsidDel="00644C65">
          <w:fldChar w:fldCharType="separate"/>
        </w:r>
        <w:r w:rsidRPr="00A37B20" w:rsidDel="00644C65">
          <w:rPr>
            <w:rStyle w:val="Hyperlink"/>
            <w:color w:val="auto"/>
          </w:rPr>
          <w:delText>osf.io/uyng7</w:delText>
        </w:r>
        <w:r w:rsidR="009177F1" w:rsidDel="00644C65">
          <w:rPr>
            <w:rStyle w:val="Hyperlink"/>
            <w:color w:val="auto"/>
          </w:rPr>
          <w:fldChar w:fldCharType="end"/>
        </w:r>
        <w:r w:rsidRPr="00193EB1" w:rsidDel="00644C65">
          <w:rPr>
            <w:rStyle w:val="Hyperlink"/>
            <w:color w:val="auto"/>
            <w:u w:val="none"/>
          </w:rPr>
          <w:delText xml:space="preserve"> for</w:delText>
        </w:r>
        <w:r w:rsidDel="00644C65">
          <w:rPr>
            <w:rStyle w:val="Hyperlink"/>
            <w:color w:val="auto"/>
            <w:u w:val="none"/>
          </w:rPr>
          <w:delText xml:space="preserve"> the</w:delText>
        </w:r>
        <w:r w:rsidRPr="00193EB1" w:rsidDel="00644C65">
          <w:rPr>
            <w:rStyle w:val="Hyperlink"/>
            <w:color w:val="auto"/>
            <w:u w:val="none"/>
          </w:rPr>
          <w:delText xml:space="preserve"> addition to </w:delText>
        </w:r>
        <w:r w:rsidDel="00644C65">
          <w:rPr>
            <w:rStyle w:val="Hyperlink"/>
            <w:color w:val="auto"/>
            <w:u w:val="none"/>
          </w:rPr>
          <w:delText xml:space="preserve">the </w:delText>
        </w:r>
        <w:r w:rsidRPr="00193EB1" w:rsidDel="00644C65">
          <w:rPr>
            <w:rStyle w:val="Hyperlink"/>
            <w:color w:val="auto"/>
            <w:u w:val="none"/>
          </w:rPr>
          <w:delText>preregistration, and Supplementary Online Materials – Reviewed for deviations from original preregistration</w:delText>
        </w:r>
        <w:r w:rsidRPr="00193EB1" w:rsidDel="00644C65">
          <w:delText>). This choice was deemed compatible with our meta</w:delText>
        </w:r>
        <w:r w:rsidDel="00644C65">
          <w:delText>-</w:delText>
        </w:r>
        <w:r w:rsidRPr="00193EB1" w:rsidDel="00644C65">
          <w:delText>analytic approach.</w:delText>
        </w:r>
      </w:del>
    </w:p>
    <w:p w14:paraId="23D7E896" w14:textId="53717162" w:rsidR="00014FEE" w:rsidRPr="00193EB1" w:rsidDel="00644C65" w:rsidRDefault="00014FEE" w:rsidP="00193EB1">
      <w:pPr>
        <w:pStyle w:val="FootnoteText"/>
        <w:rPr>
          <w:del w:id="19" w:author="Tal Moran Yorovich" w:date="2020-05-27T09:36:00Z"/>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1A30508D"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 xml:space="preserve">terminology was deemed to be at odds with the fact that both were preregistered, and therefore potentially confusing for the reader. This and all other divergences from preregistration are documented in the </w:t>
      </w:r>
      <w:bookmarkStart w:id="65" w:name="_GoBack"/>
      <w:r w:rsidR="00457077">
        <w:rPr>
          <w:lang w:val="en-IE"/>
        </w:rPr>
        <w:t>S</w:t>
      </w:r>
      <w:del w:id="66" w:author="Tal Moran Yorovich" w:date="2020-05-27T10:03:00Z">
        <w:r w:rsidR="00457077" w:rsidDel="00FD17E0">
          <w:rPr>
            <w:lang w:val="en-IE"/>
          </w:rPr>
          <w:delText>upplemen</w:delText>
        </w:r>
        <w:bookmarkEnd w:id="65"/>
        <w:r w:rsidR="00457077" w:rsidDel="00FD17E0">
          <w:rPr>
            <w:lang w:val="en-IE"/>
          </w:rPr>
          <w:delText>tary Online Materials – Reviewed</w:delText>
        </w:r>
      </w:del>
      <w:ins w:id="67" w:author="Tal Moran Yorovich" w:date="2020-05-27T10:03:00Z">
        <w:r w:rsidR="00FD17E0">
          <w:rPr>
            <w:lang w:val="en-IE"/>
          </w:rPr>
          <w:t>OM</w:t>
        </w:r>
      </w:ins>
      <w:ins w:id="68" w:author="Tal Moran Yorovich" w:date="2020-05-27T10:16:00Z">
        <w:r w:rsidR="0020697F">
          <w:rPr>
            <w:lang w:val="en-IE"/>
          </w:rPr>
          <w:t>-R</w:t>
        </w:r>
      </w:ins>
      <w:r w:rsidR="00457077">
        <w:rPr>
          <w:lang w:val="en-I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38EF"/>
    <w:rsid w:val="002F5803"/>
    <w:rsid w:val="00300328"/>
    <w:rsid w:val="00301377"/>
    <w:rsid w:val="00305D81"/>
    <w:rsid w:val="003066E4"/>
    <w:rsid w:val="00306BB8"/>
    <w:rsid w:val="0031155A"/>
    <w:rsid w:val="00322136"/>
    <w:rsid w:val="00322F89"/>
    <w:rsid w:val="00331FCF"/>
    <w:rsid w:val="003443A4"/>
    <w:rsid w:val="00345915"/>
    <w:rsid w:val="003461A2"/>
    <w:rsid w:val="003475B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3013D"/>
    <w:rsid w:val="0043084C"/>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5E2"/>
    <w:rsid w:val="005F0C8F"/>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773D7"/>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177F1"/>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86B8B"/>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04AD"/>
    <w:rsid w:val="00B73F05"/>
    <w:rsid w:val="00B73F85"/>
    <w:rsid w:val="00B74CFF"/>
    <w:rsid w:val="00B76294"/>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00D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osf.io/wnck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doi.org/10.1177/1088868318763261" TargetMode="Externa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6n4f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tandfonline.com/doi/full/10.1080/02699930903485076"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s://osf.io/uyng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k9nr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58AD4-AD8E-446F-903F-A87C126A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33</Pages>
  <Words>9248</Words>
  <Characters>52717</Characters>
  <Application>Microsoft Office Word</Application>
  <DocSecurity>0</DocSecurity>
  <Lines>439</Lines>
  <Paragraphs>123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61842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37</cp:revision>
  <dcterms:created xsi:type="dcterms:W3CDTF">2020-03-27T09:15:00Z</dcterms:created>
  <dcterms:modified xsi:type="dcterms:W3CDTF">2020-05-27T08:52:00Z</dcterms:modified>
</cp:coreProperties>
</file>