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D19B712"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57271A18" w:rsidR="007628D7" w:rsidRPr="00F32498" w:rsidRDefault="007628D7" w:rsidP="00252903">
      <w:pPr>
        <w:rPr>
          <w:color w:val="000000" w:themeColor="text1"/>
        </w:rPr>
      </w:pPr>
      <w:r w:rsidRPr="00F32498">
        <w:rPr>
          <w:color w:val="000000" w:themeColor="text1"/>
        </w:rPr>
        <w:t xml:space="preserve">When it comes to theorizing about EC, debate is largely led by proponents of dual process (e.g., Gawronski &amp; Bodenhausen, 2006), single process propositional (e.g., De </w:t>
      </w:r>
      <w:proofErr w:type="spellStart"/>
      <w:r w:rsidRPr="00F32498">
        <w:rPr>
          <w:color w:val="000000" w:themeColor="text1"/>
        </w:rPr>
        <w:t>Houwer</w:t>
      </w:r>
      <w:proofErr w:type="spellEnd"/>
      <w:r w:rsidRPr="00F32498">
        <w:rPr>
          <w:color w:val="000000" w:themeColor="text1"/>
        </w:rPr>
        <w:t>,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attention: </w:t>
      </w:r>
      <w:r w:rsidRPr="00F32498">
        <w:rPr>
          <w:color w:val="000000" w:themeColor="text1"/>
        </w:rPr>
        <w:lastRenderedPageBreak/>
        <w:t>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3AC5E6C5" w14:textId="3847BA9C" w:rsidR="007A4D56" w:rsidRDefault="007A4D56" w:rsidP="00252903">
      <w:pPr>
        <w:rPr>
          <w:color w:val="000000" w:themeColor="text1"/>
        </w:rPr>
      </w:pPr>
      <w:r w:rsidRPr="002207A6">
        <w:rPr>
          <w:color w:val="000000" w:themeColor="text1"/>
        </w:rPr>
        <w:t xml:space="preserve">In this task, commonly called the ‘surveillance procedure’, two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that they will take part in a “surveillance task</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Pr>
          <w:color w:val="000000" w:themeColor="text1"/>
        </w:rPr>
        <w:t xml:space="preserve"> (these targets 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 i.e., the CSs)</w:t>
      </w:r>
      <w:r w:rsidR="008A2A15">
        <w:rPr>
          <w:color w:val="000000" w:themeColor="text1"/>
        </w:rPr>
        <w:t xml:space="preserve"> and </w:t>
      </w:r>
      <w:r w:rsidR="008A2A15" w:rsidRPr="002207A6">
        <w:rPr>
          <w:color w:val="000000" w:themeColor="text1"/>
        </w:rPr>
        <w:t>respond</w:t>
      </w:r>
      <w:r w:rsidR="008A2A15">
        <w:rPr>
          <w:color w:val="000000" w:themeColor="text1"/>
        </w:rPr>
        <w:t xml:space="preserve"> whenever they 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(“distractor”)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“distractor”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“distractor” trials, one Pokémon </w:t>
      </w:r>
      <w:r>
        <w:rPr>
          <w:color w:val="000000" w:themeColor="text1"/>
        </w:rPr>
        <w:t xml:space="preserve">(CS1) </w:t>
      </w:r>
      <w:r w:rsidRPr="002207A6">
        <w:rPr>
          <w:color w:val="000000" w:themeColor="text1"/>
        </w:rPr>
        <w:t>is always presented alongside a negative word</w:t>
      </w:r>
      <w:r>
        <w:rPr>
          <w:color w:val="000000" w:themeColor="text1"/>
        </w:rPr>
        <w:t xml:space="preserve"> or </w:t>
      </w:r>
      <w:r w:rsidRPr="002207A6">
        <w:rPr>
          <w:color w:val="000000" w:themeColor="text1"/>
        </w:rPr>
        <w:t xml:space="preserve">image </w:t>
      </w:r>
      <w:r>
        <w:rPr>
          <w:color w:val="000000" w:themeColor="text1"/>
        </w:rPr>
        <w:t xml:space="preserve">(US negative) </w:t>
      </w:r>
      <w:r w:rsidRPr="002207A6">
        <w:rPr>
          <w:color w:val="000000" w:themeColor="text1"/>
        </w:rPr>
        <w:t xml:space="preserve">whereas </w:t>
      </w:r>
      <w:r>
        <w:rPr>
          <w:color w:val="000000" w:themeColor="text1"/>
        </w:rPr>
        <w:t xml:space="preserve">on </w:t>
      </w:r>
      <w:r w:rsidRPr="002207A6">
        <w:rPr>
          <w:color w:val="000000" w:themeColor="text1"/>
        </w:rPr>
        <w:t xml:space="preserve">other “distractor”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is always presented with a positive word</w:t>
      </w:r>
      <w:r>
        <w:rPr>
          <w:color w:val="000000" w:themeColor="text1"/>
        </w:rPr>
        <w:t xml:space="preserve"> or </w:t>
      </w:r>
      <w:r w:rsidRPr="002207A6">
        <w:rPr>
          <w:color w:val="000000" w:themeColor="text1"/>
        </w:rPr>
        <w:t>image</w:t>
      </w:r>
      <w:r>
        <w:rPr>
          <w:color w:val="000000" w:themeColor="text1"/>
        </w:rPr>
        <w:t xml:space="preserve"> (US positive)</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2A00A85F"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w:t>
      </w:r>
      <w:r w:rsidRPr="00F32498">
        <w:rPr>
          <w:color w:val="000000" w:themeColor="text1"/>
        </w:rPr>
        <w:lastRenderedPageBreak/>
        <w:t>Given the theoretical and practical implications stemming from this task, it seems prudent to 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3A87009C"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3D980E79"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7" w:history="1">
        <w:r w:rsidRPr="00F32498">
          <w:rPr>
            <w:rStyle w:val="Hyperlink"/>
            <w:color w:val="000000" w:themeColor="text1"/>
          </w:rPr>
          <w:t>osf.io/3hjpf</w:t>
        </w:r>
      </w:hyperlink>
      <w:r w:rsidRPr="00F32498">
        <w:rPr>
          <w:color w:val="000000" w:themeColor="text1"/>
        </w:rPr>
        <w:t xml:space="preserve">). </w:t>
      </w:r>
      <w:bookmarkStart w:id="3"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w:t>
      </w:r>
      <w:bookmarkEnd w:id="3"/>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w:t>
      </w:r>
      <w:r w:rsidR="007628D7" w:rsidRPr="00F32498">
        <w:rPr>
          <w:color w:val="000000" w:themeColor="text1"/>
          <w:highlight w:val="white"/>
        </w:rPr>
        <w:lastRenderedPageBreak/>
        <w:t xml:space="preserve">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w:t>
      </w:r>
      <w:del w:id="4" w:author="Tal Moran Yorovich" w:date="2020-06-17T09:44:00Z">
        <w:r w:rsidR="007628D7" w:rsidRPr="00F32498" w:rsidDel="007A549E">
          <w:rPr>
            <w:color w:val="000000" w:themeColor="text1"/>
            <w:highlight w:val="white"/>
          </w:rPr>
          <w:delText xml:space="preserve"> </w:delText>
        </w:r>
        <w:commentRangeStart w:id="5"/>
        <w:r w:rsidR="00C56F9F" w:rsidDel="007A549E">
          <w:rPr>
            <w:color w:val="000000" w:themeColor="text1"/>
            <w:highlight w:val="white"/>
          </w:rPr>
          <w:delText>T</w:delText>
        </w:r>
        <w:r w:rsidR="00C56F9F" w:rsidRPr="00D3417B" w:rsidDel="007A549E">
          <w:rPr>
            <w:color w:val="000000" w:themeColor="text1"/>
            <w:highlight w:val="white"/>
          </w:rPr>
          <w:delText xml:space="preserve">his </w:delText>
        </w:r>
        <w:r w:rsidR="00C56F9F" w:rsidDel="007A549E">
          <w:rPr>
            <w:color w:val="000000" w:themeColor="text1"/>
            <w:highlight w:val="white"/>
          </w:rPr>
          <w:delText xml:space="preserve">article </w:delText>
        </w:r>
        <w:r w:rsidR="00C56F9F" w:rsidRPr="00D3417B" w:rsidDel="007A549E">
          <w:rPr>
            <w:color w:val="000000" w:themeColor="text1"/>
            <w:highlight w:val="white"/>
          </w:rPr>
          <w:delText>represents the consensus opinion</w:delText>
        </w:r>
        <w:r w:rsidR="00C56F9F" w:rsidDel="007A549E">
          <w:rPr>
            <w:color w:val="000000" w:themeColor="text1"/>
            <w:highlight w:val="white"/>
          </w:rPr>
          <w:delText xml:space="preserve"> among the authors. Given the number of authors involved there are – quite understandably - additional minority opinions </w:delText>
        </w:r>
      </w:del>
      <w:ins w:id="6" w:author="sean hughes" w:date="2020-05-29T10:30:00Z">
        <w:del w:id="7" w:author="Tal Moran Yorovich" w:date="2020-06-17T09:44:00Z">
          <w:r w:rsidR="00E54B93" w:rsidDel="007A549E">
            <w:rPr>
              <w:color w:val="000000" w:themeColor="text1"/>
              <w:highlight w:val="white"/>
            </w:rPr>
            <w:delText xml:space="preserve">positions </w:delText>
          </w:r>
        </w:del>
      </w:ins>
      <w:del w:id="8" w:author="Tal Moran Yorovich" w:date="2020-06-17T09:44:00Z">
        <w:r w:rsidR="00C56F9F" w:rsidDel="007A549E">
          <w:rPr>
            <w:color w:val="000000" w:themeColor="text1"/>
            <w:highlight w:val="white"/>
          </w:rPr>
          <w:delText>that could not be accommodated here</w:delText>
        </w:r>
      </w:del>
      <w:ins w:id="9" w:author="sean hughes" w:date="2020-05-29T10:30:00Z">
        <w:del w:id="10" w:author="Tal Moran Yorovich" w:date="2020-06-17T09:44:00Z">
          <w:r w:rsidR="00E54B93" w:rsidDel="007A549E">
            <w:rPr>
              <w:color w:val="000000" w:themeColor="text1"/>
              <w:highlight w:val="white"/>
            </w:rPr>
            <w:delText xml:space="preserve"> (for more on these positions as well as additional analyses and commentaries see </w:delText>
          </w:r>
        </w:del>
      </w:ins>
      <w:commentRangeStart w:id="11"/>
      <w:ins w:id="12" w:author="sean hughes" w:date="2020-05-29T10:31:00Z">
        <w:del w:id="13" w:author="Tal Moran Yorovich" w:date="2020-06-17T09:44:00Z">
          <w:r w:rsidR="00E54B93" w:rsidDel="007A549E">
            <w:rPr>
              <w:color w:val="000000" w:themeColor="text1"/>
              <w:highlight w:val="white"/>
            </w:rPr>
            <w:delText>XXX</w:delText>
          </w:r>
          <w:commentRangeEnd w:id="11"/>
          <w:r w:rsidR="00E54B93" w:rsidDel="007A549E">
            <w:rPr>
              <w:rStyle w:val="CommentReference"/>
            </w:rPr>
            <w:commentReference w:id="11"/>
          </w:r>
        </w:del>
      </w:ins>
      <w:ins w:id="14" w:author="sean hughes" w:date="2020-05-29T10:30:00Z">
        <w:r w:rsidR="00E54B93">
          <w:rPr>
            <w:color w:val="000000" w:themeColor="text1"/>
            <w:highlight w:val="white"/>
          </w:rPr>
          <w:t>)</w:t>
        </w:r>
      </w:ins>
      <w:r w:rsidR="00C56F9F">
        <w:rPr>
          <w:color w:val="000000" w:themeColor="text1"/>
          <w:highlight w:val="white"/>
        </w:rPr>
        <w:t>.</w:t>
      </w:r>
      <w:commentRangeEnd w:id="5"/>
      <w:r w:rsidR="00C347F2">
        <w:rPr>
          <w:rStyle w:val="CommentReference"/>
        </w:rPr>
        <w:commentReference w:id="5"/>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0BB856DE" w:rsidR="00946704" w:rsidRDefault="00685E6F" w:rsidP="006143F2">
      <w:pPr>
        <w:rPr>
          <w:rStyle w:val="Hyperlink"/>
          <w:color w:val="auto"/>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15" w:name="_Hlk41464661"/>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15"/>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All data from all sites was included in the analyses, following our 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437AB38A" w14:textId="77777777" w:rsidR="003B5785" w:rsidRDefault="003B5785" w:rsidP="006344CF">
      <w:pPr>
        <w:pStyle w:val="Heading2"/>
      </w:pPr>
    </w:p>
    <w:p w14:paraId="0C471665" w14:textId="77777777" w:rsidR="003B5785" w:rsidRDefault="003B5785" w:rsidP="006344CF">
      <w:pPr>
        <w:pStyle w:val="Heading2"/>
      </w:pPr>
    </w:p>
    <w:p w14:paraId="5E664223" w14:textId="1E32D8F7"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2D2FAE2D" w:rsidR="00644C65" w:rsidRDefault="007628D7" w:rsidP="00644C65">
      <w:pPr>
        <w:rPr>
          <w:color w:val="000000" w:themeColor="text1"/>
        </w:rPr>
      </w:pPr>
      <w:bookmarkStart w:id="16" w:name="_Hlk41465137"/>
      <w:r w:rsidRPr="00F32498">
        <w:rPr>
          <w:b/>
          <w:color w:val="000000" w:themeColor="text1"/>
        </w:rPr>
        <w:t>Conditioned stimuli</w:t>
      </w:r>
      <w:bookmarkEnd w:id="16"/>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details on</w:t>
      </w:r>
      <w:r w:rsidR="00644C65">
        <w:rPr>
          <w:color w:val="000000" w:themeColor="text1"/>
          <w:shd w:val="clear" w:color="auto" w:fill="FFFFFF"/>
        </w:rPr>
        <w:t xml:space="preserve"> the pretest and</w:t>
      </w:r>
      <w:r w:rsidR="00644C65" w:rsidRPr="00946704">
        <w:rPr>
          <w:color w:val="000000" w:themeColor="text1"/>
          <w:shd w:val="clear" w:color="auto" w:fill="FFFFFF"/>
        </w:rPr>
        <w:t xml:space="preserve"> </w:t>
      </w:r>
      <w:hyperlink r:id="rId23"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642AAAE6" w:rsidR="007628D7" w:rsidRPr="00F32498" w:rsidRDefault="007628D7" w:rsidP="00252903">
      <w:pPr>
        <w:rPr>
          <w:color w:val="000000" w:themeColor="text1"/>
        </w:rPr>
      </w:pPr>
      <w:r w:rsidRPr="00F32498">
        <w:rPr>
          <w:b/>
          <w:color w:val="000000" w:themeColor="text1"/>
        </w:rPr>
        <w:lastRenderedPageBreak/>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39BA5DAD"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17" w:name="_Hlk37316720"/>
      <w:r w:rsidR="004B7775">
        <w:rPr>
          <w:color w:val="000000" w:themeColor="text1"/>
        </w:rPr>
        <w:t>the lab’s</w:t>
      </w:r>
      <w:bookmarkEnd w:id="17"/>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4"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58C78DB3"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5"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 xml:space="preserve">were instructed to detect the target </w:t>
      </w:r>
      <w:r w:rsidR="00CE2D79" w:rsidRPr="00CE2D79">
        <w:rPr>
          <w:rFonts w:asciiTheme="majorBidi" w:eastAsia="Arial" w:hAnsiTheme="majorBidi" w:cstheme="majorBidi"/>
          <w:color w:val="231F20"/>
        </w:rPr>
        <w:lastRenderedPageBreak/>
        <w:t>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6"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5DF4CC11"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4"/>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8"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lastRenderedPageBreak/>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8" w:name="_Hlk36108002"/>
      <w:r w:rsidRPr="00F32498">
        <w:rPr>
          <w:color w:val="000000" w:themeColor="text1"/>
        </w:rPr>
        <w:t xml:space="preserve">original Olson and Fazio (2001) post-experiment questionnaire </w:t>
      </w:r>
      <w:bookmarkEnd w:id="18"/>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19" w:name="_Hlk36108018"/>
      <w:r w:rsidRPr="00F32498">
        <w:rPr>
          <w:color w:val="000000" w:themeColor="text1"/>
        </w:rPr>
        <w:t>Bar-Anan et al. (2010) protocol</w:t>
      </w:r>
      <w:bookmarkEnd w:id="19"/>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0C595F73" w:rsidR="007628D7" w:rsidRDefault="007628D7" w:rsidP="004376A6">
      <w:pPr>
        <w:rPr>
          <w:color w:val="000000" w:themeColor="text1"/>
        </w:rPr>
      </w:pPr>
      <w:bookmarkStart w:id="20" w:name="_Hlk41465932"/>
      <w:r w:rsidRPr="00F32498">
        <w:rPr>
          <w:b/>
          <w:color w:val="000000" w:themeColor="text1"/>
        </w:rPr>
        <w:t xml:space="preserve">Experimental fidelity. </w:t>
      </w:r>
      <w:bookmarkEnd w:id="20"/>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 xml:space="preserve">e translated using a </w:t>
      </w:r>
      <w:r w:rsidRPr="00F32498">
        <w:rPr>
          <w:color w:val="000000" w:themeColor="text1"/>
        </w:rPr>
        <w:lastRenderedPageBreak/>
        <w:t>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9">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F32498" w:rsidRDefault="00760293" w:rsidP="0012666E">
      <w:pPr>
        <w:pStyle w:val="Heading1"/>
      </w:pPr>
      <w:r>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7777777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7235C1BF"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responses </w:t>
      </w:r>
      <w:r w:rsidR="002A64D5">
        <w:rPr>
          <w:lang w:val="en-IE" w:bidi="ar-SA"/>
        </w:rPr>
        <w:t xml:space="preserve">on </w:t>
      </w:r>
      <w:r w:rsidR="007F3EB4" w:rsidRPr="007F3EB4">
        <w:rPr>
          <w:lang w:val="en-IE" w:bidi="ar-SA"/>
        </w:rPr>
        <w:t>both questions as one (compound) text response</w:t>
      </w:r>
      <w:r w:rsidR="003066E4">
        <w:rPr>
          <w:lang w:val="en-IE" w:bidi="ar-SA"/>
        </w:rPr>
        <w:t xml:space="preserve"> (see </w:t>
      </w:r>
      <w:hyperlink r:id="rId30" w:history="1">
        <w:r w:rsidR="003066E4" w:rsidRPr="006E62A3">
          <w:rPr>
            <w:rStyle w:val="Hyperlink"/>
          </w:rPr>
          <w:t>osf.io/2dm6u</w:t>
        </w:r>
      </w:hyperlink>
      <w:r w:rsidR="003066E4">
        <w:rPr>
          <w:rStyle w:val="Hyperlink"/>
        </w:rPr>
        <w:t xml:space="preserve"> for </w:t>
      </w:r>
      <w:r w:rsidR="003066E4">
        <w:rPr>
          <w:lang w:bidi="ar-SA"/>
        </w:rPr>
        <w:t xml:space="preserve">the </w:t>
      </w:r>
      <w:r w:rsidR="003066E4" w:rsidRPr="007F3EB4">
        <w:rPr>
          <w:lang w:val="en-IE" w:bidi="ar-SA"/>
        </w:rPr>
        <w:t>exact</w:t>
      </w:r>
      <w:r w:rsidR="003066E4">
        <w:rPr>
          <w:lang w:val="en-IE" w:bidi="ar-SA"/>
        </w:rPr>
        <w:t xml:space="preserve"> coding</w:t>
      </w:r>
      <w:r w:rsidR="003066E4" w:rsidRPr="007F3EB4">
        <w:rPr>
          <w:lang w:val="en-IE" w:bidi="ar-SA"/>
        </w:rPr>
        <w:t xml:space="preserve"> instructions </w:t>
      </w:r>
      <w:r w:rsidR="003066E4" w:rsidRPr="00F74F10">
        <w:rPr>
          <w:lang w:val="en-IE" w:bidi="ar-SA"/>
        </w:rPr>
        <w:t xml:space="preserve">provided to the </w:t>
      </w:r>
      <w:r w:rsidR="003066E4" w:rsidRPr="006E62A3">
        <w:rPr>
          <w:lang w:val="en-IE" w:bidi="ar-SA"/>
        </w:rPr>
        <w:t>data collection sites</w:t>
      </w:r>
      <w:r w:rsidR="003066E4">
        <w:rPr>
          <w:lang w:val="en-IE" w:bidi="ar-SA"/>
        </w:rPr>
        <w:t>)</w:t>
      </w:r>
      <w:r w:rsidR="007F3EB4" w:rsidRPr="007F3EB4">
        <w:rPr>
          <w:lang w:val="en-IE" w:bidi="ar-SA"/>
        </w:rPr>
        <w:t xml:space="preserve">. </w:t>
      </w:r>
      <w:r w:rsidR="002A64D5">
        <w:rPr>
          <w:lang w:val="en-IE" w:bidi="ar-SA"/>
        </w:rPr>
        <w:t xml:space="preserve">Participants were </w:t>
      </w:r>
      <w:r w:rsidR="007F3EB4" w:rsidRPr="007F3EB4">
        <w:rPr>
          <w:lang w:val="en-IE" w:bidi="ar-SA"/>
        </w:rPr>
        <w:t xml:space="preserve">scored as ‘aware’ 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raters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raters </w:t>
      </w:r>
      <w:r w:rsidR="000B7380">
        <w:rPr>
          <w:lang w:val="en-IE" w:bidi="ar-SA"/>
        </w:rPr>
        <w:t xml:space="preserve">scored them </w:t>
      </w:r>
      <w:r w:rsidR="007F3EB4" w:rsidRPr="007F3EB4">
        <w:rPr>
          <w:lang w:val="en-IE" w:bidi="ar-SA"/>
        </w:rPr>
        <w:t xml:space="preserve">as ‘aware’. </w:t>
      </w:r>
    </w:p>
    <w:p w14:paraId="179532B0" w14:textId="6C01CEA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21"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actually aware </w:t>
      </w:r>
      <w:r w:rsidR="00C63DE4">
        <w:rPr>
          <w:lang w:val="en-IE" w:bidi="ar-SA"/>
        </w:rPr>
        <w:t xml:space="preserve">as being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A34B3">
        <w:rPr>
          <w:color w:val="222222"/>
        </w:rPr>
        <w:t>“</w:t>
      </w:r>
      <w:r w:rsidR="005A34B3" w:rsidRPr="00F51808">
        <w:rPr>
          <w:color w:val="222222"/>
        </w:rPr>
        <w:t>aware</w:t>
      </w:r>
      <w:r w:rsidR="005A34B3">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21"/>
    <w:p w14:paraId="4A630690" w14:textId="5481C88D" w:rsidR="00F43070" w:rsidRPr="00F32498" w:rsidRDefault="00427526" w:rsidP="00A50B74">
      <w:pPr>
        <w:ind w:firstLine="0"/>
        <w:rPr>
          <w:color w:val="000000" w:themeColor="text1"/>
        </w:rPr>
      </w:pPr>
      <w:r>
        <w:rPr>
          <w:noProof/>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501C6D29" w:rsidR="00FE4CDA" w:rsidRPr="00427526" w:rsidRDefault="00FE4CDA" w:rsidP="00AB67DD">
      <w:pPr>
        <w:pStyle w:val="Tableandfigurenames"/>
        <w:rPr>
          <w:b/>
          <w:sz w:val="20"/>
        </w:rPr>
      </w:pPr>
      <w:r w:rsidRPr="00427526">
        <w:rPr>
          <w:b/>
          <w:sz w:val="20"/>
        </w:rPr>
        <w:t xml:space="preserve">Figure 2. </w:t>
      </w:r>
      <w:r w:rsidRPr="00427526">
        <w:rPr>
          <w:sz w:val="20"/>
        </w:rPr>
        <w:t xml:space="preserve">Results of the </w:t>
      </w:r>
      <w:r w:rsidR="00E37390" w:rsidRPr="00427526">
        <w:rPr>
          <w:sz w:val="20"/>
        </w:rPr>
        <w:t>preregister</w:t>
      </w:r>
      <w:r w:rsidRPr="00427526">
        <w:rPr>
          <w:sz w:val="20"/>
        </w:rPr>
        <w:t xml:space="preserve">ed meta-analysis models. </w:t>
      </w:r>
      <w:r w:rsidR="008E3BDD" w:rsidRPr="00427526">
        <w:rPr>
          <w:sz w:val="20"/>
        </w:rPr>
        <w:t xml:space="preserve">Primary </w:t>
      </w:r>
      <w:r w:rsidRPr="00427526">
        <w:rPr>
          <w:sz w:val="20"/>
        </w:rPr>
        <w:t xml:space="preserve">model: (a) exclusions based on the original authors’ </w:t>
      </w:r>
      <w:r w:rsidR="00A1376F" w:rsidRPr="00427526">
        <w:rPr>
          <w:sz w:val="20"/>
        </w:rPr>
        <w:t>criterion</w:t>
      </w:r>
      <w:r w:rsidRPr="00427526">
        <w:rPr>
          <w:sz w:val="20"/>
        </w:rPr>
        <w:t xml:space="preserve"> (Olson &amp; Fazio, 2001); </w:t>
      </w:r>
      <w:r w:rsidR="008E3BDD" w:rsidRPr="00427526">
        <w:rPr>
          <w:sz w:val="20"/>
        </w:rPr>
        <w:t xml:space="preserve">secondary </w:t>
      </w:r>
      <w:r w:rsidRPr="00427526">
        <w:rPr>
          <w:sz w:val="20"/>
        </w:rPr>
        <w:t>models: exclusions based</w:t>
      </w:r>
      <w:r w:rsidR="00A1376F" w:rsidRPr="00427526">
        <w:rPr>
          <w:sz w:val="20"/>
        </w:rPr>
        <w:t xml:space="preserve"> </w:t>
      </w:r>
      <w:r w:rsidRPr="00427526">
        <w:rPr>
          <w:sz w:val="20"/>
        </w:rPr>
        <w:t xml:space="preserve">on </w:t>
      </w:r>
      <w:r w:rsidR="00A1376F" w:rsidRPr="00427526">
        <w:rPr>
          <w:sz w:val="20"/>
        </w:rPr>
        <w:t xml:space="preserve">the </w:t>
      </w:r>
      <w:r w:rsidRPr="00427526">
        <w:rPr>
          <w:sz w:val="20"/>
        </w:rPr>
        <w:t>(b) Olson &amp; Fazio (2001) modified, (c) Bar-Anan et al. (2010) and (d) Bar-Anan et al. (2010) modified criteri</w:t>
      </w:r>
      <w:r w:rsidR="00F030C6" w:rsidRPr="00427526">
        <w:rPr>
          <w:sz w:val="20"/>
        </w:rPr>
        <w:t>a</w:t>
      </w:r>
      <w:r w:rsidRPr="00427526">
        <w:rPr>
          <w:sz w:val="20"/>
        </w:rPr>
        <w:t xml:space="preserve">. DV </w:t>
      </w:r>
      <w:r w:rsidR="00E04B97" w:rsidRPr="00427526">
        <w:rPr>
          <w:sz w:val="20"/>
        </w:rPr>
        <w:t>wa</w:t>
      </w:r>
      <w:r w:rsidRPr="00427526">
        <w:rPr>
          <w:sz w:val="20"/>
        </w:rPr>
        <w:t xml:space="preserve">s </w:t>
      </w:r>
      <w:r w:rsidR="00237967" w:rsidRPr="00427526">
        <w:rPr>
          <w:sz w:val="20"/>
        </w:rPr>
        <w:t>E</w:t>
      </w:r>
      <w:r w:rsidRPr="00427526">
        <w:rPr>
          <w:sz w:val="20"/>
        </w:rPr>
        <w:t xml:space="preserve">valuative </w:t>
      </w:r>
      <w:r w:rsidR="00237967" w:rsidRPr="00427526">
        <w:rPr>
          <w:sz w:val="20"/>
        </w:rPr>
        <w:t>C</w:t>
      </w:r>
      <w:r w:rsidRPr="00427526">
        <w:rPr>
          <w:sz w:val="20"/>
        </w:rPr>
        <w:t>onditioning effect score (i.e., a preference for CS</w:t>
      </w:r>
      <w:r w:rsidRPr="00427526">
        <w:rPr>
          <w:sz w:val="20"/>
          <w:vertAlign w:val="subscript"/>
        </w:rPr>
        <w:t>pos</w:t>
      </w:r>
      <w:r w:rsidRPr="00427526">
        <w:rPr>
          <w:sz w:val="20"/>
        </w:rPr>
        <w:t xml:space="preserve"> over CS</w:t>
      </w:r>
      <w:r w:rsidRPr="00427526">
        <w:rPr>
          <w:sz w:val="20"/>
          <w:vertAlign w:val="subscript"/>
        </w:rPr>
        <w:t>neg</w:t>
      </w:r>
      <w:r w:rsidRPr="00427526">
        <w:rPr>
          <w:sz w:val="20"/>
        </w:rPr>
        <w:t xml:space="preserve">). Each lab is identified by the last name of the corresponding author. In each forest plot, squares represent observed Hedges’ </w:t>
      </w:r>
      <w:r w:rsidRPr="00427526">
        <w:rPr>
          <w:i/>
          <w:sz w:val="20"/>
        </w:rPr>
        <w:t xml:space="preserve">g </w:t>
      </w:r>
      <w:r w:rsidRPr="00427526">
        <w:rPr>
          <w:sz w:val="20"/>
        </w:rPr>
        <w:t xml:space="preserve">effect sizes, size of square represents weighting in the model (i.e., inverse variance), and error bars represent 95% Confidence Intervals (CIs) around the effect size. The bottom row in the figure </w:t>
      </w:r>
      <w:r w:rsidR="00237967" w:rsidRPr="00427526">
        <w:rPr>
          <w:sz w:val="20"/>
        </w:rPr>
        <w:t xml:space="preserve">is </w:t>
      </w:r>
      <w:r w:rsidRPr="00427526">
        <w:rPr>
          <w:sz w:val="20"/>
        </w:rPr>
        <w:t>the outcome of a random-effects meta-analysis. No credibility intervals beyond the confidence intervals are visible due to no between site heterogeneity being observed. Estimates of heterogeneity (</w:t>
      </w:r>
      <w:r w:rsidRPr="00427526">
        <w:rPr>
          <w:i/>
          <w:sz w:val="20"/>
        </w:rPr>
        <w:t>I</w:t>
      </w:r>
      <w:r w:rsidRPr="00427526">
        <w:rPr>
          <w:sz w:val="20"/>
          <w:vertAlign w:val="superscript"/>
        </w:rPr>
        <w:t>2</w:t>
      </w:r>
      <w:r w:rsidRPr="00427526">
        <w:rPr>
          <w:sz w:val="20"/>
        </w:rPr>
        <w:t xml:space="preserve"> and </w:t>
      </w:r>
      <w:r w:rsidRPr="00427526">
        <w:rPr>
          <w:i/>
          <w:sz w:val="20"/>
        </w:rPr>
        <w:t>H</w:t>
      </w:r>
      <w:r w:rsidRPr="00427526">
        <w:rPr>
          <w:sz w:val="20"/>
          <w:vertAlign w:val="superscript"/>
        </w:rPr>
        <w:t>2</w:t>
      </w:r>
      <w:r w:rsidRPr="00427526">
        <w:rPr>
          <w:sz w:val="20"/>
        </w:rPr>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7061473" w14:textId="77777777" w:rsidR="00427526" w:rsidRDefault="00427526" w:rsidP="00914387">
      <w:pPr>
        <w:pStyle w:val="Heading2"/>
      </w:pPr>
    </w:p>
    <w:p w14:paraId="4C5D2A3E" w14:textId="77777777" w:rsidR="00427526" w:rsidRDefault="00427526" w:rsidP="00914387">
      <w:pPr>
        <w:pStyle w:val="Heading2"/>
      </w:pPr>
    </w:p>
    <w:p w14:paraId="50BF5746" w14:textId="47DD1983" w:rsidR="00427526" w:rsidRDefault="00427526" w:rsidP="00427526">
      <w:pPr>
        <w:pStyle w:val="Heading2"/>
        <w:jc w:val="center"/>
      </w:pPr>
      <w:r>
        <w:lastRenderedPageBreak/>
        <w:t>Results</w:t>
      </w:r>
    </w:p>
    <w:p w14:paraId="753355E9" w14:textId="2D2A7460"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5C5DD7B9"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22" w:name="_Hlk34652704"/>
      <w:r w:rsidR="00921629" w:rsidRPr="00F32498">
        <w:rPr>
          <w:color w:val="000000" w:themeColor="text1"/>
          <w:highlight w:val="white"/>
        </w:rPr>
        <w:t xml:space="preserve">exclusion </w:t>
      </w:r>
      <w:bookmarkEnd w:id="22"/>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23"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23"/>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24"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24"/>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7D5710E8"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ins w:id="25" w:author="Tal Moran Yorovich" w:date="2020-06-17T09:10:00Z">
        <w:r w:rsidR="00E717FE">
          <w:rPr>
            <w:rStyle w:val="FootnoteReference"/>
            <w:color w:val="000000" w:themeColor="text1"/>
            <w:highlight w:val="white"/>
          </w:rPr>
          <w:footnoteReference w:id="6"/>
        </w:r>
      </w:ins>
    </w:p>
    <w:p w14:paraId="0782A825" w14:textId="4365DAB3" w:rsidR="007628D7" w:rsidRPr="00F32498" w:rsidRDefault="007628D7">
      <w:pPr>
        <w:ind w:firstLine="0"/>
        <w:rPr>
          <w:color w:val="000000" w:themeColor="text1"/>
        </w:rPr>
        <w:pPrChange w:id="31" w:author="sean hughes" w:date="2020-05-28T11:17:00Z">
          <w:pPr/>
        </w:pPrChange>
      </w:pPr>
      <w:bookmarkStart w:id="32"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32"/>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w:t>
      </w:r>
      <w:r w:rsidR="00A53161" w:rsidRPr="00F32498">
        <w:rPr>
          <w:color w:val="000000" w:themeColor="text1"/>
        </w:rPr>
        <w:lastRenderedPageBreak/>
        <w:t xml:space="preserve">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33"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33"/>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534CE5A4" w:rsidR="007826EF" w:rsidRDefault="008E3BDD" w:rsidP="007826EF">
      <w:pPr>
        <w:pStyle w:val="Heading2"/>
      </w:pPr>
      <w:bookmarkStart w:id="34" w:name="_Hlk43277683"/>
      <w:r>
        <w:t>Non-</w:t>
      </w:r>
      <w:r w:rsidR="00E717FE">
        <w:t>P</w:t>
      </w:r>
      <w:r w:rsidR="00E717FE">
        <w:t xml:space="preserve">reregistered </w:t>
      </w:r>
      <w:ins w:id="35" w:author="Tal Moran Yorovich" w:date="2020-06-17T09:15:00Z">
        <w:r w:rsidR="00E717FE">
          <w:t>A</w:t>
        </w:r>
        <w:r w:rsidR="00E717FE">
          <w:t>nalyses</w:t>
        </w:r>
        <w:r w:rsidR="00E717FE">
          <w:t>: Power Analyses</w:t>
        </w:r>
      </w:ins>
    </w:p>
    <w:bookmarkEnd w:id="34"/>
    <w:p w14:paraId="5D169C74" w14:textId="249DF777" w:rsidR="00CD05AB" w:rsidRDefault="007826EF" w:rsidP="00955DB4">
      <w:r>
        <w:rPr>
          <w:color w:val="000000" w:themeColor="text1"/>
        </w:rPr>
        <w:lastRenderedPageBreak/>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7BC61D84" w:rsidR="00A33445" w:rsidRPr="00F32498" w:rsidRDefault="00A33445" w:rsidP="00E717FE">
      <w:pPr>
        <w:rPr>
          <w:color w:val="000000" w:themeColor="text1"/>
        </w:rPr>
      </w:pPr>
      <w:bookmarkStart w:id="36" w:name="_Hlk43277694"/>
      <w:del w:id="37" w:author="Tal Moran Yorovich" w:date="2020-06-17T09:15:00Z">
        <w:r w:rsidDel="00E717FE">
          <w:rPr>
            <w:b/>
          </w:rPr>
          <w:delText>Moderator meta</w:delText>
        </w:r>
        <w:r w:rsidR="001E1F3D" w:rsidDel="00E717FE">
          <w:rPr>
            <w:b/>
          </w:rPr>
          <w:delText>-</w:delText>
        </w:r>
        <w:r w:rsidRPr="00955DB4" w:rsidDel="00E717FE">
          <w:rPr>
            <w:b/>
          </w:rPr>
          <w:delText>analys</w:delText>
        </w:r>
        <w:r w:rsidDel="00E717FE">
          <w:rPr>
            <w:b/>
          </w:rPr>
          <w:delText>i</w:delText>
        </w:r>
        <w:r w:rsidRPr="00955DB4" w:rsidDel="00E717FE">
          <w:rPr>
            <w:b/>
          </w:rPr>
          <w:delText>s</w:delText>
        </w:r>
        <w:bookmarkEnd w:id="36"/>
        <w:r w:rsidRPr="00955DB4" w:rsidDel="00E717FE">
          <w:rPr>
            <w:b/>
          </w:rPr>
          <w:delText>.</w:delText>
        </w:r>
        <w:r w:rsidDel="00E717FE">
          <w:rPr>
            <w:b/>
          </w:rPr>
          <w:delText xml:space="preserve"> </w:delText>
        </w:r>
        <w:r w:rsidR="00D0333B" w:rsidDel="00E717FE">
          <w:delText xml:space="preserve">After data collection and analysis, a co-author pointed out that </w:delText>
        </w:r>
        <w:r w:rsidR="00666D17" w:rsidDel="00E717FE">
          <w:delText xml:space="preserve">the assumption of independence was violated </w:delText>
        </w:r>
        <w:r w:rsidR="005702A4" w:rsidDel="00E717FE">
          <w:delText>within</w:delText>
        </w:r>
        <w:r w:rsidR="00666D17" w:rsidDel="00E717FE">
          <w:delText xml:space="preserve"> </w:delText>
        </w:r>
        <w:r w:rsidR="00D0333B" w:rsidDel="00E717FE">
          <w:delText>our moderat</w:delText>
        </w:r>
        <w:r w:rsidR="00666D17" w:rsidDel="00E717FE">
          <w:delText xml:space="preserve">or meta-analysis, given that two of the </w:delText>
        </w:r>
        <w:bookmarkStart w:id="38" w:name="_Hlk43277564"/>
        <w:r w:rsidR="00666D17" w:rsidDel="00E717FE">
          <w:delText xml:space="preserve">exclusion criteria </w:delText>
        </w:r>
        <w:bookmarkEnd w:id="38"/>
        <w:r w:rsidR="00666D17" w:rsidDel="00E717FE">
          <w:delText>(Olson &amp; Fazio, 2001 modified and Bar-Anan et al., 2010 modified) are derivatives of the other two (Olson &amp; Fazio, 2001 and Bar-Anan et al., 2010).</w:delText>
        </w:r>
        <w:r w:rsidR="00AE4997" w:rsidDel="00E717FE">
          <w:delText xml:space="preserve"> In order to ensure that this violation </w:delText>
        </w:r>
        <w:r w:rsidR="0058071C" w:rsidDel="00E717FE">
          <w:delText>did not influence conclusions, we fitted o</w:delText>
        </w:r>
      </w:del>
      <w:ins w:id="39" w:author="sean hughes" w:date="2020-05-28T12:29:00Z">
        <w:del w:id="40" w:author="Tal Moran Yorovich" w:date="2020-06-17T09:15:00Z">
          <w:r w:rsidR="003A358D" w:rsidDel="00E717FE">
            <w:delText>O</w:delText>
          </w:r>
        </w:del>
      </w:ins>
      <w:del w:id="41" w:author="Tal Moran Yorovich" w:date="2020-06-17T09:15:00Z">
        <w:r w:rsidR="0058071C" w:rsidDel="00E717FE">
          <w:delText xml:space="preserve">ne additional </w:delText>
        </w:r>
      </w:del>
      <w:ins w:id="42" w:author="sean hughes" w:date="2020-05-29T10:44:00Z">
        <w:del w:id="43" w:author="Tal Moran Yorovich" w:date="2020-06-17T09:15:00Z">
          <w:r w:rsidR="009816DC" w:rsidDel="00E717FE">
            <w:delText xml:space="preserve">final </w:delText>
          </w:r>
        </w:del>
      </w:ins>
      <w:del w:id="44" w:author="Tal Moran Yorovich" w:date="2020-06-17T09:15:00Z">
        <w:r w:rsidR="0058071C" w:rsidDel="00E717FE">
          <w:delText xml:space="preserve">model. This was identical to the </w:delText>
        </w:r>
        <w:bookmarkStart w:id="45" w:name="_Hlk43277498"/>
        <w:r w:rsidR="0058071C" w:rsidDel="00E717FE">
          <w:delText>moderator meta-analysis model</w:delText>
        </w:r>
        <w:bookmarkEnd w:id="45"/>
        <w:r w:rsidR="0058071C" w:rsidDel="00E717FE">
          <w:delText xml:space="preserve"> </w:delText>
        </w:r>
      </w:del>
      <w:ins w:id="46" w:author="sean hughes" w:date="2020-05-28T12:29:00Z">
        <w:del w:id="47" w:author="Tal Moran Yorovich" w:date="2020-06-17T09:15:00Z">
          <w:r w:rsidR="003A358D" w:rsidDel="00E717FE">
            <w:delText xml:space="preserve">was fitted. </w:delText>
          </w:r>
        </w:del>
      </w:ins>
      <w:del w:id="48" w:author="Tal Moran Yorovich" w:date="2020-06-17T09:15:00Z">
        <w:r w:rsidR="0058071C" w:rsidDel="00E717FE">
          <w:delText xml:space="preserve">with one exception: </w:delText>
        </w:r>
        <w:r w:rsidR="00BB63B5" w:rsidDel="00E717FE">
          <w:delText>i</w:delText>
        </w:r>
      </w:del>
      <w:ins w:id="49" w:author="sean hughes" w:date="2020-05-28T12:29:00Z">
        <w:del w:id="50" w:author="Tal Moran Yorovich" w:date="2020-06-17T09:15:00Z">
          <w:r w:rsidR="003A358D" w:rsidDel="00E717FE">
            <w:delText>I</w:delText>
          </w:r>
        </w:del>
      </w:ins>
      <w:del w:id="51" w:author="Tal Moran Yorovich" w:date="2020-06-17T09:15:00Z">
        <w:r w:rsidR="00BB63B5" w:rsidDel="00E717FE">
          <w:delText xml:space="preserve">nstead of treating the </w:delText>
        </w:r>
      </w:del>
      <w:ins w:id="52" w:author="sean hughes" w:date="2020-05-28T12:29:00Z">
        <w:del w:id="53" w:author="Tal Moran Yorovich" w:date="2020-06-17T09:15:00Z">
          <w:r w:rsidR="003A358D" w:rsidDel="00E717FE">
            <w:delText xml:space="preserve">awareness </w:delText>
          </w:r>
        </w:del>
      </w:ins>
      <w:del w:id="54" w:author="Tal Moran Yorovich" w:date="2020-06-17T09:15:00Z">
        <w:r w:rsidR="00BB63B5" w:rsidDel="00E717FE">
          <w:delText>criteria as one variable with four levels</w:delText>
        </w:r>
      </w:del>
      <w:ins w:id="55" w:author="sean hughes" w:date="2020-05-28T12:29:00Z">
        <w:del w:id="56" w:author="Tal Moran Yorovich" w:date="2020-06-17T09:15:00Z">
          <w:r w:rsidR="003A358D" w:rsidDel="00E717FE">
            <w:delText xml:space="preserve"> we now </w:delText>
          </w:r>
        </w:del>
      </w:ins>
      <w:del w:id="57" w:author="Tal Moran Yorovich" w:date="2020-06-17T09:15:00Z">
        <w:r w:rsidR="00BB63B5" w:rsidDel="00E717FE">
          <w:delText xml:space="preserve">, </w:delText>
        </w:r>
        <w:r w:rsidR="00BB63B5" w:rsidDel="00E717FE">
          <w:lastRenderedPageBreak/>
          <w:delText>it treated them as two</w:delText>
        </w:r>
      </w:del>
      <w:ins w:id="58" w:author="sean hughes" w:date="2020-05-28T12:29:00Z">
        <w:del w:id="59" w:author="Tal Moran Yorovich" w:date="2020-06-17T09:15:00Z">
          <w:r w:rsidR="003A358D" w:rsidDel="00E717FE">
            <w:delText xml:space="preserve"> separate variables</w:delText>
          </w:r>
        </w:del>
      </w:ins>
      <w:del w:id="60" w:author="Tal Moran Yorovich" w:date="2020-06-17T09:15:00Z">
        <w:r w:rsidR="00BB63B5" w:rsidDel="00E717FE">
          <w:delText xml:space="preserve">: </w:delText>
        </w:r>
      </w:del>
      <w:ins w:id="61" w:author="sean hughes" w:date="2020-05-28T12:29:00Z">
        <w:del w:id="62" w:author="Tal Moran Yorovich" w:date="2020-06-17T09:15:00Z">
          <w:r w:rsidR="003A358D" w:rsidDel="00E717FE">
            <w:delText xml:space="preserve">awareness </w:delText>
          </w:r>
        </w:del>
      </w:ins>
      <w:del w:id="63" w:author="Tal Moran Yorovich" w:date="2020-06-17T09:15:00Z">
        <w:r w:rsidR="00BB63B5" w:rsidDel="00E717FE">
          <w:delText>criterion ‘family’ (i.e., Olson &amp; Fazio type vs. Bar-Anan et al. type) and ‘strictness’ (i.e., one of the two within each family was stricter than the other)</w:delText>
        </w:r>
      </w:del>
      <w:ins w:id="64" w:author="sean hughes" w:date="2020-05-28T12:29:00Z">
        <w:del w:id="65" w:author="Tal Moran Yorovich" w:date="2020-06-17T09:15:00Z">
          <w:r w:rsidR="003A358D" w:rsidDel="00E717FE">
            <w:delText xml:space="preserve"> (see SOM for our rationale in doing so)</w:delText>
          </w:r>
        </w:del>
      </w:ins>
      <w:del w:id="66" w:author="Tal Moran Yorovich" w:date="2020-06-17T09:15:00Z">
        <w:r w:rsidR="00BB63B5" w:rsidDel="00E717FE">
          <w:delText xml:space="preserve">. These two variables and their interaction were included as moderators in the meta-analysis model. Consistent with the </w:delText>
        </w:r>
        <w:r w:rsidR="00125D2D" w:rsidDel="00E717FE">
          <w:delText xml:space="preserve">results of the </w:delText>
        </w:r>
        <w:r w:rsidR="00BB63B5" w:rsidDel="00E717FE">
          <w:delText>preregistered moderator meta</w:delText>
        </w:r>
        <w:r w:rsidR="00696870" w:rsidDel="00E717FE">
          <w:delText>-</w:delText>
        </w:r>
        <w:r w:rsidR="00BB63B5" w:rsidDel="00E717FE">
          <w:delText>analysis model, no evidence of moderation was found</w:delText>
        </w:r>
        <w:r w:rsidR="00D80BC7" w:rsidDel="00E717FE">
          <w:delText xml:space="preserve"> either overall</w:delText>
        </w:r>
        <w:r w:rsidR="00D17193" w:rsidDel="00E717FE">
          <w:delText xml:space="preserve">, </w:delText>
        </w:r>
        <w:r w:rsidR="001E1F3D" w:rsidRPr="00F32498" w:rsidDel="00E717FE">
          <w:rPr>
            <w:i/>
            <w:color w:val="000000" w:themeColor="text1"/>
          </w:rPr>
          <w:delText>Q</w:delText>
        </w:r>
        <w:r w:rsidR="001E1F3D" w:rsidRPr="00F32498" w:rsidDel="00E717FE">
          <w:rPr>
            <w:color w:val="000000" w:themeColor="text1"/>
          </w:rPr>
          <w:delText>(</w:delText>
        </w:r>
        <w:r w:rsidR="001E1F3D" w:rsidDel="00E717FE">
          <w:rPr>
            <w:color w:val="000000" w:themeColor="text1"/>
          </w:rPr>
          <w:delText>3</w:delText>
        </w:r>
        <w:r w:rsidR="001E1F3D" w:rsidRPr="00F32498" w:rsidDel="00E717FE">
          <w:rPr>
            <w:color w:val="000000" w:themeColor="text1"/>
          </w:rPr>
          <w:delText>) =</w:delText>
        </w:r>
        <w:r w:rsidR="001E1F3D" w:rsidDel="00E717FE">
          <w:rPr>
            <w:color w:val="000000" w:themeColor="text1"/>
          </w:rPr>
          <w:delText>2.76</w:delText>
        </w:r>
        <w:r w:rsidR="001E1F3D" w:rsidRPr="00F32498" w:rsidDel="00E717FE">
          <w:rPr>
            <w:color w:val="000000" w:themeColor="text1"/>
          </w:rPr>
          <w:delText xml:space="preserve">, </w:delText>
        </w:r>
        <w:r w:rsidR="001E1F3D" w:rsidRPr="00F32498" w:rsidDel="00E717FE">
          <w:rPr>
            <w:i/>
            <w:color w:val="000000" w:themeColor="text1"/>
          </w:rPr>
          <w:delText>p</w:delText>
        </w:r>
        <w:r w:rsidR="001E1F3D" w:rsidRPr="00F32498" w:rsidDel="00E717FE">
          <w:rPr>
            <w:color w:val="000000" w:themeColor="text1"/>
          </w:rPr>
          <w:delText xml:space="preserve"> </w:delText>
        </w:r>
        <w:r w:rsidR="001E1F3D" w:rsidDel="00E717FE">
          <w:rPr>
            <w:color w:val="000000" w:themeColor="text1"/>
          </w:rPr>
          <w:delText>=</w:delText>
        </w:r>
        <w:r w:rsidR="001E1F3D" w:rsidRPr="00F32498" w:rsidDel="00E717FE">
          <w:rPr>
            <w:color w:val="000000" w:themeColor="text1"/>
          </w:rPr>
          <w:delText xml:space="preserve"> .</w:delText>
        </w:r>
        <w:r w:rsidR="001E1F3D" w:rsidDel="00E717FE">
          <w:rPr>
            <w:color w:val="000000" w:themeColor="text1"/>
          </w:rPr>
          <w:delText>43</w:delText>
        </w:r>
        <w:r w:rsidR="00CE0252" w:rsidDel="00E717FE">
          <w:rPr>
            <w:color w:val="000000" w:themeColor="text1"/>
          </w:rPr>
          <w:delText>0</w:delText>
        </w:r>
        <w:r w:rsidR="00BB63B5" w:rsidDel="00E717FE">
          <w:rPr>
            <w:color w:val="000000" w:themeColor="text1"/>
          </w:rPr>
          <w:delText xml:space="preserve">, or for the change in meta effect sizes for family, strictness, or their interaction, all </w:delText>
        </w:r>
        <w:r w:rsidR="00BB63B5" w:rsidRPr="00BB63B5" w:rsidDel="00E717FE">
          <w:rPr>
            <w:i/>
            <w:color w:val="000000" w:themeColor="text1"/>
          </w:rPr>
          <w:delText>p</w:delText>
        </w:r>
        <w:r w:rsidR="00BB63B5" w:rsidDel="00E717FE">
          <w:rPr>
            <w:color w:val="000000" w:themeColor="text1"/>
          </w:rPr>
          <w:delText xml:space="preserve">s </w:delText>
        </w:r>
        <w:r w:rsidR="00BB63B5" w:rsidRPr="00BB63B5" w:rsidDel="00E717FE">
          <w:rPr>
            <w:color w:val="000000" w:themeColor="text1"/>
          </w:rPr>
          <w:delText>≥</w:delText>
        </w:r>
        <w:r w:rsidR="00BB63B5" w:rsidDel="00E717FE">
          <w:rPr>
            <w:color w:val="000000" w:themeColor="text1"/>
          </w:rPr>
          <w:delText xml:space="preserve"> .205.</w:delText>
        </w:r>
      </w:del>
    </w:p>
    <w:p w14:paraId="1223BAD5" w14:textId="77777777" w:rsidR="005C4BF6" w:rsidRPr="00F32498" w:rsidRDefault="001D6D05" w:rsidP="007C4EC2">
      <w:pPr>
        <w:pStyle w:val="Heading1"/>
      </w:pPr>
      <w:r w:rsidRPr="00F32498">
        <w:t>Discussion</w:t>
      </w:r>
    </w:p>
    <w:p w14:paraId="78D7F509" w14:textId="2069A93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26157C77" w:rsidR="000913CB" w:rsidRDefault="001D4E65" w:rsidP="00F11952">
      <w:pPr>
        <w:rPr>
          <w:color w:val="000000" w:themeColor="text1"/>
        </w:rPr>
      </w:pPr>
      <w:commentRangeStart w:id="67"/>
      <w:commentRangeStart w:id="68"/>
      <w:r w:rsidRPr="00F32498">
        <w:rPr>
          <w:color w:val="000000" w:themeColor="text1"/>
        </w:rPr>
        <w:t>Our</w:t>
      </w:r>
      <w:commentRangeEnd w:id="67"/>
      <w:r w:rsidR="009816DC">
        <w:rPr>
          <w:rStyle w:val="CommentReference"/>
        </w:rPr>
        <w:commentReference w:id="67"/>
      </w:r>
      <w:commentRangeEnd w:id="68"/>
      <w:r w:rsidR="00467CE3">
        <w:rPr>
          <w:rStyle w:val="CommentReference"/>
        </w:rPr>
        <w:commentReference w:id="68"/>
      </w:r>
      <w:r w:rsidRPr="00F32498">
        <w:rPr>
          <w:color w:val="000000" w:themeColor="text1"/>
        </w:rPr>
        <w:t xml:space="preserve">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72C36DA8" w14:textId="77777777" w:rsidR="00387DCF" w:rsidRPr="00EC3B66" w:rsidRDefault="00387DCF" w:rsidP="00387DCF">
      <w:pPr>
        <w:ind w:firstLine="0"/>
        <w:rPr>
          <w:ins w:id="69" w:author="Tal Moran Yorovich" w:date="2020-06-17T09:41:00Z"/>
          <w:b/>
          <w:bCs/>
          <w:color w:val="000000" w:themeColor="text1"/>
        </w:rPr>
      </w:pPr>
      <w:ins w:id="70" w:author="Tal Moran Yorovich" w:date="2020-06-17T09:41:00Z">
        <w:r w:rsidRPr="00EC3B66">
          <w:rPr>
            <w:b/>
            <w:bCs/>
            <w:color w:val="000000" w:themeColor="text1"/>
          </w:rPr>
          <w:t>Interpterion of the Results</w:t>
        </w:r>
      </w:ins>
    </w:p>
    <w:p w14:paraId="4E52ADF5" w14:textId="77777777" w:rsidR="00387DCF" w:rsidRDefault="00387DCF" w:rsidP="00387DCF">
      <w:pPr>
        <w:rPr>
          <w:ins w:id="71" w:author="Tal Moran Yorovich" w:date="2020-06-17T09:41:00Z"/>
          <w:rFonts w:asciiTheme="majorBidi" w:hAnsiTheme="majorBidi" w:cstheme="majorBidi"/>
          <w:color w:val="000000"/>
          <w:shd w:val="clear" w:color="auto" w:fill="FFFFFF"/>
        </w:rPr>
      </w:pPr>
      <w:ins w:id="72" w:author="Tal Moran Yorovich" w:date="2020-06-17T09:41:00Z">
        <w:r w:rsidRPr="00EC3B66">
          <w:rPr>
            <w:rFonts w:asciiTheme="majorBidi" w:hAnsiTheme="majorBidi" w:cstheme="majorBidi"/>
            <w:color w:val="000000"/>
            <w:shd w:val="clear" w:color="auto" w:fill="FFFFFF"/>
          </w:rPr>
          <w:lastRenderedPageBreak/>
          <w:t xml:space="preserve">All coauthors of this work agree on the importance of the questions explored in this experiment and on the accuracy and completeness of the report of the methods and the results. </w:t>
        </w:r>
        <w:r>
          <w:rPr>
            <w:rFonts w:asciiTheme="majorBidi" w:hAnsiTheme="majorBidi" w:cstheme="majorBidi"/>
            <w:color w:val="000000"/>
            <w:shd w:val="clear" w:color="auto" w:fill="FFFFFF"/>
          </w:rPr>
          <w:t xml:space="preserve">However, there was a disagreement between the original authors (Olson &amp; Fazio) and the remaining authors </w:t>
        </w:r>
        <w:r w:rsidRPr="00EC3B66">
          <w:rPr>
            <w:rFonts w:asciiTheme="majorBidi" w:hAnsiTheme="majorBidi" w:cstheme="majorBidi"/>
            <w:color w:val="000000"/>
            <w:shd w:val="clear" w:color="auto" w:fill="FFFFFF"/>
          </w:rPr>
          <w:t>with regard to the interpretation of the findings</w:t>
        </w:r>
        <w:r>
          <w:rPr>
            <w:rFonts w:asciiTheme="majorBidi" w:hAnsiTheme="majorBidi" w:cstheme="majorBidi"/>
            <w:color w:val="000000"/>
            <w:shd w:val="clear" w:color="auto" w:fill="FFFFFF"/>
          </w:rPr>
          <w:t>.</w:t>
        </w:r>
      </w:ins>
    </w:p>
    <w:p w14:paraId="5A855EA4" w14:textId="77777777" w:rsidR="007A549E" w:rsidRDefault="007A549E" w:rsidP="007A549E">
      <w:pPr>
        <w:rPr>
          <w:ins w:id="73" w:author="Tal Moran Yorovich" w:date="2020-06-17T09:47:00Z"/>
        </w:rPr>
      </w:pPr>
      <w:ins w:id="74" w:author="Tal Moran Yorovich" w:date="2020-06-17T09:46:00Z">
        <w:r w:rsidRPr="00EC3B66">
          <w:rPr>
            <w:rFonts w:asciiTheme="majorBidi" w:hAnsiTheme="majorBidi" w:cstheme="majorBidi"/>
            <w:b/>
            <w:bCs/>
            <w:color w:val="000000" w:themeColor="text1"/>
          </w:rPr>
          <w:t xml:space="preserve">The </w:t>
        </w:r>
        <w:r w:rsidRPr="00EC3B66">
          <w:rPr>
            <w:rFonts w:asciiTheme="majorBidi" w:hAnsiTheme="majorBidi" w:cstheme="majorBidi"/>
            <w:b/>
            <w:bCs/>
            <w:color w:val="000000"/>
            <w:shd w:val="clear" w:color="auto" w:fill="FFFFFF"/>
          </w:rPr>
          <w:t>original authors perspective.</w:t>
        </w:r>
      </w:ins>
      <w:ins w:id="75" w:author="Tal Moran Yorovich" w:date="2020-06-17T09:47:00Z">
        <w:r>
          <w:rPr>
            <w:rFonts w:asciiTheme="majorBidi" w:hAnsiTheme="majorBidi" w:cstheme="majorBidi"/>
            <w:b/>
            <w:bCs/>
            <w:color w:val="000000"/>
            <w:shd w:val="clear" w:color="auto" w:fill="FFFFFF"/>
          </w:rPr>
          <w:t xml:space="preserve"> </w:t>
        </w:r>
        <w:r>
          <w:t xml:space="preserve">The original authors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Ultimately, the lack of a moderating effect of exclusion criteria can be interpreted as an unqualified replication of Olson </w:t>
        </w:r>
        <w:r>
          <w:t>and</w:t>
        </w:r>
        <w:r>
          <w:t xml:space="preserve"> Fazio</w:t>
        </w:r>
        <w:r>
          <w:t xml:space="preserve"> (2001)</w:t>
        </w:r>
        <w:r>
          <w:t xml:space="preserve">. </w:t>
        </w:r>
      </w:ins>
    </w:p>
    <w:p w14:paraId="59D1478A" w14:textId="1270B624" w:rsidR="007A549E" w:rsidRDefault="007A549E" w:rsidP="007A549E">
      <w:pPr>
        <w:rPr>
          <w:ins w:id="76" w:author="Tal Moran Yorovich" w:date="2020-06-17T09:47:00Z"/>
        </w:rPr>
      </w:pPr>
      <w:ins w:id="77" w:author="Tal Moran Yorovich" w:date="2020-06-17T09:47:00Z">
        <w:r>
          <w:t xml:space="preserve">In addition, </w:t>
        </w:r>
        <w:r>
          <w:t xml:space="preserve">the effect size produced by a single procedure is minimally relevant to broader theoretical questions about the multiple mechanisms that produce EC. Within their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ins>
    </w:p>
    <w:p w14:paraId="1953D9EE" w14:textId="6BC3A198" w:rsidR="009306A2" w:rsidRPr="009306A2" w:rsidRDefault="007A549E" w:rsidP="009306A2">
      <w:pPr>
        <w:rPr>
          <w:ins w:id="78" w:author="Tal Moran Yorovich" w:date="2020-06-17T09:57:00Z"/>
          <w:rFonts w:eastAsia="Arial"/>
        </w:rPr>
      </w:pPr>
      <w:ins w:id="79" w:author="Tal Moran Yorovich" w:date="2020-06-17T09:48:00Z">
        <w:r w:rsidRPr="009306A2">
          <w:rPr>
            <w:b/>
            <w:bCs/>
            <w:color w:val="000000" w:themeColor="text1"/>
          </w:rPr>
          <w:t xml:space="preserve">The </w:t>
        </w:r>
        <w:r w:rsidRPr="009306A2">
          <w:rPr>
            <w:b/>
            <w:bCs/>
            <w:color w:val="000000"/>
            <w:shd w:val="clear" w:color="auto" w:fill="FFFFFF"/>
          </w:rPr>
          <w:t>majority perspective.</w:t>
        </w:r>
        <w:r w:rsidRPr="009306A2">
          <w:rPr>
            <w:color w:val="000000" w:themeColor="text1"/>
          </w:rPr>
          <w:t xml:space="preserve"> </w:t>
        </w:r>
      </w:ins>
      <w:ins w:id="80" w:author="Tal Moran Yorovich" w:date="2020-06-17T09:51:00Z">
        <w:r w:rsidRPr="009306A2">
          <w:rPr>
            <w:color w:val="000000" w:themeColor="text1"/>
          </w:rPr>
          <w:t xml:space="preserve">The </w:t>
        </w:r>
      </w:ins>
      <w:ins w:id="81" w:author="Tal Moran Yorovich" w:date="2020-06-17T09:52:00Z">
        <w:r w:rsidRPr="009306A2">
          <w:rPr>
            <w:color w:val="000000" w:themeColor="text1"/>
          </w:rPr>
          <w:t>re</w:t>
        </w:r>
      </w:ins>
      <w:ins w:id="82" w:author="Tal Moran Yorovich" w:date="2020-06-17T10:34:00Z">
        <w:r w:rsidR="00F47FDC">
          <w:rPr>
            <w:color w:val="000000" w:themeColor="text1"/>
          </w:rPr>
          <w:t xml:space="preserve">maining </w:t>
        </w:r>
      </w:ins>
      <w:bookmarkStart w:id="83" w:name="_GoBack"/>
      <w:bookmarkEnd w:id="83"/>
      <w:ins w:id="84" w:author="Tal Moran Yorovich" w:date="2020-06-17T09:52:00Z">
        <w:r w:rsidRPr="009306A2">
          <w:rPr>
            <w:color w:val="000000" w:themeColor="text1"/>
          </w:rPr>
          <w:t xml:space="preserve">authors </w:t>
        </w:r>
        <w:r w:rsidR="006705CA" w:rsidRPr="009306A2">
          <w:rPr>
            <w:color w:val="000000" w:themeColor="text1"/>
          </w:rPr>
          <w:t xml:space="preserve">have a different perspective on the results. First, </w:t>
        </w:r>
      </w:ins>
      <w:ins w:id="85" w:author="Tal Moran Yorovich" w:date="2020-06-17T09:55:00Z">
        <w:r w:rsidR="006705CA" w:rsidRPr="009306A2">
          <w:rPr>
            <w:color w:val="000000" w:themeColor="text1"/>
          </w:rPr>
          <w:t xml:space="preserve">the failure to find </w:t>
        </w:r>
        <w:r w:rsidR="006705CA" w:rsidRPr="00C55E37">
          <w:rPr>
            <w:color w:val="000000" w:themeColor="text1"/>
          </w:rPr>
          <w:t>significant effec</w:t>
        </w:r>
      </w:ins>
      <w:ins w:id="86" w:author="Tal Moran Yorovich" w:date="2020-06-17T09:57:00Z">
        <w:r w:rsidR="006705CA" w:rsidRPr="00C55E37">
          <w:rPr>
            <w:color w:val="000000" w:themeColor="text1"/>
          </w:rPr>
          <w:t xml:space="preserve">ts </w:t>
        </w:r>
      </w:ins>
      <w:ins w:id="87" w:author="Tal Moran Yorovich" w:date="2020-06-17T09:58:00Z">
        <w:r w:rsidR="006705CA" w:rsidRPr="00C55E37">
          <w:rPr>
            <w:color w:val="000000" w:themeColor="text1"/>
          </w:rPr>
          <w:t xml:space="preserve">with the three secondary </w:t>
        </w:r>
        <w:r w:rsidR="006705CA" w:rsidRPr="00C55E37">
          <w:rPr>
            <w:color w:val="000000" w:themeColor="text1"/>
            <w:highlight w:val="white"/>
          </w:rPr>
          <w:t>criteria</w:t>
        </w:r>
      </w:ins>
      <w:ins w:id="88" w:author="Tal Moran Yorovich" w:date="2020-06-17T10:00:00Z">
        <w:r w:rsidR="006705CA" w:rsidRPr="00C55E37">
          <w:rPr>
            <w:color w:val="000000" w:themeColor="text1"/>
            <w:highlight w:val="white"/>
          </w:rPr>
          <w:t xml:space="preserve">, and the </w:t>
        </w:r>
        <w:r w:rsidR="006705CA" w:rsidRPr="00467CE3">
          <w:rPr>
            <w:color w:val="000000" w:themeColor="text1"/>
          </w:rPr>
          <w:t>non-significant effect of exclusion criteria type in the multilevel moderator meta-analysis</w:t>
        </w:r>
        <w:r w:rsidR="006705CA" w:rsidRPr="00467CE3">
          <w:rPr>
            <w:color w:val="000000" w:themeColor="text1"/>
          </w:rPr>
          <w:t xml:space="preserve">, produce </w:t>
        </w:r>
        <w:r w:rsidR="006705CA" w:rsidRPr="00F47FDC">
          <w:rPr>
            <w:lang w:val="en-IE"/>
          </w:rPr>
          <w:t>uncertainty</w:t>
        </w:r>
      </w:ins>
      <w:ins w:id="89" w:author="Tal Moran Yorovich" w:date="2020-06-17T10:01:00Z">
        <w:r w:rsidR="006705CA" w:rsidRPr="00F47FDC">
          <w:rPr>
            <w:lang w:val="en-IE"/>
          </w:rPr>
          <w:t xml:space="preserve"> regarding the robustness of “unaware” EC effect. </w:t>
        </w:r>
      </w:ins>
      <w:ins w:id="90" w:author="Tal Moran Yorovich" w:date="2020-06-17T10:05:00Z">
        <w:r w:rsidR="009306A2" w:rsidRPr="00F47FDC">
          <w:rPr>
            <w:lang w:val="en-IE"/>
          </w:rPr>
          <w:t>Moreover</w:t>
        </w:r>
      </w:ins>
      <w:ins w:id="91" w:author="Tal Moran Yorovich" w:date="2020-06-17T10:01:00Z">
        <w:r w:rsidR="006705CA" w:rsidRPr="009306A2">
          <w:rPr>
            <w:lang w:val="en-IE"/>
            <w:rPrChange w:id="92" w:author="Tal Moran Yorovich" w:date="2020-06-17T10:09:00Z">
              <w:rPr>
                <w:lang w:val="en-IE"/>
              </w:rPr>
            </w:rPrChange>
          </w:rPr>
          <w:t xml:space="preserve">, additional </w:t>
        </w:r>
      </w:ins>
      <w:ins w:id="93" w:author="Tal Moran Yorovich" w:date="2020-06-17T10:03:00Z">
        <w:r w:rsidR="009306A2" w:rsidRPr="009306A2">
          <w:rPr>
            <w:lang w:val="en-IE"/>
            <w:rPrChange w:id="94" w:author="Tal Moran Yorovich" w:date="2020-06-17T10:09:00Z">
              <w:rPr>
                <w:lang w:val="en-IE"/>
              </w:rPr>
            </w:rPrChange>
          </w:rPr>
          <w:t>exploratory</w:t>
        </w:r>
      </w:ins>
      <w:ins w:id="95" w:author="Tal Moran Yorovich" w:date="2020-06-17T10:01:00Z">
        <w:r w:rsidR="006705CA" w:rsidRPr="009306A2">
          <w:rPr>
            <w:lang w:val="en-IE"/>
            <w:rPrChange w:id="96" w:author="Tal Moran Yorovich" w:date="2020-06-17T10:09:00Z">
              <w:rPr>
                <w:lang w:val="en-IE"/>
              </w:rPr>
            </w:rPrChange>
          </w:rPr>
          <w:t xml:space="preserve"> analyses </w:t>
        </w:r>
      </w:ins>
      <w:ins w:id="97" w:author="Tal Moran Yorovich" w:date="2020-06-17T10:02:00Z">
        <w:r w:rsidR="009306A2" w:rsidRPr="009306A2">
          <w:rPr>
            <w:lang w:val="en-IE"/>
            <w:rPrChange w:id="98" w:author="Tal Moran Yorovich" w:date="2020-06-17T10:09:00Z">
              <w:rPr>
                <w:lang w:val="en-IE"/>
              </w:rPr>
            </w:rPrChange>
          </w:rPr>
          <w:t xml:space="preserve">conduced </w:t>
        </w:r>
      </w:ins>
      <w:ins w:id="99" w:author="Tal Moran Yorovich" w:date="2020-06-17T10:04:00Z">
        <w:r w:rsidR="009306A2" w:rsidRPr="009306A2">
          <w:rPr>
            <w:lang w:val="en-IE"/>
            <w:rPrChange w:id="100" w:author="Tal Moran Yorovich" w:date="2020-06-17T10:09:00Z">
              <w:rPr>
                <w:lang w:val="en-IE"/>
              </w:rPr>
            </w:rPrChange>
          </w:rPr>
          <w:t xml:space="preserve">on the present data </w:t>
        </w:r>
      </w:ins>
      <w:ins w:id="101" w:author="Tal Moran Yorovich" w:date="2020-06-17T10:02:00Z">
        <w:r w:rsidR="009306A2" w:rsidRPr="009306A2">
          <w:rPr>
            <w:lang w:val="en-IE"/>
            <w:rPrChange w:id="102" w:author="Tal Moran Yorovich" w:date="2020-06-17T10:09:00Z">
              <w:rPr>
                <w:lang w:val="en-IE"/>
              </w:rPr>
            </w:rPrChange>
          </w:rPr>
          <w:t xml:space="preserve">by some of the co-authors </w:t>
        </w:r>
      </w:ins>
      <w:ins w:id="103" w:author="Tal Moran Yorovich" w:date="2020-06-17T10:03:00Z">
        <w:r w:rsidR="009306A2" w:rsidRPr="009306A2">
          <w:rPr>
            <w:lang w:val="en-IE"/>
            <w:rPrChange w:id="104" w:author="Tal Moran Yorovich" w:date="2020-06-17T10:09:00Z">
              <w:rPr>
                <w:lang w:val="en-IE"/>
              </w:rPr>
            </w:rPrChange>
          </w:rPr>
          <w:t xml:space="preserve">suggest that </w:t>
        </w:r>
      </w:ins>
      <w:ins w:id="105" w:author="Tal Moran Yorovich" w:date="2020-06-17T10:04:00Z">
        <w:r w:rsidR="009306A2" w:rsidRPr="009306A2">
          <w:rPr>
            <w:lang w:val="en-IE"/>
            <w:rPrChange w:id="106" w:author="Tal Moran Yorovich" w:date="2020-06-17T10:09:00Z">
              <w:rPr>
                <w:lang w:val="en-IE"/>
              </w:rPr>
            </w:rPrChange>
          </w:rPr>
          <w:t xml:space="preserve">there is no good evidence </w:t>
        </w:r>
      </w:ins>
      <w:ins w:id="107" w:author="Tal Moran Yorovich" w:date="2020-06-17T10:05:00Z">
        <w:r w:rsidR="009306A2" w:rsidRPr="009306A2">
          <w:rPr>
            <w:lang w:val="en-IE"/>
            <w:rPrChange w:id="108" w:author="Tal Moran Yorovich" w:date="2020-06-17T10:09:00Z">
              <w:rPr>
                <w:lang w:val="en-IE"/>
              </w:rPr>
            </w:rPrChange>
          </w:rPr>
          <w:t xml:space="preserve">for </w:t>
        </w:r>
        <w:r w:rsidR="009306A2" w:rsidRPr="009306A2">
          <w:rPr>
            <w:lang w:val="en-IE"/>
            <w:rPrChange w:id="109" w:author="Tal Moran Yorovich" w:date="2020-06-17T10:09:00Z">
              <w:rPr>
                <w:lang w:val="en-IE"/>
              </w:rPr>
            </w:rPrChange>
          </w:rPr>
          <w:t>“unaware” EC effect</w:t>
        </w:r>
        <w:r w:rsidR="009306A2" w:rsidRPr="009306A2">
          <w:rPr>
            <w:lang w:val="en-IE"/>
            <w:rPrChange w:id="110" w:author="Tal Moran Yorovich" w:date="2020-06-17T10:09:00Z">
              <w:rPr>
                <w:lang w:val="en-IE"/>
              </w:rPr>
            </w:rPrChange>
          </w:rPr>
          <w:t xml:space="preserve">s. For example, an analyse that </w:t>
        </w:r>
        <w:r w:rsidR="009306A2" w:rsidRPr="009306A2">
          <w:rPr>
            <w:rFonts w:eastAsia="Arial"/>
            <w:rPrChange w:id="111" w:author="Tal Moran Yorovich" w:date="2020-06-17T10:09:00Z">
              <w:rPr>
                <w:rFonts w:eastAsia="Arial"/>
              </w:rPr>
            </w:rPrChange>
          </w:rPr>
          <w:t>distinguish between</w:t>
        </w:r>
        <w:r w:rsidR="009306A2" w:rsidRPr="009306A2">
          <w:rPr>
            <w:rPrChange w:id="112" w:author="Tal Moran Yorovich" w:date="2020-06-17T10:09:00Z">
              <w:rPr/>
            </w:rPrChange>
          </w:rPr>
          <w:t xml:space="preserve"> </w:t>
        </w:r>
        <w:r w:rsidR="009306A2" w:rsidRPr="009306A2">
          <w:rPr>
            <w:rFonts w:eastAsia="Arial"/>
            <w:rPrChange w:id="113" w:author="Tal Moran Yorovich" w:date="2020-06-17T10:09:00Z">
              <w:rPr>
                <w:rFonts w:eastAsia="Arial"/>
              </w:rPr>
            </w:rPrChange>
          </w:rPr>
          <w:t xml:space="preserve">independent sets of fully </w:t>
        </w:r>
      </w:ins>
      <w:ins w:id="114" w:author="Tal Moran Yorovich" w:date="2020-06-17T10:06:00Z">
        <w:r w:rsidR="009306A2" w:rsidRPr="009306A2">
          <w:rPr>
            <w:rFonts w:eastAsia="Arial"/>
            <w:rPrChange w:id="115" w:author="Tal Moran Yorovich" w:date="2020-06-17T10:09:00Z">
              <w:rPr>
                <w:rFonts w:eastAsia="Arial"/>
              </w:rPr>
            </w:rPrChange>
          </w:rPr>
          <w:t>un</w:t>
        </w:r>
      </w:ins>
      <w:ins w:id="116" w:author="Tal Moran Yorovich" w:date="2020-06-17T10:05:00Z">
        <w:r w:rsidR="009306A2" w:rsidRPr="009306A2">
          <w:rPr>
            <w:rFonts w:eastAsia="Arial"/>
            <w:rPrChange w:id="117" w:author="Tal Moran Yorovich" w:date="2020-06-17T10:09:00Z">
              <w:rPr>
                <w:rFonts w:eastAsia="Arial"/>
              </w:rPr>
            </w:rPrChange>
          </w:rPr>
          <w:t>aware, partially aware, and fully aware participants</w:t>
        </w:r>
      </w:ins>
      <w:ins w:id="118" w:author="Tal Moran Yorovich" w:date="2020-06-17T10:06:00Z">
        <w:r w:rsidR="009306A2" w:rsidRPr="009306A2">
          <w:rPr>
            <w:rFonts w:eastAsia="Arial"/>
            <w:rPrChange w:id="119" w:author="Tal Moran Yorovich" w:date="2020-06-17T10:09:00Z">
              <w:rPr>
                <w:rFonts w:eastAsia="Arial"/>
              </w:rPr>
            </w:rPrChange>
          </w:rPr>
          <w:t xml:space="preserve"> found that EC effect </w:t>
        </w:r>
      </w:ins>
      <w:ins w:id="120" w:author="Tal Moran Yorovich" w:date="2020-06-17T10:05:00Z">
        <w:r w:rsidR="009306A2" w:rsidRPr="009306A2">
          <w:rPr>
            <w:rFonts w:eastAsia="Arial"/>
            <w:rPrChange w:id="121" w:author="Tal Moran Yorovich" w:date="2020-06-17T10:09:00Z">
              <w:rPr>
                <w:rFonts w:eastAsia="Arial"/>
              </w:rPr>
            </w:rPrChange>
          </w:rPr>
          <w:t>are found in the</w:t>
        </w:r>
      </w:ins>
      <w:ins w:id="122" w:author="Tal Moran Yorovich" w:date="2020-06-17T10:06:00Z">
        <w:r w:rsidR="009306A2" w:rsidRPr="009306A2">
          <w:rPr>
            <w:lang w:val="en-IE"/>
            <w:rPrChange w:id="123" w:author="Tal Moran Yorovich" w:date="2020-06-17T10:09:00Z">
              <w:rPr>
                <w:lang w:val="en-IE"/>
              </w:rPr>
            </w:rPrChange>
          </w:rPr>
          <w:t xml:space="preserve"> </w:t>
        </w:r>
      </w:ins>
      <w:ins w:id="124" w:author="Tal Moran Yorovich" w:date="2020-06-17T10:05:00Z">
        <w:r w:rsidR="009306A2" w:rsidRPr="009306A2">
          <w:rPr>
            <w:rFonts w:eastAsia="Arial"/>
            <w:rPrChange w:id="125" w:author="Tal Moran Yorovich" w:date="2020-06-17T10:09:00Z">
              <w:rPr>
                <w:rFonts w:eastAsia="Arial"/>
              </w:rPr>
            </w:rPrChange>
          </w:rPr>
          <w:t>latter two sets only</w:t>
        </w:r>
      </w:ins>
      <w:ins w:id="126" w:author="Tal Moran Yorovich" w:date="2020-06-17T10:06:00Z">
        <w:r w:rsidR="009306A2" w:rsidRPr="009306A2">
          <w:rPr>
            <w:rFonts w:eastAsia="Arial"/>
            <w:rPrChange w:id="127" w:author="Tal Moran Yorovich" w:date="2020-06-17T10:09:00Z">
              <w:rPr>
                <w:rFonts w:eastAsia="Arial"/>
              </w:rPr>
            </w:rPrChange>
          </w:rPr>
          <w:t xml:space="preserve"> (</w:t>
        </w:r>
      </w:ins>
      <w:ins w:id="128" w:author="Tal Moran Yorovich" w:date="2020-06-17T10:07:00Z">
        <w:r w:rsidR="009306A2" w:rsidRPr="009306A2">
          <w:rPr>
            <w:rFonts w:eastAsia="Arial"/>
            <w:rPrChange w:id="129" w:author="Tal Moran Yorovich" w:date="2020-06-17T10:09:00Z">
              <w:rPr>
                <w:rFonts w:eastAsia="Arial"/>
              </w:rPr>
            </w:rPrChange>
          </w:rPr>
          <w:t>Stahl</w:t>
        </w:r>
        <w:r w:rsidR="009306A2" w:rsidRPr="009306A2">
          <w:rPr>
            <w:rFonts w:eastAsia="Arial"/>
            <w:rPrChange w:id="130" w:author="Tal Moran Yorovich" w:date="2020-06-17T10:09:00Z">
              <w:rPr>
                <w:rFonts w:eastAsia="Arial"/>
              </w:rPr>
            </w:rPrChange>
          </w:rPr>
          <w:t xml:space="preserve"> &amp; </w:t>
        </w:r>
        <w:r w:rsidR="009306A2" w:rsidRPr="009306A2">
          <w:rPr>
            <w:rFonts w:eastAsia="Arial"/>
            <w:rPrChange w:id="131" w:author="Tal Moran Yorovich" w:date="2020-06-17T10:09:00Z">
              <w:rPr>
                <w:rFonts w:eastAsia="Arial"/>
              </w:rPr>
            </w:rPrChange>
          </w:rPr>
          <w:t>Corneille</w:t>
        </w:r>
        <w:r w:rsidR="009306A2" w:rsidRPr="009306A2">
          <w:rPr>
            <w:rFonts w:eastAsia="Arial"/>
            <w:rPrChange w:id="132" w:author="Tal Moran Yorovich" w:date="2020-06-17T10:09:00Z">
              <w:rPr>
                <w:rFonts w:eastAsia="Arial"/>
              </w:rPr>
            </w:rPrChange>
          </w:rPr>
          <w:t>, 2020)</w:t>
        </w:r>
      </w:ins>
      <w:ins w:id="133" w:author="Tal Moran Yorovich" w:date="2020-06-17T10:05:00Z">
        <w:r w:rsidR="009306A2" w:rsidRPr="009306A2">
          <w:rPr>
            <w:rFonts w:eastAsia="Arial"/>
            <w:rPrChange w:id="134" w:author="Tal Moran Yorovich" w:date="2020-06-17T10:09:00Z">
              <w:rPr>
                <w:rFonts w:eastAsia="Arial"/>
              </w:rPr>
            </w:rPrChange>
          </w:rPr>
          <w:t>.</w:t>
        </w:r>
      </w:ins>
      <w:ins w:id="135" w:author="Tal Moran Yorovich" w:date="2020-06-17T10:07:00Z">
        <w:r w:rsidR="009306A2" w:rsidRPr="009306A2">
          <w:rPr>
            <w:rFonts w:eastAsia="Arial"/>
            <w:rPrChange w:id="136" w:author="Tal Moran Yorovich" w:date="2020-06-17T10:09:00Z">
              <w:rPr>
                <w:rFonts w:eastAsia="Arial"/>
              </w:rPr>
            </w:rPrChange>
          </w:rPr>
          <w:t xml:space="preserve"> </w:t>
        </w:r>
      </w:ins>
      <w:ins w:id="137" w:author="Tal Moran Yorovich" w:date="2020-06-17T10:08:00Z">
        <w:r w:rsidR="009306A2" w:rsidRPr="009306A2">
          <w:rPr>
            <w:rFonts w:eastAsia="Arial"/>
            <w:rPrChange w:id="138" w:author="Tal Moran Yorovich" w:date="2020-06-17T10:09:00Z">
              <w:rPr>
                <w:rFonts w:eastAsia="Arial"/>
              </w:rPr>
            </w:rPrChange>
          </w:rPr>
          <w:t xml:space="preserve">A </w:t>
        </w:r>
        <w:r w:rsidR="009306A2" w:rsidRPr="009306A2">
          <w:rPr>
            <w:rFonts w:eastAsia="Arial"/>
          </w:rPr>
          <w:t>meta-analysis using a</w:t>
        </w:r>
        <w:r w:rsidR="009306A2" w:rsidRPr="009306A2">
          <w:rPr>
            <w:rFonts w:eastAsia="Arial"/>
          </w:rPr>
          <w:t xml:space="preserve"> </w:t>
        </w:r>
        <w:r w:rsidR="009306A2" w:rsidRPr="009306A2">
          <w:rPr>
            <w:rFonts w:eastAsia="Arial"/>
          </w:rPr>
          <w:t>stricter compound awareness criterion that prioritized sensitivity</w:t>
        </w:r>
        <w:r w:rsidR="009306A2" w:rsidRPr="009306A2">
          <w:rPr>
            <w:rFonts w:eastAsia="Arial"/>
          </w:rPr>
          <w:t xml:space="preserve"> finds </w:t>
        </w:r>
        <w:r w:rsidR="009306A2" w:rsidRPr="009306A2">
          <w:rPr>
            <w:rFonts w:eastAsia="Arial"/>
          </w:rPr>
          <w:t>a non-</w:t>
        </w:r>
        <w:r w:rsidR="009306A2" w:rsidRPr="009306A2">
          <w:rPr>
            <w:rFonts w:eastAsia="Arial"/>
          </w:rPr>
          <w:lastRenderedPageBreak/>
          <w:t>significant and near-zero effec</w:t>
        </w:r>
        <w:r w:rsidR="009306A2" w:rsidRPr="009306A2">
          <w:rPr>
            <w:rFonts w:eastAsia="Arial"/>
          </w:rPr>
          <w:t>t (</w:t>
        </w:r>
        <w:r w:rsidR="009306A2" w:rsidRPr="009306A2">
          <w:rPr>
            <w:rFonts w:eastAsia="Arial"/>
          </w:rPr>
          <w:t>Hussey</w:t>
        </w:r>
        <w:r w:rsidR="009306A2" w:rsidRPr="009306A2">
          <w:rPr>
            <w:rFonts w:eastAsia="Arial"/>
          </w:rPr>
          <w:t xml:space="preserve"> &amp; </w:t>
        </w:r>
      </w:ins>
      <w:ins w:id="139" w:author="Tal Moran Yorovich" w:date="2020-06-17T10:09:00Z">
        <w:r w:rsidR="009306A2" w:rsidRPr="009306A2">
          <w:rPr>
            <w:rFonts w:eastAsia="Arial"/>
          </w:rPr>
          <w:t>Hughes</w:t>
        </w:r>
        <w:r w:rsidR="009306A2" w:rsidRPr="009306A2">
          <w:rPr>
            <w:rFonts w:eastAsia="Arial"/>
          </w:rPr>
          <w:t xml:space="preserve">, 2020). And, </w:t>
        </w:r>
      </w:ins>
      <w:ins w:id="140" w:author="Tal Moran Yorovich" w:date="2020-06-17T10:24:00Z">
        <w:r w:rsidR="00E45778">
          <w:rPr>
            <w:rFonts w:eastAsia="Arial"/>
          </w:rPr>
          <w:t xml:space="preserve">a </w:t>
        </w:r>
      </w:ins>
      <w:ins w:id="141" w:author="Tal Moran Yorovich" w:date="2020-06-17T10:20:00Z">
        <w:r w:rsidR="009306A2">
          <w:t xml:space="preserve">Bayesian reanalysis of </w:t>
        </w:r>
        <w:r w:rsidR="009306A2">
          <w:t xml:space="preserve">the </w:t>
        </w:r>
        <w:r w:rsidR="009306A2">
          <w:t>data</w:t>
        </w:r>
        <w:r w:rsidR="009306A2" w:rsidRPr="009306A2">
          <w:t xml:space="preserve"> </w:t>
        </w:r>
        <w:r w:rsidR="009306A2">
          <w:t xml:space="preserve">does not provide convincing evidence in favor of </w:t>
        </w:r>
      </w:ins>
      <w:ins w:id="142" w:author="Tal Moran Yorovich" w:date="2020-06-17T10:21:00Z">
        <w:r w:rsidR="009306A2" w:rsidRPr="00F077C5">
          <w:rPr>
            <w:lang w:val="en-IE"/>
          </w:rPr>
          <w:t xml:space="preserve">“unaware” </w:t>
        </w:r>
      </w:ins>
      <w:ins w:id="143" w:author="Tal Moran Yorovich" w:date="2020-06-17T10:20:00Z">
        <w:r w:rsidR="009306A2">
          <w:t>EC under any of the exclusion criteria</w:t>
        </w:r>
      </w:ins>
      <w:ins w:id="144" w:author="Tal Moran Yorovich" w:date="2020-06-17T10:21:00Z">
        <w:r w:rsidR="009306A2">
          <w:t xml:space="preserve"> (</w:t>
        </w:r>
        <w:r w:rsidR="009306A2">
          <w:t>Kurdi</w:t>
        </w:r>
        <w:r w:rsidR="009306A2">
          <w:t xml:space="preserve"> &amp; </w:t>
        </w:r>
        <w:r w:rsidR="009306A2">
          <w:t>Ferguson</w:t>
        </w:r>
        <w:r w:rsidR="009306A2">
          <w:t>, 2020).</w:t>
        </w:r>
        <w:r w:rsidR="009306A2">
          <w:rPr>
            <w:rStyle w:val="FootnoteReference"/>
          </w:rPr>
          <w:footnoteReference w:id="7"/>
        </w:r>
      </w:ins>
    </w:p>
    <w:p w14:paraId="3B0A9654" w14:textId="596442CF" w:rsidR="00FA0478" w:rsidRPr="008732A3" w:rsidRDefault="009306A2" w:rsidP="007A549E">
      <w:pPr>
        <w:rPr>
          <w:color w:val="000000" w:themeColor="text1"/>
        </w:rPr>
      </w:pPr>
      <w:ins w:id="147" w:author="Tal Moran Yorovich" w:date="2020-06-17T10:09:00Z">
        <w:r w:rsidRPr="00C55E37">
          <w:rPr>
            <w:rFonts w:eastAsia="Arial"/>
          </w:rPr>
          <w:t xml:space="preserve">Second, </w:t>
        </w:r>
        <w:r w:rsidRPr="00C55E37">
          <w:rPr>
            <w:color w:val="000000" w:themeColor="text1"/>
          </w:rPr>
          <w:t>t</w:t>
        </w:r>
      </w:ins>
      <w:del w:id="148" w:author="Tal Moran Yorovich" w:date="2020-06-17T10:09:00Z">
        <w:r w:rsidR="0058230D" w:rsidDel="009306A2">
          <w:rPr>
            <w:color w:val="000000" w:themeColor="text1"/>
          </w:rPr>
          <w:delText>T</w:delText>
        </w:r>
      </w:del>
      <w:r w:rsidR="0058230D">
        <w:rPr>
          <w:color w:val="000000" w:themeColor="text1"/>
        </w:rPr>
        <w:t xml:space="preserve">he ‘success’ of a replication can also be defined in </w:t>
      </w:r>
      <w:r w:rsidR="00F267B2">
        <w:rPr>
          <w:color w:val="000000" w:themeColor="text1"/>
        </w:rPr>
        <w:t xml:space="preserve">other ways that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49" w:name="_Hlk34653619"/>
      <w:r w:rsidR="003F5246">
        <w:t xml:space="preserve">Open Science Collaboration, </w:t>
      </w:r>
      <w:r w:rsidR="003F5246" w:rsidRPr="003F5246">
        <w:t>2015</w:t>
      </w:r>
      <w:bookmarkEnd w:id="149"/>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 xml:space="preserve">effect size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7E4A0549"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w:t>
      </w:r>
      <w:r w:rsidR="00240287" w:rsidRPr="00A0634C">
        <w:rPr>
          <w:color w:val="000000" w:themeColor="text1"/>
        </w:rPr>
        <w:lastRenderedPageBreak/>
        <w:t>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r w:rsidR="00B956DC">
        <w:rPr>
          <w:color w:val="000000" w:themeColor="text1"/>
        </w:rPr>
        <w:t xml:space="preserve"> Retrospective reports of awareness create uncertainty insofar as </w:t>
      </w:r>
      <w:r w:rsidR="006E740D">
        <w:rPr>
          <w:color w:val="000000" w:themeColor="text1"/>
        </w:rPr>
        <w:t>people who were aware of the contingencies during training may be incorrectly classified as unaware or vice-versa. Data based on such measure, like that outlined in this study, raise doubts, but cannot settle the question of whether evaluative conditioning effects can emerge in the absence of awareness.</w:t>
      </w:r>
    </w:p>
    <w:p w14:paraId="0B0EC205" w14:textId="08C2FC0C"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50" w:name="_Hlk37149905"/>
      <w:r w:rsidR="000D2E35">
        <w:t>HU 1978/7-1</w:t>
      </w:r>
      <w:bookmarkEnd w:id="150"/>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717FE" w:rsidRDefault="007628D7" w:rsidP="00E74B08">
      <w:pPr>
        <w:pStyle w:val="Heading1"/>
      </w:pPr>
      <w:r w:rsidRPr="005A34B3">
        <w:lastRenderedPageBreak/>
        <w:t>References</w:t>
      </w:r>
    </w:p>
    <w:p w14:paraId="04D75486" w14:textId="6E1077F2" w:rsidR="007628D7" w:rsidRPr="00A86238" w:rsidRDefault="007628D7" w:rsidP="00A86238">
      <w:pPr>
        <w:pStyle w:val="references"/>
      </w:pPr>
      <w:r w:rsidRPr="00E717FE">
        <w:rPr>
          <w:highlight w:val="white"/>
        </w:rPr>
        <w:t xml:space="preserve">Bar-Anan, Y., De </w:t>
      </w:r>
      <w:proofErr w:type="spellStart"/>
      <w:r w:rsidRPr="00E717FE">
        <w:rPr>
          <w:highlight w:val="white"/>
        </w:rPr>
        <w:t>Houwer</w:t>
      </w:r>
      <w:proofErr w:type="spellEnd"/>
      <w:r w:rsidRPr="00E717FE">
        <w:rPr>
          <w:highlight w:val="white"/>
        </w:rPr>
        <w:t xml:space="preserve">, J., &amp; </w:t>
      </w:r>
      <w:proofErr w:type="spellStart"/>
      <w:r w:rsidRPr="00E717FE">
        <w:rPr>
          <w:highlight w:val="white"/>
        </w:rPr>
        <w:t>Nosek</w:t>
      </w:r>
      <w:proofErr w:type="spellEnd"/>
      <w:r w:rsidRPr="00E717FE">
        <w:rPr>
          <w:highlight w:val="whit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2">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4D4FA2F3" w:rsidR="00D32521" w:rsidRPr="00F32498" w:rsidDel="00E45778" w:rsidRDefault="00D32521" w:rsidP="00A86238">
      <w:pPr>
        <w:pStyle w:val="references"/>
        <w:rPr>
          <w:del w:id="151" w:author="Tal Moran Yorovich" w:date="2020-06-17T10:26:00Z"/>
        </w:rPr>
      </w:pPr>
      <w:del w:id="152" w:author="Tal Moran Yorovich" w:date="2020-06-17T10:26:00Z">
        <w:r w:rsidRPr="00F32498" w:rsidDel="00E45778">
          <w:delText xml:space="preserve">Gelman, A., &amp; Stern, H. (2006). The difference between “significant” and “not significant” is not itself statistically significant. </w:delText>
        </w:r>
        <w:r w:rsidRPr="00F32498" w:rsidDel="00E45778">
          <w:rPr>
            <w:i/>
          </w:rPr>
          <w:delText>The American Statistician, 60</w:delText>
        </w:r>
        <w:r w:rsidRPr="00F32498" w:rsidDel="00E45778">
          <w:delText xml:space="preserve">(4), 328-331. </w:delText>
        </w:r>
      </w:del>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ABA76EA" w:rsidR="00E45778" w:rsidRPr="00467CE3" w:rsidRDefault="00E45778" w:rsidP="00E45778">
      <w:pPr>
        <w:pStyle w:val="references"/>
        <w:rPr>
          <w:ins w:id="153" w:author="Tal Moran Yorovich" w:date="2020-06-17T10:33:00Z"/>
          <w:highlight w:val="white"/>
        </w:rPr>
      </w:pPr>
      <w:ins w:id="154" w:author="Tal Moran Yorovich" w:date="2020-06-17T10:33:00Z">
        <w:r w:rsidRPr="00E45778">
          <w:rPr>
            <w:color w:val="222222"/>
            <w:shd w:val="clear" w:color="auto" w:fill="FFFFFF"/>
          </w:rPr>
          <w:t>Hussey, I., &amp; Hughes, S. (2020). Evaluative Conditioning without awareness: Replicable effects do not equate replicable inferences.</w:t>
        </w:r>
        <w:r w:rsidRPr="00E45778">
          <w:rPr>
            <w:i/>
            <w:iCs/>
            <w:color w:val="222222"/>
            <w:shd w:val="clear" w:color="auto" w:fill="FFFFFF"/>
          </w:rPr>
          <w:t xml:space="preserve"> </w:t>
        </w:r>
        <w:r w:rsidRPr="00E45778">
          <w:rPr>
            <w:i/>
            <w:iCs/>
            <w:color w:val="222222"/>
            <w:shd w:val="clear" w:color="auto" w:fill="FFFFFF"/>
          </w:rPr>
          <w:t>Unpublished Manuscript</w:t>
        </w:r>
        <w:r w:rsidRPr="00E45778">
          <w:rPr>
            <w:color w:val="222222"/>
            <w:shd w:val="clear" w:color="auto" w:fill="FFFFFF"/>
          </w:rPr>
          <w:t>.</w:t>
        </w:r>
      </w:ins>
    </w:p>
    <w:p w14:paraId="64D75174" w14:textId="3364DB72"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54DA88DB" w:rsidR="00E45778" w:rsidRPr="00E45778" w:rsidRDefault="00E45778" w:rsidP="00A86238">
      <w:pPr>
        <w:pStyle w:val="references"/>
        <w:rPr>
          <w:ins w:id="155" w:author="Tal Moran Yorovich" w:date="2020-06-17T10:32:00Z"/>
          <w:highlight w:val="white"/>
        </w:rPr>
      </w:pPr>
      <w:ins w:id="156" w:author="Tal Moran Yorovich" w:date="2020-06-17T10:32:00Z">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Pr="00E45778">
          <w:rPr>
            <w:i/>
            <w:iCs/>
            <w:color w:val="222222"/>
            <w:shd w:val="clear" w:color="auto" w:fill="FFFFFF"/>
          </w:rPr>
          <w:t>Unpublished Manuscript</w:t>
        </w:r>
        <w:r>
          <w:rPr>
            <w:color w:val="222222"/>
            <w:shd w:val="clear" w:color="auto" w:fill="FFFFFF"/>
          </w:rPr>
          <w:t>.</w:t>
        </w:r>
      </w:ins>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0518AE5E" w:rsidR="00B67751" w:rsidRPr="00F32498" w:rsidDel="00E45778" w:rsidRDefault="00B67751" w:rsidP="00B67751">
      <w:pPr>
        <w:pStyle w:val="references"/>
        <w:rPr>
          <w:del w:id="157" w:author="Tal Moran Yorovich" w:date="2020-06-17T10:29:00Z"/>
        </w:rPr>
      </w:pPr>
      <w:del w:id="158" w:author="Tal Moran Yorovich" w:date="2020-06-17T10:29:00Z">
        <w:r w:rsidRPr="00B67751" w:rsidDel="00E45778">
          <w:delText>Shanks, D. R. (201</w:delText>
        </w:r>
        <w:r w:rsidDel="00E45778">
          <w:delText>7</w:delText>
        </w:r>
        <w:r w:rsidRPr="00B67751" w:rsidDel="00E45778">
          <w:delText xml:space="preserve">). Regressive research: The pitfalls of post hoc data selection in the study of unconscious mental processes. </w:delText>
        </w:r>
        <w:r w:rsidDel="00E45778">
          <w:delText>Psychonomic</w:delText>
        </w:r>
        <w:r w:rsidRPr="00B67751" w:rsidDel="00E45778">
          <w:delText xml:space="preserve"> Bull</w:delText>
        </w:r>
        <w:r w:rsidDel="00E45778">
          <w:delText xml:space="preserve">etin &amp; Review, </w:delText>
        </w:r>
        <w:r w:rsidRPr="00B67751" w:rsidDel="00E45778">
          <w:rPr>
            <w:i/>
          </w:rPr>
          <w:delText>24</w:delText>
        </w:r>
        <w:r w:rsidRPr="00B67751" w:rsidDel="00E45778">
          <w:delText>(3)</w:delText>
        </w:r>
        <w:r w:rsidDel="00E45778">
          <w:delText xml:space="preserve">, </w:delText>
        </w:r>
        <w:r w:rsidRPr="00B67751" w:rsidDel="00E45778">
          <w:delText>752-775</w:delText>
        </w:r>
        <w:r w:rsidDel="00E45778">
          <w:delText xml:space="preserve">, </w:delText>
        </w:r>
        <w:r w:rsidRPr="00B67751" w:rsidDel="00E45778">
          <w:delText>doi:10.3758/s13423-016-1170-y</w:delText>
        </w:r>
      </w:del>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4D82E5C6" w:rsidR="00E45778" w:rsidRPr="00E45778" w:rsidRDefault="00E45778" w:rsidP="00A86238">
      <w:pPr>
        <w:pStyle w:val="references"/>
        <w:rPr>
          <w:ins w:id="159" w:author="Tal Moran Yorovich" w:date="2020-06-17T10:30:00Z"/>
        </w:rPr>
      </w:pPr>
      <w:ins w:id="160" w:author="Tal Moran Yorovich" w:date="2020-06-17T10:30:00Z">
        <w:r w:rsidRPr="00E45778">
          <w:rPr>
            <w:color w:val="222222"/>
            <w:shd w:val="clear" w:color="auto" w:fill="FFFFFF"/>
          </w:rPr>
          <w:t>Stahl, C., &amp; Corneille, O. (2020). Evaluative conditioning in the Surveillance paradigm is moderated by awareness exclusion criteria.</w:t>
        </w:r>
        <w:r w:rsidRPr="00E45778">
          <w:rPr>
            <w:color w:val="222222"/>
            <w:shd w:val="clear" w:color="auto" w:fill="FFFFFF"/>
          </w:rPr>
          <w:t xml:space="preserve"> </w:t>
        </w:r>
        <w:r w:rsidRPr="00E45778">
          <w:rPr>
            <w:i/>
            <w:iCs/>
            <w:color w:val="222222"/>
            <w:shd w:val="clear" w:color="auto" w:fill="FFFFFF"/>
          </w:rPr>
          <w:t xml:space="preserve">Unpublished </w:t>
        </w:r>
      </w:ins>
      <w:ins w:id="161" w:author="Tal Moran Yorovich" w:date="2020-06-17T10:31:00Z">
        <w:r w:rsidRPr="00E45778">
          <w:rPr>
            <w:i/>
            <w:iCs/>
            <w:color w:val="222222"/>
            <w:shd w:val="clear" w:color="auto" w:fill="FFFFFF"/>
          </w:rPr>
          <w:t>M</w:t>
        </w:r>
      </w:ins>
      <w:ins w:id="162" w:author="Tal Moran Yorovich" w:date="2020-06-17T10:30:00Z">
        <w:r w:rsidRPr="00E45778">
          <w:rPr>
            <w:i/>
            <w:iCs/>
            <w:color w:val="222222"/>
            <w:shd w:val="clear" w:color="auto" w:fill="FFFFFF"/>
          </w:rPr>
          <w:t>anuscript</w:t>
        </w:r>
      </w:ins>
      <w:ins w:id="163" w:author="Tal Moran Yorovich" w:date="2020-06-17T10:32:00Z">
        <w:r>
          <w:rPr>
            <w:color w:val="222222"/>
            <w:shd w:val="clear" w:color="auto" w:fill="FFFFFF"/>
          </w:rPr>
          <w:t>.</w:t>
        </w:r>
      </w:ins>
      <w:ins w:id="164" w:author="Tal Moran Yorovich" w:date="2020-06-17T10:30:00Z">
        <w:r w:rsidRPr="00E45778">
          <w:rPr>
            <w:color w:val="222222"/>
            <w:shd w:val="clear" w:color="auto" w:fill="FFFFFF"/>
          </w:rPr>
          <w:t xml:space="preserve"> </w:t>
        </w:r>
      </w:ins>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1E15DB81" w:rsidR="007628D7" w:rsidRPr="00F32498" w:rsidRDefault="007628D7" w:rsidP="00A86238">
      <w:pPr>
        <w:pStyle w:val="references"/>
      </w:pPr>
      <w:del w:id="165" w:author="Tal Moran Yorovich" w:date="2020-06-17T10:29:00Z">
        <w:r w:rsidRPr="00F32498" w:rsidDel="00E45778">
          <w:lastRenderedPageBreak/>
          <w:delText>Vadillo, M. A., Linssen, D., Orgaz, C., Parsons, S., &amp; Shanks, D. R. (</w:delText>
        </w:r>
        <w:r w:rsidR="00532F60" w:rsidRPr="00F32498" w:rsidDel="00E45778">
          <w:delText>2020</w:delText>
        </w:r>
        <w:r w:rsidRPr="00F32498" w:rsidDel="00E45778">
          <w:delText xml:space="preserve">). Unconscious or underpowered? Probabilistic cuing of visual attention. </w:delText>
        </w:r>
        <w:r w:rsidRPr="00F32498" w:rsidDel="00E45778">
          <w:rPr>
            <w:i/>
          </w:rPr>
          <w:delText>Journal of Experimental Psychology: General</w:delText>
        </w:r>
        <w:r w:rsidR="00532F60" w:rsidRPr="00F32498" w:rsidDel="00E45778">
          <w:rPr>
            <w:i/>
          </w:rPr>
          <w:delText>, 149</w:delText>
        </w:r>
        <w:r w:rsidR="00532F60" w:rsidRPr="00F32498" w:rsidDel="00E45778">
          <w:rPr>
            <w:iCs/>
          </w:rPr>
          <w:delText>(1), 160-181</w:delText>
        </w:r>
        <w:r w:rsidRPr="00F32498" w:rsidDel="00E45778">
          <w:rPr>
            <w:i/>
          </w:rPr>
          <w:delText>.</w:delText>
        </w:r>
      </w:del>
      <w:ins w:id="166" w:author="Tal Moran Yorovich" w:date="2020-06-17T10:29:00Z">
        <w:r w:rsidR="00E45778">
          <w:t>=</w:t>
        </w:r>
      </w:ins>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3"/>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sean hughes" w:date="2020-05-29T10:31:00Z" w:initials="sh">
    <w:p w14:paraId="52DDAB6F" w14:textId="1260751A" w:rsidR="00B956DC" w:rsidRDefault="00B956DC">
      <w:pPr>
        <w:pStyle w:val="CommentText"/>
      </w:pPr>
      <w:r>
        <w:rPr>
          <w:rStyle w:val="CommentReference"/>
        </w:rPr>
        <w:annotationRef/>
      </w:r>
      <w:r>
        <w:t>Insert link to OSF page with commentaries here OR links to the commentaries here.</w:t>
      </w:r>
    </w:p>
  </w:comment>
  <w:comment w:id="5" w:author="Tal Moran Yorovich" w:date="2020-06-17T09:27:00Z" w:initials="TMY">
    <w:p w14:paraId="28076D07" w14:textId="7224E70F" w:rsidR="00C347F2" w:rsidRDefault="00C347F2">
      <w:pPr>
        <w:pStyle w:val="CommentText"/>
      </w:pPr>
      <w:r>
        <w:rPr>
          <w:rStyle w:val="CommentReference"/>
        </w:rPr>
        <w:annotationRef/>
      </w:r>
      <w:r w:rsidR="007A549E">
        <w:t xml:space="preserve">I remove this because we are now refer to this issue and to the commentaries in the discussion. </w:t>
      </w:r>
    </w:p>
  </w:comment>
  <w:comment w:id="67" w:author="sean hughes" w:date="2020-05-29T10:44:00Z" w:initials="sh">
    <w:p w14:paraId="3A90C92A" w14:textId="759AF13D" w:rsidR="00B956DC" w:rsidRPr="00B956DC" w:rsidRDefault="00B956DC" w:rsidP="00B956DC">
      <w:pPr>
        <w:rPr>
          <w:highlight w:val="white"/>
        </w:rPr>
      </w:pPr>
      <w:r>
        <w:rPr>
          <w:rStyle w:val="CommentReference"/>
        </w:rPr>
        <w:annotationRef/>
      </w:r>
      <w:r w:rsidRPr="00B956DC">
        <w:rPr>
          <w:highlight w:val="white"/>
        </w:rPr>
        <w:t>I’ve removed this material from the results section based on the Editor’s request. I’m leaving it here for now in case you guys see merit in inserting some of it back into the Discussion. After reading and revising the Discussion I don’t think we actually need the material below. But see what you think…</w:t>
      </w:r>
    </w:p>
    <w:p w14:paraId="46A5BF4E" w14:textId="77777777" w:rsidR="00B956DC" w:rsidRDefault="00B956DC" w:rsidP="009816DC">
      <w:pPr>
        <w:rPr>
          <w:color w:val="000000" w:themeColor="text1"/>
          <w:highlight w:val="white"/>
        </w:rPr>
      </w:pPr>
    </w:p>
    <w:p w14:paraId="78A9AC1B" w14:textId="18EC91E5" w:rsidR="00B956DC" w:rsidRPr="001C49A8" w:rsidRDefault="00B956DC" w:rsidP="009816DC">
      <w:pPr>
        <w:rPr>
          <w:color w:val="000000" w:themeColor="text1"/>
        </w:rPr>
      </w:pPr>
      <w:r w:rsidRPr="00F32498">
        <w:rPr>
          <w:color w:val="000000" w:themeColor="text1"/>
          <w:highlight w:val="white"/>
        </w:rPr>
        <w:t>Although we obtained an EC effect when using the original authors</w:t>
      </w:r>
      <w:r>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Pr>
          <w:color w:val="000000" w:themeColor="text1"/>
          <w:highlight w:val="white"/>
        </w:rPr>
        <w:t>However</w:t>
      </w:r>
      <w:r w:rsidRPr="00F32498">
        <w:rPr>
          <w:color w:val="000000" w:themeColor="text1"/>
          <w:highlight w:val="white"/>
        </w:rPr>
        <w:t>, the difference between significant and non-significant is not itself significant (Gelman</w:t>
      </w:r>
      <w:r>
        <w:rPr>
          <w:color w:val="000000" w:themeColor="text1"/>
          <w:highlight w:val="white"/>
        </w:rPr>
        <w:t xml:space="preserve"> </w:t>
      </w:r>
      <w:r w:rsidRPr="00F32498">
        <w:t>&amp; Stern</w:t>
      </w:r>
      <w:r w:rsidRPr="00F32498">
        <w:rPr>
          <w:color w:val="000000" w:themeColor="text1"/>
          <w:highlight w:val="white"/>
        </w:rPr>
        <w:t>, 2006)</w:t>
      </w:r>
      <w:r>
        <w:rPr>
          <w:color w:val="000000" w:themeColor="text1"/>
          <w:highlight w:val="white"/>
        </w:rPr>
        <w:t>. It</w:t>
      </w:r>
      <w:r w:rsidRPr="00F32498">
        <w:rPr>
          <w:color w:val="000000" w:themeColor="text1"/>
          <w:highlight w:val="white"/>
        </w:rPr>
        <w:t xml:space="preserve"> </w:t>
      </w:r>
      <w:r>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Pr>
          <w:color w:val="000000" w:themeColor="text1"/>
          <w:highlight w:val="white"/>
        </w:rPr>
        <w:t>primary</w:t>
      </w:r>
      <w:r w:rsidRPr="00F32498">
        <w:rPr>
          <w:color w:val="000000" w:themeColor="text1"/>
          <w:highlight w:val="white"/>
        </w:rPr>
        <w:t xml:space="preserve"> Olson </w:t>
      </w:r>
      <w:r>
        <w:rPr>
          <w:color w:val="000000" w:themeColor="text1"/>
          <w:highlight w:val="white"/>
        </w:rPr>
        <w:t>and</w:t>
      </w:r>
      <w:r w:rsidRPr="00F32498">
        <w:rPr>
          <w:color w:val="000000" w:themeColor="text1"/>
          <w:highlight w:val="white"/>
        </w:rPr>
        <w:t xml:space="preserve"> Fazio (2001) criterion and not the other three</w:t>
      </w:r>
      <w:r>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Pr>
          <w:color w:val="000000" w:themeColor="text1"/>
          <w:highlight w:val="white"/>
        </w:rPr>
        <w:t>. We note that this combination of results from the multivariate moderator meta-analysis and the individual univariate meta analyses was not covered by our preregistered plans for interpretation of results (for detailed discussion see SOM – R)</w:t>
      </w:r>
      <w:r w:rsidRPr="00F32498">
        <w:rPr>
          <w:color w:val="000000" w:themeColor="text1"/>
          <w:highlight w:val="white"/>
        </w:rPr>
        <w:t>.</w:t>
      </w:r>
      <w:r w:rsidRPr="00F32498">
        <w:rPr>
          <w:color w:val="000000" w:themeColor="text1"/>
        </w:rPr>
        <w:t xml:space="preserve"> </w:t>
      </w:r>
    </w:p>
    <w:p w14:paraId="203C919B" w14:textId="77777777" w:rsidR="00B956DC" w:rsidRDefault="00B956DC" w:rsidP="009816DC">
      <w:pPr>
        <w:pStyle w:val="CommentText"/>
      </w:pPr>
    </w:p>
    <w:p w14:paraId="4EAA9C48" w14:textId="77777777" w:rsidR="00B956DC" w:rsidRDefault="00B956DC" w:rsidP="009816DC">
      <w:pPr>
        <w:pStyle w:val="CommentText"/>
      </w:pPr>
    </w:p>
    <w:p w14:paraId="483A920B" w14:textId="0197CE18" w:rsidR="00B956DC" w:rsidRPr="00B956DC" w:rsidRDefault="00B956DC" w:rsidP="00B956DC">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Pr>
          <w:color w:val="000000" w:themeColor="text1"/>
        </w:rPr>
        <w:t>secondary</w:t>
      </w:r>
      <w:r w:rsidRPr="00F32498">
        <w:rPr>
          <w:color w:val="000000" w:themeColor="text1"/>
        </w:rPr>
        <w:t xml:space="preserve"> exclusion criteria were applied (Olson &amp; Fazio, 2001 modified; Bar-Anan et al., 2010, </w:t>
      </w:r>
      <w:r>
        <w:rPr>
          <w:color w:val="000000" w:themeColor="text1"/>
        </w:rPr>
        <w:t>and</w:t>
      </w:r>
      <w:r w:rsidRPr="00F32498">
        <w:rPr>
          <w:color w:val="000000" w:themeColor="text1"/>
        </w:rPr>
        <w:t xml:space="preserve"> Bar-Anan et al., 2010 modified) and failed to obtain support for it when the original authors</w:t>
      </w:r>
      <w:r>
        <w:rPr>
          <w:color w:val="000000" w:themeColor="text1"/>
        </w:rPr>
        <w:t>’</w:t>
      </w:r>
      <w:r w:rsidRPr="00F32498">
        <w:rPr>
          <w:color w:val="000000" w:themeColor="text1"/>
        </w:rPr>
        <w:t xml:space="preserve"> criterion (Olson &amp; Fazio, 2001) was applied. Once again, and as </w:t>
      </w:r>
      <w:r>
        <w:rPr>
          <w:color w:val="000000" w:themeColor="text1"/>
        </w:rPr>
        <w:t>discussed</w:t>
      </w:r>
      <w:r w:rsidRPr="00F32498">
        <w:rPr>
          <w:color w:val="000000" w:themeColor="text1"/>
        </w:rPr>
        <w:t xml:space="preserve"> </w:t>
      </w:r>
      <w:r>
        <w:rPr>
          <w:color w:val="000000" w:themeColor="text1"/>
        </w:rPr>
        <w:t>previously</w:t>
      </w:r>
      <w:r w:rsidRPr="00F32498">
        <w:rPr>
          <w:color w:val="000000" w:themeColor="text1"/>
        </w:rPr>
        <w:t>, the results of this analysis should be interpreted with caution.</w:t>
      </w:r>
    </w:p>
  </w:comment>
  <w:comment w:id="68" w:author="Tal Moran Yorovich" w:date="2020-06-17T10:33:00Z" w:initials="TMY">
    <w:p w14:paraId="55C21D30" w14:textId="77AA906D" w:rsidR="00467CE3" w:rsidRDefault="00467CE3">
      <w:pPr>
        <w:pStyle w:val="CommentText"/>
      </w:pPr>
      <w:r>
        <w:rPr>
          <w:rStyle w:val="CommentReference"/>
        </w:rPr>
        <w:annotationRef/>
      </w:r>
      <w:r>
        <w:t>I don’t think we need to add this 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DDAB6F" w15:done="0"/>
  <w15:commentEx w15:paraId="28076D07" w15:done="0"/>
  <w15:commentEx w15:paraId="483A920B" w15:done="0"/>
  <w15:commentEx w15:paraId="55C21D30" w15:paraIdParent="483A92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DDAB6F" w16cid:durableId="229459E6"/>
  <w16cid:commentId w16cid:paraId="28076D07" w16cid:durableId="22946090"/>
  <w16cid:commentId w16cid:paraId="483A920B" w16cid:durableId="229459E7"/>
  <w16cid:commentId w16cid:paraId="55C21D30" w16cid:durableId="229470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33F86" w14:textId="77777777" w:rsidR="002C4F7F" w:rsidRDefault="002C4F7F" w:rsidP="00252903">
      <w:r>
        <w:separator/>
      </w:r>
    </w:p>
    <w:p w14:paraId="5CF8F2EF" w14:textId="77777777" w:rsidR="002C4F7F" w:rsidRDefault="002C4F7F" w:rsidP="00252903"/>
  </w:endnote>
  <w:endnote w:type="continuationSeparator" w:id="0">
    <w:p w14:paraId="11C7BA8A" w14:textId="77777777" w:rsidR="002C4F7F" w:rsidRDefault="002C4F7F" w:rsidP="00252903">
      <w:r>
        <w:continuationSeparator/>
      </w:r>
    </w:p>
    <w:p w14:paraId="364BF5A2" w14:textId="77777777" w:rsidR="002C4F7F" w:rsidRDefault="002C4F7F" w:rsidP="00252903"/>
  </w:endnote>
  <w:endnote w:type="continuationNotice" w:id="1">
    <w:p w14:paraId="79222967" w14:textId="77777777" w:rsidR="002C4F7F" w:rsidRDefault="002C4F7F" w:rsidP="00252903"/>
    <w:p w14:paraId="2E9B5320" w14:textId="77777777" w:rsidR="002C4F7F" w:rsidRDefault="002C4F7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B956DC" w:rsidRDefault="00B9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D9A07" w14:textId="77777777" w:rsidR="002C4F7F" w:rsidRDefault="002C4F7F" w:rsidP="00252903">
      <w:r>
        <w:separator/>
      </w:r>
    </w:p>
    <w:p w14:paraId="2D2A9EC3" w14:textId="77777777" w:rsidR="002C4F7F" w:rsidRDefault="002C4F7F" w:rsidP="00252903"/>
  </w:footnote>
  <w:footnote w:type="continuationSeparator" w:id="0">
    <w:p w14:paraId="07D2B5E7" w14:textId="77777777" w:rsidR="002C4F7F" w:rsidRDefault="002C4F7F" w:rsidP="00252903">
      <w:r>
        <w:continuationSeparator/>
      </w:r>
    </w:p>
    <w:p w14:paraId="39991996" w14:textId="77777777" w:rsidR="002C4F7F" w:rsidRDefault="002C4F7F" w:rsidP="00252903"/>
  </w:footnote>
  <w:footnote w:type="continuationNotice" w:id="1">
    <w:p w14:paraId="1E5B44AE" w14:textId="77777777" w:rsidR="002C4F7F" w:rsidRDefault="002C4F7F" w:rsidP="00252903"/>
    <w:p w14:paraId="2E66930A" w14:textId="77777777" w:rsidR="002C4F7F" w:rsidRDefault="002C4F7F" w:rsidP="00252903"/>
  </w:footnote>
  <w:footnote w:id="2">
    <w:p w14:paraId="70733F7A" w14:textId="308BE91D" w:rsidR="00B956DC" w:rsidRPr="003B5785" w:rsidRDefault="00B956DC" w:rsidP="00193EB1">
      <w:pPr>
        <w:pStyle w:val="FootnoteText"/>
        <w:rPr>
          <w:sz w:val="20"/>
        </w:rPr>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p w14:paraId="5669CB8B" w14:textId="604CF714" w:rsidR="00B956DC" w:rsidRPr="00193EB1" w:rsidRDefault="00B956DC" w:rsidP="00193EB1">
      <w:pPr>
        <w:pStyle w:val="FootnoteText"/>
      </w:pP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046F2974" w14:textId="1345A0E3" w:rsidR="00B956DC" w:rsidRPr="00B33DD8" w:rsidRDefault="00B956DC">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4E54D24A" w14:textId="0DF8F10B" w:rsidR="00E717FE" w:rsidRPr="00427526" w:rsidRDefault="00E717FE" w:rsidP="00427526">
      <w:pPr>
        <w:spacing w:line="240" w:lineRule="auto"/>
        <w:ind w:firstLine="0"/>
        <w:rPr>
          <w:ins w:id="26" w:author="Tal Moran Yorovich" w:date="2020-06-17T09:13:00Z"/>
          <w:rFonts w:asciiTheme="majorBidi" w:hAnsiTheme="majorBidi" w:cstheme="majorBidi"/>
          <w:sz w:val="20"/>
          <w:szCs w:val="20"/>
        </w:rPr>
      </w:pPr>
      <w:ins w:id="27" w:author="Tal Moran Yorovich" w:date="2020-06-17T09:10:00Z">
        <w:r w:rsidRPr="00427526">
          <w:rPr>
            <w:rStyle w:val="FootnoteReference"/>
            <w:sz w:val="20"/>
            <w:szCs w:val="20"/>
          </w:rPr>
          <w:footnoteRef/>
        </w:r>
        <w:r w:rsidRPr="00427526">
          <w:rPr>
            <w:sz w:val="20"/>
            <w:szCs w:val="20"/>
          </w:rPr>
          <w:t xml:space="preserve"> </w:t>
        </w:r>
      </w:ins>
      <w:ins w:id="28" w:author="Tal Moran Yorovich" w:date="2020-06-17T09:13:00Z">
        <w:r w:rsidRPr="00427526">
          <w:rPr>
            <w:rFonts w:asciiTheme="majorBidi" w:hAnsiTheme="majorBidi" w:cstheme="majorBidi"/>
            <w:sz w:val="20"/>
            <w:szCs w:val="20"/>
          </w:rPr>
          <w:t>The SOM</w:t>
        </w:r>
      </w:ins>
      <w:ins w:id="29" w:author="Tal Moran Yorovich" w:date="2020-06-17T09:39:00Z">
        <w:r w:rsidR="00427526">
          <w:rPr>
            <w:rFonts w:asciiTheme="majorBidi" w:hAnsiTheme="majorBidi" w:cstheme="majorBidi"/>
            <w:sz w:val="20"/>
            <w:szCs w:val="20"/>
          </w:rPr>
          <w:t>-R</w:t>
        </w:r>
      </w:ins>
      <w:ins w:id="30" w:author="Tal Moran Yorovich" w:date="2020-06-17T09:13:00Z">
        <w:r w:rsidRPr="00427526">
          <w:rPr>
            <w:rFonts w:asciiTheme="majorBidi" w:hAnsiTheme="majorBidi" w:cstheme="majorBidi"/>
            <w:sz w:val="20"/>
            <w:szCs w:val="20"/>
          </w:rPr>
          <w:t xml:space="preserve"> reports a moderator meta-analysis model that accounts for the dependency between the different exclusion criteria. This model produced similar results. </w:t>
        </w:r>
      </w:ins>
    </w:p>
    <w:p w14:paraId="1030856D" w14:textId="08D949F4" w:rsidR="00E717FE" w:rsidRDefault="00E717FE">
      <w:pPr>
        <w:pStyle w:val="FootnoteText"/>
      </w:pPr>
    </w:p>
  </w:footnote>
  <w:footnote w:id="7">
    <w:p w14:paraId="0C37B503" w14:textId="0668458A" w:rsidR="009306A2" w:rsidRPr="00C55E37" w:rsidRDefault="009306A2">
      <w:pPr>
        <w:pStyle w:val="FootnoteText"/>
        <w:rPr>
          <w:sz w:val="20"/>
          <w:szCs w:val="20"/>
        </w:rPr>
      </w:pPr>
      <w:ins w:id="145" w:author="Tal Moran Yorovich" w:date="2020-06-17T10:21:00Z">
        <w:r w:rsidRPr="00C55E37">
          <w:rPr>
            <w:rStyle w:val="FootnoteReference"/>
            <w:sz w:val="20"/>
            <w:szCs w:val="20"/>
          </w:rPr>
          <w:footnoteRef/>
        </w:r>
        <w:r w:rsidRPr="00C55E37">
          <w:rPr>
            <w:sz w:val="20"/>
            <w:szCs w:val="20"/>
          </w:rPr>
          <w:t xml:space="preserve"> See </w:t>
        </w:r>
        <w:r w:rsidR="00C55E37" w:rsidRPr="00C55E37">
          <w:rPr>
            <w:sz w:val="20"/>
            <w:szCs w:val="20"/>
          </w:rPr>
          <w:fldChar w:fldCharType="begin"/>
        </w:r>
        <w:r w:rsidR="00C55E37" w:rsidRPr="00C55E37">
          <w:rPr>
            <w:sz w:val="20"/>
            <w:szCs w:val="20"/>
          </w:rPr>
          <w:instrText xml:space="preserve"> HYPERLINK "https://osf.io/qtcsw/" </w:instrText>
        </w:r>
        <w:r w:rsidR="00C55E37" w:rsidRPr="00C55E37">
          <w:rPr>
            <w:sz w:val="20"/>
            <w:szCs w:val="20"/>
          </w:rPr>
          <w:fldChar w:fldCharType="separate"/>
        </w:r>
        <w:r w:rsidR="00C55E37" w:rsidRPr="00C55E37">
          <w:rPr>
            <w:rStyle w:val="Hyperlink"/>
            <w:sz w:val="20"/>
            <w:szCs w:val="20"/>
          </w:rPr>
          <w:t>https://osf.io/qtcsw/</w:t>
        </w:r>
        <w:r w:rsidR="00C55E37" w:rsidRPr="00C55E37">
          <w:rPr>
            <w:sz w:val="20"/>
            <w:szCs w:val="20"/>
          </w:rPr>
          <w:fldChar w:fldCharType="end"/>
        </w:r>
        <w:r w:rsidR="00C55E37" w:rsidRPr="00C55E37">
          <w:rPr>
            <w:sz w:val="20"/>
            <w:szCs w:val="20"/>
          </w:rPr>
          <w:t xml:space="preserve"> for a</w:t>
        </w:r>
      </w:ins>
      <w:ins w:id="146" w:author="Tal Moran Yorovich" w:date="2020-06-17T10:22:00Z">
        <w:r w:rsidR="00C55E37" w:rsidRPr="00C55E37">
          <w:rPr>
            <w:sz w:val="20"/>
            <w:szCs w:val="20"/>
          </w:rPr>
          <w:t xml:space="preserve">ll the commentaries related to this project.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7EEC49E5" w:rsidR="00B956DC" w:rsidRDefault="00B956DC"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w:t>
        </w:r>
        <w:r>
          <w:rPr>
            <w:rStyle w:val="PageNumber"/>
          </w:rPr>
          <w:fldChar w:fldCharType="end"/>
        </w:r>
      </w:p>
    </w:sdtContent>
  </w:sdt>
  <w:p w14:paraId="31BCA81C" w14:textId="0C5857DE" w:rsidR="00B956DC" w:rsidRPr="00FB1B1A" w:rsidRDefault="00B956DC" w:rsidP="005A53C0">
    <w:pPr>
      <w:pStyle w:val="Header"/>
      <w:ind w:right="360" w:firstLine="0"/>
    </w:pPr>
    <w:r>
      <w:t xml:space="preserve">Running Head: </w:t>
    </w:r>
    <w:r w:rsidRPr="00177267">
      <w:t>OLSON &amp; FAZIO (2001) REGISTERED REPLICATION</w:t>
    </w:r>
    <w:r>
      <w:t xml:space="preserve">  </w:t>
    </w: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7F12C1CF" w:rsidR="00B956DC" w:rsidRDefault="00B956DC"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E740D">
          <w:rPr>
            <w:rStyle w:val="PageNumber"/>
            <w:noProof/>
          </w:rPr>
          <w:t>21</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B956DC" w:rsidRPr="006F5F7E" w:rsidRDefault="00B956DC"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057D"/>
    <w:rsid w:val="0025152C"/>
    <w:rsid w:val="00252903"/>
    <w:rsid w:val="00252A11"/>
    <w:rsid w:val="00256670"/>
    <w:rsid w:val="00260726"/>
    <w:rsid w:val="00260D00"/>
    <w:rsid w:val="002622A9"/>
    <w:rsid w:val="00264D23"/>
    <w:rsid w:val="002672F7"/>
    <w:rsid w:val="00270DA4"/>
    <w:rsid w:val="00280272"/>
    <w:rsid w:val="002826FF"/>
    <w:rsid w:val="00282F6D"/>
    <w:rsid w:val="00284A3B"/>
    <w:rsid w:val="00286E3E"/>
    <w:rsid w:val="00291555"/>
    <w:rsid w:val="00291DB0"/>
    <w:rsid w:val="00294087"/>
    <w:rsid w:val="002948CC"/>
    <w:rsid w:val="002A3F29"/>
    <w:rsid w:val="002A5EBF"/>
    <w:rsid w:val="002A64D5"/>
    <w:rsid w:val="002C2466"/>
    <w:rsid w:val="002C4F7F"/>
    <w:rsid w:val="002C6A3B"/>
    <w:rsid w:val="002C7176"/>
    <w:rsid w:val="002D1543"/>
    <w:rsid w:val="002D2C16"/>
    <w:rsid w:val="002E3C5D"/>
    <w:rsid w:val="002E52D0"/>
    <w:rsid w:val="002F38EF"/>
    <w:rsid w:val="002F5803"/>
    <w:rsid w:val="00300328"/>
    <w:rsid w:val="00301377"/>
    <w:rsid w:val="00305D81"/>
    <w:rsid w:val="003066E4"/>
    <w:rsid w:val="00306BB8"/>
    <w:rsid w:val="0031155A"/>
    <w:rsid w:val="00322136"/>
    <w:rsid w:val="00322F89"/>
    <w:rsid w:val="00331FCF"/>
    <w:rsid w:val="003443A4"/>
    <w:rsid w:val="00345915"/>
    <w:rsid w:val="003461A2"/>
    <w:rsid w:val="003475B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87DCF"/>
    <w:rsid w:val="003967F7"/>
    <w:rsid w:val="003972BA"/>
    <w:rsid w:val="003A154B"/>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526"/>
    <w:rsid w:val="0043013D"/>
    <w:rsid w:val="0043084C"/>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D36C2"/>
    <w:rsid w:val="004D4635"/>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34B3"/>
    <w:rsid w:val="005A53C0"/>
    <w:rsid w:val="005B18B5"/>
    <w:rsid w:val="005B5629"/>
    <w:rsid w:val="005C0131"/>
    <w:rsid w:val="005C05D0"/>
    <w:rsid w:val="005C2C23"/>
    <w:rsid w:val="005C4BF6"/>
    <w:rsid w:val="005C6C25"/>
    <w:rsid w:val="005C6CCC"/>
    <w:rsid w:val="005D044D"/>
    <w:rsid w:val="005D2A9B"/>
    <w:rsid w:val="005E0626"/>
    <w:rsid w:val="005E06C8"/>
    <w:rsid w:val="005E23A3"/>
    <w:rsid w:val="005E5905"/>
    <w:rsid w:val="005E7CF0"/>
    <w:rsid w:val="005F05E2"/>
    <w:rsid w:val="005F0C8F"/>
    <w:rsid w:val="005F286B"/>
    <w:rsid w:val="005F70DA"/>
    <w:rsid w:val="0060311B"/>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40D"/>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4D56"/>
    <w:rsid w:val="007A549C"/>
    <w:rsid w:val="007A549E"/>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1B77"/>
    <w:rsid w:val="00866532"/>
    <w:rsid w:val="008732A3"/>
    <w:rsid w:val="00877247"/>
    <w:rsid w:val="00877310"/>
    <w:rsid w:val="008773D7"/>
    <w:rsid w:val="008836C5"/>
    <w:rsid w:val="008869B9"/>
    <w:rsid w:val="008870C9"/>
    <w:rsid w:val="008963F3"/>
    <w:rsid w:val="00896DA0"/>
    <w:rsid w:val="008A0724"/>
    <w:rsid w:val="008A2967"/>
    <w:rsid w:val="008A2A15"/>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177F1"/>
    <w:rsid w:val="009212C0"/>
    <w:rsid w:val="00921629"/>
    <w:rsid w:val="0092339A"/>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16DC"/>
    <w:rsid w:val="00983B71"/>
    <w:rsid w:val="00986B8B"/>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3116"/>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04AD"/>
    <w:rsid w:val="00B73F05"/>
    <w:rsid w:val="00B73F85"/>
    <w:rsid w:val="00B74CFF"/>
    <w:rsid w:val="00B7629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403F"/>
    <w:rsid w:val="00C5365F"/>
    <w:rsid w:val="00C55E37"/>
    <w:rsid w:val="00C56F9F"/>
    <w:rsid w:val="00C62CA9"/>
    <w:rsid w:val="00C63DE4"/>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5778"/>
    <w:rsid w:val="00E46D6B"/>
    <w:rsid w:val="00E47938"/>
    <w:rsid w:val="00E50F27"/>
    <w:rsid w:val="00E53A6B"/>
    <w:rsid w:val="00E53C39"/>
    <w:rsid w:val="00E54880"/>
    <w:rsid w:val="00E54B93"/>
    <w:rsid w:val="00E5762F"/>
    <w:rsid w:val="00E606DC"/>
    <w:rsid w:val="00E63346"/>
    <w:rsid w:val="00E6344C"/>
    <w:rsid w:val="00E6354A"/>
    <w:rsid w:val="00E717FE"/>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72029"/>
    <w:rsid w:val="00F74E64"/>
    <w:rsid w:val="00F74F10"/>
    <w:rsid w:val="00F75014"/>
    <w:rsid w:val="00F75103"/>
    <w:rsid w:val="00F76638"/>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wnckg/" TargetMode="Externa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osf.io/wnckg/"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microsoft.com/office/2011/relationships/commentsExtended" Target="commentsExtended.xml"/><Relationship Id="rId29" Type="http://schemas.openxmlformats.org/officeDocument/2006/relationships/hyperlink" Target="https://www.tandfonline.com/doi/full/10.1080/02699930903485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6n4fv/" TargetMode="External"/><Relationship Id="rId32" Type="http://schemas.openxmlformats.org/officeDocument/2006/relationships/hyperlink" Target="https://doi.org/10.1177/108886831876326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a3qj9/" TargetMode="External"/><Relationship Id="rId28" Type="http://schemas.openxmlformats.org/officeDocument/2006/relationships/hyperlink" Target="https://osf.io/wnckg/"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omments" Target="comments.xml"/><Relationship Id="rId31"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2dm6u/" TargetMode="External"/><Relationship Id="rId35" Type="http://schemas.microsoft.com/office/2011/relationships/people" Target="people.xml"/><Relationship Id="rId8" Type="http://schemas.openxmlformats.org/officeDocument/2006/relationships/hyperlink" Target="https://www.sciencedirect.com/science/article/pii/S0022103117308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5AC3E-7A72-402C-8A8B-4FE6C269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29</Pages>
  <Words>7765</Words>
  <Characters>44261</Characters>
  <Application>Microsoft Office Word</Application>
  <DocSecurity>0</DocSecurity>
  <Lines>368</Lines>
  <Paragraphs>103</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12</cp:revision>
  <dcterms:created xsi:type="dcterms:W3CDTF">2020-06-17T07:07:00Z</dcterms:created>
  <dcterms:modified xsi:type="dcterms:W3CDTF">2020-06-17T08:35:00Z</dcterms:modified>
</cp:coreProperties>
</file>