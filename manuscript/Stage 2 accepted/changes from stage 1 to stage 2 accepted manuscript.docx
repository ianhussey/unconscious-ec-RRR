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bookmarkStart w:id="0" w:name="_GoBack"/>
      <w:bookmarkEnd w:id="0"/>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customXmlDelRangeStart w:id="1" w:author="Ian Hussey" w:date="2020-07-01T10:40:00Z"/>
    <w:sdt>
      <w:sdtPr>
        <w:tag w:val="goog_rdk_5"/>
        <w:id w:val="1424841608"/>
      </w:sdtPr>
      <w:sdtEndPr/>
      <w:sdtContent>
        <w:customXmlDelRangeEnd w:id="1"/>
        <w:p w14:paraId="255D47C8" w14:textId="09BFF4E0"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del w:id="2" w:author="Ian Hussey" w:date="2020-07-01T10:40:00Z">
            <w:r>
              <w:delText>Pre-</w:delText>
            </w:r>
          </w:del>
          <w:r w:rsidR="00087440">
            <w:rPr>
              <w:color w:val="000000" w:themeColor="text1"/>
            </w:rPr>
            <w:t>R</w:t>
          </w:r>
          <w:r w:rsidRPr="00F32498">
            <w:rPr>
              <w:color w:val="000000" w:themeColor="text1"/>
            </w:rPr>
            <w:t xml:space="preserve">egistered Replication </w:t>
          </w:r>
          <w:ins w:id="3" w:author="Ian Hussey" w:date="2020-07-01T10:40:00Z">
            <w:r w:rsidR="00087440">
              <w:rPr>
                <w:color w:val="000000" w:themeColor="text1"/>
              </w:rPr>
              <w:t xml:space="preserve">Report </w:t>
            </w:r>
          </w:ins>
          <w:r w:rsidRPr="00F32498">
            <w:rPr>
              <w:color w:val="000000" w:themeColor="text1"/>
            </w:rPr>
            <w:t>of Olson and Fazio (2001)</w:t>
          </w:r>
        </w:p>
        <w:customXmlDelRangeStart w:id="4" w:author="Ian Hussey" w:date="2020-07-01T10:40:00Z"/>
      </w:sdtContent>
    </w:sdt>
    <w:customXmlDelRangeEnd w:id="4"/>
    <w:p w14:paraId="0697855F" w14:textId="5569F177" w:rsidR="007628D7" w:rsidRPr="00F32498" w:rsidRDefault="007628D7" w:rsidP="006F5F7E">
      <w:pPr>
        <w:rPr>
          <w:color w:val="000000" w:themeColor="text1"/>
        </w:rPr>
      </w:pPr>
    </w:p>
    <w:customXmlDelRangeStart w:id="5" w:author="Ian Hussey" w:date="2020-07-01T10:40:00Z"/>
    <w:sdt>
      <w:sdtPr>
        <w:tag w:val="goog_rdk_6"/>
        <w:id w:val="-1015607458"/>
      </w:sdtPr>
      <w:sdtEndPr/>
      <w:sdtContent>
        <w:customXmlDelRangeEnd w:id="5"/>
        <w:p w14:paraId="2432EECF" w14:textId="77777777" w:rsidR="00000000" w:rsidRDefault="009459EA" w:rsidP="00F32498">
          <w:pPr>
            <w:ind w:firstLine="0"/>
            <w:jc w:val="center"/>
            <w:rPr>
              <w:del w:id="6" w:author="Ian Hussey" w:date="2020-07-01T10:40:00Z"/>
            </w:rPr>
          </w:pPr>
        </w:p>
        <w:customXmlDelRangeStart w:id="7" w:author="Ian Hussey" w:date="2020-07-01T10:40:00Z"/>
      </w:sdtContent>
    </w:sdt>
    <w:customXmlDelRangeEnd w:id="7"/>
    <w:customXmlDelRangeStart w:id="8" w:author="Ian Hussey" w:date="2020-07-01T10:40:00Z"/>
    <w:sdt>
      <w:sdtPr>
        <w:tag w:val="goog_rdk_7"/>
        <w:id w:val="-831363519"/>
      </w:sdtPr>
      <w:sdtEndPr/>
      <w:sdtContent>
        <w:customXmlDelRangeEnd w:id="8"/>
        <w:p w14:paraId="138E9398" w14:textId="77777777" w:rsidR="00000000" w:rsidRDefault="007628D7" w:rsidP="00F32498">
          <w:pPr>
            <w:ind w:firstLine="0"/>
            <w:jc w:val="center"/>
            <w:rPr>
              <w:del w:id="9" w:author="Ian Hussey" w:date="2020-07-01T10:40:00Z"/>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del w:id="10" w:author="Ian Hussey" w:date="2020-07-01T10:40:00Z">
            <w:r>
              <w:rPr>
                <w:color w:val="000000"/>
              </w:rPr>
              <w:delText>,</w:delText>
            </w:r>
          </w:del>
          <w:ins w:id="11" w:author="Ian Hussey" w:date="2020-07-01T10:40:00Z">
            <w:r w:rsidR="00F76DE7">
              <w:rPr>
                <w:color w:val="000000" w:themeColor="text1"/>
                <w:vertAlign w:val="superscript"/>
              </w:rPr>
              <w:t>*</w:t>
            </w:r>
            <w:r w:rsidRPr="00F32498">
              <w:rPr>
                <w:color w:val="000000" w:themeColor="text1"/>
              </w:rPr>
              <w:t>,</w:t>
            </w:r>
          </w:ins>
          <w:r w:rsidRPr="00F32498">
            <w:rPr>
              <w:color w:val="000000" w:themeColor="text1"/>
            </w:rPr>
            <w:t xml:space="preserve">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p>
        <w:customXmlDelRangeStart w:id="12" w:author="Ian Hussey" w:date="2020-07-01T10:40:00Z"/>
      </w:sdtContent>
    </w:sdt>
    <w:customXmlDelRangeEnd w:id="12"/>
    <w:customXmlDelRangeStart w:id="13" w:author="Ian Hussey" w:date="2020-07-01T10:40:00Z"/>
    <w:sdt>
      <w:sdtPr>
        <w:tag w:val="goog_rdk_8"/>
        <w:id w:val="357862023"/>
      </w:sdtPr>
      <w:sdtEndPr/>
      <w:sdtContent>
        <w:customXmlDelRangeEnd w:id="13"/>
        <w:p w14:paraId="63559E32" w14:textId="77777777" w:rsidR="00DB232F" w:rsidRPr="00F32498" w:rsidRDefault="007628D7" w:rsidP="00F32498">
          <w:pPr>
            <w:ind w:firstLine="0"/>
            <w:jc w:val="center"/>
            <w:rPr>
              <w:del w:id="14" w:author="Ian Hussey" w:date="2020-07-01T10:40:00Z"/>
              <w:color w:val="000000" w:themeColor="text1"/>
            </w:rPr>
          </w:pP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15" w:name="bookmark=id.gjdgxs" w:colFirst="0" w:colLast="0"/>
          <w:bookmarkEnd w:id="15"/>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ins w:id="16" w:author="Ian Hussey" w:date="2020-07-01T10:40:00Z">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ins>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Benedek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xml:space="preserve">, Justyna </w:t>
          </w:r>
          <w:del w:id="17" w:author="Ian Hussey" w:date="2020-07-01T10:40:00Z">
            <w:r>
              <w:rPr>
                <w:color w:val="000000"/>
              </w:rPr>
              <w:delText>Sarzyńska</w:delText>
            </w:r>
            <w:r>
              <w:rPr>
                <w:color w:val="000000"/>
                <w:vertAlign w:val="superscript"/>
              </w:rPr>
              <w:delText>4</w:delText>
            </w:r>
          </w:del>
          <w:ins w:id="18" w:author="Ian Hussey" w:date="2020-07-01T10:40:00Z">
            <w:r w:rsidRPr="00F32498">
              <w:rPr>
                <w:color w:val="000000" w:themeColor="text1"/>
              </w:rPr>
              <w:t>Sarzyńska</w:t>
            </w:r>
            <w:r w:rsidR="00685E6F" w:rsidRPr="00F32498">
              <w:rPr>
                <w:color w:val="000000" w:themeColor="text1"/>
              </w:rPr>
              <w:t>-Wawer</w:t>
            </w:r>
            <w:r w:rsidRPr="00F32498">
              <w:rPr>
                <w:color w:val="000000" w:themeColor="text1"/>
                <w:vertAlign w:val="superscript"/>
              </w:rPr>
              <w:t>4</w:t>
            </w:r>
          </w:ins>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9" w:name="bookmark=id.30j0zll" w:colFirst="0" w:colLast="0"/>
          <w:bookmarkEnd w:id="19"/>
          <w:r w:rsidRPr="00F32498">
            <w:rPr>
              <w:color w:val="000000" w:themeColor="text1"/>
              <w:highlight w:val="white"/>
            </w:rPr>
            <w:t>Philine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p>
        <w:customXmlDelRangeStart w:id="20" w:author="Ian Hussey" w:date="2020-07-01T10:40:00Z"/>
      </w:sdtContent>
    </w:sdt>
    <w:customXmlDelRangeEnd w:id="20"/>
    <w:p w14:paraId="07DEA5DE" w14:textId="4ABA2CCD" w:rsidR="007628D7" w:rsidRPr="00F32498" w:rsidRDefault="00DB232F" w:rsidP="00F32498">
      <w:pPr>
        <w:ind w:firstLine="0"/>
        <w:jc w:val="center"/>
        <w:rPr>
          <w:color w:val="000000" w:themeColor="text1"/>
        </w:rPr>
      </w:pPr>
      <w:ins w:id="21" w:author="Ian Hussey" w:date="2020-07-01T10:40:00Z">
        <w:r w:rsidRPr="00F32498">
          <w:rPr>
            <w:color w:val="000000" w:themeColor="text1"/>
          </w:rPr>
          <w:t xml:space="preserve"> </w:t>
        </w:r>
        <w:r w:rsidR="007628D7" w:rsidRPr="00F32498">
          <w:rPr>
            <w:color w:val="000000" w:themeColor="text1"/>
          </w:rPr>
          <w:t>&amp; Jan De Houwer</w:t>
        </w:r>
        <w:r w:rsidR="007628D7" w:rsidRPr="00F32498">
          <w:rPr>
            <w:color w:val="000000" w:themeColor="text1"/>
            <w:vertAlign w:val="superscript"/>
          </w:rPr>
          <w:t>1</w:t>
        </w:r>
      </w:ins>
    </w:p>
    <w:p w14:paraId="038DF771" w14:textId="29B84306" w:rsidR="007628D7" w:rsidRPr="00F32498" w:rsidRDefault="007628D7" w:rsidP="006F5F7E">
      <w:pPr>
        <w:rPr>
          <w:b/>
          <w:color w:val="000000" w:themeColor="text1"/>
        </w:rPr>
      </w:pPr>
    </w:p>
    <w:customXmlDelRangeStart w:id="22" w:author="Ian Hussey" w:date="2020-07-01T10:40:00Z"/>
    <w:sdt>
      <w:sdtPr>
        <w:tag w:val="goog_rdk_9"/>
        <w:id w:val="-1374221462"/>
      </w:sdtPr>
      <w:sdtEndPr/>
      <w:sdtContent>
        <w:customXmlDelRangeEnd w:id="22"/>
        <w:p w14:paraId="7F8E0ECD" w14:textId="77777777" w:rsidR="00000000" w:rsidRDefault="007628D7" w:rsidP="00F32498">
          <w:pPr>
            <w:pStyle w:val="Heading3"/>
            <w:ind w:firstLine="0"/>
            <w:jc w:val="center"/>
            <w:rPr>
              <w:del w:id="23" w:author="Ian Hussey" w:date="2020-07-01T10:40:00Z"/>
              <w:color w:val="auto"/>
            </w:rPr>
          </w:pPr>
          <w:del w:id="24" w:author="Ian Hussey" w:date="2020-07-01T10:40:00Z">
            <w:r>
              <w:rPr>
                <w:color w:val="000000"/>
                <w:sz w:val="24"/>
                <w:szCs w:val="24"/>
              </w:rPr>
              <w:delText>&amp; Jan De Houwer</w:delText>
            </w:r>
            <w:r>
              <w:rPr>
                <w:color w:val="000000"/>
                <w:sz w:val="24"/>
                <w:szCs w:val="24"/>
                <w:vertAlign w:val="superscript"/>
              </w:rPr>
              <w:delText>1</w:delText>
            </w:r>
          </w:del>
        </w:p>
        <w:customXmlDelRangeStart w:id="25" w:author="Ian Hussey" w:date="2020-07-01T10:40:00Z"/>
      </w:sdtContent>
    </w:sdt>
    <w:customXmlDelRangeEnd w:id="25"/>
    <w:customXmlDelRangeStart w:id="26" w:author="Ian Hussey" w:date="2020-07-01T10:40:00Z"/>
    <w:sdt>
      <w:sdtPr>
        <w:tag w:val="goog_rdk_10"/>
        <w:id w:val="902801384"/>
        <w:showingPlcHdr/>
      </w:sdtPr>
      <w:sdtEndPr/>
      <w:sdtContent>
        <w:customXmlDelRangeEnd w:id="26"/>
        <w:p w14:paraId="76D64F19" w14:textId="77777777" w:rsidR="00000000" w:rsidRDefault="009459EA" w:rsidP="00F32498">
          <w:pPr>
            <w:pStyle w:val="Heading3"/>
            <w:ind w:firstLine="0"/>
            <w:jc w:val="center"/>
            <w:rPr>
              <w:del w:id="27" w:author="Ian Hussey" w:date="2020-07-01T10:40:00Z"/>
              <w:color w:val="auto"/>
            </w:rPr>
          </w:pPr>
        </w:p>
        <w:customXmlDelRangeStart w:id="28" w:author="Ian Hussey" w:date="2020-07-01T10:40:00Z"/>
      </w:sdtContent>
    </w:sdt>
    <w:customXmlDelRangeEnd w:id="28"/>
    <w:customXmlDelRangeStart w:id="29" w:author="Ian Hussey" w:date="2020-07-01T10:40:00Z"/>
    <w:sdt>
      <w:sdtPr>
        <w:tag w:val="goog_rdk_11"/>
        <w:id w:val="-494494724"/>
      </w:sdtPr>
      <w:sdtEndPr/>
      <w:sdtContent>
        <w:customXmlDelRangeEnd w:id="29"/>
        <w:p w14:paraId="0E5FD648" w14:textId="77777777" w:rsidR="007628D7" w:rsidRPr="00F32498" w:rsidRDefault="007628D7" w:rsidP="00F32498">
          <w:pPr>
            <w:pStyle w:val="Heading3"/>
            <w:ind w:firstLine="0"/>
            <w:jc w:val="center"/>
            <w:rPr>
              <w:del w:id="30" w:author="Ian Hussey" w:date="2020-07-01T10:40:00Z"/>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Universidad Autónoma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catholique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del w:id="31" w:author="Ian Hussey" w:date="2020-07-01T10:40:00Z">
            <w:r>
              <w:rPr>
                <w:color w:val="000000"/>
                <w:sz w:val="24"/>
                <w:szCs w:val="24"/>
              </w:rPr>
              <w:delText xml:space="preserve">Department of Psychology, </w:delText>
            </w:r>
          </w:del>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Eberhard Karls Universität Tübingen,</w:t>
          </w:r>
          <w:r w:rsidRPr="00F32498">
            <w:rPr>
              <w:color w:val="000000" w:themeColor="text1"/>
              <w:sz w:val="24"/>
              <w:szCs w:val="24"/>
              <w:highlight w:val="white"/>
            </w:rPr>
            <w:t xml:space="preserve"> </w:t>
          </w:r>
          <w:del w:id="32" w:author="Ian Hussey" w:date="2020-07-01T10:40:00Z">
            <w:r>
              <w:rPr>
                <w:color w:val="000000"/>
                <w:sz w:val="24"/>
                <w:szCs w:val="24"/>
              </w:rPr>
              <w:delText>Department of Psychology,</w:delText>
            </w:r>
            <w:r>
              <w:rPr>
                <w:color w:val="000000"/>
                <w:sz w:val="24"/>
                <w:szCs w:val="24"/>
                <w:highlight w:val="white"/>
              </w:rPr>
              <w:delText xml:space="preserve"> </w:delText>
            </w:r>
            <w:r>
              <w:rPr>
                <w:color w:val="000000"/>
                <w:sz w:val="24"/>
                <w:szCs w:val="24"/>
                <w:vertAlign w:val="superscript"/>
              </w:rPr>
              <w:delText>12</w:delText>
            </w:r>
            <w:r>
              <w:rPr>
                <w:color w:val="000000"/>
                <w:sz w:val="24"/>
                <w:szCs w:val="24"/>
              </w:rPr>
              <w:delText>Harvard</w:delText>
            </w:r>
          </w:del>
          <w:ins w:id="33" w:author="Ian Hussey" w:date="2020-07-01T10:40:00Z">
            <w:r w:rsidRPr="00F32498">
              <w:rPr>
                <w:color w:val="000000" w:themeColor="text1"/>
                <w:sz w:val="24"/>
                <w:szCs w:val="24"/>
                <w:vertAlign w:val="superscript"/>
              </w:rPr>
              <w:t>12</w:t>
            </w:r>
            <w:r w:rsidR="00734C13">
              <w:rPr>
                <w:color w:val="000000" w:themeColor="text1"/>
                <w:sz w:val="24"/>
                <w:szCs w:val="24"/>
              </w:rPr>
              <w:t>Cornell</w:t>
            </w:r>
          </w:ins>
          <w:r w:rsidR="006F2DFC">
            <w:rPr>
              <w:color w:val="000000" w:themeColor="text1"/>
              <w:sz w:val="24"/>
              <w:szCs w:val="24"/>
            </w:rPr>
            <w:t xml:space="preserve"> University</w:t>
          </w:r>
          <w:del w:id="34" w:author="Ian Hussey" w:date="2020-07-01T10:40:00Z">
            <w:r>
              <w:rPr>
                <w:color w:val="000000"/>
                <w:sz w:val="24"/>
                <w:szCs w:val="24"/>
              </w:rPr>
              <w:delText xml:space="preserve">, Department of Psychology. </w:delText>
            </w:r>
          </w:del>
        </w:p>
        <w:customXmlDelRangeStart w:id="35" w:author="Ian Hussey" w:date="2020-07-01T10:40:00Z"/>
      </w:sdtContent>
    </w:sdt>
    <w:customXmlDelRangeEnd w:id="35"/>
    <w:p w14:paraId="785A4998" w14:textId="47331956" w:rsidR="007628D7" w:rsidRPr="00F32498" w:rsidRDefault="007628D7" w:rsidP="00F32498">
      <w:pPr>
        <w:pStyle w:val="Heading3"/>
        <w:ind w:firstLine="0"/>
        <w:jc w:val="center"/>
        <w:rPr>
          <w:color w:val="000000" w:themeColor="text1"/>
          <w:sz w:val="24"/>
          <w:szCs w:val="24"/>
        </w:rPr>
      </w:pPr>
      <w:ins w:id="36" w:author="Ian Hussey" w:date="2020-07-01T10:40:00Z">
        <w:r w:rsidRPr="00F32498">
          <w:rPr>
            <w:color w:val="000000" w:themeColor="text1"/>
            <w:sz w:val="24"/>
            <w:szCs w:val="24"/>
          </w:rPr>
          <w:t>.</w:t>
        </w:r>
      </w:ins>
    </w:p>
    <w:customXmlDelRangeStart w:id="37" w:author="Ian Hussey" w:date="2020-07-01T10:40:00Z"/>
    <w:sdt>
      <w:sdtPr>
        <w:tag w:val="goog_rdk_12"/>
        <w:id w:val="1838872586"/>
      </w:sdtPr>
      <w:sdtEndPr/>
      <w:sdtContent>
        <w:customXmlDelRangeEnd w:id="37"/>
        <w:p w14:paraId="08B8C047" w14:textId="0DAC3A10" w:rsidR="007628D7" w:rsidRPr="00F32498" w:rsidRDefault="007628D7" w:rsidP="006F5F7E">
          <w:pPr>
            <w:rPr>
              <w:color w:val="000000" w:themeColor="text1"/>
            </w:rPr>
          </w:pPr>
        </w:p>
        <w:p w14:paraId="59B00C96" w14:textId="562D495D"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ins w:id="38" w:author="Ian Hussey" w:date="2020-07-01T10:40:00Z">
            <w:r w:rsidR="00E53A6B">
              <w:rPr>
                <w:color w:val="000000" w:themeColor="text1"/>
              </w:rPr>
              <w:t xml:space="preserve">, </w:t>
            </w:r>
            <w:r w:rsidRPr="00F32498">
              <w:rPr>
                <w:color w:val="000000" w:themeColor="text1"/>
              </w:rPr>
              <w:t>SH</w:t>
            </w:r>
            <w:r w:rsidR="00264D23">
              <w:rPr>
                <w:color w:val="000000" w:themeColor="text1"/>
              </w:rPr>
              <w:t>,</w:t>
            </w:r>
          </w:ins>
          <w:r w:rsidRPr="00F32498">
            <w:rPr>
              <w:color w:val="000000" w:themeColor="text1"/>
            </w:rPr>
            <w:t xml:space="preserve"> </w:t>
          </w:r>
          <w:r w:rsidR="00E53A6B">
            <w:rPr>
              <w:color w:val="000000" w:themeColor="text1"/>
            </w:rPr>
            <w:t xml:space="preserve">and </w:t>
          </w:r>
          <w:del w:id="39" w:author="Ian Hussey" w:date="2020-07-01T10:40:00Z">
            <w:r>
              <w:delText>SH</w:delText>
            </w:r>
          </w:del>
          <w:ins w:id="40" w:author="Ian Hussey" w:date="2020-07-01T10:40:00Z">
            <w:r w:rsidR="00E53A6B">
              <w:rPr>
                <w:color w:val="000000" w:themeColor="text1"/>
              </w:rPr>
              <w:t>IH</w:t>
            </w:r>
          </w:ins>
          <w:r w:rsidR="00E53A6B">
            <w:rPr>
              <w:color w:val="000000" w:themeColor="text1"/>
            </w:rPr>
            <w:t xml:space="preserve"> </w:t>
          </w:r>
          <w:r w:rsidRPr="00F32498">
            <w:rPr>
              <w:color w:val="000000" w:themeColor="text1"/>
            </w:rPr>
            <w:t>are joint first author on this paper</w:t>
          </w:r>
        </w:p>
        <w:customXmlDelRangeStart w:id="41" w:author="Ian Hussey" w:date="2020-07-01T10:40:00Z"/>
      </w:sdtContent>
    </w:sdt>
    <w:customXmlDelRangeEnd w:id="41"/>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customXmlDelRangeStart w:id="42" w:author="Ian Hussey" w:date="2020-07-01T10:40:00Z"/>
    <w:sdt>
      <w:sdtPr>
        <w:tag w:val="goog_rdk_13"/>
        <w:id w:val="35479662"/>
      </w:sdtPr>
      <w:sdtEndPr/>
      <w:sdtContent>
        <w:customXmlDelRangeEnd w:id="42"/>
        <w:p w14:paraId="35C98CA9" w14:textId="7FFD8134" w:rsidR="00654B46" w:rsidRPr="00F32498" w:rsidRDefault="00654B46" w:rsidP="006F5F7E">
          <w:pPr>
            <w:ind w:firstLine="0"/>
            <w:jc w:val="center"/>
            <w:rPr>
              <w:rFonts w:eastAsia="Arial"/>
              <w:color w:val="000000" w:themeColor="text1"/>
            </w:rPr>
          </w:pPr>
          <w:r w:rsidRPr="00F32498">
            <w:rPr>
              <w:color w:val="000000" w:themeColor="text1"/>
            </w:rPr>
            <w:t>Abstract</w:t>
          </w:r>
        </w:p>
        <w:customXmlDelRangeStart w:id="43" w:author="Ian Hussey" w:date="2020-07-01T10:40:00Z"/>
      </w:sdtContent>
    </w:sdt>
    <w:customXmlDelRangeEnd w:id="43"/>
    <w:customXmlDelRangeStart w:id="44" w:author="Ian Hussey" w:date="2020-07-01T10:40:00Z"/>
    <w:sdt>
      <w:sdtPr>
        <w:tag w:val="goog_rdk_14"/>
        <w:id w:val="-1339533360"/>
      </w:sdtPr>
      <w:sdtEndPr/>
      <w:sdtContent>
        <w:customXmlDelRangeEnd w:id="44"/>
        <w:p w14:paraId="4106B541" w14:textId="77777777" w:rsidR="00012481" w:rsidRPr="00012481" w:rsidRDefault="00654B46" w:rsidP="00012481">
          <w:pPr>
            <w:rPr>
              <w:del w:id="45" w:author="Ian Hussey" w:date="2020-07-01T10:40:00Z"/>
              <w:color w:val="000000" w:themeColor="text1"/>
            </w:rPr>
          </w:pPr>
          <w:r w:rsidRPr="00F32498">
            <w:rPr>
              <w:color w:val="000000" w:themeColor="text1"/>
            </w:rPr>
            <w:t xml:space="preserve">Evaluative conditioning (EC) is one of the most widely-studied </w:t>
          </w:r>
          <w:del w:id="46" w:author="Ian Hussey" w:date="2020-07-01T10:40:00Z">
            <w:r w:rsidR="007628D7">
              <w:delText>and highly applicable pathways</w:delText>
            </w:r>
          </w:del>
          <w:ins w:id="47" w:author="Ian Hussey" w:date="2020-07-01T10:40:00Z">
            <w:r w:rsidR="00044DEC">
              <w:rPr>
                <w:color w:val="000000" w:themeColor="text1"/>
              </w:rPr>
              <w:t>procedures</w:t>
            </w:r>
          </w:ins>
          <w:r w:rsidR="00044DEC">
            <w:rPr>
              <w:color w:val="000000" w:themeColor="text1"/>
            </w:rPr>
            <w:t xml:space="preserve"> </w:t>
          </w:r>
          <w:r w:rsidRPr="00F32498">
            <w:rPr>
              <w:color w:val="000000" w:themeColor="text1"/>
            </w:rPr>
            <w:t xml:space="preserve">for establishing and changing attitudes. </w:t>
          </w:r>
          <w:del w:id="48" w:author="Ian Hussey" w:date="2020-07-01T10:40:00Z">
            <w:r w:rsidR="007628D7">
              <w:delText xml:space="preserve">Although many paradigms have been used to study EC, </w:delText>
            </w:r>
          </w:del>
          <w:r w:rsidR="005F286B">
            <w:rPr>
              <w:color w:val="000000" w:themeColor="text1"/>
            </w:rPr>
            <w:t>T</w:t>
          </w:r>
          <w:r w:rsidRPr="00F32498">
            <w:rPr>
              <w:color w:val="000000" w:themeColor="text1"/>
            </w:rPr>
            <w:t xml:space="preserve">he </w:t>
          </w:r>
          <w:bookmarkStart w:id="49" w:name="_Hlk34651258"/>
          <w:r w:rsidR="00A14190" w:rsidRPr="00F32498">
            <w:rPr>
              <w:color w:val="000000" w:themeColor="text1"/>
            </w:rPr>
            <w:t>surveillance</w:t>
          </w:r>
          <w:ins w:id="50" w:author="Ian Hussey" w:date="2020-07-01T10:40:00Z">
            <w:r w:rsidR="00A14190">
              <w:rPr>
                <w:color w:val="000000" w:themeColor="text1"/>
              </w:rPr>
              <w:t>-</w:t>
            </w:r>
          </w:ins>
          <w:r w:rsidRPr="00F32498">
            <w:rPr>
              <w:color w:val="000000" w:themeColor="text1"/>
            </w:rPr>
            <w:t xml:space="preserve">task </w:t>
          </w:r>
          <w:bookmarkEnd w:id="49"/>
          <w:r w:rsidRPr="00F32498">
            <w:rPr>
              <w:color w:val="000000" w:themeColor="text1"/>
            </w:rPr>
            <w:t>(Olson &amp; Fazio, 2001</w:t>
          </w:r>
          <w:del w:id="51" w:author="Ian Hussey" w:date="2020-07-01T10:40:00Z">
            <w:r w:rsidR="007628D7">
              <w:delText>),</w:delText>
            </w:r>
          </w:del>
          <w:ins w:id="52" w:author="Ian Hussey" w:date="2020-07-01T10:40:00Z">
            <w:r w:rsidRPr="00F32498">
              <w:rPr>
                <w:color w:val="000000" w:themeColor="text1"/>
              </w:rPr>
              <w:t>)</w:t>
            </w:r>
          </w:ins>
          <w:r w:rsidRPr="00F32498">
            <w:rPr>
              <w:color w:val="000000" w:themeColor="text1"/>
            </w:rPr>
            <w:t xml:space="preserve"> is </w:t>
          </w:r>
          <w:del w:id="53" w:author="Ian Hussey" w:date="2020-07-01T10:40:00Z">
            <w:r w:rsidR="007628D7">
              <w:delText xml:space="preserve">one of the most </w:delText>
            </w:r>
          </w:del>
          <w:ins w:id="54" w:author="Ian Hussey" w:date="2020-07-01T10:40:00Z">
            <w:r w:rsidR="00044DEC">
              <w:rPr>
                <w:color w:val="000000" w:themeColor="text1"/>
              </w:rPr>
              <w:t xml:space="preserve">a highly </w:t>
            </w:r>
          </w:ins>
          <w:r w:rsidRPr="00F32498">
            <w:rPr>
              <w:color w:val="000000" w:themeColor="text1"/>
            </w:rPr>
            <w:t>cited</w:t>
          </w:r>
          <w:ins w:id="55" w:author="Ian Hussey" w:date="2020-07-01T10:40:00Z">
            <w:r w:rsidR="005F286B">
              <w:rPr>
                <w:color w:val="000000" w:themeColor="text1"/>
              </w:rPr>
              <w:t xml:space="preserve"> EC paradigm</w:t>
            </w:r>
          </w:ins>
          <w:r w:rsidRPr="00F32498">
            <w:rPr>
              <w:color w:val="000000" w:themeColor="text1"/>
            </w:rPr>
            <w:t xml:space="preserve">, </w:t>
          </w:r>
          <w:r w:rsidR="00D1058E">
            <w:rPr>
              <w:color w:val="000000" w:themeColor="text1"/>
            </w:rPr>
            <w:t>and</w:t>
          </w:r>
          <w:r w:rsidRPr="00F32498">
            <w:rPr>
              <w:color w:val="000000" w:themeColor="text1"/>
            </w:rPr>
            <w:t xml:space="preserve"> </w:t>
          </w:r>
          <w:del w:id="56" w:author="Ian Hussey" w:date="2020-07-01T10:40:00Z">
            <w:r w:rsidR="007628D7">
              <w:delText>purportedly generates attitudes</w:delText>
            </w:r>
          </w:del>
          <w:ins w:id="57" w:author="Ian Hussey" w:date="2020-07-01T10:40:00Z">
            <w:r w:rsidR="00044DEC">
              <w:rPr>
                <w:color w:val="000000" w:themeColor="text1"/>
              </w:rPr>
              <w:t>one</w:t>
            </w:r>
          </w:ins>
          <w:r w:rsidR="00044DEC">
            <w:rPr>
              <w:color w:val="000000" w:themeColor="text1"/>
            </w:rPr>
            <w:t xml:space="preserve"> that </w:t>
          </w:r>
          <w:del w:id="58" w:author="Ian Hussey" w:date="2020-07-01T10:40:00Z">
            <w:r w:rsidR="007628D7">
              <w:delText>are</w:delText>
            </w:r>
          </w:del>
          <w:ins w:id="59" w:author="Ian Hussey" w:date="2020-07-01T10:40:00Z">
            <w:r w:rsidR="005F286B">
              <w:rPr>
                <w:color w:val="000000" w:themeColor="text1"/>
              </w:rPr>
              <w:t>is</w:t>
            </w:r>
          </w:ins>
          <w:r w:rsidR="005F286B">
            <w:rPr>
              <w:color w:val="000000" w:themeColor="text1"/>
            </w:rPr>
            <w:t xml:space="preserve"> claimed to</w:t>
          </w:r>
          <w:r w:rsidR="005F286B" w:rsidRPr="00F32498">
            <w:rPr>
              <w:color w:val="000000" w:themeColor="text1"/>
            </w:rPr>
            <w:t xml:space="preserve"> </w:t>
          </w:r>
          <w:del w:id="60" w:author="Ian Hussey" w:date="2020-07-01T10:40:00Z">
            <w:r w:rsidR="007628D7">
              <w:delText xml:space="preserve">occur </w:delText>
            </w:r>
          </w:del>
          <w:ins w:id="61" w:author="Ian Hussey" w:date="2020-07-01T10:40:00Z">
            <w:r w:rsidRPr="00F32498">
              <w:rPr>
                <w:color w:val="000000" w:themeColor="text1"/>
              </w:rPr>
              <w:t xml:space="preserve">generate attitudes </w:t>
            </w:r>
          </w:ins>
          <w:r w:rsidRPr="00F32498">
            <w:rPr>
              <w:color w:val="000000" w:themeColor="text1"/>
            </w:rPr>
            <w:t xml:space="preserve">without awareness. The </w:t>
          </w:r>
          <w:del w:id="62" w:author="Ian Hussey" w:date="2020-07-01T10:40:00Z">
            <w:r w:rsidR="007628D7">
              <w:delText>ability</w:delText>
            </w:r>
          </w:del>
          <w:ins w:id="63" w:author="Ian Hussey" w:date="2020-07-01T10:40:00Z">
            <w:r w:rsidR="00D1058E">
              <w:rPr>
                <w:color w:val="000000" w:themeColor="text1"/>
              </w:rPr>
              <w:t>potential</w:t>
            </w:r>
          </w:ins>
          <w:r w:rsidRPr="00F32498">
            <w:rPr>
              <w:color w:val="000000" w:themeColor="text1"/>
            </w:rPr>
            <w:t xml:space="preserve"> for EC effects to occur without awareness continues to fuel conceptual, theoretical, and applied developments. Yet few published studies have used this task, and </w:t>
          </w:r>
          <w:del w:id="64" w:author="Ian Hussey" w:date="2020-07-01T10:40:00Z">
            <w:r w:rsidR="007628D7">
              <w:delText>those that do</w:delText>
            </w:r>
          </w:del>
          <w:ins w:id="65" w:author="Ian Hussey" w:date="2020-07-01T10:40:00Z">
            <w:r w:rsidR="00C71525">
              <w:rPr>
                <w:color w:val="000000" w:themeColor="text1"/>
              </w:rPr>
              <w:t>most</w:t>
            </w:r>
          </w:ins>
          <w:r w:rsidR="00C71525">
            <w:rPr>
              <w:color w:val="000000" w:themeColor="text1"/>
            </w:rPr>
            <w:t xml:space="preserve"> </w:t>
          </w:r>
          <w:r w:rsidRPr="00F32498">
            <w:rPr>
              <w:color w:val="000000" w:themeColor="text1"/>
            </w:rPr>
            <w:t xml:space="preserve">are characterized by small samples and </w:t>
          </w:r>
          <w:del w:id="66" w:author="Ian Hussey" w:date="2020-07-01T10:40:00Z">
            <w:r w:rsidR="007628D7">
              <w:delText xml:space="preserve">very </w:delText>
            </w:r>
          </w:del>
          <w:r w:rsidRPr="00F32498">
            <w:rPr>
              <w:color w:val="000000" w:themeColor="text1"/>
            </w:rPr>
            <w:t xml:space="preserve">small effect sizes. </w:t>
          </w:r>
          <w:del w:id="67" w:author="Ian Hussey" w:date="2020-07-01T10:40:00Z">
            <w:r w:rsidR="007628D7">
              <w:delText>Our paper represents</w:delText>
            </w:r>
          </w:del>
          <w:ins w:id="68" w:author="Ian Hussey" w:date="2020-07-01T10:40:00Z">
            <w:r w:rsidR="005F286B">
              <w:rPr>
                <w:color w:val="000000" w:themeColor="text1"/>
              </w:rPr>
              <w:t>We conducted</w:t>
            </w:r>
          </w:ins>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del w:id="69" w:author="Ian Hussey" w:date="2020-07-01T10:40:00Z">
            <w:r w:rsidR="007628D7">
              <w:delText>XXXX), pre-registered</w:delText>
            </w:r>
          </w:del>
          <w:ins w:id="70" w:author="Ian Hussey" w:date="2020-07-01T10:40:00Z">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ins>
          <w:r w:rsidRPr="00F32498">
            <w:rPr>
              <w:color w:val="000000" w:themeColor="text1"/>
            </w:rPr>
            <w:t xml:space="preserve"> replication </w:t>
          </w:r>
          <w:del w:id="71" w:author="Ian Hussey" w:date="2020-07-01T10:40:00Z">
            <w:r w:rsidR="007628D7">
              <w:delText xml:space="preserve">attempt designed to provide a strong test </w:delText>
            </w:r>
          </w:del>
          <w:r w:rsidR="00A14190">
            <w:rPr>
              <w:color w:val="000000" w:themeColor="text1"/>
            </w:rPr>
            <w:t xml:space="preserve">of </w:t>
          </w:r>
          <w:del w:id="72" w:author="Ian Hussey" w:date="2020-07-01T10:40:00Z">
            <w:r w:rsidR="007628D7">
              <w:delText xml:space="preserve">EC effects produced by this task. We [did/did not] detect evidence for EC effects. Our findings [support/place strong constraints] on </w:delText>
            </w:r>
          </w:del>
          <w:r w:rsidR="00C90C58">
            <w:rPr>
              <w:color w:val="000000" w:themeColor="text1"/>
            </w:rPr>
            <w:t xml:space="preserve">the </w:t>
          </w:r>
          <w:ins w:id="73" w:author="Ian Hussey" w:date="2020-07-01T10:40:00Z">
            <w:r w:rsidR="00C71525">
              <w:rPr>
                <w:color w:val="000000" w:themeColor="text1"/>
              </w:rPr>
              <w:t xml:space="preserve">original </w:t>
            </w:r>
          </w:ins>
          <w:r w:rsidR="00A14190" w:rsidRPr="00F32498">
            <w:rPr>
              <w:color w:val="000000" w:themeColor="text1"/>
            </w:rPr>
            <w:t>surveillance</w:t>
          </w:r>
          <w:del w:id="74" w:author="Ian Hussey" w:date="2020-07-01T10:40:00Z">
            <w:r w:rsidR="007628D7">
              <w:delText xml:space="preserve"> task’s utility</w:delText>
            </w:r>
          </w:del>
          <w:ins w:id="75" w:author="Ian Hussey" w:date="2020-07-01T10:40:00Z">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e obtained evidence for a small EC effect</w:t>
            </w:r>
          </w:ins>
          <w:r w:rsidRPr="00F32498">
            <w:rPr>
              <w:color w:val="000000" w:themeColor="text1"/>
            </w:rPr>
            <w:t xml:space="preserve"> when </w:t>
          </w:r>
          <w:del w:id="76" w:author="Ian Hussey" w:date="2020-07-01T10:40:00Z">
            <w:r w:rsidR="007628D7">
              <w:delText>making</w:delText>
            </w:r>
          </w:del>
          <w:ins w:id="77" w:author="Ian Hussey" w:date="2020-07-01T10:40:00Z">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to make</w:t>
            </w:r>
          </w:ins>
          <w:r w:rsidR="00012481" w:rsidRPr="00012481">
            <w:rPr>
              <w:color w:val="000000" w:themeColor="text1"/>
            </w:rPr>
            <w:t xml:space="preserve"> </w:t>
          </w:r>
          <w:r w:rsidR="005F286B">
            <w:rPr>
              <w:color w:val="000000" w:themeColor="text1"/>
            </w:rPr>
            <w:t xml:space="preserve">theoretical </w:t>
          </w:r>
          <w:ins w:id="78" w:author="Ian Hussey" w:date="2020-07-01T10:40:00Z">
            <w:r w:rsidR="005F286B">
              <w:rPr>
                <w:color w:val="000000" w:themeColor="text1"/>
              </w:rPr>
              <w:t xml:space="preserve">and practical </w:t>
            </w:r>
          </w:ins>
          <w:r w:rsidR="00012481" w:rsidRPr="00012481">
            <w:rPr>
              <w:color w:val="000000" w:themeColor="text1"/>
            </w:rPr>
            <w:t xml:space="preserve">claims </w:t>
          </w:r>
          <w:del w:id="79" w:author="Ian Hussey" w:date="2020-07-01T10:40:00Z">
            <w:r w:rsidR="007628D7">
              <w:delText>related to attitudes and EC, and its use in applied settings.</w:delText>
            </w:r>
          </w:del>
        </w:p>
        <w:customXmlDelRangeStart w:id="80" w:author="Ian Hussey" w:date="2020-07-01T10:40:00Z"/>
      </w:sdtContent>
    </w:sdt>
    <w:customXmlDelRangeEnd w:id="80"/>
    <w:p w14:paraId="4D44F76E" w14:textId="5706F58B" w:rsidR="00012481" w:rsidRPr="00F32498" w:rsidRDefault="00012481" w:rsidP="00012481">
      <w:pPr>
        <w:rPr>
          <w:color w:val="000000" w:themeColor="text1"/>
        </w:rPr>
      </w:pPr>
      <w:ins w:id="81" w:author="Ian Hussey" w:date="2020-07-01T10:40:00Z">
        <w:r w:rsidRPr="00012481">
          <w:rPr>
            <w:color w:val="000000" w:themeColor="text1"/>
          </w:rPr>
          <w:t>about ‘unaware</w:t>
        </w:r>
        <w:r w:rsidR="00625157">
          <w:rPr>
            <w:color w:val="000000" w:themeColor="text1"/>
          </w:rPr>
          <w:t>’</w:t>
        </w:r>
        <w:r w:rsidRPr="00012481">
          <w:rPr>
            <w:color w:val="000000" w:themeColor="text1"/>
          </w:rPr>
          <w:t xml:space="preserve"> EC</w:t>
        </w:r>
        <w:r w:rsidR="00625157">
          <w:rPr>
            <w:color w:val="000000" w:themeColor="text1"/>
          </w:rPr>
          <w:t xml:space="preserve"> effects</w:t>
        </w:r>
        <w:r w:rsidRPr="00012481">
          <w:rPr>
            <w:color w:val="000000" w:themeColor="text1"/>
          </w:rPr>
          <w:t>.</w:t>
        </w:r>
      </w:ins>
    </w:p>
    <w:customXmlDelRangeStart w:id="82" w:author="Ian Hussey" w:date="2020-07-01T10:40:00Z"/>
    <w:sdt>
      <w:sdtPr>
        <w:tag w:val="goog_rdk_15"/>
        <w:id w:val="391322267"/>
      </w:sdtPr>
      <w:sdtEndPr/>
      <w:sdtContent>
        <w:customXmlDelRangeEnd w:id="82"/>
        <w:p w14:paraId="1BB091D4" w14:textId="64B8984C"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w:t>
          </w:r>
          <w:del w:id="83" w:author="Ian Hussey" w:date="2020-07-01T10:40:00Z">
            <w:r w:rsidR="007628D7">
              <w:rPr>
                <w:i/>
              </w:rPr>
              <w:delText>Pre-Registered</w:delText>
            </w:r>
          </w:del>
          <w:ins w:id="84" w:author="Ian Hussey" w:date="2020-07-01T10:40:00Z">
            <w:r w:rsidRPr="00F32498">
              <w:rPr>
                <w:color w:val="000000" w:themeColor="text1"/>
              </w:rPr>
              <w:t>Pre</w:t>
            </w:r>
            <w:r w:rsidR="00593649">
              <w:rPr>
                <w:color w:val="000000" w:themeColor="text1"/>
              </w:rPr>
              <w:t>r</w:t>
            </w:r>
            <w:r w:rsidRPr="00F32498">
              <w:rPr>
                <w:color w:val="000000" w:themeColor="text1"/>
              </w:rPr>
              <w:t>egistered</w:t>
            </w:r>
          </w:ins>
          <w:r w:rsidRPr="00F32498">
            <w:rPr>
              <w:color w:val="000000" w:themeColor="text1"/>
            </w:rPr>
            <w:t xml:space="preserve"> Replication; Evaluative Conditioning; Contingency Awareness; Recollective Memory; Attitude Formation</w:t>
          </w:r>
        </w:p>
        <w:customXmlDelRangeStart w:id="85" w:author="Ian Hussey" w:date="2020-07-01T10:40:00Z"/>
      </w:sdtContent>
    </w:sdt>
    <w:customXmlDelRangeEnd w:id="85"/>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2"/>
          <w:pgSz w:w="11909" w:h="16834"/>
          <w:pgMar w:top="1440" w:right="1440" w:bottom="1440" w:left="1440" w:header="533" w:footer="720" w:gutter="0"/>
          <w:cols w:space="720"/>
        </w:sectPr>
      </w:pPr>
      <w:r w:rsidRPr="00F32498">
        <w:rPr>
          <w:color w:val="000000" w:themeColor="text1"/>
        </w:rPr>
        <w:br w:type="page"/>
      </w:r>
    </w:p>
    <w:customXmlDelRangeStart w:id="86" w:author="Ian Hussey" w:date="2020-07-01T10:40:00Z"/>
    <w:sdt>
      <w:sdtPr>
        <w:tag w:val="goog_rdk_18"/>
        <w:id w:val="-1878456037"/>
      </w:sdtPr>
      <w:sdtEndPr/>
      <w:sdtContent>
        <w:customXmlDelRangeEnd w:id="86"/>
        <w:p w14:paraId="1CE18EE9" w14:textId="0F0553D9" w:rsidR="00654B46" w:rsidRPr="00F32498" w:rsidRDefault="00654B46" w:rsidP="006F5F7E">
          <w:pPr>
            <w:ind w:firstLine="0"/>
            <w:jc w:val="center"/>
            <w:rPr>
              <w:color w:val="000000" w:themeColor="text1"/>
            </w:rPr>
          </w:pPr>
          <w:r w:rsidRPr="00F32498">
            <w:rPr>
              <w:color w:val="000000" w:themeColor="text1"/>
            </w:rPr>
            <w:t xml:space="preserve">Incidental Attitude Formation via the Surveillance Task: A </w:t>
          </w:r>
          <w:del w:id="87" w:author="Ian Hussey" w:date="2020-07-01T10:40:00Z">
            <w:r w:rsidR="007628D7">
              <w:delText>Pre-</w:delText>
            </w:r>
          </w:del>
          <w:r w:rsidR="00BB1075">
            <w:rPr>
              <w:color w:val="000000" w:themeColor="text1"/>
            </w:rPr>
            <w:t>R</w:t>
          </w:r>
          <w:r w:rsidRPr="00F32498">
            <w:rPr>
              <w:color w:val="000000" w:themeColor="text1"/>
            </w:rPr>
            <w:t xml:space="preserve">egistered Replication </w:t>
          </w:r>
          <w:ins w:id="88" w:author="Ian Hussey" w:date="2020-07-01T10:40:00Z">
            <w:r w:rsidR="00BB1075">
              <w:rPr>
                <w:color w:val="000000" w:themeColor="text1"/>
              </w:rPr>
              <w:t xml:space="preserve">Report </w:t>
            </w:r>
          </w:ins>
          <w:r w:rsidRPr="00F32498">
            <w:rPr>
              <w:color w:val="000000" w:themeColor="text1"/>
            </w:rPr>
            <w:t>of Olson and Fazio (2001)</w:t>
          </w:r>
        </w:p>
        <w:customXmlDelRangeStart w:id="89" w:author="Ian Hussey" w:date="2020-07-01T10:40:00Z"/>
      </w:sdtContent>
    </w:sdt>
    <w:customXmlDelRangeEnd w:id="89"/>
    <w:customXmlDelRangeStart w:id="90" w:author="Ian Hussey" w:date="2020-07-01T10:40:00Z"/>
    <w:sdt>
      <w:sdtPr>
        <w:tag w:val="goog_rdk_19"/>
        <w:id w:val="-1777018348"/>
      </w:sdtPr>
      <w:sdtEndPr/>
      <w:sdtContent>
        <w:customXmlDelRangeEnd w:id="90"/>
        <w:p w14:paraId="1AF42BDE" w14:textId="1542B454"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del w:id="91" w:author="Ian Hussey" w:date="2020-07-01T10:40:00Z">
            <w:r>
              <w:delText>pathway</w:delText>
            </w:r>
          </w:del>
          <w:ins w:id="92" w:author="Ian Hussey" w:date="2020-07-01T10:40:00Z">
            <w:r w:rsidR="00690AD5">
              <w:rPr>
                <w:color w:val="000000" w:themeColor="text1"/>
              </w:rPr>
              <w:t>procedure</w:t>
            </w:r>
          </w:ins>
          <w:r w:rsidR="00690AD5">
            <w:rPr>
              <w:color w:val="000000" w:themeColor="text1"/>
            </w:rPr>
            <w:t xml:space="preserve"> </w:t>
          </w:r>
          <w:r w:rsidRPr="00F32498">
            <w:rPr>
              <w:color w:val="000000" w:themeColor="text1"/>
            </w:rPr>
            <w:t>for establishing and changing attitudes (e.g., De Houwer</w:t>
          </w:r>
          <w:del w:id="93" w:author="Ian Hussey" w:date="2020-07-01T10:40:00Z">
            <w:r>
              <w:delText>, Thomas, &amp; Baeyens,</w:delText>
            </w:r>
          </w:del>
          <w:ins w:id="94" w:author="Ian Hussey" w:date="2020-07-01T10:40:00Z">
            <w:r w:rsidR="004B5E99" w:rsidRPr="00F32498">
              <w:rPr>
                <w:color w:val="000000" w:themeColor="text1"/>
              </w:rPr>
              <w:t xml:space="preserve"> et al.</w:t>
            </w:r>
            <w:r w:rsidRPr="00F32498">
              <w:rPr>
                <w:color w:val="000000" w:themeColor="text1"/>
              </w:rPr>
              <w:t>,</w:t>
            </w:r>
          </w:ins>
          <w:r w:rsidRPr="00F32498">
            <w:rPr>
              <w:color w:val="000000" w:themeColor="text1"/>
            </w:rPr>
            <w:t xml:space="preserve"> 2001). In a typical EC task, a neutral (conditioned) stimulus (CS) is repeatedly paired with a positive or negative (unconditioned) stimulus (US), and as a result, the former </w:t>
          </w:r>
          <w:del w:id="95" w:author="Ian Hussey" w:date="2020-07-01T10:40:00Z">
            <w:r>
              <w:delText xml:space="preserve">typically </w:delText>
            </w:r>
          </w:del>
          <w:r w:rsidRPr="00F32498">
            <w:rPr>
              <w:color w:val="000000" w:themeColor="text1"/>
            </w:rPr>
            <w:t xml:space="preserve">acquires a similar valence </w:t>
          </w:r>
          <w:del w:id="96" w:author="Ian Hussey" w:date="2020-07-01T10:40:00Z">
            <w:r>
              <w:delText>as</w:delText>
            </w:r>
          </w:del>
          <w:ins w:id="97" w:author="Ian Hussey" w:date="2020-07-01T10:40:00Z">
            <w:r w:rsidR="003507CB">
              <w:rPr>
                <w:color w:val="000000" w:themeColor="text1"/>
              </w:rPr>
              <w:t>to</w:t>
            </w:r>
          </w:ins>
          <w:r w:rsidR="003507CB" w:rsidRPr="00F32498">
            <w:rPr>
              <w:color w:val="000000" w:themeColor="text1"/>
            </w:rPr>
            <w:t xml:space="preserve"> </w:t>
          </w:r>
          <w:r w:rsidRPr="00F32498">
            <w:rPr>
              <w:color w:val="000000" w:themeColor="text1"/>
            </w:rPr>
            <w:t>the latter.</w:t>
          </w:r>
        </w:p>
        <w:customXmlDelRangeStart w:id="98" w:author="Ian Hussey" w:date="2020-07-01T10:40:00Z"/>
      </w:sdtContent>
    </w:sdt>
    <w:customXmlDelRangeEnd w:id="98"/>
    <w:customXmlDelRangeStart w:id="99" w:author="Ian Hussey" w:date="2020-07-01T10:40:00Z"/>
    <w:sdt>
      <w:sdtPr>
        <w:tag w:val="goog_rdk_20"/>
        <w:id w:val="-1470437279"/>
      </w:sdtPr>
      <w:sdtEndPr/>
      <w:sdtContent>
        <w:customXmlDelRangeEnd w:id="99"/>
        <w:p w14:paraId="2443A6C9" w14:textId="52FCCB5D"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w:t>
          </w:r>
          <w:del w:id="100" w:author="Ian Hussey" w:date="2020-07-01T10:40:00Z">
            <w:r>
              <w:delText>, in its original version</w:delText>
            </w:r>
          </w:del>
          <w:r w:rsidRPr="00F32498">
            <w:rPr>
              <w:color w:val="000000" w:themeColor="text1"/>
            </w:rPr>
            <w:t>,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w:t>
          </w:r>
          <w:del w:id="101" w:author="Ian Hussey" w:date="2020-07-01T10:40:00Z">
            <w:r>
              <w:delText>distinguished</w:delText>
            </w:r>
          </w:del>
          <w:ins w:id="102" w:author="Ian Hussey" w:date="2020-07-01T10:40:00Z">
            <w:r w:rsidRPr="00F32498">
              <w:rPr>
                <w:color w:val="000000" w:themeColor="text1"/>
              </w:rPr>
              <w:t>distinguishe</w:t>
            </w:r>
            <w:r w:rsidR="00190E34">
              <w:rPr>
                <w:color w:val="000000" w:themeColor="text1"/>
              </w:rPr>
              <w:t>s</w:t>
            </w:r>
          </w:ins>
          <w:r w:rsidRPr="00F32498">
            <w:rPr>
              <w:color w:val="000000" w:themeColor="text1"/>
            </w:rPr>
            <w:t xml:space="preserve"> between explicit attitudes and implicit attitudes, and </w:t>
          </w:r>
          <w:del w:id="103" w:author="Ian Hussey" w:date="2020-07-01T10:40:00Z">
            <w:r>
              <w:delText>treated</w:delText>
            </w:r>
          </w:del>
          <w:ins w:id="104" w:author="Ian Hussey" w:date="2020-07-01T10:40:00Z">
            <w:r w:rsidRPr="00F32498">
              <w:rPr>
                <w:color w:val="000000" w:themeColor="text1"/>
              </w:rPr>
              <w:t>treat</w:t>
            </w:r>
            <w:r w:rsidR="00190E34">
              <w:rPr>
                <w:color w:val="000000" w:themeColor="text1"/>
              </w:rPr>
              <w:t>s</w:t>
            </w:r>
          </w:ins>
          <w:r w:rsidRPr="00F32498">
            <w:rPr>
              <w:color w:val="000000" w:themeColor="text1"/>
            </w:rPr>
            <w:t xml:space="preserve"> EC as a key pathway for changing the latter. The Elaboration-Likelihood Model, in the domain of persuasion (ELM</w:t>
          </w:r>
          <w:del w:id="105" w:author="Ian Hussey" w:date="2020-07-01T10:40:00Z">
            <w:r>
              <w:delText>;</w:delText>
            </w:r>
          </w:del>
          <w:ins w:id="106" w:author="Ian Hussey" w:date="2020-07-01T10:40:00Z">
            <w:r w:rsidR="00F9566D" w:rsidRPr="00F32498">
              <w:rPr>
                <w:color w:val="000000" w:themeColor="text1"/>
              </w:rPr>
              <w:t>:</w:t>
            </w:r>
          </w:ins>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Dijksterhuis, 2004), disgust (e.g.,</w:t>
          </w:r>
          <w:hyperlink r:id="rId13" w:anchor="bib40">
            <w:r w:rsidRPr="00F32498">
              <w:rPr>
                <w:color w:val="000000" w:themeColor="text1"/>
              </w:rPr>
              <w:t xml:space="preserve"> </w:t>
            </w:r>
          </w:hyperlink>
          <w:r w:rsidRPr="00F32498">
            <w:rPr>
              <w:color w:val="000000" w:themeColor="text1"/>
            </w:rPr>
            <w:t>Schienle</w:t>
          </w:r>
          <w:del w:id="107" w:author="Ian Hussey" w:date="2020-07-01T10:40:00Z">
            <w:r>
              <w:delText>),</w:delText>
            </w:r>
          </w:del>
          <w:ins w:id="108" w:author="Ian Hussey" w:date="2020-07-01T10:40:00Z">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w:t>
            </w:r>
          </w:ins>
          <w:r w:rsidRPr="00F32498">
            <w:rPr>
              <w:color w:val="000000" w:themeColor="text1"/>
            </w:rPr>
            <w:t xml:space="preserve"> </w:t>
          </w:r>
          <w:r w:rsidRPr="00044D48">
            <w:rPr>
              <w:color w:val="000000" w:themeColor="text1"/>
            </w:rPr>
            <w:t>phobias (e.g., Merckelbach</w:t>
          </w:r>
          <w:del w:id="109" w:author="Ian Hussey" w:date="2020-07-01T10:40:00Z">
            <w:r>
              <w:rPr>
                <w:highlight w:val="white"/>
              </w:rPr>
              <w:delText>,</w:delText>
            </w:r>
          </w:del>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del w:id="110" w:author="Ian Hussey" w:date="2020-07-01T10:40:00Z">
            <w:r>
              <w:delText>much more</w:delText>
            </w:r>
          </w:del>
          <w:ins w:id="111" w:author="Ian Hussey" w:date="2020-07-01T10:40:00Z">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ins>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del w:id="112" w:author="Ian Hussey" w:date="2020-07-01T10:40:00Z">
            <w:r>
              <w:rPr>
                <w:highlight w:val="white"/>
              </w:rPr>
              <w:delText>, Schoenmakers, &amp; Wiers,</w:delText>
            </w:r>
          </w:del>
          <w:ins w:id="113" w:author="Ian Hussey" w:date="2020-07-01T10:40:00Z">
            <w:r w:rsidR="00530386" w:rsidRPr="00F32498">
              <w:rPr>
                <w:color w:val="000000" w:themeColor="text1"/>
                <w:highlight w:val="white"/>
              </w:rPr>
              <w:t xml:space="preserve"> et al.</w:t>
            </w:r>
            <w:r w:rsidRPr="00F32498">
              <w:rPr>
                <w:color w:val="000000" w:themeColor="text1"/>
                <w:highlight w:val="white"/>
              </w:rPr>
              <w:t>,</w:t>
            </w:r>
          </w:ins>
          <w:r w:rsidRPr="00F32498">
            <w:rPr>
              <w:color w:val="000000" w:themeColor="text1"/>
              <w:highlight w:val="white"/>
            </w:rPr>
            <w:t xml:space="preserve"> 2010</w:t>
          </w:r>
          <w:r w:rsidRPr="00F32498">
            <w:rPr>
              <w:color w:val="000000" w:themeColor="text1"/>
            </w:rPr>
            <w:t>), unhealthy food consumption (e.g., Shaw et al., 2016), and racism (e.g., Lai et al., 2014).</w:t>
          </w:r>
        </w:p>
        <w:customXmlDelRangeStart w:id="114" w:author="Ian Hussey" w:date="2020-07-01T10:40:00Z"/>
      </w:sdtContent>
    </w:sdt>
    <w:customXmlDelRangeEnd w:id="114"/>
    <w:customXmlDelRangeStart w:id="115" w:author="Ian Hussey" w:date="2020-07-01T10:40:00Z"/>
    <w:sdt>
      <w:sdtPr>
        <w:tag w:val="goog_rdk_21"/>
        <w:id w:val="938414406"/>
      </w:sdtPr>
      <w:sdtEndPr/>
      <w:sdtContent>
        <w:customXmlDelRangeEnd w:id="115"/>
        <w:p w14:paraId="52623D44" w14:textId="5FB50F16" w:rsidR="007628D7" w:rsidRPr="00F32498" w:rsidRDefault="007628D7" w:rsidP="00252903">
          <w:pPr>
            <w:rPr>
              <w:color w:val="000000" w:themeColor="text1"/>
            </w:rPr>
          </w:pPr>
          <w:r w:rsidRPr="00F32498">
            <w:rPr>
              <w:color w:val="000000" w:themeColor="text1"/>
            </w:rPr>
            <w:t>When it comes to theorizing about EC</w:t>
          </w:r>
          <w:del w:id="116" w:author="Ian Hussey" w:date="2020-07-01T10:40:00Z">
            <w:r>
              <w:delText xml:space="preserve"> itself</w:delText>
            </w:r>
          </w:del>
          <w:r w:rsidRPr="00F32498">
            <w:rPr>
              <w:color w:val="000000" w:themeColor="text1"/>
            </w:rPr>
            <w:t>, debate is largely led by proponents of dual</w:t>
          </w:r>
          <w:ins w:id="117" w:author="Ian Hussey" w:date="2020-07-01T10:40:00Z">
            <w:r w:rsidR="00190E34">
              <w:rPr>
                <w:color w:val="000000" w:themeColor="text1"/>
              </w:rPr>
              <w:t>-</w:t>
            </w:r>
          </w:ins>
          <w:r w:rsidRPr="00F32498">
            <w:rPr>
              <w:color w:val="000000" w:themeColor="text1"/>
            </w:rPr>
            <w:t xml:space="preserve">process (e.g., Gawronski &amp; Bodenhausen, 2006), single process propositional (e.g., De Houwer, 2018), and </w:t>
          </w:r>
          <w:del w:id="118" w:author="Ian Hussey" w:date="2020-07-01T10:40:00Z">
            <w:r>
              <w:delText>association formation</w:delText>
            </w:r>
          </w:del>
          <w:ins w:id="119" w:author="Ian Hussey" w:date="2020-07-01T10:40:00Z">
            <w:r w:rsidRPr="00F32498">
              <w:rPr>
                <w:color w:val="000000" w:themeColor="text1"/>
              </w:rPr>
              <w:t>associati</w:t>
            </w:r>
            <w:r w:rsidR="00264D23">
              <w:rPr>
                <w:color w:val="000000" w:themeColor="text1"/>
              </w:rPr>
              <w:t>ve</w:t>
            </w:r>
          </w:ins>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contingency awareness (e.g., Corneille &amp; Stahl, </w:t>
          </w:r>
          <w:del w:id="120" w:author="Ian Hussey" w:date="2020-07-01T10:40:00Z">
            <w:r>
              <w:delText>2018</w:delText>
            </w:r>
          </w:del>
          <w:ins w:id="121" w:author="Ian Hussey" w:date="2020-07-01T10:40:00Z">
            <w:r w:rsidRPr="00F32498">
              <w:rPr>
                <w:color w:val="000000" w:themeColor="text1"/>
              </w:rPr>
              <w:t>201</w:t>
            </w:r>
            <w:r w:rsidR="002672F7">
              <w:rPr>
                <w:color w:val="000000" w:themeColor="text1"/>
              </w:rPr>
              <w:t>9</w:t>
            </w:r>
          </w:ins>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ins w:id="122" w:author="Ian Hussey" w:date="2020-07-01T10:40:00Z">
            <w:r w:rsidR="00190E34">
              <w:rPr>
                <w:color w:val="000000" w:themeColor="text1"/>
              </w:rPr>
              <w:t>-</w:t>
            </w:r>
          </w:ins>
          <w:r w:rsidRPr="00F32498">
            <w:rPr>
              <w:color w:val="000000" w:themeColor="text1"/>
            </w:rPr>
            <w:t xml:space="preserve">process and </w:t>
          </w:r>
          <w:del w:id="123" w:author="Ian Hussey" w:date="2020-07-01T10:40:00Z">
            <w:r>
              <w:delText>association formation</w:delText>
            </w:r>
          </w:del>
          <w:ins w:id="124" w:author="Ian Hussey" w:date="2020-07-01T10:40:00Z">
            <w:r w:rsidRPr="00F32498">
              <w:rPr>
                <w:color w:val="000000" w:themeColor="text1"/>
              </w:rPr>
              <w:t>associati</w:t>
            </w:r>
            <w:r w:rsidR="00264D23">
              <w:rPr>
                <w:color w:val="000000" w:themeColor="text1"/>
              </w:rPr>
              <w:t>ve</w:t>
            </w:r>
          </w:ins>
          <w:r w:rsidRPr="00F32498">
            <w:rPr>
              <w:color w:val="000000" w:themeColor="text1"/>
            </w:rPr>
            <w:t xml:space="preserve"> models whereas the opposite is true for propositional models (although see Stahl &amp; Heycke, 2016). So far</w:t>
          </w:r>
          <w:ins w:id="125" w:author="Ian Hussey" w:date="2020-07-01T10:40:00Z">
            <w:r w:rsidR="00146C98">
              <w:rPr>
                <w:color w:val="000000" w:themeColor="text1"/>
              </w:rPr>
              <w:t>,</w:t>
            </w:r>
          </w:ins>
          <w:r w:rsidRPr="00F32498">
            <w:rPr>
              <w:color w:val="000000" w:themeColor="text1"/>
            </w:rPr>
            <w:t xml:space="preserve"> the general trend of evidence indicates that EC effects are highly dependent on contingency awareness (e.g., Bar-Anan</w:t>
          </w:r>
          <w:del w:id="126" w:author="Ian Hussey" w:date="2020-07-01T10:40:00Z">
            <w:r>
              <w:delText xml:space="preserve">, De Houwer, &amp; Nosek, </w:delText>
            </w:r>
          </w:del>
          <w:ins w:id="127" w:author="Ian Hussey" w:date="2020-07-01T10:40:00Z">
            <w:r w:rsidR="00530386" w:rsidRPr="00F32498">
              <w:rPr>
                <w:color w:val="000000" w:themeColor="text1"/>
              </w:rPr>
              <w:t xml:space="preserve"> et al.</w:t>
            </w:r>
            <w:r w:rsidRPr="00F32498">
              <w:rPr>
                <w:color w:val="000000" w:themeColor="text1"/>
              </w:rPr>
              <w:t xml:space="preserve">, </w:t>
            </w:r>
          </w:ins>
          <w:r w:rsidRPr="00F32498">
            <w:rPr>
              <w:color w:val="000000" w:themeColor="text1"/>
            </w:rPr>
            <w:t>2010; Hofmann et al., 2010; Stahl</w:t>
          </w:r>
          <w:del w:id="128" w:author="Ian Hussey" w:date="2020-07-01T10:40:00Z">
            <w:r>
              <w:delText>, Unkelbach, &amp; Corneille,</w:delText>
            </w:r>
          </w:del>
          <w:ins w:id="129" w:author="Ian Hussey" w:date="2020-07-01T10:40:00Z">
            <w:r w:rsidR="00530386" w:rsidRPr="00F32498">
              <w:rPr>
                <w:color w:val="000000" w:themeColor="text1"/>
              </w:rPr>
              <w:t xml:space="preserve"> et al.</w:t>
            </w:r>
            <w:r w:rsidRPr="00F32498">
              <w:rPr>
                <w:color w:val="000000" w:themeColor="text1"/>
              </w:rPr>
              <w:t>,</w:t>
            </w:r>
          </w:ins>
          <w:r w:rsidRPr="00F32498">
            <w:rPr>
              <w:color w:val="000000" w:themeColor="text1"/>
            </w:rPr>
            <w:t xml:space="preserve"> 2009). Yet there is one EC paradigm (Olson &amp; Fazio, 2001) that some argue provides evidence for </w:t>
          </w:r>
          <w:del w:id="130" w:author="Ian Hussey" w:date="2020-07-01T10:40:00Z">
            <w:r>
              <w:delText>unaware</w:delText>
            </w:r>
          </w:del>
          <w:ins w:id="131" w:author="Ian Hussey" w:date="2020-07-01T10:40:00Z">
            <w:r w:rsidR="0090199F">
              <w:rPr>
                <w:color w:val="000000" w:themeColor="text1"/>
              </w:rPr>
              <w:t>‘unaware’</w:t>
            </w:r>
          </w:ins>
          <w:r w:rsidR="0090199F">
            <w:rPr>
              <w:color w:val="000000" w:themeColor="text1"/>
            </w:rPr>
            <w:t xml:space="preserve"> EC</w:t>
          </w:r>
          <w:r w:rsidRPr="00F32498">
            <w:rPr>
              <w:color w:val="000000" w:themeColor="text1"/>
            </w:rPr>
            <w:t xml:space="preserve"> effects (e.g., Jones et al., 2010; March et al., 2018).</w:t>
          </w:r>
        </w:p>
        <w:customXmlDelRangeStart w:id="132" w:author="Ian Hussey" w:date="2020-07-01T10:40:00Z"/>
      </w:sdtContent>
    </w:sdt>
    <w:customXmlDelRangeEnd w:id="132"/>
    <w:p w14:paraId="099DE45E" w14:textId="77777777" w:rsidR="00000000" w:rsidRDefault="007A4D56" w:rsidP="00252903">
      <w:pPr>
        <w:rPr>
          <w:del w:id="133" w:author="Ian Hussey" w:date="2020-07-01T10:40:00Z"/>
        </w:rPr>
      </w:pPr>
      <w:ins w:id="134" w:author="Ian Hussey" w:date="2020-07-01T10:40:00Z">
        <w:r w:rsidRPr="002207A6">
          <w:rPr>
            <w:color w:val="000000" w:themeColor="text1"/>
          </w:rPr>
          <w:t xml:space="preserve">In </w:t>
        </w:r>
      </w:ins>
    </w:p>
    <w:customXmlDelRangeStart w:id="135" w:author="Ian Hussey" w:date="2020-07-01T10:40:00Z"/>
    <w:sdt>
      <w:sdtPr>
        <w:tag w:val="goog_rdk_22"/>
        <w:id w:val="-267550028"/>
      </w:sdtPr>
      <w:sdtEndPr/>
      <w:sdtContent>
        <w:customXmlDelRangeEnd w:id="135"/>
        <w:p w14:paraId="3AC5E6C5" w14:textId="1AAE7769" w:rsidR="007A4D56" w:rsidRDefault="007A4D56" w:rsidP="00252903">
          <w:pPr>
            <w:rPr>
              <w:color w:val="000000" w:themeColor="text1"/>
            </w:rPr>
          </w:pPr>
          <w:r w:rsidRPr="002207A6">
            <w:rPr>
              <w:color w:val="000000" w:themeColor="text1"/>
            </w:rPr>
            <w:t xml:space="preserve">this task, </w:t>
          </w:r>
          <w:del w:id="136" w:author="Ian Hussey" w:date="2020-07-01T10:40:00Z">
            <w:r w:rsidR="007628D7">
              <w:delText xml:space="preserve">which is </w:delText>
            </w:r>
          </w:del>
          <w:r w:rsidRPr="002207A6">
            <w:rPr>
              <w:color w:val="000000" w:themeColor="text1"/>
            </w:rPr>
            <w:t xml:space="preserve">commonly called the ‘surveillance </w:t>
          </w:r>
          <w:del w:id="137" w:author="Ian Hussey" w:date="2020-07-01T10:40:00Z">
            <w:r w:rsidR="007628D7">
              <w:delText>procedure’, consists of a stream of (distractor) stimuli</w:delText>
            </w:r>
          </w:del>
          <w:ins w:id="138" w:author="Ian Hussey" w:date="2020-07-01T10:40:00Z">
            <w:r w:rsidR="00691448">
              <w:rPr>
                <w:color w:val="000000" w:themeColor="text1"/>
              </w:rPr>
              <w:t>task’</w:t>
            </w:r>
            <w:r w:rsidRPr="002207A6">
              <w:rPr>
                <w:color w:val="000000" w:themeColor="text1"/>
              </w:rPr>
              <w:t xml:space="preserve">, </w:t>
            </w:r>
            <w:r w:rsidR="005A13C0">
              <w:rPr>
                <w:color w:val="000000" w:themeColor="text1"/>
              </w:rPr>
              <w:t>neutral</w:t>
            </w:r>
          </w:ins>
          <w:r w:rsidR="00DA7A59">
            <w:rPr>
              <w:color w:val="000000" w:themeColor="text1"/>
            </w:rPr>
            <w:t xml:space="preserve"> and </w:t>
          </w:r>
          <w:del w:id="139" w:author="Ian Hussey" w:date="2020-07-01T10:40:00Z">
            <w:r w:rsidR="007628D7">
              <w:delText xml:space="preserve">requires </w:delText>
            </w:r>
          </w:del>
          <w:ins w:id="140" w:author="Ian Hussey" w:date="2020-07-01T10:40:00Z">
            <w:r w:rsidR="00DA7A59">
              <w:rPr>
                <w:color w:val="000000" w:themeColor="text1"/>
              </w:rPr>
              <w:t xml:space="preserve">valenced stimuli are surreptitiously paired while the </w:t>
            </w:r>
          </w:ins>
          <w:r w:rsidR="00DA7A59">
            <w:rPr>
              <w:color w:val="000000" w:themeColor="text1"/>
            </w:rPr>
            <w:t xml:space="preserve">participants </w:t>
          </w:r>
          <w:ins w:id="141" w:author="Ian Hussey" w:date="2020-07-01T10:40:00Z">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ins>
          <w:r w:rsidRPr="002207A6">
            <w:rPr>
              <w:color w:val="000000" w:themeColor="text1"/>
            </w:rPr>
            <w:t xml:space="preserve">to detect </w:t>
          </w:r>
          <w:del w:id="142" w:author="Ian Hussey" w:date="2020-07-01T10:40:00Z">
            <w:r w:rsidR="007628D7">
              <w:delText xml:space="preserve">and </w:delText>
            </w:r>
          </w:del>
          <w:ins w:id="143" w:author="Ian Hussey" w:date="2020-07-01T10:40:00Z">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w:t>
            </w:r>
          </w:ins>
          <w:r w:rsidRPr="002207A6">
            <w:rPr>
              <w:color w:val="000000" w:themeColor="text1"/>
            </w:rPr>
            <w:t>respond</w:t>
          </w:r>
          <w:del w:id="144" w:author="Ian Hussey" w:date="2020-07-01T10:40:00Z">
            <w:r w:rsidR="007628D7">
              <w:delText xml:space="preserve"> to target stimuli. </w:delText>
            </w:r>
          </w:del>
          <w:ins w:id="145" w:author="Ian Hussey" w:date="2020-07-01T10:40:00Z">
            <w:r w:rsidRPr="002207A6">
              <w:rPr>
                <w:color w:val="000000" w:themeColor="text1"/>
              </w:rPr>
              <w:t xml:space="preserve">,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w:t>
            </w:r>
          </w:ins>
          <w:r w:rsidRPr="002207A6">
            <w:rPr>
              <w:color w:val="000000" w:themeColor="text1"/>
            </w:rPr>
            <w:t xml:space="preserve">Unbeknownst to </w:t>
          </w:r>
          <w:r>
            <w:rPr>
              <w:color w:val="000000" w:themeColor="text1"/>
            </w:rPr>
            <w:t>them</w:t>
          </w:r>
          <w:r w:rsidRPr="002207A6">
            <w:rPr>
              <w:color w:val="000000" w:themeColor="text1"/>
            </w:rPr>
            <w:t xml:space="preserve">, several of the </w:t>
          </w:r>
          <w:del w:id="146" w:author="Ian Hussey" w:date="2020-07-01T10:40:00Z">
            <w:r w:rsidR="007628D7">
              <w:delText>distractor stimuli are actually</w:delText>
            </w:r>
          </w:del>
          <w:ins w:id="147" w:author="Ian Hussey" w:date="2020-07-01T10:40:00Z">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w:t>
            </w:r>
          </w:ins>
          <w:r w:rsidRPr="002207A6">
            <w:rPr>
              <w:color w:val="000000" w:themeColor="text1"/>
            </w:rPr>
            <w:t xml:space="preserve"> CS-US pairs. </w:t>
          </w:r>
          <w:ins w:id="148" w:author="Ian Hussey" w:date="2020-07-01T10:40:00Z">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w:t>
            </w:r>
          </w:ins>
          <w:r w:rsidRPr="002207A6">
            <w:rPr>
              <w:color w:val="000000" w:themeColor="text1"/>
            </w:rPr>
            <w:t>In this way</w:t>
          </w:r>
          <w:ins w:id="149" w:author="Ian Hussey" w:date="2020-07-01T10:40:00Z">
            <w:r w:rsidRPr="002207A6">
              <w:rPr>
                <w:color w:val="000000" w:themeColor="text1"/>
              </w:rPr>
              <w:t>,</w:t>
            </w:r>
          </w:ins>
          <w:r w:rsidRPr="002207A6">
            <w:rPr>
              <w:color w:val="000000" w:themeColor="text1"/>
            </w:rPr>
            <w:t xml:space="preserve"> the task requires people to process the CS-US pairs but directs their attention away from those pairings and towards </w:t>
          </w:r>
          <w:ins w:id="150" w:author="Ian Hussey" w:date="2020-07-01T10:40:00Z">
            <w:r w:rsidR="008A2A15">
              <w:rPr>
                <w:color w:val="000000" w:themeColor="text1"/>
              </w:rPr>
              <w:t xml:space="preserve">the </w:t>
            </w:r>
          </w:ins>
          <w:r w:rsidRPr="002207A6">
            <w:rPr>
              <w:color w:val="000000" w:themeColor="text1"/>
            </w:rPr>
            <w:t xml:space="preserve">irrelevant target </w:t>
          </w:r>
          <w:del w:id="151" w:author="Ian Hussey" w:date="2020-07-01T10:40:00Z">
            <w:r w:rsidR="007628D7">
              <w:delText xml:space="preserve">items (Jones et al., 2010). Following training, self-reported (and implicit) attitudes are </w:delText>
            </w:r>
          </w:del>
          <w:ins w:id="152" w:author="Ian Hussey" w:date="2020-07-01T10:40:00Z">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w:t>
            </w:r>
          </w:ins>
          <w:r w:rsidRPr="002207A6">
            <w:rPr>
              <w:color w:val="000000" w:themeColor="text1"/>
            </w:rPr>
            <w:t>assessed</w:t>
          </w:r>
          <w:del w:id="153" w:author="Ian Hussey" w:date="2020-07-01T10:40:00Z">
            <w:r w:rsidR="007628D7">
              <w:delText>. Participants are then asked post-hoc questions to gauge if they noticed</w:delText>
            </w:r>
          </w:del>
          <w:ins w:id="154" w:author="Ian Hussey" w:date="2020-07-01T10:40:00Z">
            <w:r w:rsidRPr="002207A6">
              <w:rPr>
                <w:color w:val="000000" w:themeColor="text1"/>
              </w:rPr>
              <w:t>, followed by retrospective measures of awareness of</w:t>
            </w:r>
          </w:ins>
          <w:r w:rsidRPr="002207A6">
            <w:rPr>
              <w:color w:val="000000" w:themeColor="text1"/>
            </w:rPr>
            <w:t xml:space="preserve"> the </w:t>
          </w:r>
          <w:r>
            <w:rPr>
              <w:color w:val="000000" w:themeColor="text1"/>
            </w:rPr>
            <w:t xml:space="preserve">CS-US </w:t>
          </w:r>
          <w:del w:id="155" w:author="Ian Hussey" w:date="2020-07-01T10:40:00Z">
            <w:r w:rsidR="007628D7">
              <w:delText>pairings</w:delText>
            </w:r>
          </w:del>
          <w:ins w:id="156" w:author="Ian Hussey" w:date="2020-07-01T10:40:00Z">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that were present</w:t>
            </w:r>
          </w:ins>
          <w:r>
            <w:rPr>
              <w:color w:val="000000" w:themeColor="text1"/>
            </w:rPr>
            <w:t xml:space="preserve"> during </w:t>
          </w:r>
          <w:r w:rsidRPr="002207A6">
            <w:rPr>
              <w:color w:val="000000" w:themeColor="text1"/>
            </w:rPr>
            <w:t xml:space="preserve">the </w:t>
          </w:r>
          <w:r>
            <w:rPr>
              <w:color w:val="000000" w:themeColor="text1"/>
            </w:rPr>
            <w:t>surveillance task</w:t>
          </w:r>
          <w:r w:rsidRPr="002207A6">
            <w:rPr>
              <w:color w:val="000000" w:themeColor="text1"/>
            </w:rPr>
            <w:t xml:space="preserve">. </w:t>
          </w:r>
          <w:del w:id="157" w:author="Ian Hussey" w:date="2020-07-01T10:40:00Z">
            <w:r w:rsidR="007628D7">
              <w:delText xml:space="preserve">If so, these ‘contingency aware’ participants are excluded from subsequent analyses. If not, then EC shown by ‘contingency unaware’ participants is treated as supporting the idea that EC effects can occur without awareness (e.g., Jones, Olson &amp; Fazio, </w:delText>
            </w:r>
          </w:del>
          <w:ins w:id="158" w:author="Ian Hussey" w:date="2020-07-01T10:40:00Z">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w:t>
            </w:r>
          </w:ins>
          <w:r w:rsidRPr="002207A6">
            <w:rPr>
              <w:color w:val="000000" w:themeColor="text1"/>
            </w:rPr>
            <w:t>2009, 2010; March</w:t>
          </w:r>
          <w:del w:id="159" w:author="Ian Hussey" w:date="2020-07-01T10:40:00Z">
            <w:r w:rsidR="007628D7">
              <w:delText>, Olson &amp; Fazio,</w:delText>
            </w:r>
          </w:del>
          <w:ins w:id="160" w:author="Ian Hussey" w:date="2020-07-01T10:40:00Z">
            <w:r w:rsidRPr="002207A6">
              <w:rPr>
                <w:color w:val="000000" w:themeColor="text1"/>
              </w:rPr>
              <w:t xml:space="preserve"> et al.,</w:t>
            </w:r>
          </w:ins>
          <w:r w:rsidRPr="002207A6">
            <w:rPr>
              <w:color w:val="000000" w:themeColor="text1"/>
            </w:rPr>
            <w:t xml:space="preserve"> 2018).</w:t>
          </w:r>
        </w:p>
        <w:customXmlDelRangeStart w:id="161" w:author="Ian Hussey" w:date="2020-07-01T10:40:00Z"/>
      </w:sdtContent>
    </w:sdt>
    <w:customXmlDelRangeEnd w:id="161"/>
    <w:customXmlDelRangeStart w:id="162" w:author="Ian Hussey" w:date="2020-07-01T10:40:00Z"/>
    <w:sdt>
      <w:sdtPr>
        <w:tag w:val="goog_rdk_23"/>
        <w:id w:val="-1745091542"/>
      </w:sdtPr>
      <w:sdtEndPr/>
      <w:sdtContent>
        <w:customXmlDelRangeEnd w:id="162"/>
        <w:p w14:paraId="1A3DA99B" w14:textId="0F0F4088" w:rsidR="007628D7" w:rsidRPr="00F32498" w:rsidRDefault="007628D7" w:rsidP="00252903">
          <w:pPr>
            <w:rPr>
              <w:color w:val="000000" w:themeColor="text1"/>
            </w:rPr>
          </w:pPr>
          <w:r w:rsidRPr="00F32498">
            <w:rPr>
              <w:color w:val="000000" w:themeColor="text1"/>
            </w:rPr>
            <w:t xml:space="preserve">Since its introduction in 2001, the surveillance task </w:t>
          </w:r>
          <w:del w:id="163" w:author="Ian Hussey" w:date="2020-07-01T10:40:00Z">
            <w:r>
              <w:delText>became</w:delText>
            </w:r>
          </w:del>
          <w:ins w:id="164" w:author="Ian Hussey" w:date="2020-07-01T10:40:00Z">
            <w:r w:rsidR="008A2A15">
              <w:rPr>
                <w:color w:val="000000" w:themeColor="text1"/>
              </w:rPr>
              <w:t>has become</w:t>
            </w:r>
          </w:ins>
          <w:r w:rsidR="008A2A15">
            <w:rPr>
              <w:color w:val="000000" w:themeColor="text1"/>
            </w:rPr>
            <w:t xml:space="preserv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del w:id="165" w:author="Ian Hussey" w:date="2020-07-01T10:40:00Z">
            <w:r>
              <w:rPr>
                <w:color w:val="000000"/>
                <w:highlight w:val="white"/>
              </w:rPr>
              <w:delText>620</w:delText>
            </w:r>
          </w:del>
          <w:ins w:id="166" w:author="Ian Hussey" w:date="2020-07-01T10:40:00Z">
            <w:r w:rsidR="00530386" w:rsidRPr="00F32498">
              <w:rPr>
                <w:color w:val="000000" w:themeColor="text1"/>
                <w:highlight w:val="white"/>
              </w:rPr>
              <w:t>700</w:t>
            </w:r>
          </w:ins>
          <w:r w:rsidR="00530386" w:rsidRPr="00F32498">
            <w:rPr>
              <w:color w:val="000000" w:themeColor="text1"/>
              <w:highlight w:val="white"/>
            </w:rPr>
            <w:t xml:space="preserve"> </w:t>
          </w:r>
          <w:r w:rsidRPr="00F32498">
            <w:rPr>
              <w:color w:val="000000" w:themeColor="text1"/>
              <w:highlight w:val="white"/>
            </w:rPr>
            <w:t>citations in Google Scholar</w:t>
          </w:r>
          <w:ins w:id="167" w:author="Ian Hussey" w:date="2020-07-01T10:40:00Z">
            <w:r w:rsidR="00E60912">
              <w:rPr>
                <w:color w:val="000000" w:themeColor="text1"/>
                <w:highlight w:val="white"/>
              </w:rPr>
              <w:t xml:space="preserve"> as of June 2020</w:t>
            </w:r>
          </w:ins>
          <w:r w:rsidRPr="00F32498">
            <w:rPr>
              <w:color w:val="000000" w:themeColor="text1"/>
              <w:highlight w:val="white"/>
            </w:rPr>
            <w:t xml:space="preserve">). </w:t>
          </w:r>
          <w:r w:rsidRPr="00F32498">
            <w:rPr>
              <w:color w:val="000000" w:themeColor="text1"/>
            </w:rPr>
            <w:t xml:space="preserve">Several authors have claimed that the surveillance task provides </w:t>
          </w:r>
          <w:del w:id="168" w:author="Ian Hussey" w:date="2020-07-01T10:40:00Z">
            <w:r>
              <w:delText>evidences</w:delText>
            </w:r>
          </w:del>
          <w:ins w:id="169" w:author="Ian Hussey" w:date="2020-07-01T10:40:00Z">
            <w:r w:rsidRPr="00F32498">
              <w:rPr>
                <w:color w:val="000000" w:themeColor="text1"/>
              </w:rPr>
              <w:t>evidence</w:t>
            </w:r>
          </w:ins>
          <w:r w:rsidRPr="00F32498">
            <w:rPr>
              <w:color w:val="000000" w:themeColor="text1"/>
            </w:rPr>
            <w:t xml:space="preserve"> for </w:t>
          </w:r>
          <w:del w:id="170" w:author="Ian Hussey" w:date="2020-07-01T10:40:00Z">
            <w:r>
              <w:delText>unaware</w:delText>
            </w:r>
          </w:del>
          <w:ins w:id="171" w:author="Ian Hussey" w:date="2020-07-01T10:40:00Z">
            <w:r w:rsidR="0090199F">
              <w:rPr>
                <w:color w:val="000000" w:themeColor="text1"/>
              </w:rPr>
              <w:t>‘unaware’</w:t>
            </w:r>
          </w:ins>
          <w:r w:rsidR="0090199F">
            <w:rPr>
              <w:color w:val="000000" w:themeColor="text1"/>
            </w:rPr>
            <w:t xml:space="preserv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del w:id="172" w:author="Ian Hussey" w:date="2020-07-01T10:40:00Z">
            <w:r>
              <w:rPr>
                <w:highlight w:val="white"/>
              </w:rPr>
              <w:delText>, Nagengast, &amp; Trasselli,</w:delText>
            </w:r>
          </w:del>
          <w:ins w:id="173" w:author="Ian Hussey" w:date="2020-07-01T10:40:00Z">
            <w:r w:rsidR="00530386" w:rsidRPr="00F32498">
              <w:rPr>
                <w:color w:val="000000" w:themeColor="text1"/>
                <w:highlight w:val="white"/>
              </w:rPr>
              <w:t xml:space="preserve"> et al.</w:t>
            </w:r>
            <w:r w:rsidRPr="00F32498">
              <w:rPr>
                <w:color w:val="000000" w:themeColor="text1"/>
                <w:highlight w:val="white"/>
              </w:rPr>
              <w:t>,</w:t>
            </w:r>
          </w:ins>
          <w:r w:rsidRPr="00F32498">
            <w:rPr>
              <w:color w:val="000000" w:themeColor="text1"/>
              <w:highlight w:val="white"/>
            </w:rPr>
            <w:t xml:space="preserve"> 2005</w:t>
          </w:r>
          <w:r w:rsidRPr="00F32498">
            <w:rPr>
              <w:color w:val="000000" w:themeColor="text1"/>
            </w:rPr>
            <w:t>). For instance, the implicit misattribution theory of EC is based almost exclusively on the task’s findings (Jones et al., 2009). Still others use this task to change existing attitudes, primarily because of its purported implicit effects (e.g., Choi</w:t>
          </w:r>
          <w:del w:id="174" w:author="Ian Hussey" w:date="2020-07-01T10:40:00Z">
            <w:r>
              <w:delText>,</w:delText>
            </w:r>
          </w:del>
          <w:r w:rsidRPr="00F32498">
            <w:rPr>
              <w:color w:val="000000" w:themeColor="text1"/>
            </w:rPr>
            <w:t xml:space="preserve">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customXmlDelRangeStart w:id="175" w:author="Ian Hussey" w:date="2020-07-01T10:40:00Z"/>
      </w:sdtContent>
    </w:sdt>
    <w:customXmlDelRangeEnd w:id="175"/>
    <w:customXmlDelRangeStart w:id="176" w:author="Ian Hussey" w:date="2020-07-01T10:40:00Z"/>
    <w:sdt>
      <w:sdtPr>
        <w:tag w:val="goog_rdk_24"/>
        <w:id w:val="330961864"/>
      </w:sdtPr>
      <w:sdtEndPr/>
      <w:sdtContent>
        <w:customXmlDelRangeEnd w:id="176"/>
        <w:p w14:paraId="4AA063F1" w14:textId="56681FC3"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del w:id="177" w:author="Ian Hussey" w:date="2020-07-01T10:40:00Z">
            <w:r>
              <w:delText>actually demonstrated</w:delText>
            </w:r>
          </w:del>
          <w:ins w:id="178" w:author="Ian Hussey" w:date="2020-07-01T10:40:00Z">
            <w:r w:rsidR="005B18B5">
              <w:rPr>
                <w:color w:val="000000" w:themeColor="text1"/>
              </w:rPr>
              <w:t>supported the possibility of</w:t>
            </w:r>
          </w:ins>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del w:id="179" w:author="Ian Hussey" w:date="2020-07-01T10:40:00Z">
            <w:r w:rsidR="00C738C4" w:rsidRPr="00C738C4">
              <w:delText>https://osf.io/hs32y/</w:delText>
            </w:r>
            <w:r w:rsidR="00C738C4">
              <w:delText>)</w:delText>
            </w:r>
          </w:del>
          <w:ins w:id="180" w:author="Ian Hussey" w:date="2020-07-01T10:40:00Z">
            <w:r w:rsidRPr="00F32498">
              <w:rPr>
                <w:color w:val="000000" w:themeColor="text1"/>
              </w:rPr>
              <w:t>)</w:t>
            </w:r>
          </w:ins>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w:t>
          </w:r>
          <w:del w:id="181" w:author="Ian Hussey" w:date="2020-07-01T10:40:00Z">
            <w:r>
              <w:rPr>
                <w:highlight w:val="white"/>
              </w:rPr>
              <w:delText xml:space="preserve">actually </w:delText>
            </w:r>
          </w:del>
          <w:r w:rsidRPr="00F32498">
            <w:rPr>
              <w:color w:val="000000" w:themeColor="text1"/>
              <w:highlight w:val="white"/>
            </w:rPr>
            <w:t xml:space="preserve">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(Vevea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customXmlDelRangeStart w:id="182" w:author="Ian Hussey" w:date="2020-07-01T10:40:00Z"/>
      </w:sdtContent>
    </w:sdt>
    <w:customXmlDelRangeEnd w:id="182"/>
    <w:p w14:paraId="5451DC2A" w14:textId="77777777" w:rsidR="000E4CB2" w:rsidRPr="00F32498" w:rsidRDefault="000E4CB2" w:rsidP="00941611">
      <w:pPr>
        <w:ind w:firstLine="0"/>
        <w:rPr>
          <w:ins w:id="183" w:author="Ian Hussey" w:date="2020-07-01T10:40:00Z"/>
          <w:color w:val="000000" w:themeColor="text1"/>
        </w:rPr>
      </w:pPr>
      <w:ins w:id="184" w:author="Ian Hussey" w:date="2020-07-01T10:40:00Z">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ins>
    </w:p>
    <w:p w14:paraId="63782CD2" w14:textId="57EE5E7A" w:rsidR="000E4CB2" w:rsidRPr="008E25B9" w:rsidRDefault="000E4CB2" w:rsidP="00AB67DD">
      <w:pPr>
        <w:pStyle w:val="Tableandfigurenames"/>
        <w:rPr>
          <w:ins w:id="185" w:author="Ian Hussey" w:date="2020-07-01T10:40:00Z"/>
          <w:sz w:val="22"/>
          <w:szCs w:val="22"/>
        </w:rPr>
      </w:pPr>
      <w:ins w:id="186" w:author="Ian Hussey" w:date="2020-07-01T10:40:00Z">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ins>
    </w:p>
    <w:p w14:paraId="66C40E2B" w14:textId="77777777" w:rsidR="000E4CB2" w:rsidRPr="00F32498" w:rsidRDefault="000E4CB2" w:rsidP="00252903">
      <w:pPr>
        <w:rPr>
          <w:ins w:id="187" w:author="Ian Hussey" w:date="2020-07-01T10:40:00Z"/>
          <w:color w:val="000000" w:themeColor="text1"/>
        </w:rPr>
      </w:pPr>
    </w:p>
    <w:customXmlDelRangeStart w:id="188" w:author="Ian Hussey" w:date="2020-07-01T10:40:00Z"/>
    <w:sdt>
      <w:sdtPr>
        <w:tag w:val="goog_rdk_25"/>
        <w:id w:val="557132335"/>
      </w:sdtPr>
      <w:sdtEndPr/>
      <w:sdtContent>
        <w:customXmlDelRangeEnd w:id="188"/>
        <w:p w14:paraId="0626FD14" w14:textId="62F12001" w:rsidR="007628D7" w:rsidRPr="00F32498" w:rsidRDefault="007628D7" w:rsidP="00F74E64">
          <w:pPr>
            <w:rPr>
              <w:color w:val="000000" w:themeColor="text1"/>
            </w:rPr>
          </w:pPr>
          <w:r w:rsidRPr="00F32498">
            <w:rPr>
              <w:color w:val="000000" w:themeColor="text1"/>
            </w:rPr>
            <w:t xml:space="preserve">In short, the surveillance task is </w:t>
          </w:r>
          <w:del w:id="189" w:author="Ian Hussey" w:date="2020-07-01T10:40:00Z">
            <w:r>
              <w:delText>thought</w:delText>
            </w:r>
          </w:del>
          <w:ins w:id="190" w:author="Ian Hussey" w:date="2020-07-01T10:40:00Z">
            <w:r w:rsidR="00F374F8" w:rsidRPr="00F32498">
              <w:rPr>
                <w:color w:val="000000" w:themeColor="text1"/>
              </w:rPr>
              <w:t>argued</w:t>
            </w:r>
          </w:ins>
          <w:r w:rsidR="00F374F8" w:rsidRPr="00F32498">
            <w:rPr>
              <w:color w:val="000000" w:themeColor="text1"/>
            </w:rPr>
            <w:t xml:space="preserve"> </w:t>
          </w:r>
          <w:r w:rsidRPr="00F32498">
            <w:rPr>
              <w:color w:val="000000" w:themeColor="text1"/>
            </w:rPr>
            <w:t xml:space="preserve">to provide evidence for EC effects without awareness/recollective memory, is used to advocate for dual-process and </w:t>
          </w:r>
          <w:del w:id="191" w:author="Ian Hussey" w:date="2020-07-01T10:40:00Z">
            <w:r>
              <w:delText>association formation</w:delText>
            </w:r>
          </w:del>
          <w:ins w:id="192" w:author="Ian Hussey" w:date="2020-07-01T10:40:00Z">
            <w:r w:rsidRPr="00F32498">
              <w:rPr>
                <w:color w:val="000000" w:themeColor="text1"/>
              </w:rPr>
              <w:t>associati</w:t>
            </w:r>
            <w:r w:rsidR="008A2A15">
              <w:rPr>
                <w:color w:val="000000" w:themeColor="text1"/>
              </w:rPr>
              <w:t>ve</w:t>
            </w:r>
          </w:ins>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 xml:space="preserve">replicate the basic effect with a highly powered sample. Doing so will provide a strong constraint on future theorizing about attitudes, EC, and the </w:t>
          </w:r>
          <w:ins w:id="193" w:author="Ian Hussey" w:date="2020-07-01T10:40:00Z">
            <w:r w:rsidRPr="00F32498">
              <w:rPr>
                <w:color w:val="000000" w:themeColor="text1"/>
              </w:rPr>
              <w:t>task</w:t>
            </w:r>
            <w:r w:rsidR="008A2A15">
              <w:rPr>
                <w:color w:val="000000" w:themeColor="text1"/>
              </w:rPr>
              <w:t>’s</w:t>
            </w:r>
            <w:r w:rsidRPr="00F32498">
              <w:rPr>
                <w:color w:val="000000" w:themeColor="text1"/>
              </w:rPr>
              <w:t xml:space="preserve"> </w:t>
            </w:r>
          </w:ins>
          <w:r w:rsidR="008A2A15">
            <w:rPr>
              <w:color w:val="000000" w:themeColor="text1"/>
            </w:rPr>
            <w:t xml:space="preserve">use </w:t>
          </w:r>
          <w:del w:id="194" w:author="Ian Hussey" w:date="2020-07-01T10:40:00Z">
            <w:r>
              <w:delText xml:space="preserve">of this task </w:delText>
            </w:r>
          </w:del>
          <w:r w:rsidRPr="00F32498">
            <w:rPr>
              <w:color w:val="000000" w:themeColor="text1"/>
            </w:rPr>
            <w:t>in applied contexts.</w:t>
          </w:r>
        </w:p>
        <w:customXmlDelRangeStart w:id="195" w:author="Ian Hussey" w:date="2020-07-01T10:40:00Z"/>
      </w:sdtContent>
    </w:sdt>
    <w:customXmlDelRangeEnd w:id="195"/>
    <w:customXmlDelRangeStart w:id="196" w:author="Ian Hussey" w:date="2020-07-01T10:40:00Z"/>
    <w:sdt>
      <w:sdtPr>
        <w:tag w:val="goog_rdk_26"/>
        <w:id w:val="-1384714337"/>
      </w:sdtPr>
      <w:sdtEndPr/>
      <w:sdtContent>
        <w:customXmlDelRangeEnd w:id="196"/>
        <w:p w14:paraId="20C7AAA8" w14:textId="4795DE87"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del w:id="197" w:author="Ian Hussey" w:date="2020-07-01T10:40:00Z">
            <w:r>
              <w:delText>replicate</w:delText>
            </w:r>
          </w:del>
          <w:ins w:id="198" w:author="Ian Hussey" w:date="2020-07-01T10:40:00Z">
            <w:r w:rsidR="00F374F8" w:rsidRPr="00F32498">
              <w:rPr>
                <w:color w:val="000000" w:themeColor="text1"/>
              </w:rPr>
              <w:t xml:space="preserve">directly </w:t>
            </w:r>
            <w:r w:rsidRPr="00F32498">
              <w:rPr>
                <w:color w:val="000000" w:themeColor="text1"/>
              </w:rPr>
              <w:t>replicat</w:t>
            </w:r>
            <w:r w:rsidR="00C25770">
              <w:rPr>
                <w:color w:val="000000" w:themeColor="text1"/>
              </w:rPr>
              <w:t>ing</w:t>
            </w:r>
          </w:ins>
          <w:r w:rsidRPr="00F32498">
            <w:rPr>
              <w:color w:val="000000" w:themeColor="text1"/>
            </w:rPr>
            <w:t xml:space="preserve"> their original design, </w:t>
          </w:r>
          <w:del w:id="199" w:author="Ian Hussey" w:date="2020-07-01T10:40:00Z">
            <w:r>
              <w:delText>the original authors recommended that we</w:delText>
            </w:r>
          </w:del>
          <w:ins w:id="200" w:author="Ian Hussey" w:date="2020-07-01T10:40:00Z">
            <w:r w:rsidR="008A2A15">
              <w:rPr>
                <w:color w:val="000000" w:themeColor="text1"/>
              </w:rPr>
              <w:t xml:space="preserve">they </w:t>
            </w:r>
            <w:r w:rsidR="00F374F8" w:rsidRPr="00F32498">
              <w:rPr>
                <w:color w:val="000000" w:themeColor="text1"/>
              </w:rPr>
              <w:t>encouraged us to</w:t>
            </w:r>
          </w:ins>
          <w:r w:rsidR="00F374F8" w:rsidRPr="00F32498">
            <w:rPr>
              <w:color w:val="000000" w:themeColor="text1"/>
            </w:rPr>
            <w:t xml:space="preserve"> </w:t>
          </w:r>
          <w:r w:rsidRPr="00F32498">
            <w:rPr>
              <w:color w:val="000000" w:themeColor="text1"/>
            </w:rPr>
            <w:t>make</w:t>
          </w:r>
          <w:del w:id="201" w:author="Ian Hussey" w:date="2020-07-01T10:40:00Z">
            <w:r>
              <w:delText xml:space="preserve"> some</w:delText>
            </w:r>
          </w:del>
          <w:r w:rsidRPr="00F32498">
            <w:rPr>
              <w:color w:val="000000" w:themeColor="text1"/>
            </w:rPr>
            <w:t xml:space="preserve"> changes to the study design, based on their own experiences with the task, and on the assumption that this would maximize our chances of obtaining an effect (e.g., March et al., 2018). </w:t>
          </w:r>
          <w:del w:id="202" w:author="Ian Hussey" w:date="2020-07-01T10:40:00Z">
            <w:r>
              <w:delText>Our</w:delText>
            </w:r>
          </w:del>
          <w:ins w:id="203" w:author="Ian Hussey" w:date="2020-07-01T10:40:00Z">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The</w:t>
            </w:r>
          </w:ins>
          <w:r w:rsidR="00505BF7">
            <w:rPr>
              <w:color w:val="000000" w:themeColor="text1"/>
            </w:rPr>
            <w:t xml:space="preserve"> </w:t>
          </w:r>
          <w:r w:rsidRPr="00F32498">
            <w:rPr>
              <w:color w:val="000000" w:themeColor="text1"/>
            </w:rPr>
            <w:t xml:space="preserve">final </w:t>
          </w:r>
          <w:del w:id="204" w:author="Ian Hussey" w:date="2020-07-01T10:40:00Z">
            <w:r>
              <w:delText xml:space="preserve">and </w:delText>
            </w:r>
          </w:del>
          <w:ins w:id="205" w:author="Ian Hussey" w:date="2020-07-01T10:40:00Z">
            <w:r w:rsidRPr="00F32498">
              <w:rPr>
                <w:color w:val="000000" w:themeColor="text1"/>
              </w:rPr>
              <w:t xml:space="preserve">study protocol </w:t>
            </w:r>
            <w:r w:rsidR="00505BF7">
              <w:rPr>
                <w:color w:val="000000" w:themeColor="text1"/>
              </w:rPr>
              <w:t xml:space="preserve">was </w:t>
            </w:r>
          </w:ins>
          <w:r w:rsidR="00505BF7">
            <w:rPr>
              <w:color w:val="000000" w:themeColor="text1"/>
            </w:rPr>
            <w:t xml:space="preserve">approved </w:t>
          </w:r>
          <w:del w:id="206" w:author="Ian Hussey" w:date="2020-07-01T10:40:00Z">
            <w:r>
              <w:delText>(</w:delText>
            </w:r>
          </w:del>
          <w:r w:rsidR="00505BF7">
            <w:rPr>
              <w:color w:val="000000" w:themeColor="text1"/>
            </w:rPr>
            <w:t>by the original authors</w:t>
          </w:r>
          <w:ins w:id="207" w:author="Ian Hussey" w:date="2020-07-01T10:40:00Z">
            <w:r w:rsidR="00505BF7">
              <w:rPr>
                <w:color w:val="000000" w:themeColor="text1"/>
              </w:rPr>
              <w:t xml:space="preserve"> (see </w:t>
            </w:r>
          </w:ins>
          <w:hyperlink r:id="rId16" w:history="1">
            <w:r w:rsidR="00567512" w:rsidRPr="00932B2A">
              <w:rPr>
                <w:rStyle w:val="Hyperlink"/>
                <w:color w:val="000000" w:themeColor="text1"/>
              </w:rPr>
              <w:t>osf.io/wnckg</w:t>
            </w:r>
          </w:hyperlink>
          <w:del w:id="208" w:author="Ian Hussey" w:date="2020-07-01T10:40:00Z">
            <w:r>
              <w:delText>) study protocol can be found at the following link (</w:delText>
            </w:r>
            <w:r w:rsidR="00C738C4" w:rsidRPr="00C738C4">
              <w:delText>https://osf.io/hs32y/</w:delText>
            </w:r>
            <w:r>
              <w:delText>).</w:delText>
            </w:r>
          </w:del>
          <w:ins w:id="209" w:author="Ian Hussey" w:date="2020-07-01T10:40:00Z">
            <w:r w:rsidR="00E74431" w:rsidRPr="00F32498">
              <w:rPr>
                <w:color w:val="000000" w:themeColor="text1"/>
              </w:rPr>
              <w:t>)</w:t>
            </w:r>
            <w:r w:rsidR="00567512" w:rsidRPr="00F32498">
              <w:rPr>
                <w:color w:val="000000" w:themeColor="text1"/>
              </w:rPr>
              <w:t>.</w:t>
            </w:r>
          </w:ins>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del w:id="210" w:author="Ian Hussey" w:date="2020-07-01T10:40:00Z">
            <w:r>
              <w:delText xml:space="preserve"> (</w:delText>
            </w:r>
          </w:del>
          <w:ins w:id="211" w:author="Ian Hussey" w:date="2020-07-01T10:40:00Z">
            <w:r w:rsidR="00567512" w:rsidRPr="00F32498">
              <w:rPr>
                <w:color w:val="000000" w:themeColor="text1"/>
              </w:rPr>
              <w:t xml:space="preserve">, </w:t>
            </w:r>
          </w:ins>
          <w:r w:rsidRPr="00F32498">
            <w:rPr>
              <w:color w:val="000000" w:themeColor="text1"/>
            </w:rPr>
            <w:t>including the lab of one of the original authors</w:t>
          </w:r>
          <w:del w:id="212" w:author="Ian Hussey" w:date="2020-07-01T10:40:00Z">
            <w:r>
              <w:delText>)</w:delText>
            </w:r>
          </w:del>
          <w:ins w:id="213" w:author="Ian Hussey" w:date="2020-07-01T10:40:00Z">
            <w:r w:rsidR="00567512" w:rsidRPr="00F32498">
              <w:rPr>
                <w:color w:val="000000" w:themeColor="text1"/>
              </w:rPr>
              <w:t>,</w:t>
            </w:r>
          </w:ins>
          <w:r w:rsidR="00567512" w:rsidRPr="00F32498">
            <w:rPr>
              <w:color w:val="000000" w:themeColor="text1"/>
            </w:rPr>
            <w:t xml:space="preserve"> </w:t>
          </w:r>
          <w:r w:rsidRPr="00F32498">
            <w:rPr>
              <w:color w:val="000000" w:themeColor="text1"/>
            </w:rPr>
            <w:t>agreed to contribute to this replication effort.</w:t>
          </w:r>
        </w:p>
        <w:customXmlDelRangeStart w:id="214" w:author="Ian Hussey" w:date="2020-07-01T10:40:00Z"/>
      </w:sdtContent>
    </w:sdt>
    <w:customXmlDelRangeEnd w:id="214"/>
    <w:customXmlDelRangeStart w:id="215" w:author="Ian Hussey" w:date="2020-07-01T10:40:00Z"/>
    <w:sdt>
      <w:sdtPr>
        <w:tag w:val="goog_rdk_27"/>
        <w:id w:val="435337536"/>
      </w:sdtPr>
      <w:sdtEndPr/>
      <w:sdtContent>
        <w:customXmlDelRangeEnd w:id="215"/>
        <w:p w14:paraId="12076B4C" w14:textId="3D74AE30" w:rsidR="007628D7" w:rsidRDefault="007628D7" w:rsidP="00252903">
          <w:pPr>
            <w:rPr>
              <w:color w:val="000000" w:themeColor="text1"/>
            </w:rPr>
          </w:pPr>
          <w:r w:rsidRPr="00F32498">
            <w:rPr>
              <w:color w:val="000000" w:themeColor="text1"/>
            </w:rPr>
            <w:t xml:space="preserve">In addition to replicating the original study, we wanted to explore whether evidence for EC in this task depends on the specific way in which contingency awareness/recollective memory is measured. The original </w:t>
          </w:r>
          <w:del w:id="216" w:author="Ian Hussey" w:date="2020-07-01T10:40:00Z">
            <w:r>
              <w:delText>authors</w:delText>
            </w:r>
          </w:del>
          <w:ins w:id="217" w:author="Ian Hussey" w:date="2020-07-01T10:40:00Z">
            <w:r w:rsidRPr="00F32498">
              <w:rPr>
                <w:color w:val="000000" w:themeColor="text1"/>
              </w:rPr>
              <w:t>authors</w:t>
            </w:r>
            <w:r w:rsidR="006F2DFC">
              <w:rPr>
                <w:color w:val="000000" w:themeColor="text1"/>
              </w:rPr>
              <w:t>’</w:t>
            </w:r>
          </w:ins>
          <w:r w:rsidRPr="00F32498">
            <w:rPr>
              <w:color w:val="000000" w:themeColor="text1"/>
            </w:rPr>
            <w:t xml:space="preserve"> contingency awareness </w:t>
          </w:r>
          <w:del w:id="218" w:author="Ian Hussey" w:date="2020-07-01T10:40:00Z">
            <w:r>
              <w:delText>criteria</w:delText>
            </w:r>
          </w:del>
          <w:ins w:id="219" w:author="Ian Hussey" w:date="2020-07-01T10:40:00Z">
            <w:r w:rsidR="00A1376F">
              <w:rPr>
                <w:color w:val="000000" w:themeColor="text1"/>
              </w:rPr>
              <w:t>criterion</w:t>
            </w:r>
          </w:ins>
          <w:r w:rsidRPr="00F32498">
            <w:rPr>
              <w:color w:val="000000" w:themeColor="text1"/>
            </w:rPr>
            <w:t xml:space="preserve"> may have </w:t>
          </w:r>
          <w:del w:id="220" w:author="Ian Hussey" w:date="2020-07-01T10:40:00Z">
            <w:r>
              <w:delText>accidentally</w:delText>
            </w:r>
          </w:del>
          <w:ins w:id="221" w:author="Ian Hussey" w:date="2020-07-01T10:40:00Z">
            <w:r w:rsidR="004D7F41">
              <w:rPr>
                <w:color w:val="000000" w:themeColor="text1"/>
              </w:rPr>
              <w:t>inadvertently</w:t>
            </w:r>
          </w:ins>
          <w:r w:rsidR="004D7F41" w:rsidRPr="00F32498">
            <w:rPr>
              <w:color w:val="000000" w:themeColor="text1"/>
            </w:rPr>
            <w:t xml:space="preserve"> </w:t>
          </w:r>
          <w:r w:rsidRPr="00F32498">
            <w:rPr>
              <w:color w:val="000000" w:themeColor="text1"/>
            </w:rPr>
            <w:t xml:space="preserve">included individuals who were </w:t>
          </w:r>
          <w:del w:id="222" w:author="Ian Hussey" w:date="2020-07-01T10:40:00Z">
            <w:r>
              <w:delText xml:space="preserve">actually </w:delText>
            </w:r>
          </w:del>
          <w:r w:rsidRPr="00F32498">
            <w:rPr>
              <w:color w:val="000000" w:themeColor="text1"/>
            </w:rPr>
            <w:t xml:space="preserve">aware of/remembering the contingencies. We therefore </w:t>
          </w:r>
          <w:del w:id="223" w:author="Ian Hussey" w:date="2020-07-01T10:40:00Z">
            <w:r>
              <w:delText>added</w:delText>
            </w:r>
          </w:del>
          <w:ins w:id="224" w:author="Ian Hussey" w:date="2020-07-01T10:40:00Z">
            <w:r w:rsidR="00F374F8" w:rsidRPr="00F32498">
              <w:rPr>
                <w:color w:val="000000" w:themeColor="text1"/>
              </w:rPr>
              <w:t>included</w:t>
            </w:r>
          </w:ins>
          <w:r w:rsidR="00F374F8" w:rsidRPr="00F32498">
            <w:rPr>
              <w:color w:val="000000" w:themeColor="text1"/>
            </w:rPr>
            <w:t xml:space="preserve"> </w:t>
          </w:r>
          <w:r w:rsidRPr="00F32498">
            <w:rPr>
              <w:color w:val="000000" w:themeColor="text1"/>
            </w:rPr>
            <w:t xml:space="preserve">three </w:t>
          </w:r>
          <w:del w:id="225" w:author="Ian Hussey" w:date="2020-07-01T10:40:00Z">
            <w:r>
              <w:delText xml:space="preserve">questions to the end of the original procedure that will allow us to assess </w:delText>
            </w:r>
          </w:del>
          <w:ins w:id="226" w:author="Ian Hussey" w:date="2020-07-01T10:40:00Z">
            <w:r w:rsidR="00F374F8" w:rsidRPr="00F32498">
              <w:rPr>
                <w:color w:val="000000" w:themeColor="text1"/>
              </w:rPr>
              <w:t xml:space="preserve">additional </w:t>
            </w:r>
          </w:ins>
          <w:r w:rsidRPr="00F32498">
            <w:rPr>
              <w:color w:val="000000" w:themeColor="text1"/>
            </w:rPr>
            <w:t xml:space="preserve">contingency awareness/recollective memory </w:t>
          </w:r>
          <w:ins w:id="227" w:author="Ian Hussey" w:date="2020-07-01T10:40:00Z">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ins>
          <w:r w:rsidRPr="00F32498">
            <w:rPr>
              <w:color w:val="000000" w:themeColor="text1"/>
            </w:rPr>
            <w:t xml:space="preserve">in a more conservative manner. </w:t>
          </w:r>
        </w:p>
        <w:customXmlDelRangeStart w:id="228" w:author="Ian Hussey" w:date="2020-07-01T10:40:00Z"/>
      </w:sdtContent>
    </w:sdt>
    <w:customXmlDelRangeEnd w:id="228"/>
    <w:customXmlDelRangeStart w:id="229" w:author="Ian Hussey" w:date="2020-07-01T10:40:00Z"/>
    <w:sdt>
      <w:sdtPr>
        <w:tag w:val="goog_rdk_28"/>
        <w:id w:val="642703468"/>
      </w:sdtPr>
      <w:sdtEndPr/>
      <w:sdtContent>
        <w:customXmlDelRangeEnd w:id="229"/>
        <w:p w14:paraId="41AC0EA9" w14:textId="20B28260" w:rsidR="007628D7" w:rsidRPr="007F74BE" w:rsidRDefault="007628D7" w:rsidP="007F74BE">
          <w:pPr>
            <w:pStyle w:val="Heading1"/>
          </w:pPr>
          <w:r w:rsidRPr="007F74BE">
            <w:t>Disclosures</w:t>
          </w:r>
        </w:p>
        <w:customXmlDelRangeStart w:id="230" w:author="Ian Hussey" w:date="2020-07-01T10:40:00Z"/>
      </w:sdtContent>
    </w:sdt>
    <w:customXmlDelRangeEnd w:id="230"/>
    <w:p w14:paraId="2A20B05A" w14:textId="77777777" w:rsidR="00000000" w:rsidRDefault="004376A6" w:rsidP="00D3417B">
      <w:pPr>
        <w:rPr>
          <w:del w:id="231" w:author="Ian Hussey" w:date="2020-07-01T10:40:00Z"/>
        </w:rPr>
      </w:pPr>
      <w:ins w:id="232" w:author="Ian Hussey" w:date="2020-07-01T10:40:00Z">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ins>
      <w:hyperlink r:id="rId17" w:history="1">
        <w:r w:rsidRPr="00F32498">
          <w:rPr>
            <w:rStyle w:val="Hyperlink"/>
            <w:color w:val="000000" w:themeColor="text1"/>
          </w:rPr>
          <w:t>osf.io/3hjpf</w:t>
        </w:r>
      </w:hyperlink>
      <w:ins w:id="233" w:author="Ian Hussey" w:date="2020-07-01T10:40:00Z">
        <w:r w:rsidR="005A13C0" w:rsidRPr="005A13C0">
          <w:rPr>
            <w:rStyle w:val="Hyperlink"/>
            <w:color w:val="000000" w:themeColor="text1"/>
            <w:u w:val="none"/>
          </w:rPr>
          <w:t xml:space="preserve"> </w:t>
        </w:r>
        <w:r w:rsidR="005A13C0" w:rsidRPr="005A13C0">
          <w:rPr>
            <w:rStyle w:val="Hyperlink"/>
            <w:color w:val="auto"/>
            <w:u w:val="none"/>
          </w:rPr>
          <w:t xml:space="preserve">and </w:t>
        </w:r>
      </w:ins>
      <w:hyperlink r:id="rId18" w:history="1">
        <w:r w:rsidR="005A13C0" w:rsidRPr="005A13C0">
          <w:rPr>
            <w:rStyle w:val="Hyperlink"/>
            <w:color w:val="auto"/>
          </w:rPr>
          <w:t>osf.io/uyng7</w:t>
        </w:r>
      </w:hyperlink>
      <w:ins w:id="234" w:author="Ian Hussey" w:date="2020-07-01T10:40:00Z">
        <w:r w:rsidR="00B568D0" w:rsidRPr="005A13C0">
          <w:rPr>
            <w:rStyle w:val="Hyperlink"/>
            <w:color w:val="auto"/>
            <w:u w:val="none"/>
          </w:rPr>
          <w:t>)</w:t>
        </w:r>
        <w:r w:rsidRPr="005A13C0">
          <w:t xml:space="preserve">. </w:t>
        </w:r>
      </w:ins>
      <w:bookmarkStart w:id="235" w:name="_Hlk37150391"/>
    </w:p>
    <w:customXmlDelRangeStart w:id="236" w:author="Ian Hussey" w:date="2020-07-01T10:40:00Z"/>
    <w:sdt>
      <w:sdtPr>
        <w:tag w:val="goog_rdk_29"/>
        <w:id w:val="-60180138"/>
      </w:sdtPr>
      <w:sdtEndPr/>
      <w:sdtContent>
        <w:customXmlDelRangeEnd w:id="236"/>
        <w:p w14:paraId="1C238629" w14:textId="7C6C7883" w:rsidR="00946704" w:rsidRPr="00D3417B" w:rsidRDefault="007628D7" w:rsidP="00D3417B">
          <w:pPr>
            <w:rPr>
              <w:color w:val="000000" w:themeColor="text1"/>
              <w:highlight w:val="white"/>
            </w:rPr>
          </w:pPr>
          <w:r w:rsidRPr="005A13C0">
            <w:t xml:space="preserve">All </w:t>
          </w:r>
          <w:r w:rsidRPr="00F32498">
            <w:rPr>
              <w:color w:val="000000" w:themeColor="text1"/>
            </w:rPr>
            <w:t>materials, data, analyses</w:t>
          </w:r>
          <w:ins w:id="237" w:author="Ian Hussey" w:date="2020-07-01T10:40:00Z">
            <w:r w:rsidR="004B6AEF">
              <w:rPr>
                <w:color w:val="000000" w:themeColor="text1"/>
              </w:rPr>
              <w:t>,</w:t>
            </w:r>
          </w:ins>
          <w:r w:rsidRPr="00F32498">
            <w:rPr>
              <w:color w:val="000000" w:themeColor="text1"/>
            </w:rPr>
            <w:t xml:space="preserve"> and code </w:t>
          </w:r>
          <w:del w:id="238" w:author="Ian Hussey" w:date="2020-07-01T10:40:00Z">
            <w:r>
              <w:delText>will be made</w:delText>
            </w:r>
          </w:del>
          <w:ins w:id="239" w:author="Ian Hussey" w:date="2020-07-01T10:40:00Z">
            <w:r w:rsidR="00E606DC" w:rsidRPr="00F32498">
              <w:rPr>
                <w:color w:val="000000" w:themeColor="text1"/>
              </w:rPr>
              <w:t>are</w:t>
            </w:r>
          </w:ins>
          <w:r w:rsidRPr="00F32498">
            <w:rPr>
              <w:color w:val="000000" w:themeColor="text1"/>
            </w:rPr>
            <w:t xml:space="preserve"> available on the Open Science </w:t>
          </w:r>
          <w:r w:rsidRPr="0090199F">
            <w:t xml:space="preserve">Framework </w:t>
          </w:r>
          <w:ins w:id="240" w:author="Ian Hussey" w:date="2020-07-01T10:40:00Z">
            <w:r w:rsidRPr="0090199F">
              <w:t>(</w:t>
            </w:r>
          </w:ins>
          <w:hyperlink r:id="rId19" w:history="1">
            <w:r w:rsidR="0090199F" w:rsidRPr="0090199F">
              <w:rPr>
                <w:rStyle w:val="Hyperlink"/>
                <w:color w:val="auto"/>
              </w:rPr>
              <w:t>osf.io/hs32y</w:t>
            </w:r>
          </w:hyperlink>
          <w:del w:id="241" w:author="Ian Hussey" w:date="2020-07-01T10:40:00Z">
            <w:r>
              <w:delText>(</w:delText>
            </w:r>
            <w:r w:rsidR="00C738C4" w:rsidRPr="00C738C4">
              <w:delText>https://osf.io/hs32y/</w:delText>
            </w:r>
            <w:r>
              <w:delText>).</w:delText>
            </w:r>
          </w:del>
          <w:ins w:id="242" w:author="Ian Hussey" w:date="2020-07-01T10:40:00Z">
            <w:r w:rsidRPr="0090199F">
              <w:t>)</w:t>
            </w:r>
            <w:bookmarkEnd w:id="235"/>
            <w:r w:rsidRPr="0090199F">
              <w:t>.</w:t>
            </w:r>
          </w:ins>
          <w:r w:rsidRPr="0090199F">
            <w:t xml:space="preserve"> </w:t>
          </w:r>
          <w:r w:rsidRPr="0090199F">
            <w:rPr>
              <w:highlight w:val="white"/>
            </w:rPr>
            <w:t xml:space="preserve">We </w:t>
          </w:r>
          <w:r w:rsidRPr="00F32498">
            <w:rPr>
              <w:color w:val="000000" w:themeColor="text1"/>
              <w:highlight w:val="white"/>
            </w:rPr>
            <w:t xml:space="preserve">report how we determined our sample size, all data exclusions, all manipulations, and all measures in the study. Data </w:t>
          </w:r>
          <w:del w:id="243" w:author="Ian Hussey" w:date="2020-07-01T10:40:00Z">
            <w:r>
              <w:rPr>
                <w:highlight w:val="white"/>
              </w:rPr>
              <w:delText>will be</w:delText>
            </w:r>
          </w:del>
          <w:ins w:id="244" w:author="Ian Hussey" w:date="2020-07-01T10:40:00Z">
            <w:r w:rsidR="00E606DC" w:rsidRPr="00F32498">
              <w:rPr>
                <w:color w:val="000000" w:themeColor="text1"/>
                <w:highlight w:val="white"/>
              </w:rPr>
              <w:t>was</w:t>
            </w:r>
          </w:ins>
          <w:r w:rsidRPr="00F32498">
            <w:rPr>
              <w:color w:val="000000" w:themeColor="text1"/>
              <w:highlight w:val="white"/>
            </w:rPr>
            <w:t xml:space="preserve"> collected in </w:t>
          </w:r>
          <w:r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customXmlDelRangeStart w:id="245" w:author="Ian Hussey" w:date="2020-07-01T10:40:00Z"/>
      </w:sdtContent>
    </w:sdt>
    <w:customXmlDelRangeEnd w:id="245"/>
    <w:customXmlDelRangeStart w:id="246" w:author="Ian Hussey" w:date="2020-07-01T10:40:00Z"/>
    <w:sdt>
      <w:sdtPr>
        <w:tag w:val="goog_rdk_30"/>
        <w:id w:val="-2009354569"/>
      </w:sdtPr>
      <w:sdtEndPr/>
      <w:sdtContent>
        <w:customXmlDelRangeEnd w:id="246"/>
        <w:p w14:paraId="347CEF5E" w14:textId="1B6EB557" w:rsidR="007628D7" w:rsidRPr="00F32498" w:rsidRDefault="007628D7" w:rsidP="007F74BE">
          <w:pPr>
            <w:pStyle w:val="Heading1"/>
          </w:pPr>
          <w:r w:rsidRPr="00F32498">
            <w:t>Method</w:t>
          </w:r>
        </w:p>
        <w:customXmlDelRangeStart w:id="247" w:author="Ian Hussey" w:date="2020-07-01T10:40:00Z"/>
      </w:sdtContent>
    </w:sdt>
    <w:customXmlDelRangeEnd w:id="247"/>
    <w:customXmlDelRangeStart w:id="248" w:author="Ian Hussey" w:date="2020-07-01T10:40:00Z"/>
    <w:sdt>
      <w:sdtPr>
        <w:tag w:val="goog_rdk_31"/>
        <w:id w:val="64997321"/>
      </w:sdtPr>
      <w:sdtEndPr/>
      <w:sdtContent>
        <w:customXmlDelRangeEnd w:id="248"/>
        <w:p w14:paraId="37F7AFE2" w14:textId="191579FF" w:rsidR="007628D7" w:rsidRPr="007F74BE" w:rsidRDefault="007628D7" w:rsidP="007F74BE">
          <w:pPr>
            <w:pStyle w:val="Heading2"/>
          </w:pPr>
          <w:r w:rsidRPr="007F74BE">
            <w:t>Participants</w:t>
          </w:r>
        </w:p>
        <w:customXmlDelRangeStart w:id="249" w:author="Ian Hussey" w:date="2020-07-01T10:40:00Z"/>
      </w:sdtContent>
    </w:sdt>
    <w:customXmlDelRangeEnd w:id="249"/>
    <w:p w14:paraId="0C3398C5" w14:textId="77777777" w:rsidR="00000000" w:rsidRDefault="00685E6F" w:rsidP="004C5D69">
      <w:pPr>
        <w:rPr>
          <w:del w:id="250" w:author="Ian Hussey" w:date="2020-07-01T10:40:00Z"/>
        </w:rPr>
      </w:pPr>
      <w:ins w:id="251" w:author="Ian Hussey" w:date="2020-07-01T10:40:00Z">
        <w:r w:rsidRPr="00F32498">
          <w:rPr>
            <w:color w:val="000000" w:themeColor="text1"/>
          </w:rPr>
          <w:t>14</w:t>
        </w:r>
        <w:r w:rsidR="00744084" w:rsidRPr="00F32498">
          <w:rPr>
            <w:color w:val="000000" w:themeColor="text1"/>
          </w:rPr>
          <w:t>78</w:t>
        </w:r>
        <w:r w:rsidRPr="00F32498">
          <w:rPr>
            <w:color w:val="000000" w:themeColor="text1"/>
          </w:rPr>
          <w:t xml:space="preserve"> participants were</w:t>
        </w:r>
      </w:ins>
    </w:p>
    <w:customXmlDelRangeStart w:id="252" w:author="Ian Hussey" w:date="2020-07-01T10:40:00Z"/>
    <w:sdt>
      <w:sdtPr>
        <w:tag w:val="goog_rdk_32"/>
        <w:id w:val="246700070"/>
      </w:sdtPr>
      <w:sdtEndPr/>
      <w:sdtContent>
        <w:customXmlDelRangeEnd w:id="252"/>
        <w:p w14:paraId="35733D3C" w14:textId="77777777" w:rsidR="00744084" w:rsidRPr="00F32498" w:rsidRDefault="007628D7" w:rsidP="004C5D69">
          <w:pPr>
            <w:rPr>
              <w:del w:id="253" w:author="Ian Hussey" w:date="2020-07-01T10:40:00Z"/>
              <w:color w:val="000000" w:themeColor="text1"/>
            </w:rPr>
          </w:pPr>
          <w:del w:id="254" w:author="Ian Hussey" w:date="2020-07-01T10:40:00Z">
            <w:r>
              <w:delText>Participants will be</w:delText>
            </w:r>
          </w:del>
          <w:r w:rsidRPr="00F32498">
            <w:rPr>
              <w:color w:val="000000" w:themeColor="text1"/>
            </w:rPr>
            <w:t xml:space="preserve"> recruited from twelve labs at ten universities </w:t>
          </w:r>
          <w:del w:id="255" w:author="Ian Hussey" w:date="2020-07-01T10:40:00Z">
            <w:r>
              <w:delText>throughout</w:delText>
            </w:r>
          </w:del>
          <w:ins w:id="256" w:author="Ian Hussey" w:date="2020-07-01T10:40:00Z">
            <w:r w:rsidR="00572538" w:rsidRPr="00F32498">
              <w:rPr>
                <w:color w:val="000000" w:themeColor="text1"/>
              </w:rPr>
              <w:t>in</w:t>
            </w:r>
          </w:ins>
          <w:r w:rsidR="00572538" w:rsidRPr="00F32498">
            <w:rPr>
              <w:color w:val="000000" w:themeColor="text1"/>
            </w:rPr>
            <w:t xml:space="preserve"> </w:t>
          </w:r>
          <w:r w:rsidRPr="00F32498">
            <w:rPr>
              <w:color w:val="000000" w:themeColor="text1"/>
            </w:rPr>
            <w:t>Europe and North America</w:t>
          </w:r>
          <w:del w:id="257" w:author="Ian Hussey" w:date="2020-07-01T10:40:00Z">
            <w:r>
              <w:delText>. In each case, only native speaking participants will be recruited.</w:delText>
            </w:r>
          </w:del>
          <w:ins w:id="258" w:author="Ian Hussey" w:date="2020-07-01T10:40:00Z">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Pr="00F32498">
              <w:rPr>
                <w:color w:val="000000" w:themeColor="text1"/>
              </w:rPr>
              <w:t xml:space="preserve">. </w:t>
            </w:r>
            <w:bookmarkStart w:id="259" w:name="_Hlk41464661"/>
            <w:r w:rsidR="00685E6F" w:rsidRPr="00F32498">
              <w:rPr>
                <w:color w:val="000000" w:themeColor="text1"/>
              </w:rPr>
              <w:t xml:space="preserve">We </w:t>
            </w:r>
            <w:r w:rsidR="00744084" w:rsidRPr="00F32498">
              <w:rPr>
                <w:color w:val="000000" w:themeColor="text1"/>
              </w:rPr>
              <w:t xml:space="preserve">initially </w:t>
            </w:r>
            <w:r w:rsidR="00685E6F" w:rsidRPr="00F32498">
              <w:rPr>
                <w:color w:val="000000" w:themeColor="text1"/>
              </w:rPr>
              <w:t>planned that</w:t>
            </w:r>
          </w:ins>
          <w:r w:rsidR="00685E6F" w:rsidRPr="00F32498">
            <w:rPr>
              <w:color w:val="000000" w:themeColor="text1"/>
            </w:rPr>
            <w:t xml:space="preserve"> e</w:t>
          </w:r>
          <w:r w:rsidRPr="00F32498">
            <w:rPr>
              <w:color w:val="000000" w:themeColor="text1"/>
            </w:rPr>
            <w:t xml:space="preserve">ach lab </w:t>
          </w:r>
          <w:del w:id="260" w:author="Ian Hussey" w:date="2020-07-01T10:40:00Z">
            <w:r>
              <w:delText>will</w:delText>
            </w:r>
          </w:del>
          <w:ins w:id="261" w:author="Ian Hussey" w:date="2020-07-01T10:40:00Z">
            <w:r w:rsidR="00572538" w:rsidRPr="00F32498">
              <w:rPr>
                <w:color w:val="000000" w:themeColor="text1"/>
              </w:rPr>
              <w:t>would</w:t>
            </w:r>
          </w:ins>
          <w:r w:rsidR="00572538" w:rsidRPr="00F32498">
            <w:rPr>
              <w:color w:val="000000" w:themeColor="text1"/>
            </w:rPr>
            <w:t xml:space="preserve"> </w:t>
          </w:r>
          <w:r w:rsidRPr="00F32498">
            <w:rPr>
              <w:color w:val="000000" w:themeColor="text1"/>
            </w:rPr>
            <w:t xml:space="preserve">collect data from </w:t>
          </w:r>
          <w:del w:id="262" w:author="Ian Hussey" w:date="2020-07-01T10:40:00Z">
            <w:r>
              <w:delText>at least</w:delText>
            </w:r>
          </w:del>
          <w:ins w:id="263" w:author="Ian Hussey" w:date="2020-07-01T10:40:00Z">
            <w:r w:rsidR="00572538" w:rsidRPr="00F32498">
              <w:rPr>
                <w:color w:val="000000" w:themeColor="text1"/>
              </w:rPr>
              <w:t>a minimum of</w:t>
            </w:r>
          </w:ins>
          <w:r w:rsidR="00572538" w:rsidRPr="00F32498">
            <w:rPr>
              <w:color w:val="000000" w:themeColor="text1"/>
            </w:rPr>
            <w:t xml:space="preserve"> </w:t>
          </w:r>
          <w:r w:rsidRPr="00F32498">
            <w:rPr>
              <w:color w:val="000000" w:themeColor="text1"/>
            </w:rPr>
            <w:t>100 participants</w:t>
          </w:r>
          <w:del w:id="264" w:author="Ian Hussey" w:date="2020-07-01T10:40:00Z">
            <w:r>
              <w:delText>,</w:delText>
            </w:r>
          </w:del>
          <w:r w:rsidRPr="00F32498">
            <w:rPr>
              <w:color w:val="000000" w:themeColor="text1"/>
            </w:rPr>
            <w:t xml:space="preserve"> and a maximum of 150 participants</w:t>
          </w:r>
          <w:del w:id="265" w:author="Ian Hussey" w:date="2020-07-01T10:40:00Z">
            <w:r>
              <w:delText>,</w:delText>
            </w:r>
          </w:del>
          <w:ins w:id="266" w:author="Ian Hussey" w:date="2020-07-01T10:40:00Z">
            <w:r w:rsidRPr="00F32498">
              <w:rPr>
                <w:color w:val="000000" w:themeColor="text1"/>
              </w:rPr>
              <w:t xml:space="preserve"> bas</w:t>
            </w:r>
            <w:r w:rsidR="00572538" w:rsidRPr="00F32498">
              <w:rPr>
                <w:color w:val="000000" w:themeColor="text1"/>
              </w:rPr>
              <w:t>ed</w:t>
            </w:r>
          </w:ins>
          <w:r w:rsidRPr="00F32498">
            <w:rPr>
              <w:color w:val="000000" w:themeColor="text1"/>
            </w:rPr>
            <w:t xml:space="preserve"> </w:t>
          </w:r>
          <w:r w:rsidR="00572538" w:rsidRPr="00F32498">
            <w:rPr>
              <w:color w:val="000000" w:themeColor="text1"/>
            </w:rPr>
            <w:t xml:space="preserve">on </w:t>
          </w:r>
          <w:del w:id="267" w:author="Ian Hussey" w:date="2020-07-01T10:40:00Z">
            <w:r>
              <w:delText xml:space="preserve">the basis of </w:delText>
            </w:r>
          </w:del>
          <w:r w:rsidRPr="00F32498">
            <w:rPr>
              <w:color w:val="000000" w:themeColor="text1"/>
            </w:rPr>
            <w:t>their local resources.</w:t>
          </w:r>
          <w:bookmarkEnd w:id="259"/>
          <w:ins w:id="268" w:author="Ian Hussey" w:date="2020-07-01T10:40:00Z">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w:t>
            </w:r>
          </w:ins>
          <w:r w:rsidR="00530386" w:rsidRPr="00F32498">
            <w:rPr>
              <w:color w:val="000000" w:themeColor="text1"/>
            </w:rPr>
            <w:t xml:space="preserve"> i</w:t>
          </w:r>
          <w:r w:rsidRPr="00F32498">
            <w:rPr>
              <w:color w:val="000000" w:themeColor="text1"/>
            </w:rPr>
            <w:t xml:space="preserve">n previously published studies the proportion of contingency aware participants ranged from 2% to 27%. Consequently, </w:t>
          </w:r>
          <w:del w:id="269" w:author="Ian Hussey" w:date="2020-07-01T10:40:00Z">
            <w:r>
              <w:delText>1,200</w:delText>
            </w:r>
          </w:del>
          <w:ins w:id="270" w:author="Ian Hussey" w:date="2020-07-01T10:40:00Z">
            <w:r w:rsidRPr="00F32498">
              <w:rPr>
                <w:color w:val="000000" w:themeColor="text1"/>
              </w:rPr>
              <w:t>1200</w:t>
            </w:r>
          </w:ins>
          <w:r w:rsidRPr="00F32498">
            <w:rPr>
              <w:color w:val="000000" w:themeColor="text1"/>
            </w:rPr>
            <w:t xml:space="preserve"> participants </w:t>
          </w:r>
          <w:del w:id="271" w:author="Ian Hussey" w:date="2020-07-01T10:40:00Z">
            <w:r>
              <w:delText>will</w:delText>
            </w:r>
          </w:del>
          <w:ins w:id="272" w:author="Ian Hussey" w:date="2020-07-01T10:40:00Z">
            <w:r w:rsidR="00572538" w:rsidRPr="00F32498">
              <w:rPr>
                <w:color w:val="000000" w:themeColor="text1"/>
              </w:rPr>
              <w:t>would</w:t>
            </w:r>
          </w:ins>
          <w:r w:rsidR="00572538" w:rsidRPr="00F32498">
            <w:rPr>
              <w:color w:val="000000" w:themeColor="text1"/>
            </w:rPr>
            <w:t xml:space="preserve"> </w:t>
          </w:r>
          <w:r w:rsidRPr="00F32498">
            <w:rPr>
              <w:color w:val="000000" w:themeColor="text1"/>
            </w:rPr>
            <w:t xml:space="preserve">allow for greater than 99% power to observe a small EC effect (Cohen’s </w:t>
          </w:r>
          <w:r w:rsidRPr="00F32498">
            <w:rPr>
              <w:i/>
              <w:color w:val="000000" w:themeColor="text1"/>
            </w:rPr>
            <w:t>d</w:t>
          </w:r>
          <w:r w:rsidRPr="00F32498">
            <w:rPr>
              <w:color w:val="000000" w:themeColor="text1"/>
            </w:rPr>
            <w:t xml:space="preserve"> = 0.20) even if 30% of the sample </w:t>
          </w:r>
          <w:del w:id="273" w:author="Ian Hussey" w:date="2020-07-01T10:40:00Z">
            <w:r>
              <w:delText>are</w:delText>
            </w:r>
          </w:del>
          <w:ins w:id="274" w:author="Ian Hussey" w:date="2020-07-01T10:40:00Z">
            <w:r w:rsidR="00572538" w:rsidRPr="00F32498">
              <w:rPr>
                <w:color w:val="000000" w:themeColor="text1"/>
              </w:rPr>
              <w:t>were</w:t>
            </w:r>
          </w:ins>
          <w:r w:rsidR="00572538" w:rsidRPr="00F32498">
            <w:rPr>
              <w:color w:val="000000" w:themeColor="text1"/>
            </w:rPr>
            <w:t xml:space="preserve"> </w:t>
          </w:r>
          <w:r w:rsidRPr="00F32498">
            <w:rPr>
              <w:color w:val="000000" w:themeColor="text1"/>
            </w:rPr>
            <w:t>subsequently excluded on the basis of contingency awareness/recollective memory.</w:t>
          </w:r>
          <w:r w:rsidR="00193EB1">
            <w:rPr>
              <w:rStyle w:val="FootnoteReference"/>
              <w:color w:val="000000" w:themeColor="text1"/>
            </w:rPr>
            <w:footnoteReference w:id="2"/>
          </w:r>
        </w:p>
        <w:customXmlDelRangeStart w:id="280" w:author="Ian Hussey" w:date="2020-07-01T10:40:00Z"/>
      </w:sdtContent>
    </w:sdt>
    <w:customXmlDelRangeEnd w:id="280"/>
    <w:p w14:paraId="437AB38A" w14:textId="24D25E2A" w:rsidR="004C5D69" w:rsidRPr="004C5D69" w:rsidRDefault="00744084" w:rsidP="004C5D69">
      <w:pPr>
        <w:rPr>
          <w:u w:val="single"/>
        </w:rPr>
      </w:pPr>
      <w:ins w:id="281" w:author="Ian Hussey" w:date="2020-07-01T10:40:00Z">
        <w:r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ins>
      <w:hyperlink r:id="rId20" w:history="1">
        <w:r w:rsidR="00F72029" w:rsidRPr="00A37B20">
          <w:rPr>
            <w:rStyle w:val="Hyperlink"/>
            <w:color w:val="auto"/>
          </w:rPr>
          <w:t>osf.io/uyng7</w:t>
        </w:r>
      </w:hyperlink>
      <w:ins w:id="282" w:author="Ian Hussey" w:date="2020-07-01T10:40:00Z">
        <w:r w:rsidR="00F72029">
          <w:rPr>
            <w:rStyle w:val="Hyperlink"/>
            <w:color w:val="auto"/>
          </w:rPr>
          <w:t>).</w:t>
        </w:r>
      </w:ins>
    </w:p>
    <w:customXmlDelRangeStart w:id="283" w:author="Ian Hussey" w:date="2020-07-01T10:40:00Z"/>
    <w:sdt>
      <w:sdtPr>
        <w:tag w:val="goog_rdk_33"/>
        <w:id w:val="45890376"/>
      </w:sdtPr>
      <w:sdtEndPr/>
      <w:sdtContent>
        <w:customXmlDelRangeEnd w:id="283"/>
        <w:p w14:paraId="5E664223" w14:textId="3F9072BB" w:rsidR="007F74BE" w:rsidRDefault="007628D7" w:rsidP="006344CF">
          <w:pPr>
            <w:pStyle w:val="Heading2"/>
          </w:pPr>
          <w:r w:rsidRPr="00F32498">
            <w:t>Materials</w:t>
          </w:r>
        </w:p>
        <w:customXmlDelRangeStart w:id="284" w:author="Ian Hussey" w:date="2020-07-01T10:40:00Z"/>
      </w:sdtContent>
    </w:sdt>
    <w:customXmlDelRangeEnd w:id="284"/>
    <w:customXmlDelRangeStart w:id="285" w:author="Ian Hussey" w:date="2020-07-01T10:40:00Z"/>
    <w:sdt>
      <w:sdtPr>
        <w:tag w:val="goog_rdk_34"/>
        <w:id w:val="565074854"/>
      </w:sdtPr>
      <w:sdtEndPr/>
      <w:sdtContent>
        <w:customXmlDelRangeEnd w:id="285"/>
        <w:p w14:paraId="47DCCED6" w14:textId="5A79068C"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del w:id="286" w:author="Ian Hussey" w:date="2020-07-01T10:40:00Z">
            <w:r>
              <w:delText>will be</w:delText>
            </w:r>
          </w:del>
          <w:ins w:id="287" w:author="Ian Hussey" w:date="2020-07-01T10:40:00Z">
            <w:r w:rsidR="00E606DC" w:rsidRPr="00F32498">
              <w:t>were</w:t>
            </w:r>
          </w:ins>
          <w:r w:rsidRPr="00F32498">
            <w:t xml:space="preserve"> used. Ten positive words, ten negative words, ten positive images, and ten negative images </w:t>
          </w:r>
          <w:del w:id="288" w:author="Ian Hussey" w:date="2020-07-01T10:40:00Z">
            <w:r>
              <w:delText>will serve</w:delText>
            </w:r>
          </w:del>
          <w:ins w:id="289" w:author="Ian Hussey" w:date="2020-07-01T10:40:00Z">
            <w:r w:rsidRPr="00F32498">
              <w:t>serve</w:t>
            </w:r>
            <w:r w:rsidR="00E606DC" w:rsidRPr="00F32498">
              <w:t>d</w:t>
            </w:r>
          </w:ins>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del w:id="290" w:author="Ian Hussey" w:date="2020-07-01T10:40:00Z">
            <w:r>
              <w:delText>are</w:delText>
            </w:r>
          </w:del>
          <w:ins w:id="291" w:author="Ian Hussey" w:date="2020-07-01T10:40:00Z">
            <w:r w:rsidR="00E606DC" w:rsidRPr="00F32498">
              <w:t>were</w:t>
            </w:r>
          </w:ins>
          <w:r w:rsidR="00E606DC" w:rsidRPr="00F32498">
            <w:t xml:space="preserve"> </w:t>
          </w:r>
          <w:r w:rsidRPr="00F32498">
            <w:t>identical to those used in Experiment 5 of Jones et al. (2009).</w:t>
          </w:r>
          <w:r w:rsidRPr="00F32498">
            <w:rPr>
              <w:vertAlign w:val="superscript"/>
            </w:rPr>
            <w:footnoteReference w:id="3"/>
          </w:r>
          <w:r w:rsidRPr="00F32498">
            <w:t xml:space="preserve"> The positive and negative </w:t>
          </w:r>
          <w:r w:rsidRPr="00F32498">
            <w:lastRenderedPageBreak/>
            <w:t>images were originally selected from the International Affective Picture System (IAPS</w:t>
          </w:r>
          <w:del w:id="297" w:author="Ian Hussey" w:date="2020-07-01T10:40:00Z">
            <w:r>
              <w:delText>;</w:delText>
            </w:r>
          </w:del>
          <w:ins w:id="298" w:author="Ian Hussey" w:date="2020-07-01T10:40:00Z">
            <w:r w:rsidR="00F362ED" w:rsidRPr="00F32498">
              <w:t>:</w:t>
            </w:r>
          </w:ins>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customXmlDelRangeStart w:id="299" w:author="Ian Hussey" w:date="2020-07-01T10:40:00Z"/>
      </w:sdtContent>
    </w:sdt>
    <w:customXmlDelRangeEnd w:id="299"/>
    <w:customXmlDelRangeStart w:id="300" w:author="Ian Hussey" w:date="2020-07-01T10:40:00Z"/>
    <w:bookmarkStart w:id="301" w:name="_Hlk41465137" w:displacedByCustomXml="next"/>
    <w:sdt>
      <w:sdtPr>
        <w:tag w:val="goog_rdk_35"/>
        <w:id w:val="1005865931"/>
      </w:sdtPr>
      <w:sdtEndPr/>
      <w:sdtContent>
        <w:customXmlDelRangeEnd w:id="300"/>
        <w:p w14:paraId="6410E5D0" w14:textId="77777777" w:rsidR="00644C65" w:rsidRPr="00F32498" w:rsidRDefault="007628D7" w:rsidP="00644C65">
          <w:pPr>
            <w:rPr>
              <w:del w:id="302" w:author="Ian Hussey" w:date="2020-07-01T10:40:00Z"/>
              <w:color w:val="000000" w:themeColor="text1"/>
            </w:rPr>
          </w:pPr>
          <w:r w:rsidRPr="00F32498">
            <w:rPr>
              <w:b/>
              <w:color w:val="000000" w:themeColor="text1"/>
            </w:rPr>
            <w:t>Conditioned stimuli</w:t>
          </w:r>
          <w:bookmarkEnd w:id="301"/>
          <w:r w:rsidRPr="00F32498">
            <w:rPr>
              <w:color w:val="000000" w:themeColor="text1"/>
            </w:rPr>
            <w:t xml:space="preserve">. For the conditioned stimuli, the original authors recommended that we not use </w:t>
          </w:r>
          <w:ins w:id="303" w:author="Ian Hussey" w:date="2020-07-01T10:40:00Z">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w:t>
            </w:r>
          </w:ins>
          <w:r w:rsidR="002E3C5D" w:rsidRPr="00F32498">
            <w:rPr>
              <w:color w:val="000000" w:themeColor="text1"/>
            </w:rPr>
            <w:t xml:space="preserve">their original </w:t>
          </w:r>
          <w:del w:id="304" w:author="Ian Hussey" w:date="2020-07-01T10:40:00Z">
            <w:r>
              <w:delText>CSs</w:delText>
            </w:r>
          </w:del>
          <w:ins w:id="305" w:author="Ian Hussey" w:date="2020-07-01T10:40:00Z">
            <w:r w:rsidR="002E3C5D" w:rsidRPr="00F32498">
              <w:rPr>
                <w:color w:val="000000" w:themeColor="text1"/>
              </w:rPr>
              <w:t>(2001) study</w:t>
            </w:r>
          </w:ins>
          <w:r w:rsidR="002E3C5D" w:rsidRPr="00F32498">
            <w:rPr>
              <w:color w:val="000000" w:themeColor="text1"/>
            </w:rPr>
            <w:t xml:space="preserve"> </w:t>
          </w:r>
          <w:r w:rsidRPr="00F32498">
            <w:rPr>
              <w:color w:val="000000" w:themeColor="text1"/>
            </w:rPr>
            <w:t xml:space="preserve">because these items may be relatively familiar to modern samples (see Jones et al., 2009). Instead they advised us to select stimuli that </w:t>
          </w:r>
          <w:del w:id="306" w:author="Ian Hussey" w:date="2020-07-01T10:40:00Z">
            <w:r>
              <w:delText>are</w:delText>
            </w:r>
          </w:del>
          <w:ins w:id="307" w:author="Ian Hussey" w:date="2020-07-01T10:40:00Z">
            <w:r w:rsidR="002E3C5D" w:rsidRPr="00F32498">
              <w:rPr>
                <w:color w:val="000000" w:themeColor="text1"/>
              </w:rPr>
              <w:t>would be</w:t>
            </w:r>
          </w:ins>
          <w:r w:rsidR="002E3C5D" w:rsidRPr="00F32498">
            <w:rPr>
              <w:color w:val="000000" w:themeColor="text1"/>
            </w:rPr>
            <w:t xml:space="preserv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w:t>
          </w:r>
          <w:del w:id="308" w:author="Ian Hussey" w:date="2020-07-01T10:40:00Z">
            <w:r>
              <w:delText>sixty</w:delText>
            </w:r>
          </w:del>
          <w:ins w:id="309" w:author="Ian Hussey" w:date="2020-07-01T10:40:00Z">
            <w:r w:rsidR="00644C65">
              <w:rPr>
                <w:color w:val="000000" w:themeColor="text1"/>
              </w:rPr>
              <w:t>20</w:t>
            </w:r>
          </w:ins>
          <w:r w:rsidR="00644C65">
            <w:rPr>
              <w:color w:val="000000" w:themeColor="text1"/>
            </w:rPr>
            <w:t xml:space="preserve"> </w:t>
          </w:r>
          <w:r w:rsidR="00644C65" w:rsidRPr="00F32498">
            <w:rPr>
              <w:color w:val="000000" w:themeColor="text1"/>
            </w:rPr>
            <w:t>Pokémon</w:t>
          </w:r>
          <w:r w:rsidR="00644C65">
            <w:rPr>
              <w:color w:val="000000" w:themeColor="text1"/>
            </w:rPr>
            <w:t xml:space="preserve"> </w:t>
          </w:r>
          <w:del w:id="310" w:author="Ian Hussey" w:date="2020-07-01T10:40:00Z">
            <w:r>
              <w:delText xml:space="preserve">characters. We </w:delText>
            </w:r>
          </w:del>
          <w:ins w:id="311" w:author="Ian Hussey" w:date="2020-07-01T10:40:00Z">
            <w:r w:rsidR="00644C65">
              <w:rPr>
                <w:color w:val="000000" w:themeColor="text1"/>
              </w:rPr>
              <w:t xml:space="preserve">that were </w:t>
            </w:r>
          </w:ins>
          <w:r w:rsidR="00644C65">
            <w:rPr>
              <w:color w:val="000000" w:themeColor="text1"/>
            </w:rPr>
            <w:t xml:space="preserve">pretested </w:t>
          </w:r>
          <w:del w:id="312" w:author="Ian Hussey" w:date="2020-07-01T10:40:00Z">
            <w:r>
              <w:delText>these characters</w:delText>
            </w:r>
          </w:del>
          <w:ins w:id="313" w:author="Ian Hussey" w:date="2020-07-01T10:40:00Z">
            <w:r w:rsidR="00644C65">
              <w:rPr>
                <w:color w:val="000000" w:themeColor="text1"/>
              </w:rPr>
              <w:t>in each lab</w:t>
            </w:r>
          </w:ins>
          <w:r w:rsidR="00644C65" w:rsidRPr="00644C65">
            <w:rPr>
              <w:color w:val="000000" w:themeColor="text1"/>
            </w:rPr>
            <w:t xml:space="preserve"> </w:t>
          </w:r>
          <w:r w:rsidR="00644C65" w:rsidRPr="00F32498">
            <w:rPr>
              <w:color w:val="000000" w:themeColor="text1"/>
            </w:rPr>
            <w:t>along two dimensions (valence and familiarity</w:t>
          </w:r>
          <w:del w:id="314" w:author="Ian Hussey" w:date="2020-07-01T10:40:00Z">
            <w:r>
              <w:delText xml:space="preserve">) with a separate sample of 155 participants using the Prolific Academic website (https://prolific.ac) (see </w:delText>
            </w:r>
            <w:r w:rsidR="00C738C4" w:rsidRPr="00C738C4">
              <w:delText>https://osf.io/hs32y/</w:delText>
            </w:r>
            <w:r>
              <w:delText>). On the basis of this pretest we then selected the twenty characters that were rated as most neutral and least familiar. Participating labs will be instructed to further pretest these twenty characters onsite in order to identify the nine characters that are most neutral and least familiar to participants at that specific lab.</w:delText>
            </w:r>
          </w:del>
          <w:ins w:id="315" w:author="Ian Hussey" w:date="2020-07-01T10:40:00Z">
            <w:r w:rsidR="00644C65" w:rsidRPr="00F32498">
              <w:rPr>
                <w:color w:val="000000" w:themeColor="text1"/>
              </w:rPr>
              <w:t>)</w:t>
            </w:r>
            <w:r w:rsidR="00644C65">
              <w:rPr>
                <w:color w:val="000000" w:themeColor="text1"/>
              </w:rPr>
              <w:t>.</w:t>
            </w:r>
          </w:ins>
          <w:r w:rsidR="00644C65">
            <w:rPr>
              <w:color w:val="000000" w:themeColor="text1"/>
            </w:rPr>
            <w:t xml:space="preserve"> </w:t>
          </w:r>
          <w:r w:rsidR="00644C65" w:rsidRPr="00F32498">
            <w:rPr>
              <w:color w:val="000000" w:themeColor="text1"/>
            </w:rPr>
            <w:t xml:space="preserve">The two characters that (a) </w:t>
          </w:r>
          <w:del w:id="316" w:author="Ian Hussey" w:date="2020-07-01T10:40:00Z">
            <w:r>
              <w:delText>are</w:delText>
            </w:r>
          </w:del>
          <w:ins w:id="317" w:author="Ian Hussey" w:date="2020-07-01T10:40:00Z">
            <w:r w:rsidR="00644C65" w:rsidRPr="00F32498">
              <w:rPr>
                <w:color w:val="000000" w:themeColor="text1"/>
              </w:rPr>
              <w:t>were</w:t>
            </w:r>
          </w:ins>
          <w:r w:rsidR="00644C65" w:rsidRPr="00F32498">
            <w:rPr>
              <w:color w:val="000000" w:themeColor="text1"/>
            </w:rPr>
            <w:t xml:space="preserve"> most neutral and least familiar, and (b) which </w:t>
          </w:r>
          <w:del w:id="318" w:author="Ian Hussey" w:date="2020-07-01T10:40:00Z">
            <w:r>
              <w:delText>differ</w:delText>
            </w:r>
          </w:del>
          <w:ins w:id="319" w:author="Ian Hussey" w:date="2020-07-01T10:40:00Z">
            <w:r w:rsidR="00644C65" w:rsidRPr="00F32498">
              <w:rPr>
                <w:color w:val="000000" w:themeColor="text1"/>
              </w:rPr>
              <w:t>differed</w:t>
            </w:r>
          </w:ins>
          <w:r w:rsidR="00644C65" w:rsidRPr="00F32498">
            <w:rPr>
              <w:color w:val="000000" w:themeColor="text1"/>
            </w:rPr>
            <w:t xml:space="preserve"> least in valence and familiarity </w:t>
          </w:r>
          <w:del w:id="320" w:author="Ian Hussey" w:date="2020-07-01T10:40:00Z">
            <w:r>
              <w:delText>will serve</w:delText>
            </w:r>
          </w:del>
          <w:ins w:id="321" w:author="Ian Hussey" w:date="2020-07-01T10:40:00Z">
            <w:r w:rsidR="00644C65" w:rsidRPr="00F32498">
              <w:rPr>
                <w:color w:val="000000" w:themeColor="text1"/>
              </w:rPr>
              <w:t>served</w:t>
            </w:r>
          </w:ins>
          <w:r w:rsidR="00644C65" w:rsidRPr="00F32498">
            <w:rPr>
              <w:color w:val="000000" w:themeColor="text1"/>
            </w:rPr>
            <w:t xml:space="preserve"> as CSs</w:t>
          </w:r>
          <w:del w:id="322" w:author="Ian Hussey" w:date="2020-07-01T10:40:00Z">
            <w:r>
              <w:delText>. Labs unable to carry out such a pretest will use the nine characters derived from our own initial pretest. In this case two characters (Palpitoad and Bergmite) will serve as CSs.</w:delText>
            </w:r>
          </w:del>
        </w:p>
        <w:customXmlDelRangeStart w:id="323" w:author="Ian Hussey" w:date="2020-07-01T10:40:00Z"/>
      </w:sdtContent>
    </w:sdt>
    <w:customXmlDelRangeEnd w:id="323"/>
    <w:p w14:paraId="25A05E4B" w14:textId="1B71492C" w:rsidR="00644C65" w:rsidRDefault="00644C65" w:rsidP="00644C65">
      <w:pPr>
        <w:rPr>
          <w:color w:val="000000" w:themeColor="text1"/>
        </w:rPr>
      </w:pPr>
      <w:ins w:id="324" w:author="Ian Hussey" w:date="2020-07-01T10:40:00Z">
        <w:r w:rsidRPr="00F32498">
          <w:rPr>
            <w:color w:val="000000" w:themeColor="text1"/>
          </w:rPr>
          <w:t xml:space="preserve"> (see the </w:t>
        </w:r>
        <w:r w:rsidRPr="00F32498">
          <w:rPr>
            <w:color w:val="000000" w:themeColor="text1"/>
            <w:shd w:val="clear" w:color="auto" w:fill="FFFFFF"/>
          </w:rPr>
          <w:t xml:space="preserve">SOM-R </w:t>
        </w:r>
        <w:r w:rsidRPr="00946704">
          <w:rPr>
            <w:color w:val="000000" w:themeColor="text1"/>
            <w:shd w:val="clear" w:color="auto" w:fill="FFFFFF"/>
          </w:rPr>
          <w:t xml:space="preserve">for </w:t>
        </w:r>
        <w:r>
          <w:rPr>
            <w:color w:val="000000" w:themeColor="text1"/>
            <w:shd w:val="clear" w:color="auto" w:fill="FFFFFF"/>
          </w:rPr>
          <w:t xml:space="preserve">more </w:t>
        </w:r>
        <w:r w:rsidRPr="00946704">
          <w:rPr>
            <w:color w:val="000000" w:themeColor="text1"/>
            <w:shd w:val="clear" w:color="auto" w:fill="FFFFFF"/>
          </w:rPr>
          <w:t xml:space="preserve">details </w:t>
        </w:r>
        <w:r>
          <w:rPr>
            <w:color w:val="000000" w:themeColor="text1"/>
            <w:shd w:val="clear" w:color="auto" w:fill="FFFFFF"/>
          </w:rPr>
          <w:t>and</w:t>
        </w:r>
        <w:r w:rsidRPr="00946704">
          <w:rPr>
            <w:color w:val="000000" w:themeColor="text1"/>
            <w:shd w:val="clear" w:color="auto" w:fill="FFFFFF"/>
          </w:rPr>
          <w:t xml:space="preserve"> </w:t>
        </w:r>
      </w:ins>
      <w:hyperlink r:id="rId21" w:history="1">
        <w:r w:rsidRPr="007A115A">
          <w:rPr>
            <w:rStyle w:val="Hyperlink"/>
            <w:color w:val="000000" w:themeColor="text1"/>
          </w:rPr>
          <w:t>osf.io/a3qj9</w:t>
        </w:r>
      </w:hyperlink>
      <w:ins w:id="325" w:author="Ian Hussey" w:date="2020-07-01T10:40:00Z">
        <w:r w:rsidRPr="00F32498">
          <w:rPr>
            <w:color w:val="000000" w:themeColor="text1"/>
          </w:rPr>
          <w:t xml:space="preserve"> for the results of the pretest conducted at each lab).</w:t>
        </w:r>
      </w:ins>
    </w:p>
    <w:customXmlDelRangeStart w:id="326" w:author="Ian Hussey" w:date="2020-07-01T10:40:00Z"/>
    <w:sdt>
      <w:sdtPr>
        <w:tag w:val="goog_rdk_36"/>
        <w:id w:val="-15156839"/>
      </w:sdtPr>
      <w:sdtEndPr/>
      <w:sdtContent>
        <w:customXmlDelRangeEnd w:id="326"/>
        <w:p w14:paraId="4806A016" w14:textId="6B2119F4"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del w:id="327" w:author="Ian Hussey" w:date="2020-07-01T10:40:00Z">
            <w:r>
              <w:delText>rating</w:delText>
            </w:r>
          </w:del>
          <w:ins w:id="328" w:author="Ian Hussey" w:date="2020-07-01T10:40:00Z">
            <w:r w:rsidR="00404749">
              <w:rPr>
                <w:color w:val="000000" w:themeColor="text1"/>
              </w:rPr>
              <w:t>testing</w:t>
            </w:r>
          </w:ins>
          <w:r w:rsidR="00404749">
            <w:rPr>
              <w:color w:val="000000" w:themeColor="text1"/>
            </w:rPr>
            <w:t xml:space="preserve"> </w:t>
          </w:r>
          <w:r w:rsidRPr="00F32498">
            <w:rPr>
              <w:color w:val="000000" w:themeColor="text1"/>
            </w:rPr>
            <w:t>phase to serve as CSs (</w:t>
          </w:r>
          <w:r w:rsidRPr="00F32498">
            <w:rPr>
              <w:i/>
              <w:color w:val="000000" w:themeColor="text1"/>
            </w:rPr>
            <w:t>see above</w:t>
          </w:r>
          <w:r w:rsidRPr="00F32498">
            <w:rPr>
              <w:color w:val="000000" w:themeColor="text1"/>
            </w:rPr>
            <w:t xml:space="preserve">) </w:t>
          </w:r>
          <w:del w:id="329" w:author="Ian Hussey" w:date="2020-07-01T10:40:00Z">
            <w:r>
              <w:delText>will serve</w:delText>
            </w:r>
          </w:del>
          <w:ins w:id="330" w:author="Ian Hussey" w:date="2020-07-01T10:40:00Z">
            <w:r w:rsidRPr="00F32498">
              <w:rPr>
                <w:color w:val="000000" w:themeColor="text1"/>
              </w:rPr>
              <w:t>serve</w:t>
            </w:r>
            <w:r w:rsidR="004A7D6A" w:rsidRPr="00F32498">
              <w:rPr>
                <w:color w:val="000000" w:themeColor="text1"/>
              </w:rPr>
              <w:t>d</w:t>
            </w:r>
          </w:ins>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xml:space="preserve">) and four neutral IAPS images </w:t>
          </w:r>
          <w:del w:id="331" w:author="Ian Hussey" w:date="2020-07-01T10:40:00Z">
            <w:r>
              <w:delText>will serve</w:delText>
            </w:r>
          </w:del>
          <w:ins w:id="332" w:author="Ian Hussey" w:date="2020-07-01T10:40:00Z">
            <w:r w:rsidRPr="00F32498">
              <w:rPr>
                <w:color w:val="000000" w:themeColor="text1"/>
              </w:rPr>
              <w:t>serve</w:t>
            </w:r>
            <w:r w:rsidR="004A7D6A" w:rsidRPr="00F32498">
              <w:rPr>
                <w:color w:val="000000" w:themeColor="text1"/>
              </w:rPr>
              <w:t>d</w:t>
            </w:r>
          </w:ins>
          <w:r w:rsidRPr="00F32498">
            <w:rPr>
              <w:color w:val="000000" w:themeColor="text1"/>
            </w:rPr>
            <w:t xml:space="preserve"> as filler stimuli. The original authors did not provide us with filler items and </w:t>
          </w:r>
          <w:ins w:id="333" w:author="Ian Hussey" w:date="2020-07-01T10:40:00Z">
            <w:r w:rsidRPr="00F32498">
              <w:rPr>
                <w:color w:val="000000" w:themeColor="text1"/>
              </w:rPr>
              <w:t xml:space="preserve">we had to </w:t>
            </w:r>
          </w:ins>
          <w:r w:rsidR="002E3C5D" w:rsidRPr="00F32498">
            <w:rPr>
              <w:color w:val="000000" w:themeColor="text1"/>
            </w:rPr>
            <w:t xml:space="preserve">therefore </w:t>
          </w:r>
          <w:del w:id="334" w:author="Ian Hussey" w:date="2020-07-01T10:40:00Z">
            <w:r>
              <w:delText xml:space="preserve">we had to </w:delText>
            </w:r>
          </w:del>
          <w:r w:rsidRPr="00F32498">
            <w:rPr>
              <w:color w:val="000000" w:themeColor="text1"/>
            </w:rPr>
            <w:t xml:space="preserve">select these items and have them approved by those authors.    </w:t>
          </w:r>
        </w:p>
        <w:customXmlDelRangeStart w:id="335" w:author="Ian Hussey" w:date="2020-07-01T10:40:00Z"/>
      </w:sdtContent>
    </w:sdt>
    <w:customXmlDelRangeEnd w:id="335"/>
    <w:customXmlDelRangeStart w:id="336" w:author="Ian Hussey" w:date="2020-07-01T10:40:00Z"/>
    <w:sdt>
      <w:sdtPr>
        <w:tag w:val="goog_rdk_37"/>
        <w:id w:val="-2089764901"/>
      </w:sdtPr>
      <w:sdtEndPr/>
      <w:sdtContent>
        <w:customXmlDelRangeEnd w:id="336"/>
        <w:p w14:paraId="41383BA4" w14:textId="09B2B039" w:rsidR="007628D7" w:rsidRPr="00F32498" w:rsidRDefault="007628D7" w:rsidP="00B76294">
          <w:pPr>
            <w:pStyle w:val="Heading2"/>
          </w:pPr>
          <w:r w:rsidRPr="00F32498">
            <w:t>Procedure</w:t>
          </w:r>
        </w:p>
        <w:customXmlDelRangeStart w:id="337" w:author="Ian Hussey" w:date="2020-07-01T10:40:00Z"/>
      </w:sdtContent>
    </w:sdt>
    <w:customXmlDelRangeEnd w:id="337"/>
    <w:customXmlDelRangeStart w:id="338" w:author="Ian Hussey" w:date="2020-07-01T10:40:00Z"/>
    <w:sdt>
      <w:sdtPr>
        <w:tag w:val="goog_rdk_38"/>
        <w:id w:val="-1025403610"/>
      </w:sdtPr>
      <w:sdtEndPr/>
      <w:sdtContent>
        <w:customXmlDelRangeEnd w:id="338"/>
        <w:p w14:paraId="5019A34F" w14:textId="77777777" w:rsidR="003A3DA0" w:rsidRDefault="007628D7" w:rsidP="00252903">
          <w:pPr>
            <w:rPr>
              <w:del w:id="339" w:author="Ian Hussey" w:date="2020-07-01T10:40:00Z"/>
              <w:color w:val="000000" w:themeColor="text1"/>
            </w:rPr>
          </w:pPr>
          <w:r w:rsidRPr="00F32498">
            <w:rPr>
              <w:color w:val="000000" w:themeColor="text1"/>
            </w:rPr>
            <w:t xml:space="preserve">Participants </w:t>
          </w:r>
          <w:del w:id="340" w:author="Ian Hussey" w:date="2020-07-01T10:40:00Z">
            <w:r>
              <w:delText>will complete</w:delText>
            </w:r>
          </w:del>
          <w:ins w:id="341" w:author="Ian Hussey" w:date="2020-07-01T10:40:00Z">
            <w:r w:rsidRPr="00F32498">
              <w:rPr>
                <w:color w:val="000000" w:themeColor="text1"/>
              </w:rPr>
              <w:t>complete</w:t>
            </w:r>
            <w:r w:rsidR="004A7D6A" w:rsidRPr="00F32498">
              <w:rPr>
                <w:color w:val="000000" w:themeColor="text1"/>
              </w:rPr>
              <w:t>d</w:t>
            </w:r>
          </w:ins>
          <w:r w:rsidRPr="00F32498">
            <w:rPr>
              <w:color w:val="000000" w:themeColor="text1"/>
            </w:rPr>
            <w:t xml:space="preserve"> four tasks in fixed order (surveillance task, filler task, evaluation task, post-</w:t>
          </w:r>
          <w:del w:id="342" w:author="Ian Hussey" w:date="2020-07-01T10:40:00Z">
            <w:r>
              <w:delText>experimental</w:delText>
            </w:r>
          </w:del>
          <w:ins w:id="343" w:author="Ian Hussey" w:date="2020-07-01T10:40:00Z">
            <w:r w:rsidRPr="00F32498">
              <w:rPr>
                <w:color w:val="000000" w:themeColor="text1"/>
              </w:rPr>
              <w:t>experiment</w:t>
            </w:r>
          </w:ins>
          <w:r w:rsidRPr="00F32498">
            <w:rPr>
              <w:color w:val="000000" w:themeColor="text1"/>
            </w:rPr>
            <w:t xml:space="preserve"> questionnaire) and </w:t>
          </w:r>
          <w:del w:id="344" w:author="Ian Hussey" w:date="2020-07-01T10:40:00Z">
            <w:r>
              <w:delText>will do</w:delText>
            </w:r>
          </w:del>
          <w:ins w:id="345" w:author="Ian Hussey" w:date="2020-07-01T10:40:00Z">
            <w:r w:rsidR="004A7D6A" w:rsidRPr="00F32498">
              <w:rPr>
                <w:color w:val="000000" w:themeColor="text1"/>
              </w:rPr>
              <w:t>did</w:t>
            </w:r>
          </w:ins>
          <w:r w:rsidRPr="00F32498">
            <w:rPr>
              <w:color w:val="000000" w:themeColor="text1"/>
            </w:rPr>
            <w:t xml:space="preserve"> so in </w:t>
          </w:r>
          <w:bookmarkStart w:id="346" w:name="_Hlk37316720"/>
          <w:del w:id="347" w:author="Ian Hussey" w:date="2020-07-01T10:40:00Z">
            <w:r>
              <w:delText>their</w:delText>
            </w:r>
          </w:del>
          <w:ins w:id="348" w:author="Ian Hussey" w:date="2020-07-01T10:40:00Z">
            <w:r w:rsidR="004B7775">
              <w:rPr>
                <w:color w:val="000000" w:themeColor="text1"/>
              </w:rPr>
              <w:t>the lab’s</w:t>
            </w:r>
          </w:ins>
          <w:bookmarkEnd w:id="346"/>
          <w:r w:rsidRPr="00F32498">
            <w:rPr>
              <w:color w:val="000000" w:themeColor="text1"/>
            </w:rPr>
            <w:t xml:space="preserve"> native language</w:t>
          </w:r>
          <w:ins w:id="349" w:author="Ian Hussey" w:date="2020-07-01T10:40:00Z">
            <w:r w:rsidR="00235FFA">
              <w:rPr>
                <w:color w:val="000000" w:themeColor="text1"/>
              </w:rPr>
              <w:t xml:space="preserve"> </w:t>
            </w:r>
            <w:r w:rsidR="00235FFA" w:rsidRPr="00235FFA">
              <w:rPr>
                <w:color w:val="000000" w:themeColor="text1"/>
              </w:rPr>
              <w:t xml:space="preserve">(see </w:t>
            </w:r>
          </w:ins>
          <w:hyperlink r:id="rId22" w:history="1">
            <w:r w:rsidR="00ED0CE2">
              <w:rPr>
                <w:rStyle w:val="Hyperlink"/>
              </w:rPr>
              <w:t>osf.io/6n4fv</w:t>
            </w:r>
          </w:hyperlink>
          <w:del w:id="350" w:author="Ian Hussey" w:date="2020-07-01T10:40:00Z">
            <w:r>
              <w:delText>.</w:delText>
            </w:r>
          </w:del>
          <w:ins w:id="351" w:author="Ian Hussey" w:date="2020-07-01T10:40:00Z">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w:t>
            </w:r>
          </w:ins>
          <w:r w:rsidRPr="00235FFA">
            <w:rPr>
              <w:color w:val="000000" w:themeColor="text1"/>
            </w:rPr>
            <w:t xml:space="preserve"> </w:t>
          </w:r>
          <w:r w:rsidRPr="00F32498">
            <w:rPr>
              <w:color w:val="000000" w:themeColor="text1"/>
            </w:rPr>
            <w:t xml:space="preserve">The assignment of CS to US valence </w:t>
          </w:r>
          <w:del w:id="352" w:author="Ian Hussey" w:date="2020-07-01T10:40:00Z">
            <w:r>
              <w:delText>will be</w:delText>
            </w:r>
          </w:del>
          <w:ins w:id="353" w:author="Ian Hussey" w:date="2020-07-01T10:40:00Z">
            <w:r w:rsidR="004A7D6A" w:rsidRPr="00F32498">
              <w:rPr>
                <w:color w:val="000000" w:themeColor="text1"/>
              </w:rPr>
              <w:t>was</w:t>
            </w:r>
          </w:ins>
          <w:r w:rsidRPr="00F32498">
            <w:rPr>
              <w:color w:val="000000" w:themeColor="text1"/>
            </w:rPr>
            <w:t xml:space="preserve"> counterbalanced between participants. </w:t>
          </w:r>
        </w:p>
        <w:customXmlDelRangeStart w:id="354" w:author="Ian Hussey" w:date="2020-07-01T10:40:00Z"/>
      </w:sdtContent>
    </w:sdt>
    <w:customXmlDelRangeEnd w:id="354"/>
    <w:p w14:paraId="2554DFA4" w14:textId="01C3D045" w:rsidR="007628D7" w:rsidRPr="00F32498" w:rsidRDefault="003A3DA0" w:rsidP="00252903">
      <w:pPr>
        <w:rPr>
          <w:color w:val="000000" w:themeColor="text1"/>
        </w:rPr>
      </w:pPr>
      <w:ins w:id="355" w:author="Ian Hussey" w:date="2020-07-01T10:40:00Z">
        <w:r>
          <w:rPr>
            <w:color w:val="000000" w:themeColor="text1"/>
          </w:rPr>
          <w:t>Each CS appeared once with each of the 20 USs of the same valence.</w:t>
        </w:r>
      </w:ins>
    </w:p>
    <w:customXmlDelRangeStart w:id="356" w:author="Ian Hussey" w:date="2020-07-01T10:40:00Z"/>
    <w:sdt>
      <w:sdtPr>
        <w:tag w:val="goog_rdk_39"/>
        <w:id w:val="1001625992"/>
      </w:sdtPr>
      <w:sdtEndPr/>
      <w:sdtContent>
        <w:customXmlDelRangeEnd w:id="356"/>
        <w:p w14:paraId="61F678A4" w14:textId="77777777" w:rsidR="00CE2D79" w:rsidRDefault="007628D7" w:rsidP="00252903">
          <w:pPr>
            <w:rPr>
              <w:del w:id="357" w:author="Ian Hussey" w:date="2020-07-01T10:40:00Z"/>
              <w:color w:val="000000" w:themeColor="text1"/>
            </w:rPr>
          </w:pPr>
          <w:r w:rsidRPr="00F32498">
            <w:rPr>
              <w:b/>
              <w:color w:val="000000" w:themeColor="text1"/>
            </w:rPr>
            <w:t xml:space="preserve">Surveillance task. </w:t>
          </w:r>
          <w:r w:rsidRPr="00F32498">
            <w:rPr>
              <w:color w:val="000000" w:themeColor="text1"/>
            </w:rPr>
            <w:t xml:space="preserve">The surveillance task </w:t>
          </w:r>
          <w:del w:id="358" w:author="Ian Hussey" w:date="2020-07-01T10:40:00Z">
            <w:r>
              <w:delText>consists</w:delText>
            </w:r>
          </w:del>
          <w:ins w:id="359" w:author="Ian Hussey" w:date="2020-07-01T10:40:00Z">
            <w:r w:rsidR="008870C9" w:rsidRPr="00F32498">
              <w:rPr>
                <w:color w:val="000000" w:themeColor="text1"/>
              </w:rPr>
              <w:t>consisted</w:t>
            </w:r>
          </w:ins>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 xml:space="preserve">target stimulus. Each block </w:t>
          </w:r>
          <w:del w:id="360" w:author="Ian Hussey" w:date="2020-07-01T10:40:00Z">
            <w:r>
              <w:delText xml:space="preserve">is </w:delText>
            </w:r>
          </w:del>
          <w:r w:rsidRPr="00F32498">
            <w:rPr>
              <w:color w:val="000000" w:themeColor="text1"/>
            </w:rPr>
            <w:t xml:space="preserve">comprised of 86 trials, each presented for </w:t>
          </w:r>
          <w:del w:id="361" w:author="Ian Hussey" w:date="2020-07-01T10:40:00Z">
            <w:r>
              <w:delText>1,500ms</w:delText>
            </w:r>
          </w:del>
          <w:ins w:id="362" w:author="Ian Hussey" w:date="2020-07-01T10:40:00Z">
            <w:r w:rsidRPr="00F32498">
              <w:rPr>
                <w:color w:val="000000" w:themeColor="text1"/>
              </w:rPr>
              <w:t>1500ms</w:t>
            </w:r>
          </w:ins>
          <w:r w:rsidRPr="00F32498">
            <w:rPr>
              <w:color w:val="000000" w:themeColor="text1"/>
            </w:rPr>
            <w:t xml:space="preserve"> with no inter-trial interval. Each block </w:t>
          </w:r>
          <w:del w:id="363" w:author="Ian Hussey" w:date="2020-07-01T10:40:00Z">
            <w:r>
              <w:delText>will include</w:delText>
            </w:r>
          </w:del>
          <w:ins w:id="364" w:author="Ian Hussey" w:date="2020-07-01T10:40:00Z">
            <w:r w:rsidRPr="00F32498">
              <w:rPr>
                <w:color w:val="000000" w:themeColor="text1"/>
              </w:rPr>
              <w:t>include</w:t>
            </w:r>
            <w:r w:rsidR="004A7D6A" w:rsidRPr="00F32498">
              <w:rPr>
                <w:color w:val="000000" w:themeColor="text1"/>
              </w:rPr>
              <w:t>d</w:t>
            </w:r>
          </w:ins>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w:t>
          </w:r>
          <w:del w:id="365" w:author="Ian Hussey" w:date="2020-07-01T10:40:00Z">
            <w:r>
              <w:delText>fillers</w:delText>
            </w:r>
          </w:del>
          <w:ins w:id="366" w:author="Ian Hussey" w:date="2020-07-01T10:40:00Z">
            <w:r w:rsidRPr="00F32498">
              <w:rPr>
                <w:color w:val="000000" w:themeColor="text1"/>
              </w:rPr>
              <w:t>filler</w:t>
            </w:r>
          </w:ins>
          <w:r w:rsidRPr="00F32498">
            <w:rPr>
              <w:color w:val="000000" w:themeColor="text1"/>
            </w:rPr>
            <w:t xml:space="preserve"> trials. In all cases (except for blank screen trials) one or two stimuli </w:t>
          </w:r>
          <w:del w:id="367" w:author="Ian Hussey" w:date="2020-07-01T10:40:00Z">
            <w:r>
              <w:delText>will be</w:delText>
            </w:r>
          </w:del>
          <w:ins w:id="368" w:author="Ian Hussey" w:date="2020-07-01T10:40:00Z">
            <w:r w:rsidR="004A7D6A" w:rsidRPr="00F32498">
              <w:rPr>
                <w:color w:val="000000" w:themeColor="text1"/>
              </w:rPr>
              <w:t>were</w:t>
            </w:r>
          </w:ins>
          <w:r w:rsidRPr="00F32498">
            <w:rPr>
              <w:color w:val="000000" w:themeColor="text1"/>
            </w:rPr>
            <w:t xml:space="preserve"> presented on-screen. Each CS-US pair </w:t>
          </w:r>
          <w:del w:id="369" w:author="Ian Hussey" w:date="2020-07-01T10:40:00Z">
            <w:r>
              <w:delText>will be</w:delText>
            </w:r>
          </w:del>
          <w:ins w:id="370" w:author="Ian Hussey" w:date="2020-07-01T10:40:00Z">
            <w:r w:rsidR="004A7D6A" w:rsidRPr="00F32498">
              <w:rPr>
                <w:color w:val="000000" w:themeColor="text1"/>
              </w:rPr>
              <w:t>was</w:t>
            </w:r>
          </w:ins>
          <w:r w:rsidRPr="00F32498">
            <w:rPr>
              <w:color w:val="000000" w:themeColor="text1"/>
            </w:rPr>
            <w:t xml:space="preserve"> preceded and followed by a blank screen trial, and these ‘triplets’ </w:t>
          </w:r>
          <w:del w:id="371" w:author="Ian Hussey" w:date="2020-07-01T10:40:00Z">
            <w:r>
              <w:delText>will be</w:delText>
            </w:r>
          </w:del>
          <w:ins w:id="372" w:author="Ian Hussey" w:date="2020-07-01T10:40:00Z">
            <w:r w:rsidR="004A7D6A" w:rsidRPr="00F32498">
              <w:rPr>
                <w:color w:val="000000" w:themeColor="text1"/>
              </w:rPr>
              <w:t>were</w:t>
            </w:r>
          </w:ins>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del w:id="373" w:author="Ian Hussey" w:date="2020-07-01T10:40:00Z">
            <w:r>
              <w:delText>will occur</w:delText>
            </w:r>
          </w:del>
          <w:ins w:id="374" w:author="Ian Hussey" w:date="2020-07-01T10:40:00Z">
            <w:r w:rsidR="003E64F9" w:rsidRPr="00F32498">
              <w:rPr>
                <w:color w:val="000000" w:themeColor="text1"/>
              </w:rPr>
              <w:t>occurred</w:t>
            </w:r>
          </w:ins>
          <w:r w:rsidRPr="00F32498">
            <w:rPr>
              <w:color w:val="000000" w:themeColor="text1"/>
            </w:rPr>
            <w:t xml:space="preserve"> randomly. As recommended by Jones et al. (2009), </w:t>
          </w:r>
          <w:r w:rsidRPr="00F32498">
            <w:rPr>
              <w:color w:val="000000" w:themeColor="text1"/>
              <w:highlight w:val="white"/>
            </w:rPr>
            <w:t xml:space="preserve">the CS and the US </w:t>
          </w:r>
          <w:del w:id="375" w:author="Ian Hussey" w:date="2020-07-01T10:40:00Z">
            <w:r>
              <w:rPr>
                <w:highlight w:val="white"/>
              </w:rPr>
              <w:delText>will be</w:delText>
            </w:r>
          </w:del>
          <w:ins w:id="376" w:author="Ian Hussey" w:date="2020-07-01T10:40:00Z">
            <w:r w:rsidR="004A7D6A" w:rsidRPr="00F32498">
              <w:rPr>
                <w:color w:val="000000" w:themeColor="text1"/>
                <w:highlight w:val="white"/>
              </w:rPr>
              <w:t>were</w:t>
            </w:r>
          </w:ins>
          <w:r w:rsidRPr="00F32498">
            <w:rPr>
              <w:color w:val="000000" w:themeColor="text1"/>
              <w:highlight w:val="white"/>
            </w:rPr>
            <w:t xml:space="preserve"> presented close to one another (approximately 1cm from each other) and the CS </w:t>
          </w:r>
          <w:del w:id="377" w:author="Ian Hussey" w:date="2020-07-01T10:40:00Z">
            <w:r>
              <w:rPr>
                <w:highlight w:val="white"/>
              </w:rPr>
              <w:delText>will</w:delText>
            </w:r>
          </w:del>
          <w:ins w:id="378" w:author="Ian Hussey" w:date="2020-07-01T10:40:00Z">
            <w:r w:rsidR="004A7D6A" w:rsidRPr="00F32498">
              <w:rPr>
                <w:color w:val="000000" w:themeColor="text1"/>
                <w:highlight w:val="white"/>
              </w:rPr>
              <w:t>was</w:t>
            </w:r>
          </w:ins>
          <w:r w:rsidR="004A7D6A" w:rsidRPr="00F32498">
            <w:rPr>
              <w:color w:val="000000" w:themeColor="text1"/>
              <w:highlight w:val="white"/>
            </w:rPr>
            <w:t xml:space="preserve"> </w:t>
          </w:r>
          <w:r w:rsidRPr="00F32498">
            <w:rPr>
              <w:color w:val="000000" w:themeColor="text1"/>
              <w:highlight w:val="white"/>
            </w:rPr>
            <w:t xml:space="preserve">always </w:t>
          </w:r>
          <w:del w:id="379" w:author="Ian Hussey" w:date="2020-07-01T10:40:00Z">
            <w:r>
              <w:rPr>
                <w:highlight w:val="white"/>
              </w:rPr>
              <w:delText xml:space="preserve">be </w:delText>
            </w:r>
          </w:del>
          <w:r w:rsidRPr="00F32498">
            <w:rPr>
              <w:color w:val="000000" w:themeColor="text1"/>
              <w:highlight w:val="white"/>
            </w:rPr>
            <w:t xml:space="preserve">larger than the US. In each block, target trials, filler trials, and 14 blank screen trials </w:t>
          </w:r>
          <w:del w:id="380" w:author="Ian Hussey" w:date="2020-07-01T10:40:00Z">
            <w:r>
              <w:rPr>
                <w:highlight w:val="white"/>
              </w:rPr>
              <w:delText>will be</w:delText>
            </w:r>
          </w:del>
          <w:ins w:id="381" w:author="Ian Hussey" w:date="2020-07-01T10:40:00Z">
            <w:r w:rsidR="004A7D6A" w:rsidRPr="00F32498">
              <w:rPr>
                <w:color w:val="000000" w:themeColor="text1"/>
                <w:highlight w:val="white"/>
              </w:rPr>
              <w:t>were</w:t>
            </w:r>
          </w:ins>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osf.io/wnckg</w:t>
            </w:r>
          </w:hyperlink>
          <w:del w:id="382" w:author="Ian Hussey" w:date="2020-07-01T10:40:00Z">
            <w:r>
              <w:delText>https://osf.io/dw2bg/</w:delText>
            </w:r>
          </w:del>
          <w:r w:rsidRPr="00F32498">
            <w:rPr>
              <w:color w:val="000000" w:themeColor="text1"/>
            </w:rPr>
            <w:t xml:space="preserve"> for a detailed overview of trial content)</w:t>
          </w:r>
          <w:r w:rsidRPr="00F32498">
            <w:rPr>
              <w:color w:val="000000" w:themeColor="text1"/>
              <w:highlight w:val="white"/>
            </w:rPr>
            <w:t>.</w:t>
          </w:r>
        </w:p>
        <w:customXmlDelRangeStart w:id="383" w:author="Ian Hussey" w:date="2020-07-01T10:40:00Z"/>
      </w:sdtContent>
    </w:sdt>
    <w:customXmlDelRangeEnd w:id="383"/>
    <w:p w14:paraId="6B754FE0" w14:textId="4B8900F4" w:rsidR="00F76638" w:rsidRDefault="00CE2D79" w:rsidP="00252903">
      <w:pPr>
        <w:rPr>
          <w:color w:val="000000" w:themeColor="text1"/>
        </w:rPr>
      </w:pPr>
      <w:ins w:id="384" w:author="Ian Hussey" w:date="2020-07-01T10:40:00Z">
        <w:r>
          <w:rPr>
            <w:color w:val="000000" w:themeColor="text1"/>
          </w:rPr>
          <w:t xml:space="preserve"> </w:t>
        </w:r>
        <w:r w:rsidR="007628D7" w:rsidRPr="00F32498">
          <w:rPr>
            <w:color w:val="000000" w:themeColor="text1"/>
          </w:rPr>
          <w:t>Prior to the surveillance task participants</w:t>
        </w:r>
        <w:r>
          <w:rPr>
            <w:color w:val="000000" w:themeColor="text1"/>
          </w:rPr>
          <w:t xml:space="preserve"> </w:t>
        </w:r>
        <w:r w:rsidRPr="00CE2D79">
          <w:rPr>
            <w:rFonts w:asciiTheme="majorBidi" w:eastAsia="Arial" w:hAnsiTheme="majorBidi" w:cstheme="majorBidi"/>
            <w:color w:val="231F20"/>
          </w:rPr>
          <w:t>were instructed to detect the target stimulus and hit the space-bar</w:t>
        </w:r>
        <w:r w:rsidRPr="00CE2D79">
          <w:rPr>
            <w:rFonts w:asciiTheme="majorBidi" w:hAnsiTheme="majorBidi" w:cstheme="majorBidi"/>
            <w:color w:val="000000" w:themeColor="text1"/>
          </w:rPr>
          <w:t xml:space="preserve"> </w:t>
        </w:r>
        <w:r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Pr>
            <w:color w:val="000000" w:themeColor="text1"/>
          </w:rPr>
          <w:t xml:space="preserve"> (</w:t>
        </w:r>
        <w:r w:rsidRPr="00F32498">
          <w:rPr>
            <w:color w:val="000000" w:themeColor="text1"/>
            <w:highlight w:val="white"/>
          </w:rPr>
          <w:t xml:space="preserve">see </w:t>
        </w:r>
      </w:ins>
      <w:hyperlink r:id="rId24" w:history="1">
        <w:r w:rsidRPr="00F32498">
          <w:rPr>
            <w:rStyle w:val="Hyperlink"/>
            <w:color w:val="000000" w:themeColor="text1"/>
          </w:rPr>
          <w:t>osf.io/wnckg</w:t>
        </w:r>
      </w:hyperlink>
      <w:ins w:id="385" w:author="Ian Hussey" w:date="2020-07-01T10:40:00Z">
        <w:r>
          <w:rPr>
            <w:color w:val="000000" w:themeColor="text1"/>
          </w:rPr>
          <w:t xml:space="preserve"> for the specific instructions). </w:t>
        </w:r>
      </w:ins>
    </w:p>
    <w:customXmlDelRangeStart w:id="386" w:author="Ian Hussey" w:date="2020-07-01T10:40:00Z"/>
    <w:sdt>
      <w:sdtPr>
        <w:tag w:val="goog_rdk_40"/>
        <w:id w:val="1136606599"/>
      </w:sdtPr>
      <w:sdtEndPr/>
      <w:sdtContent>
        <w:customXmlDelRangeEnd w:id="386"/>
        <w:p w14:paraId="15E6A558" w14:textId="77777777" w:rsidR="00000000" w:rsidRDefault="007628D7" w:rsidP="00252903">
          <w:pPr>
            <w:rPr>
              <w:del w:id="387" w:author="Ian Hussey" w:date="2020-07-01T10:40:00Z"/>
            </w:rPr>
          </w:pPr>
          <w:del w:id="388" w:author="Ian Hussey" w:date="2020-07-01T10:40:00Z">
            <w:r>
              <w:delText>Prior to the surveillance task participants will read the following instructions:</w:delText>
            </w:r>
          </w:del>
        </w:p>
        <w:customXmlDelRangeStart w:id="389" w:author="Ian Hussey" w:date="2020-07-01T10:40:00Z"/>
      </w:sdtContent>
    </w:sdt>
    <w:customXmlDelRangeEnd w:id="389"/>
    <w:customXmlDelRangeStart w:id="390" w:author="Ian Hussey" w:date="2020-07-01T10:40:00Z"/>
    <w:sdt>
      <w:sdtPr>
        <w:tag w:val="goog_rdk_41"/>
        <w:id w:val="-1057004589"/>
      </w:sdtPr>
      <w:sdtEndPr/>
      <w:sdtContent>
        <w:customXmlDelRangeEnd w:id="390"/>
        <w:p w14:paraId="71819E03" w14:textId="77777777" w:rsidR="00000000" w:rsidRDefault="007628D7" w:rsidP="00252903">
          <w:pPr>
            <w:rPr>
              <w:del w:id="391" w:author="Ian Hussey" w:date="2020-07-01T10:40:00Z"/>
            </w:rPr>
          </w:pPr>
          <w:del w:id="392" w:author="Ian Hussey" w:date="2020-07-01T10:40:00Z">
            <w:r>
              <w:rPr>
                <w:i/>
              </w:rPr>
              <w:delTex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delText>
            </w:r>
          </w:del>
        </w:p>
        <w:customXmlDelRangeStart w:id="393" w:author="Ian Hussey" w:date="2020-07-01T10:40:00Z"/>
      </w:sdtContent>
    </w:sdt>
    <w:customXmlDelRangeEnd w:id="393"/>
    <w:customXmlDelRangeStart w:id="394" w:author="Ian Hussey" w:date="2020-07-01T10:40:00Z"/>
    <w:sdt>
      <w:sdtPr>
        <w:tag w:val="goog_rdk_42"/>
        <w:id w:val="-234393485"/>
      </w:sdtPr>
      <w:sdtEndPr/>
      <w:sdtContent>
        <w:customXmlDelRangeEnd w:id="394"/>
        <w:p w14:paraId="3ED0627E" w14:textId="77777777" w:rsidR="00000000" w:rsidRDefault="007628D7" w:rsidP="00252903">
          <w:pPr>
            <w:rPr>
              <w:del w:id="395" w:author="Ian Hussey" w:date="2020-07-01T10:40:00Z"/>
            </w:rPr>
          </w:pPr>
          <w:del w:id="396" w:author="Ian Hussey" w:date="2020-07-01T10:40:00Z">
            <w:r>
              <w:rPr>
                <w:i/>
              </w:rPr>
              <w:delTex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delText>
            </w:r>
          </w:del>
        </w:p>
        <w:customXmlDelRangeStart w:id="397" w:author="Ian Hussey" w:date="2020-07-01T10:40:00Z"/>
      </w:sdtContent>
    </w:sdt>
    <w:customXmlDelRangeEnd w:id="397"/>
    <w:customXmlDelRangeStart w:id="398" w:author="Ian Hussey" w:date="2020-07-01T10:40:00Z"/>
    <w:sdt>
      <w:sdtPr>
        <w:tag w:val="goog_rdk_43"/>
        <w:id w:val="1451976320"/>
      </w:sdtPr>
      <w:sdtEndPr/>
      <w:sdtContent>
        <w:customXmlDelRangeEnd w:id="398"/>
        <w:p w14:paraId="358D4379" w14:textId="77777777" w:rsidR="00000000" w:rsidRDefault="007628D7" w:rsidP="00252903">
          <w:pPr>
            <w:rPr>
              <w:del w:id="399" w:author="Ian Hussey" w:date="2020-07-01T10:40:00Z"/>
            </w:rPr>
          </w:pPr>
          <w:del w:id="400" w:author="Ian Hussey" w:date="2020-07-01T10:40:00Z">
            <w:r>
              <w:rPr>
                <w:i/>
              </w:rPr>
              <w:delTex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delText>
            </w:r>
          </w:del>
        </w:p>
        <w:customXmlDelRangeStart w:id="401" w:author="Ian Hussey" w:date="2020-07-01T10:40:00Z"/>
      </w:sdtContent>
    </w:sdt>
    <w:customXmlDelRangeEnd w:id="401"/>
    <w:customXmlDelRangeStart w:id="402" w:author="Ian Hussey" w:date="2020-07-01T10:40:00Z"/>
    <w:sdt>
      <w:sdtPr>
        <w:tag w:val="goog_rdk_44"/>
        <w:id w:val="-1721351279"/>
      </w:sdtPr>
      <w:sdtEndPr/>
      <w:sdtContent>
        <w:customXmlDelRangeEnd w:id="402"/>
        <w:p w14:paraId="0A09E350" w14:textId="77777777" w:rsidR="00000000" w:rsidRDefault="007628D7" w:rsidP="00252903">
          <w:pPr>
            <w:rPr>
              <w:del w:id="403" w:author="Ian Hussey" w:date="2020-07-01T10:40:00Z"/>
            </w:rPr>
          </w:pPr>
          <w:del w:id="404" w:author="Ian Hussey" w:date="2020-07-01T10:40:00Z">
            <w:r>
              <w:rPr>
                <w:i/>
              </w:rPr>
              <w:delText xml:space="preserve">The items will be displayed rapidly, so make sure that when you see a target, you hit the spacebar before it disappears. Again, be sure to pay close attention throughout the experiment so that you can respond as quickly and accurately as possible. </w:delText>
            </w:r>
          </w:del>
        </w:p>
        <w:customXmlDelRangeStart w:id="405" w:author="Ian Hussey" w:date="2020-07-01T10:40:00Z"/>
      </w:sdtContent>
    </w:sdt>
    <w:customXmlDelRangeEnd w:id="405"/>
    <w:customXmlDelRangeStart w:id="406" w:author="Ian Hussey" w:date="2020-07-01T10:40:00Z"/>
    <w:sdt>
      <w:sdtPr>
        <w:tag w:val="goog_rdk_45"/>
        <w:id w:val="1852377133"/>
      </w:sdtPr>
      <w:sdtEndPr/>
      <w:sdtContent>
        <w:customXmlDelRangeEnd w:id="406"/>
        <w:p w14:paraId="35EEF07C" w14:textId="77777777" w:rsidR="00000000" w:rsidRDefault="007628D7" w:rsidP="00252903">
          <w:pPr>
            <w:rPr>
              <w:del w:id="407" w:author="Ian Hussey" w:date="2020-07-01T10:40:00Z"/>
            </w:rPr>
          </w:pPr>
          <w:del w:id="408" w:author="Ian Hussey" w:date="2020-07-01T10:40:00Z">
            <w:r>
              <w:rPr>
                <w:i/>
              </w:rPr>
              <w:delText>There will be five separate surveillance tasks of about 4 minutes each. Each task will have a different target, and all of the target items will be cartoon creatures.</w:delText>
            </w:r>
          </w:del>
        </w:p>
        <w:customXmlDelRangeStart w:id="409" w:author="Ian Hussey" w:date="2020-07-01T10:40:00Z"/>
      </w:sdtContent>
    </w:sdt>
    <w:customXmlDelRangeEnd w:id="409"/>
    <w:customXmlDelRangeStart w:id="410" w:author="Ian Hussey" w:date="2020-07-01T10:40:00Z"/>
    <w:sdt>
      <w:sdtPr>
        <w:tag w:val="goog_rdk_46"/>
        <w:id w:val="-148839759"/>
      </w:sdtPr>
      <w:sdtEndPr/>
      <w:sdtContent>
        <w:customXmlDelRangeEnd w:id="410"/>
        <w:p w14:paraId="314CF715" w14:textId="77777777" w:rsidR="007628D7" w:rsidRPr="00F32498" w:rsidRDefault="007628D7" w:rsidP="00252903">
          <w:pPr>
            <w:rPr>
              <w:del w:id="411" w:author="Ian Hussey" w:date="2020-07-01T10:40:00Z"/>
              <w:color w:val="000000" w:themeColor="text1"/>
            </w:rPr>
          </w:pPr>
          <w:r w:rsidRPr="00F32498">
            <w:rPr>
              <w:b/>
              <w:color w:val="000000" w:themeColor="text1"/>
            </w:rPr>
            <w:t xml:space="preserve">Filler task. </w:t>
          </w:r>
          <w:r w:rsidRPr="00F32498">
            <w:rPr>
              <w:color w:val="000000" w:themeColor="text1"/>
            </w:rPr>
            <w:t xml:space="preserve">Although a filler task </w:t>
          </w:r>
          <w:del w:id="412" w:author="Ian Hussey" w:date="2020-07-01T10:40:00Z">
            <w:r>
              <w:delText>has</w:delText>
            </w:r>
          </w:del>
          <w:ins w:id="413" w:author="Ian Hussey" w:date="2020-07-01T10:40:00Z">
            <w:r w:rsidR="002E3C5D" w:rsidRPr="00F32498">
              <w:rPr>
                <w:color w:val="000000" w:themeColor="text1"/>
              </w:rPr>
              <w:t>was</w:t>
            </w:r>
          </w:ins>
          <w:r w:rsidR="002E3C5D" w:rsidRPr="00F32498">
            <w:rPr>
              <w:color w:val="000000" w:themeColor="text1"/>
            </w:rPr>
            <w:t xml:space="preserve"> not </w:t>
          </w:r>
          <w:del w:id="414" w:author="Ian Hussey" w:date="2020-07-01T10:40:00Z">
            <w:r>
              <w:delText xml:space="preserve">been </w:delText>
            </w:r>
          </w:del>
          <w:r w:rsidR="002E3C5D" w:rsidRPr="00F32498">
            <w:rPr>
              <w:color w:val="000000" w:themeColor="text1"/>
            </w:rPr>
            <w:t xml:space="preserve">used in the </w:t>
          </w:r>
          <w:ins w:id="415" w:author="Ian Hussey" w:date="2020-07-01T10:40:00Z">
            <w:r w:rsidR="002E3C5D" w:rsidRPr="00F32498">
              <w:rPr>
                <w:color w:val="000000" w:themeColor="text1"/>
              </w:rPr>
              <w:t xml:space="preserve">original (2001) study nor in </w:t>
            </w:r>
            <w:r w:rsidRPr="00F32498">
              <w:rPr>
                <w:color w:val="000000" w:themeColor="text1"/>
              </w:rPr>
              <w:t xml:space="preserve">the </w:t>
            </w:r>
            <w:r w:rsidR="002E3C5D" w:rsidRPr="00F32498">
              <w:rPr>
                <w:color w:val="000000" w:themeColor="text1"/>
              </w:rPr>
              <w:t xml:space="preserve">vast </w:t>
            </w:r>
          </w:ins>
          <w:r w:rsidRPr="00F32498">
            <w:rPr>
              <w:color w:val="000000" w:themeColor="text1"/>
            </w:rPr>
            <w:t xml:space="preserve">majority of published </w:t>
          </w:r>
          <w:ins w:id="416" w:author="Ian Hussey" w:date="2020-07-01T10:40:00Z">
            <w:r w:rsidRPr="00F32498">
              <w:rPr>
                <w:color w:val="000000" w:themeColor="text1"/>
              </w:rPr>
              <w:t>surveillance task</w:t>
            </w:r>
            <w:r w:rsidR="002E3C5D" w:rsidRPr="00F32498">
              <w:rPr>
                <w:color w:val="000000" w:themeColor="text1"/>
              </w:rPr>
              <w:t xml:space="preserve"> </w:t>
            </w:r>
          </w:ins>
          <w:r w:rsidR="002E3C5D" w:rsidRPr="00F32498">
            <w:rPr>
              <w:color w:val="000000" w:themeColor="text1"/>
            </w:rPr>
            <w:t>studies</w:t>
          </w:r>
          <w:r w:rsidR="005B18B5">
            <w:rPr>
              <w:color w:val="000000" w:themeColor="text1"/>
            </w:rPr>
            <w:t xml:space="preserve"> </w:t>
          </w:r>
          <w:del w:id="417" w:author="Ian Hussey" w:date="2020-07-01T10:40:00Z">
            <w:r>
              <w:delText>with the surveillance task,</w:delText>
            </w:r>
          </w:del>
          <w:ins w:id="418" w:author="Ian Hussey" w:date="2020-07-01T10:40:00Z">
            <w:r w:rsidR="005B18B5">
              <w:rPr>
                <w:color w:val="000000" w:themeColor="text1"/>
              </w:rPr>
              <w:t>(4 of the 23 studies in our meta</w:t>
            </w:r>
            <w:r w:rsidR="00F74F10">
              <w:rPr>
                <w:color w:val="000000" w:themeColor="text1"/>
              </w:rPr>
              <w:t>-</w:t>
            </w:r>
            <w:r w:rsidR="005B18B5">
              <w:rPr>
                <w:color w:val="000000" w:themeColor="text1"/>
              </w:rPr>
              <w:t>analysis)</w:t>
            </w:r>
            <w:r w:rsidRPr="00F32498">
              <w:rPr>
                <w:color w:val="000000" w:themeColor="text1"/>
              </w:rPr>
              <w:t>,</w:t>
            </w:r>
          </w:ins>
          <w:r w:rsidRPr="00F32498">
            <w:rPr>
              <w:color w:val="000000" w:themeColor="text1"/>
            </w:rPr>
            <w:t xml:space="preserve"> the original authors recommended that </w:t>
          </w:r>
          <w:ins w:id="419" w:author="Ian Hussey" w:date="2020-07-01T10:40:00Z">
            <w:r w:rsidR="002E3C5D" w:rsidRPr="00F32498">
              <w:rPr>
                <w:color w:val="000000" w:themeColor="text1"/>
              </w:rPr>
              <w:t xml:space="preserve">we add </w:t>
            </w:r>
          </w:ins>
          <w:r w:rsidRPr="00F32498">
            <w:rPr>
              <w:color w:val="000000" w:themeColor="text1"/>
            </w:rPr>
            <w:t xml:space="preserve">a filler task </w:t>
          </w:r>
          <w:del w:id="420" w:author="Ian Hussey" w:date="2020-07-01T10:40:00Z">
            <w:r>
              <w:delText xml:space="preserve">be added </w:delText>
            </w:r>
          </w:del>
          <w:r w:rsidRPr="00F32498">
            <w:rPr>
              <w:color w:val="000000" w:themeColor="text1"/>
            </w:rPr>
            <w:t xml:space="preserve">in order to create a delay between </w:t>
          </w:r>
          <w:del w:id="421" w:author="Ian Hussey" w:date="2020-07-01T10:40:00Z">
            <w:r>
              <w:delText xml:space="preserve">that </w:delText>
            </w:r>
          </w:del>
          <w:ins w:id="422" w:author="Ian Hussey" w:date="2020-07-01T10:40:00Z">
            <w:r w:rsidR="00404749">
              <w:rPr>
                <w:color w:val="000000" w:themeColor="text1"/>
              </w:rPr>
              <w:t>the surveillance</w:t>
            </w:r>
            <w:r w:rsidR="00404749" w:rsidRPr="00F32498">
              <w:rPr>
                <w:color w:val="000000" w:themeColor="text1"/>
              </w:rPr>
              <w:t xml:space="preserve"> </w:t>
            </w:r>
          </w:ins>
          <w:r w:rsidRPr="00F32498">
            <w:rPr>
              <w:color w:val="000000" w:themeColor="text1"/>
            </w:rPr>
            <w:t xml:space="preserve">task and the evaluation task (e.g., Kendrick &amp; Olson, 2012). The filler task </w:t>
          </w:r>
          <w:del w:id="423" w:author="Ian Hussey" w:date="2020-07-01T10:40:00Z">
            <w:r>
              <w:delText>will include</w:delText>
            </w:r>
          </w:del>
          <w:ins w:id="424" w:author="Ian Hussey" w:date="2020-07-01T10:40:00Z">
            <w:r w:rsidRPr="00F32498">
              <w:rPr>
                <w:color w:val="000000" w:themeColor="text1"/>
              </w:rPr>
              <w:t>include</w:t>
            </w:r>
            <w:r w:rsidR="004A7D6A" w:rsidRPr="00F32498">
              <w:rPr>
                <w:color w:val="000000" w:themeColor="text1"/>
              </w:rPr>
              <w:t>d</w:t>
            </w:r>
          </w:ins>
          <w:r w:rsidRPr="00F32498">
            <w:rPr>
              <w:color w:val="000000" w:themeColor="text1"/>
            </w:rPr>
            <w:t xml:space="preserve"> two questionnaires: the Need for Cognition scale (18-item NFC Scale</w:t>
          </w:r>
          <w:del w:id="425" w:author="Ian Hussey" w:date="2020-07-01T10:40:00Z">
            <w:r>
              <w:delText>;</w:delText>
            </w:r>
          </w:del>
          <w:ins w:id="426" w:author="Ian Hussey" w:date="2020-07-01T10:40:00Z">
            <w:r w:rsidR="00F9566D" w:rsidRPr="00F32498">
              <w:rPr>
                <w:color w:val="000000" w:themeColor="text1"/>
              </w:rPr>
              <w:t>:</w:t>
            </w:r>
          </w:ins>
          <w:r w:rsidRPr="00F32498">
            <w:rPr>
              <w:color w:val="000000" w:themeColor="text1"/>
            </w:rPr>
            <w:t xml:space="preserve"> Cacioppo</w:t>
          </w:r>
          <w:del w:id="427" w:author="Ian Hussey" w:date="2020-07-01T10:40:00Z">
            <w:r>
              <w:delText>, Petty, &amp; Kao,</w:delText>
            </w:r>
          </w:del>
          <w:ins w:id="428" w:author="Ian Hussey" w:date="2020-07-01T10:40:00Z">
            <w:r w:rsidR="001950A8">
              <w:rPr>
                <w:color w:val="000000" w:themeColor="text1"/>
              </w:rPr>
              <w:t xml:space="preserve"> et al.</w:t>
            </w:r>
            <w:r w:rsidRPr="00F32498">
              <w:rPr>
                <w:color w:val="000000" w:themeColor="text1"/>
              </w:rPr>
              <w:t>,</w:t>
            </w:r>
          </w:ins>
          <w:r w:rsidRPr="00F32498">
            <w:rPr>
              <w:color w:val="000000" w:themeColor="text1"/>
            </w:rPr>
            <w:t xml:space="preserve"> 1984) and the Need to Evaluate scale (16-item NFE scale</w:t>
          </w:r>
          <w:del w:id="429" w:author="Ian Hussey" w:date="2020-07-01T10:40:00Z">
            <w:r>
              <w:delText>;</w:delText>
            </w:r>
          </w:del>
          <w:ins w:id="430" w:author="Ian Hussey" w:date="2020-07-01T10:40:00Z">
            <w:r w:rsidR="00F9566D" w:rsidRPr="00F32498">
              <w:rPr>
                <w:color w:val="000000" w:themeColor="text1"/>
              </w:rPr>
              <w:t>:</w:t>
            </w:r>
          </w:ins>
          <w:r w:rsidRPr="00F32498">
            <w:rPr>
              <w:color w:val="000000" w:themeColor="text1"/>
            </w:rPr>
            <w:t xml:space="preserve"> Jarvis &amp; Petty, 1996), presented in a fixed order (NFC followed by NFE). These tasks are not central to the main hypotheses </w:t>
          </w:r>
          <w:del w:id="431" w:author="Ian Hussey" w:date="2020-07-01T10:40:00Z">
            <w:r>
              <w:delText xml:space="preserve">being tested here </w:delText>
            </w:r>
          </w:del>
          <w:r w:rsidRPr="00F32498">
            <w:rPr>
              <w:color w:val="000000" w:themeColor="text1"/>
            </w:rPr>
            <w:t xml:space="preserve">and </w:t>
          </w:r>
          <w:del w:id="432" w:author="Ian Hussey" w:date="2020-07-01T10:40:00Z">
            <w:r>
              <w:delText>will</w:delText>
            </w:r>
          </w:del>
          <w:ins w:id="433" w:author="Ian Hussey" w:date="2020-07-01T10:40:00Z">
            <w:r w:rsidR="004A7D6A" w:rsidRPr="00F32498">
              <w:rPr>
                <w:color w:val="000000" w:themeColor="text1"/>
              </w:rPr>
              <w:t xml:space="preserve">were </w:t>
            </w:r>
            <w:r w:rsidR="002E3C5D" w:rsidRPr="00F32498">
              <w:rPr>
                <w:color w:val="000000" w:themeColor="text1"/>
              </w:rPr>
              <w:t>therefore</w:t>
            </w:r>
          </w:ins>
          <w:r w:rsidR="002E3C5D" w:rsidRPr="00F32498">
            <w:rPr>
              <w:color w:val="000000" w:themeColor="text1"/>
            </w:rPr>
            <w:t xml:space="preserve"> </w:t>
          </w:r>
          <w:r w:rsidRPr="00F32498">
            <w:rPr>
              <w:color w:val="000000" w:themeColor="text1"/>
            </w:rPr>
            <w:t xml:space="preserve">not </w:t>
          </w:r>
          <w:del w:id="434" w:author="Ian Hussey" w:date="2020-07-01T10:40:00Z">
            <w:r>
              <w:delText xml:space="preserve">be subsequently </w:delText>
            </w:r>
          </w:del>
          <w:r w:rsidRPr="00F32498">
            <w:rPr>
              <w:color w:val="000000" w:themeColor="text1"/>
            </w:rPr>
            <w:t xml:space="preserve">analyzed. Nevertheless, those interested in </w:t>
          </w:r>
          <w:del w:id="435" w:author="Ian Hussey" w:date="2020-07-01T10:40:00Z">
            <w:r>
              <w:delText>this</w:delText>
            </w:r>
          </w:del>
          <w:ins w:id="436" w:author="Ian Hussey" w:date="2020-07-01T10:40:00Z">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ins>
          <w:r w:rsidR="00B6686E" w:rsidRPr="00F32498">
            <w:rPr>
              <w:color w:val="000000" w:themeColor="text1"/>
            </w:rPr>
            <w:t xml:space="preserve"> </w:t>
          </w:r>
          <w:r w:rsidRPr="00F32498">
            <w:rPr>
              <w:color w:val="000000" w:themeColor="text1"/>
            </w:rPr>
            <w:t xml:space="preserve">data can retrieve it from the OSF website </w:t>
          </w:r>
          <w:del w:id="437" w:author="Ian Hussey" w:date="2020-07-01T10:40:00Z">
            <w:r>
              <w:delText>(</w:delText>
            </w:r>
            <w:r w:rsidR="00C738C4" w:rsidRPr="00C738C4">
              <w:delText>https://osf.io/hs32y/</w:delText>
            </w:r>
            <w:r>
              <w:delText xml:space="preserve">). </w:delText>
            </w:r>
          </w:del>
        </w:p>
        <w:customXmlDelRangeStart w:id="438" w:author="Ian Hussey" w:date="2020-07-01T10:40:00Z"/>
      </w:sdtContent>
    </w:sdt>
    <w:customXmlDelRangeEnd w:id="438"/>
    <w:p w14:paraId="30314506" w14:textId="12751901" w:rsidR="007628D7" w:rsidRPr="00F32498" w:rsidRDefault="007628D7" w:rsidP="00252903">
      <w:pPr>
        <w:rPr>
          <w:color w:val="000000" w:themeColor="text1"/>
        </w:rPr>
      </w:pPr>
      <w:ins w:id="439" w:author="Ian Hussey" w:date="2020-07-01T10:40:00Z">
        <w:r w:rsidRPr="00F32498">
          <w:rPr>
            <w:color w:val="000000" w:themeColor="text1"/>
          </w:rPr>
          <w:t>(</w:t>
        </w:r>
      </w:ins>
      <w:hyperlink r:id="rId25" w:history="1">
        <w:r w:rsidR="00F63791" w:rsidRPr="00811308">
          <w:rPr>
            <w:rStyle w:val="Hyperlink"/>
            <w:color w:val="000000" w:themeColor="text1"/>
          </w:rPr>
          <w:t>osf.io/k9nrf</w:t>
        </w:r>
      </w:hyperlink>
      <w:ins w:id="440" w:author="Ian Hussey" w:date="2020-07-01T10:40:00Z">
        <w:r w:rsidRPr="00F32498">
          <w:rPr>
            <w:color w:val="000000" w:themeColor="text1"/>
          </w:rPr>
          <w:t>).</w:t>
        </w:r>
      </w:ins>
    </w:p>
    <w:customXmlDelRangeStart w:id="441" w:author="Ian Hussey" w:date="2020-07-01T10:40:00Z"/>
    <w:sdt>
      <w:sdtPr>
        <w:tag w:val="goog_rdk_47"/>
        <w:id w:val="71555434"/>
      </w:sdtPr>
      <w:sdtEndPr/>
      <w:sdtContent>
        <w:customXmlDelRangeEnd w:id="441"/>
        <w:p w14:paraId="186D53EE" w14:textId="77777777" w:rsidR="00000000" w:rsidRDefault="007628D7" w:rsidP="00252903">
          <w:pPr>
            <w:rPr>
              <w:del w:id="442" w:author="Ian Hussey" w:date="2020-07-01T10:40:00Z"/>
            </w:rPr>
          </w:pPr>
          <w:r w:rsidRPr="00F32498">
            <w:rPr>
              <w:b/>
              <w:color w:val="000000" w:themeColor="text1"/>
            </w:rPr>
            <w:t xml:space="preserve">Evaluation task. </w:t>
          </w:r>
          <w:r w:rsidRPr="00F32498">
            <w:rPr>
              <w:color w:val="000000" w:themeColor="text1"/>
            </w:rPr>
            <w:t xml:space="preserve">Following the filler task, participants </w:t>
          </w:r>
          <w:del w:id="443" w:author="Ian Hussey" w:date="2020-07-01T10:40:00Z">
            <w:r>
              <w:delText>will complete</w:delText>
            </w:r>
          </w:del>
          <w:ins w:id="444" w:author="Ian Hussey" w:date="2020-07-01T10:40:00Z">
            <w:r w:rsidRPr="00F32498">
              <w:rPr>
                <w:color w:val="000000" w:themeColor="text1"/>
              </w:rPr>
              <w:t>complete</w:t>
            </w:r>
            <w:r w:rsidR="001C03FC" w:rsidRPr="00F32498">
              <w:rPr>
                <w:color w:val="000000" w:themeColor="text1"/>
              </w:rPr>
              <w:t>d</w:t>
            </w:r>
          </w:ins>
          <w:r w:rsidRPr="00F32498">
            <w:rPr>
              <w:color w:val="000000" w:themeColor="text1"/>
            </w:rPr>
            <w:t xml:space="preserve"> a 30</w:t>
          </w:r>
          <w:ins w:id="445" w:author="Ian Hussey" w:date="2020-07-01T10:40:00Z">
            <w:r w:rsidR="00C25770">
              <w:rPr>
                <w:color w:val="000000" w:themeColor="text1"/>
              </w:rPr>
              <w:t>-</w:t>
            </w:r>
          </w:ins>
          <w:r w:rsidRPr="00F32498">
            <w:rPr>
              <w:color w:val="000000" w:themeColor="text1"/>
            </w:rPr>
            <w:t xml:space="preserve">trial forced-choice task (Jones et al., 2009). On each trial, a pair of stimuli </w:t>
          </w:r>
          <w:del w:id="446" w:author="Ian Hussey" w:date="2020-07-01T10:40:00Z">
            <w:r>
              <w:delText>will be</w:delText>
            </w:r>
          </w:del>
          <w:ins w:id="447" w:author="Ian Hussey" w:date="2020-07-01T10:40:00Z">
            <w:r w:rsidR="001C03FC" w:rsidRPr="00F32498">
              <w:rPr>
                <w:color w:val="000000" w:themeColor="text1"/>
              </w:rPr>
              <w:t>was</w:t>
            </w:r>
          </w:ins>
          <w:r w:rsidRPr="00F32498">
            <w:rPr>
              <w:color w:val="000000" w:themeColor="text1"/>
            </w:rPr>
            <w:t xml:space="preserve"> presented onscreen and participants </w:t>
          </w:r>
          <w:del w:id="448" w:author="Ian Hussey" w:date="2020-07-01T10:40:00Z">
            <w:r>
              <w:delText>will indicate</w:delText>
            </w:r>
          </w:del>
          <w:ins w:id="449" w:author="Ian Hussey" w:date="2020-07-01T10:40:00Z">
            <w:r w:rsidRPr="00F32498">
              <w:rPr>
                <w:color w:val="000000" w:themeColor="text1"/>
              </w:rPr>
              <w:t>indicate</w:t>
            </w:r>
            <w:r w:rsidR="001C03FC" w:rsidRPr="00F32498">
              <w:rPr>
                <w:color w:val="000000" w:themeColor="text1"/>
              </w:rPr>
              <w:t>d</w:t>
            </w:r>
          </w:ins>
          <w:r w:rsidRPr="00F32498">
            <w:rPr>
              <w:color w:val="000000" w:themeColor="text1"/>
            </w:rPr>
            <w:t xml:space="preserve"> as quickly as possible which image they </w:t>
          </w:r>
          <w:del w:id="450" w:author="Ian Hussey" w:date="2020-07-01T10:40:00Z">
            <w:r>
              <w:delText>prefer</w:delText>
            </w:r>
          </w:del>
          <w:ins w:id="451" w:author="Ian Hussey" w:date="2020-07-01T10:40:00Z">
            <w:r w:rsidRPr="00F32498">
              <w:rPr>
                <w:color w:val="000000" w:themeColor="text1"/>
              </w:rPr>
              <w:t>prefer</w:t>
            </w:r>
            <w:r w:rsidR="008E220D">
              <w:rPr>
                <w:color w:val="000000" w:themeColor="text1"/>
              </w:rPr>
              <w:t>red</w:t>
            </w:r>
          </w:ins>
          <w:r w:rsidRPr="00F32498">
            <w:rPr>
              <w:color w:val="000000" w:themeColor="text1"/>
            </w:rPr>
            <w:t xml:space="preserve"> by pressing a corresponding key. Ten of the trials </w:t>
          </w:r>
          <w:del w:id="452" w:author="Ian Hussey" w:date="2020-07-01T10:40:00Z">
            <w:r>
              <w:delText>will present</w:delText>
            </w:r>
          </w:del>
          <w:ins w:id="453" w:author="Ian Hussey" w:date="2020-07-01T10:40:00Z">
            <w:r w:rsidRPr="00F32498">
              <w:rPr>
                <w:color w:val="000000" w:themeColor="text1"/>
              </w:rPr>
              <w:t>present</w:t>
            </w:r>
            <w:r w:rsidR="001C03FC" w:rsidRPr="00F32498">
              <w:rPr>
                <w:color w:val="000000" w:themeColor="text1"/>
              </w:rPr>
              <w:t>ed</w:t>
            </w:r>
          </w:ins>
          <w:r w:rsidRPr="00F32498">
            <w:rPr>
              <w:color w:val="000000" w:themeColor="text1"/>
            </w:rPr>
            <w:t xml:space="preserve"> one or both CSs (two </w:t>
          </w:r>
          <w:del w:id="454" w:author="Ian Hussey" w:date="2020-07-01T10:40:00Z">
            <w:r>
              <w:delText>will present</w:delText>
            </w:r>
          </w:del>
          <w:ins w:id="455" w:author="Ian Hussey" w:date="2020-07-01T10:40:00Z">
            <w:r w:rsidRPr="00F32498">
              <w:rPr>
                <w:color w:val="000000" w:themeColor="text1"/>
              </w:rPr>
              <w:t>present</w:t>
            </w:r>
            <w:r w:rsidR="001C03FC" w:rsidRPr="00F32498">
              <w:rPr>
                <w:color w:val="000000" w:themeColor="text1"/>
              </w:rPr>
              <w:t>ed</w:t>
            </w:r>
          </w:ins>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w:t>
          </w:r>
          <w:del w:id="456" w:author="Ian Hussey" w:date="2020-07-01T10:40:00Z">
            <w:r>
              <w:delText>will present</w:delText>
            </w:r>
          </w:del>
          <w:ins w:id="457" w:author="Ian Hussey" w:date="2020-07-01T10:40:00Z">
            <w:r w:rsidRPr="00F32498">
              <w:rPr>
                <w:color w:val="000000" w:themeColor="text1"/>
              </w:rPr>
              <w:t>present</w:t>
            </w:r>
            <w:r w:rsidR="001C03FC" w:rsidRPr="00F32498">
              <w:rPr>
                <w:color w:val="000000" w:themeColor="text1"/>
              </w:rPr>
              <w:t>ed</w:t>
            </w:r>
          </w:ins>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w:t>
          </w:r>
          <w:del w:id="458" w:author="Ian Hussey" w:date="2020-07-01T10:40:00Z">
            <w:r>
              <w:delText>will present</w:delText>
            </w:r>
          </w:del>
          <w:ins w:id="459" w:author="Ian Hussey" w:date="2020-07-01T10:40:00Z">
            <w:r w:rsidRPr="00F32498">
              <w:rPr>
                <w:color w:val="000000" w:themeColor="text1"/>
              </w:rPr>
              <w:t>present</w:t>
            </w:r>
            <w:r w:rsidR="001C03FC" w:rsidRPr="00F32498">
              <w:rPr>
                <w:color w:val="000000" w:themeColor="text1"/>
              </w:rPr>
              <w:t>ed</w:t>
            </w:r>
          </w:ins>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ins w:id="460" w:author="Ian Hussey" w:date="2020-07-01T10:40:00Z">
            <w:r w:rsidR="008E220D">
              <w:rPr>
                <w:rStyle w:val="FootnoteReference"/>
                <w:color w:val="000000" w:themeColor="text1"/>
              </w:rPr>
              <w:footnoteReference w:id="4"/>
            </w:r>
            <w:r w:rsidR="008E220D">
              <w:rPr>
                <w:color w:val="000000" w:themeColor="text1"/>
              </w:rPr>
              <w:t xml:space="preserve"> </w:t>
            </w:r>
          </w:ins>
          <w:r w:rsidRPr="00F32498">
            <w:rPr>
              <w:color w:val="000000" w:themeColor="text1"/>
            </w:rPr>
            <w:t xml:space="preserve">The remaining 20 trials </w:t>
          </w:r>
          <w:del w:id="462" w:author="Ian Hussey" w:date="2020-07-01T10:40:00Z">
            <w:r>
              <w:delText>will be</w:delText>
            </w:r>
          </w:del>
          <w:ins w:id="463" w:author="Ian Hussey" w:date="2020-07-01T10:40:00Z">
            <w:r w:rsidR="001C03FC" w:rsidRPr="00F32498">
              <w:rPr>
                <w:color w:val="000000" w:themeColor="text1"/>
              </w:rPr>
              <w:t>wer</w:t>
            </w:r>
            <w:r w:rsidRPr="00F32498">
              <w:rPr>
                <w:color w:val="000000" w:themeColor="text1"/>
              </w:rPr>
              <w:t>e</w:t>
            </w:r>
          </w:ins>
          <w:r w:rsidRPr="00F32498">
            <w:rPr>
              <w:color w:val="000000" w:themeColor="text1"/>
            </w:rPr>
            <w:t xml:space="preserve"> filler trials, each presenting two neutral targets/fillers. Two filler trials </w:t>
          </w:r>
          <w:del w:id="464" w:author="Ian Hussey" w:date="2020-07-01T10:40:00Z">
            <w:r>
              <w:delText xml:space="preserve">will </w:delText>
            </w:r>
          </w:del>
          <w:r w:rsidRPr="00F32498">
            <w:rPr>
              <w:color w:val="000000" w:themeColor="text1"/>
            </w:rPr>
            <w:t xml:space="preserve">always </w:t>
          </w:r>
          <w:del w:id="465" w:author="Ian Hussey" w:date="2020-07-01T10:40:00Z">
            <w:r>
              <w:delText>precede</w:delText>
            </w:r>
          </w:del>
          <w:ins w:id="466" w:author="Ian Hussey" w:date="2020-07-01T10:40:00Z">
            <w:r w:rsidRPr="00F32498">
              <w:rPr>
                <w:color w:val="000000" w:themeColor="text1"/>
              </w:rPr>
              <w:t>precede</w:t>
            </w:r>
            <w:r w:rsidR="001C03FC" w:rsidRPr="00F32498">
              <w:rPr>
                <w:color w:val="000000" w:themeColor="text1"/>
              </w:rPr>
              <w:t>d</w:t>
            </w:r>
          </w:ins>
          <w:r w:rsidRPr="00F32498">
            <w:rPr>
              <w:color w:val="000000" w:themeColor="text1"/>
            </w:rPr>
            <w:t xml:space="preserve"> the first critical trial, and subsequent critical trials </w:t>
          </w:r>
          <w:del w:id="467" w:author="Ian Hussey" w:date="2020-07-01T10:40:00Z">
            <w:r>
              <w:delText>will appear</w:delText>
            </w:r>
          </w:del>
          <w:ins w:id="468" w:author="Ian Hussey" w:date="2020-07-01T10:40:00Z">
            <w:r w:rsidRPr="00F32498">
              <w:rPr>
                <w:color w:val="000000" w:themeColor="text1"/>
              </w:rPr>
              <w:t>appear</w:t>
            </w:r>
            <w:r w:rsidR="001C03FC" w:rsidRPr="00F32498">
              <w:rPr>
                <w:color w:val="000000" w:themeColor="text1"/>
              </w:rPr>
              <w:t>ed</w:t>
            </w:r>
          </w:ins>
          <w:r w:rsidRPr="00F32498">
            <w:rPr>
              <w:color w:val="000000" w:themeColor="text1"/>
            </w:rPr>
            <w:t xml:space="preserve"> at fixed points separated by filler trials (positions 3, 6, 9, 12, 15, 18, 21, 24, 27 and 30). The ten critical trials </w:t>
          </w:r>
          <w:del w:id="469" w:author="Ian Hussey" w:date="2020-07-01T10:40:00Z">
            <w:r>
              <w:delText>will be</w:delText>
            </w:r>
          </w:del>
          <w:ins w:id="470" w:author="Ian Hussey" w:date="2020-07-01T10:40:00Z">
            <w:r w:rsidR="001C03FC" w:rsidRPr="00F32498">
              <w:rPr>
                <w:color w:val="000000" w:themeColor="text1"/>
              </w:rPr>
              <w:t>were</w:t>
            </w:r>
          </w:ins>
          <w:r w:rsidRPr="00F32498">
            <w:rPr>
              <w:color w:val="000000" w:themeColor="text1"/>
            </w:rPr>
            <w:t xml:space="preserve"> randomly assigned to the fixed positions</w:t>
          </w:r>
          <w:del w:id="471" w:author="Ian Hussey" w:date="2020-07-01T10:40:00Z">
            <w:r>
              <w:delText>.</w:delText>
            </w:r>
            <w:r>
              <w:rPr>
                <w:b/>
              </w:rPr>
              <w:delText xml:space="preserve"> </w:delText>
            </w:r>
            <w:r>
              <w:delText xml:space="preserve">  </w:delText>
            </w:r>
          </w:del>
        </w:p>
        <w:customXmlDelRangeStart w:id="472" w:author="Ian Hussey" w:date="2020-07-01T10:40:00Z"/>
      </w:sdtContent>
    </w:sdt>
    <w:customXmlDelRangeEnd w:id="472"/>
    <w:customXmlDelRangeStart w:id="473" w:author="Ian Hussey" w:date="2020-07-01T10:40:00Z"/>
    <w:sdt>
      <w:sdtPr>
        <w:tag w:val="goog_rdk_48"/>
        <w:id w:val="578177680"/>
      </w:sdtPr>
      <w:sdtEndPr/>
      <w:sdtContent>
        <w:customXmlDelRangeEnd w:id="473"/>
        <w:p w14:paraId="6754DF1E" w14:textId="77777777" w:rsidR="00DA37D1" w:rsidRDefault="00E54B93" w:rsidP="00252903">
          <w:pPr>
            <w:rPr>
              <w:del w:id="474" w:author="Ian Hussey" w:date="2020-07-01T10:40:00Z"/>
              <w:color w:val="000000" w:themeColor="text1"/>
            </w:rPr>
          </w:pPr>
          <w:ins w:id="475" w:author="Ian Hussey" w:date="2020-07-01T10:40:00Z">
            <w:r>
              <w:rPr>
                <w:color w:val="000000" w:themeColor="text1"/>
              </w:rPr>
              <w:t xml:space="preserve"> (</w:t>
            </w:r>
          </w:ins>
          <w:del w:id="476" w:author="Ian Hussey" w:date="2020-07-01T10:40:00Z">
            <w:r w:rsidR="007628D7">
              <w:delText xml:space="preserve">Participants will </w:delText>
            </w:r>
          </w:del>
          <w:r>
            <w:rPr>
              <w:color w:val="000000" w:themeColor="text1"/>
            </w:rPr>
            <w:t>s</w:t>
          </w:r>
          <w:r w:rsidR="00DA37D1">
            <w:rPr>
              <w:color w:val="000000" w:themeColor="text1"/>
            </w:rPr>
            <w:t>ee</w:t>
          </w:r>
          <w:r w:rsidR="007628D7" w:rsidRPr="00F32498">
            <w:rPr>
              <w:b/>
              <w:color w:val="000000" w:themeColor="text1"/>
            </w:rPr>
            <w:t xml:space="preserve"> </w:t>
          </w:r>
          <w:hyperlink r:id="rId26" w:history="1">
            <w:r w:rsidR="00DA37D1" w:rsidRPr="00F32498">
              <w:rPr>
                <w:rStyle w:val="Hyperlink"/>
                <w:color w:val="000000" w:themeColor="text1"/>
              </w:rPr>
              <w:t>osf.io/wnckg</w:t>
            </w:r>
          </w:hyperlink>
          <w:ins w:id="477" w:author="Ian Hussey" w:date="2020-07-01T10:40:00Z">
            <w:r w:rsidR="00DA37D1">
              <w:rPr>
                <w:color w:val="000000" w:themeColor="text1"/>
              </w:rPr>
              <w:t xml:space="preserve"> for </w:t>
            </w:r>
          </w:ins>
          <w:r w:rsidR="00DA37D1">
            <w:rPr>
              <w:color w:val="000000" w:themeColor="text1"/>
            </w:rPr>
            <w:t xml:space="preserve">the </w:t>
          </w:r>
          <w:del w:id="478" w:author="Ian Hussey" w:date="2020-07-01T10:40:00Z">
            <w:r w:rsidR="007628D7">
              <w:delText xml:space="preserve">following </w:delText>
            </w:r>
          </w:del>
          <w:r w:rsidR="00DA37D1">
            <w:rPr>
              <w:color w:val="000000" w:themeColor="text1"/>
            </w:rPr>
            <w:t>instructions</w:t>
          </w:r>
          <w:del w:id="479" w:author="Ian Hussey" w:date="2020-07-01T10:40:00Z">
            <w:r w:rsidR="007628D7">
              <w:delText>:</w:delText>
            </w:r>
          </w:del>
        </w:p>
        <w:customXmlDelRangeStart w:id="480" w:author="Ian Hussey" w:date="2020-07-01T10:40:00Z"/>
      </w:sdtContent>
    </w:sdt>
    <w:customXmlDelRangeEnd w:id="480"/>
    <w:p w14:paraId="6D31D55D" w14:textId="476ACD5A" w:rsidR="007628D7" w:rsidRPr="00F32498" w:rsidRDefault="00DA37D1" w:rsidP="00252903">
      <w:pPr>
        <w:rPr>
          <w:color w:val="000000" w:themeColor="text1"/>
        </w:rPr>
      </w:pPr>
      <w:ins w:id="481" w:author="Ian Hussey" w:date="2020-07-01T10:40:00Z">
        <w:r>
          <w:rPr>
            <w:color w:val="000000" w:themeColor="text1"/>
          </w:rPr>
          <w:t xml:space="preserve"> preceding the evaluation task</w:t>
        </w:r>
        <w:r w:rsidR="00E54B93">
          <w:rPr>
            <w:color w:val="000000" w:themeColor="text1"/>
          </w:rPr>
          <w:t>)</w:t>
        </w:r>
        <w:r>
          <w:rPr>
            <w:color w:val="000000" w:themeColor="text1"/>
          </w:rPr>
          <w:t xml:space="preserve">. </w:t>
        </w:r>
      </w:ins>
    </w:p>
    <w:customXmlDelRangeStart w:id="482" w:author="Ian Hussey" w:date="2020-07-01T10:40:00Z"/>
    <w:sdt>
      <w:sdtPr>
        <w:tag w:val="goog_rdk_49"/>
        <w:id w:val="-1133479229"/>
      </w:sdtPr>
      <w:sdtEndPr/>
      <w:sdtContent>
        <w:customXmlDelRangeEnd w:id="482"/>
        <w:p w14:paraId="2AC3BCC1" w14:textId="77777777" w:rsidR="00000000" w:rsidRDefault="007628D7" w:rsidP="00252903">
          <w:pPr>
            <w:rPr>
              <w:del w:id="483" w:author="Ian Hussey" w:date="2020-07-01T10:40:00Z"/>
            </w:rPr>
          </w:pPr>
          <w:del w:id="484" w:author="Ian Hussey" w:date="2020-07-01T10:40:00Z">
            <w:r>
              <w:rPr>
                <w:i/>
              </w:rPr>
              <w:delTex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delText>
            </w:r>
          </w:del>
        </w:p>
        <w:customXmlDelRangeStart w:id="485" w:author="Ian Hussey" w:date="2020-07-01T10:40:00Z"/>
      </w:sdtContent>
    </w:sdt>
    <w:customXmlDelRangeEnd w:id="485"/>
    <w:customXmlDelRangeStart w:id="486" w:author="Ian Hussey" w:date="2020-07-01T10:40:00Z"/>
    <w:sdt>
      <w:sdtPr>
        <w:tag w:val="goog_rdk_50"/>
        <w:id w:val="-553011767"/>
      </w:sdtPr>
      <w:sdtEndPr/>
      <w:sdtContent>
        <w:customXmlDelRangeEnd w:id="486"/>
        <w:p w14:paraId="25DB6476" w14:textId="7DB5BA81" w:rsidR="007628D7" w:rsidRPr="00F32498" w:rsidRDefault="007628D7" w:rsidP="00252903">
          <w:pPr>
            <w:rPr>
              <w:color w:val="000000" w:themeColor="text1"/>
            </w:rPr>
          </w:pPr>
          <w:r w:rsidRPr="00F32498">
            <w:rPr>
              <w:b/>
              <w:color w:val="000000" w:themeColor="text1"/>
            </w:rPr>
            <w:t>Post-</w:t>
          </w:r>
          <w:del w:id="487" w:author="Ian Hussey" w:date="2020-07-01T10:40:00Z">
            <w:r>
              <w:rPr>
                <w:b/>
                <w:color w:val="000000"/>
              </w:rPr>
              <w:delText>experimental</w:delText>
            </w:r>
          </w:del>
          <w:ins w:id="488" w:author="Ian Hussey" w:date="2020-07-01T10:40:00Z">
            <w:r w:rsidRPr="00F32498">
              <w:rPr>
                <w:b/>
                <w:color w:val="000000" w:themeColor="text1"/>
              </w:rPr>
              <w:t>experiment</w:t>
            </w:r>
          </w:ins>
          <w:r w:rsidRPr="00F32498">
            <w:rPr>
              <w:b/>
              <w:color w:val="000000" w:themeColor="text1"/>
            </w:rPr>
            <w:t xml:space="preserve"> questionnaire</w:t>
          </w:r>
          <w:r w:rsidRPr="00F32498">
            <w:rPr>
              <w:color w:val="000000" w:themeColor="text1"/>
            </w:rPr>
            <w:t xml:space="preserve">. After the evaluation task, participants </w:t>
          </w:r>
          <w:del w:id="489" w:author="Ian Hussey" w:date="2020-07-01T10:40:00Z">
            <w:r>
              <w:rPr>
                <w:color w:val="000000"/>
              </w:rPr>
              <w:delText>will complete</w:delText>
            </w:r>
          </w:del>
          <w:ins w:id="490" w:author="Ian Hussey" w:date="2020-07-01T10:40:00Z">
            <w:r w:rsidRPr="00F32498">
              <w:rPr>
                <w:color w:val="000000" w:themeColor="text1"/>
              </w:rPr>
              <w:t>complete</w:t>
            </w:r>
            <w:r w:rsidR="001C03FC" w:rsidRPr="00F32498">
              <w:rPr>
                <w:color w:val="000000" w:themeColor="text1"/>
              </w:rPr>
              <w:t>d</w:t>
            </w:r>
          </w:ins>
          <w:r w:rsidRPr="00F32498">
            <w:rPr>
              <w:color w:val="000000" w:themeColor="text1"/>
            </w:rPr>
            <w:t xml:space="preserve"> a questionnaire: we </w:t>
          </w:r>
          <w:del w:id="491" w:author="Ian Hussey" w:date="2020-07-01T10:40:00Z">
            <w:r>
              <w:rPr>
                <w:color w:val="000000"/>
              </w:rPr>
              <w:delText>will use</w:delText>
            </w:r>
          </w:del>
          <w:ins w:id="492" w:author="Ian Hussey" w:date="2020-07-01T10:40:00Z">
            <w:r w:rsidRPr="00F32498">
              <w:rPr>
                <w:color w:val="000000" w:themeColor="text1"/>
              </w:rPr>
              <w:t>use</w:t>
            </w:r>
            <w:r w:rsidR="001C03FC" w:rsidRPr="00F32498">
              <w:rPr>
                <w:color w:val="000000" w:themeColor="text1"/>
              </w:rPr>
              <w:t>d</w:t>
            </w:r>
          </w:ins>
          <w:r w:rsidRPr="00F32498">
            <w:rPr>
              <w:color w:val="000000" w:themeColor="text1"/>
            </w:rPr>
            <w:t xml:space="preserve"> the </w:t>
          </w:r>
          <w:bookmarkStart w:id="493" w:name="_Hlk36108002"/>
          <w:r w:rsidRPr="00F32498">
            <w:rPr>
              <w:color w:val="000000" w:themeColor="text1"/>
            </w:rPr>
            <w:t>original Olson and Fazio (2001) post-</w:t>
          </w:r>
          <w:del w:id="494" w:author="Ian Hussey" w:date="2020-07-01T10:40:00Z">
            <w:r>
              <w:rPr>
                <w:color w:val="000000"/>
              </w:rPr>
              <w:delText>experimental</w:delText>
            </w:r>
          </w:del>
          <w:ins w:id="495" w:author="Ian Hussey" w:date="2020-07-01T10:40:00Z">
            <w:r w:rsidRPr="00F32498">
              <w:rPr>
                <w:color w:val="000000" w:themeColor="text1"/>
              </w:rPr>
              <w:t>experiment</w:t>
            </w:r>
          </w:ins>
          <w:r w:rsidRPr="00F32498">
            <w:rPr>
              <w:color w:val="000000" w:themeColor="text1"/>
            </w:rPr>
            <w:t xml:space="preserve"> questionnaire </w:t>
          </w:r>
          <w:bookmarkEnd w:id="493"/>
          <w:r w:rsidRPr="00F32498">
            <w:rPr>
              <w:color w:val="000000" w:themeColor="text1"/>
            </w:rPr>
            <w:t xml:space="preserve">followed by the questionnaire used in the studies of Bar-Anan et al. (2010). With respect to the former, participants </w:t>
          </w:r>
          <w:del w:id="496" w:author="Ian Hussey" w:date="2020-07-01T10:40:00Z">
            <w:r>
              <w:rPr>
                <w:color w:val="000000"/>
              </w:rPr>
              <w:delText xml:space="preserve">will </w:delText>
            </w:r>
          </w:del>
          <w:r w:rsidRPr="00F32498">
            <w:rPr>
              <w:color w:val="000000" w:themeColor="text1"/>
            </w:rPr>
            <w:t xml:space="preserve">first </w:t>
          </w:r>
          <w:del w:id="497" w:author="Ian Hussey" w:date="2020-07-01T10:40:00Z">
            <w:r>
              <w:rPr>
                <w:color w:val="000000"/>
              </w:rPr>
              <w:delText>answer</w:delText>
            </w:r>
          </w:del>
          <w:ins w:id="498" w:author="Ian Hussey" w:date="2020-07-01T10:40:00Z">
            <w:r w:rsidRPr="00F32498">
              <w:rPr>
                <w:color w:val="000000" w:themeColor="text1"/>
              </w:rPr>
              <w:t>answer</w:t>
            </w:r>
            <w:r w:rsidR="001C03FC" w:rsidRPr="00F32498">
              <w:rPr>
                <w:color w:val="000000" w:themeColor="text1"/>
              </w:rPr>
              <w:t>ed</w:t>
            </w:r>
          </w:ins>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del w:id="499" w:author="Ian Hussey" w:date="2020-07-01T10:40:00Z">
            <w:r>
              <w:rPr>
                <w:i/>
                <w:color w:val="000000"/>
              </w:rPr>
              <w:delText>?</w:delText>
            </w:r>
            <w:r>
              <w:rPr>
                <w:color w:val="000000"/>
              </w:rPr>
              <w:delText>.</w:delText>
            </w:r>
          </w:del>
          <w:ins w:id="500" w:author="Ian Hussey" w:date="2020-07-01T10:40:00Z">
            <w:r w:rsidRPr="00F32498">
              <w:rPr>
                <w:i/>
                <w:color w:val="000000" w:themeColor="text1"/>
              </w:rPr>
              <w:t>?</w:t>
            </w:r>
          </w:ins>
          <w:r w:rsidRPr="00F32498">
            <w:rPr>
              <w:color w:val="000000" w:themeColor="text1"/>
            </w:rPr>
            <w:t xml:space="preserve"> Although the original authors recommended that we collect data for all three questions, they also recommended that we only use the first two questions when assessing awareness.</w:t>
          </w:r>
        </w:p>
        <w:customXmlDelRangeStart w:id="501" w:author="Ian Hussey" w:date="2020-07-01T10:40:00Z"/>
      </w:sdtContent>
    </w:sdt>
    <w:customXmlDelRangeEnd w:id="501"/>
    <w:customXmlDelRangeStart w:id="502" w:author="Ian Hussey" w:date="2020-07-01T10:40:00Z"/>
    <w:sdt>
      <w:sdtPr>
        <w:tag w:val="goog_rdk_51"/>
        <w:id w:val="895318025"/>
      </w:sdtPr>
      <w:sdtEndPr/>
      <w:sdtContent>
        <w:customXmlDelRangeEnd w:id="502"/>
        <w:p w14:paraId="6CA9C22E" w14:textId="0A5AAEA9" w:rsidR="007628D7" w:rsidRPr="00F32498" w:rsidRDefault="007628D7" w:rsidP="00252903">
          <w:pPr>
            <w:rPr>
              <w:color w:val="000000" w:themeColor="text1"/>
            </w:rPr>
          </w:pPr>
          <w:r w:rsidRPr="00F32498">
            <w:rPr>
              <w:color w:val="000000" w:themeColor="text1"/>
            </w:rPr>
            <w:t xml:space="preserve">With respect to the </w:t>
          </w:r>
          <w:bookmarkStart w:id="503" w:name="_Hlk36108018"/>
          <w:r w:rsidRPr="00F32498">
            <w:rPr>
              <w:color w:val="000000" w:themeColor="text1"/>
            </w:rPr>
            <w:t>Bar-Anan et al. (2010) protocol</w:t>
          </w:r>
          <w:bookmarkEnd w:id="503"/>
          <w:r w:rsidRPr="00F32498">
            <w:rPr>
              <w:color w:val="000000" w:themeColor="text1"/>
            </w:rPr>
            <w:t xml:space="preserve">, participants </w:t>
          </w:r>
          <w:del w:id="504" w:author="Ian Hussey" w:date="2020-07-01T10:40:00Z">
            <w:r>
              <w:rPr>
                <w:color w:val="000000"/>
              </w:rPr>
              <w:delText>will be</w:delText>
            </w:r>
          </w:del>
          <w:ins w:id="505" w:author="Ian Hussey" w:date="2020-07-01T10:40:00Z">
            <w:r w:rsidR="001C03FC" w:rsidRPr="00F32498">
              <w:rPr>
                <w:color w:val="000000" w:themeColor="text1"/>
              </w:rPr>
              <w:t>were</w:t>
            </w:r>
          </w:ins>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w:t>
          </w:r>
          <w:del w:id="506" w:author="Ian Hussey" w:date="2020-07-01T10:40:00Z">
            <w:r>
              <w:rPr>
                <w:color w:val="000000"/>
              </w:rPr>
              <w:delText>will assess for</w:delText>
            </w:r>
          </w:del>
          <w:ins w:id="507" w:author="Ian Hussey" w:date="2020-07-01T10:40:00Z">
            <w:r w:rsidRPr="00F32498">
              <w:rPr>
                <w:color w:val="000000" w:themeColor="text1"/>
              </w:rPr>
              <w:t>assess</w:t>
            </w:r>
            <w:r w:rsidR="001C03FC" w:rsidRPr="00F32498">
              <w:rPr>
                <w:color w:val="000000" w:themeColor="text1"/>
              </w:rPr>
              <w:t>ed</w:t>
            </w:r>
          </w:ins>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customXmlDelRangeStart w:id="508" w:author="Ian Hussey" w:date="2020-07-01T10:40:00Z"/>
      </w:sdtContent>
    </w:sdt>
    <w:customXmlDelRangeEnd w:id="508"/>
    <w:customXmlDelRangeStart w:id="509" w:author="Ian Hussey" w:date="2020-07-01T10:40:00Z"/>
    <w:bookmarkStart w:id="510" w:name="_Hlk41465932" w:displacedByCustomXml="next"/>
    <w:sdt>
      <w:sdtPr>
        <w:tag w:val="goog_rdk_52"/>
        <w:id w:val="1589512572"/>
      </w:sdtPr>
      <w:sdtEndPr/>
      <w:sdtContent>
        <w:customXmlDelRangeEnd w:id="509"/>
        <w:p w14:paraId="478B4B35" w14:textId="1BED1249" w:rsidR="007628D7" w:rsidRDefault="007628D7" w:rsidP="007370D2">
          <w:pPr>
            <w:rPr>
              <w:color w:val="000000" w:themeColor="text1"/>
            </w:rPr>
          </w:pPr>
          <w:r w:rsidRPr="00F32498">
            <w:rPr>
              <w:b/>
              <w:color w:val="000000" w:themeColor="text1"/>
            </w:rPr>
            <w:t xml:space="preserve">Experimental fidelity. </w:t>
          </w:r>
          <w:bookmarkEnd w:id="510"/>
          <w:r w:rsidRPr="00F32498">
            <w:rPr>
              <w:color w:val="000000" w:themeColor="text1"/>
            </w:rPr>
            <w:t xml:space="preserve">We </w:t>
          </w:r>
          <w:del w:id="511" w:author="Ian Hussey" w:date="2020-07-01T10:40:00Z">
            <w:r>
              <w:delText>have taken</w:delText>
            </w:r>
          </w:del>
          <w:ins w:id="512" w:author="Ian Hussey" w:date="2020-07-01T10:40:00Z">
            <w:r w:rsidR="007B1D15" w:rsidRPr="00F32498">
              <w:rPr>
                <w:color w:val="000000" w:themeColor="text1"/>
              </w:rPr>
              <w:t>took</w:t>
            </w:r>
          </w:ins>
          <w:r w:rsidR="007B1D15" w:rsidRPr="00F32498">
            <w:rPr>
              <w:color w:val="000000" w:themeColor="text1"/>
            </w:rPr>
            <w:t xml:space="preserve"> </w:t>
          </w:r>
          <w:r w:rsidRPr="00F32498">
            <w:rPr>
              <w:color w:val="000000" w:themeColor="text1"/>
            </w:rPr>
            <w:t xml:space="preserve">a number of steps in order to maximize experimental fidelity across labs. First, </w:t>
          </w:r>
          <w:del w:id="513" w:author="Ian Hussey" w:date="2020-07-01T10:40:00Z">
            <w:r>
              <w:delText xml:space="preserve">given differences in the native languages of participating labs (e.g., Dutch, German, Spanish, French, Polish), </w:delText>
            </w:r>
          </w:del>
          <w:r w:rsidRPr="00F32498">
            <w:rPr>
              <w:color w:val="000000" w:themeColor="text1"/>
            </w:rPr>
            <w:t xml:space="preserve">materials originally produced in English </w:t>
          </w:r>
          <w:del w:id="514" w:author="Ian Hussey" w:date="2020-07-01T10:40:00Z">
            <w:r>
              <w:delText>will be</w:delText>
            </w:r>
          </w:del>
          <w:ins w:id="515" w:author="Ian Hussey" w:date="2020-07-01T10:40:00Z">
            <w:r w:rsidR="001C03FC" w:rsidRPr="00F32498">
              <w:rPr>
                <w:color w:val="000000" w:themeColor="text1"/>
              </w:rPr>
              <w:t>wer</w:t>
            </w:r>
            <w:r w:rsidRPr="00F32498">
              <w:rPr>
                <w:color w:val="000000" w:themeColor="text1"/>
              </w:rPr>
              <w:t>e</w:t>
            </w:r>
          </w:ins>
          <w:r w:rsidRPr="00F32498">
            <w:rPr>
              <w:color w:val="000000" w:themeColor="text1"/>
            </w:rPr>
            <w:t xml:space="preserve"> translated</w:t>
          </w:r>
          <w:del w:id="516" w:author="Ian Hussey" w:date="2020-07-01T10:40:00Z">
            <w:r>
              <w:delText>. We will do so</w:delText>
            </w:r>
          </w:del>
          <w:r w:rsidRPr="00F32498">
            <w:rPr>
              <w:color w:val="000000" w:themeColor="text1"/>
            </w:rPr>
            <w:t xml:space="preserve"> using a forward and backward translation process</w:t>
          </w:r>
          <w:r w:rsidR="00FD17E0">
            <w:rPr>
              <w:color w:val="000000" w:themeColor="text1"/>
            </w:rPr>
            <w:t xml:space="preserve">. </w:t>
          </w:r>
          <w:del w:id="517" w:author="Ian Hussey" w:date="2020-07-01T10:40:00Z">
            <w:r>
              <w:delText xml:space="preserve">Specifically, materials will first be translated from English into the native language used at a given lab by one member of that participating team. This translation will then be backward translated into English by another member of that same team who was not involved in the initial translation process. This backward translation will be returned to the coordinating team for verification and approval. If necessary (i.e., where the backward translation is not approved) the translation process will be repeated until approval is provided. </w:delText>
            </w:r>
          </w:del>
          <w:r w:rsidRPr="00F32498">
            <w:rPr>
              <w:color w:val="000000" w:themeColor="text1"/>
            </w:rPr>
            <w:t xml:space="preserve">Second, the entire experimental protocol </w:t>
          </w:r>
          <w:del w:id="518" w:author="Ian Hussey" w:date="2020-07-01T10:40:00Z">
            <w:r>
              <w:delText>will be</w:delText>
            </w:r>
          </w:del>
          <w:ins w:id="519" w:author="Ian Hussey" w:date="2020-07-01T10:40:00Z">
            <w:r w:rsidR="001C03FC" w:rsidRPr="00F32498">
              <w:rPr>
                <w:color w:val="000000" w:themeColor="text1"/>
              </w:rPr>
              <w:t>was</w:t>
            </w:r>
          </w:ins>
          <w:r w:rsidRPr="00F32498">
            <w:rPr>
              <w:color w:val="000000" w:themeColor="text1"/>
            </w:rPr>
            <w:t xml:space="preserve"> standardized across all labs. Specifically, each lab </w:t>
          </w:r>
          <w:del w:id="520" w:author="Ian Hussey" w:date="2020-07-01T10:40:00Z">
            <w:r>
              <w:delText>will run</w:delText>
            </w:r>
          </w:del>
          <w:ins w:id="521" w:author="Ian Hussey" w:date="2020-07-01T10:40:00Z">
            <w:r w:rsidRPr="00F32498">
              <w:rPr>
                <w:color w:val="000000" w:themeColor="text1"/>
              </w:rPr>
              <w:t>r</w:t>
            </w:r>
            <w:r w:rsidR="00404749">
              <w:rPr>
                <w:color w:val="000000" w:themeColor="text1"/>
              </w:rPr>
              <w:t>a</w:t>
            </w:r>
            <w:r w:rsidRPr="00F32498">
              <w:rPr>
                <w:color w:val="000000" w:themeColor="text1"/>
              </w:rPr>
              <w:t>n</w:t>
            </w:r>
          </w:ins>
          <w:r w:rsidRPr="00F32498">
            <w:rPr>
              <w:color w:val="000000" w:themeColor="text1"/>
            </w:rPr>
            <w:t xml:space="preserve"> the experiment using the same program and general materials (i.e., developed in PsychoPy; Peirce, </w:t>
          </w:r>
          <w:hyperlink r:id="rId27">
            <w:r w:rsidRPr="00F32498">
              <w:rPr>
                <w:color w:val="000000" w:themeColor="text1"/>
              </w:rPr>
              <w:t>2007</w:t>
            </w:r>
          </w:hyperlink>
          <w:del w:id="522" w:author="Ian Hussey" w:date="2020-07-01T10:40:00Z">
            <w:r>
              <w:delText>)</w:delText>
            </w:r>
          </w:del>
          <w:ins w:id="523" w:author="Ian Hussey" w:date="2020-07-01T10:40:00Z">
            <w:r w:rsidRPr="00F32498">
              <w:rPr>
                <w:color w:val="000000" w:themeColor="text1"/>
              </w:rPr>
              <w:t>)</w:t>
            </w:r>
            <w:r w:rsidR="00146C98">
              <w:rPr>
                <w:color w:val="000000" w:themeColor="text1"/>
              </w:rPr>
              <w:t>,</w:t>
            </w:r>
          </w:ins>
          <w:r w:rsidRPr="00F32498">
            <w:rPr>
              <w:color w:val="000000" w:themeColor="text1"/>
            </w:rPr>
            <w:t xml:space="preserve"> which </w:t>
          </w:r>
          <w:del w:id="524" w:author="Ian Hussey" w:date="2020-07-01T10:40:00Z">
            <w:r>
              <w:delText>will generate</w:delText>
            </w:r>
          </w:del>
          <w:ins w:id="525" w:author="Ian Hussey" w:date="2020-07-01T10:40:00Z">
            <w:r w:rsidRPr="00F32498">
              <w:rPr>
                <w:color w:val="000000" w:themeColor="text1"/>
              </w:rPr>
              <w:t>generate</w:t>
            </w:r>
            <w:r w:rsidR="001C03FC" w:rsidRPr="00F32498">
              <w:rPr>
                <w:color w:val="000000" w:themeColor="text1"/>
              </w:rPr>
              <w:t>d</w:t>
            </w:r>
          </w:ins>
          <w:r w:rsidRPr="00F32498">
            <w:rPr>
              <w:color w:val="000000" w:themeColor="text1"/>
            </w:rPr>
            <w:t xml:space="preserve"> identically formatted raw data files across all sites. We </w:t>
          </w:r>
          <w:del w:id="526" w:author="Ian Hussey" w:date="2020-07-01T10:40:00Z">
            <w:r>
              <w:delText xml:space="preserve">will </w:delText>
            </w:r>
          </w:del>
          <w:r w:rsidRPr="00F32498">
            <w:rPr>
              <w:color w:val="000000" w:themeColor="text1"/>
            </w:rPr>
            <w:t xml:space="preserve">then </w:t>
          </w:r>
          <w:del w:id="527" w:author="Ian Hussey" w:date="2020-07-01T10:40:00Z">
            <w:r>
              <w:delText>collate</w:delText>
            </w:r>
          </w:del>
          <w:ins w:id="528" w:author="Ian Hussey" w:date="2020-07-01T10:40:00Z">
            <w:r w:rsidRPr="00F32498">
              <w:rPr>
                <w:color w:val="000000" w:themeColor="text1"/>
              </w:rPr>
              <w:t>collate</w:t>
            </w:r>
            <w:r w:rsidR="001C03FC" w:rsidRPr="00F32498">
              <w:rPr>
                <w:color w:val="000000" w:themeColor="text1"/>
              </w:rPr>
              <w:t>d</w:t>
            </w:r>
          </w:ins>
          <w:r w:rsidRPr="00F32498">
            <w:rPr>
              <w:color w:val="000000" w:themeColor="text1"/>
            </w:rPr>
            <w:t xml:space="preserve"> these data files from all sites and </w:t>
          </w:r>
          <w:del w:id="529" w:author="Ian Hussey" w:date="2020-07-01T10:40:00Z">
            <w:r>
              <w:delText>analyze</w:delText>
            </w:r>
          </w:del>
          <w:ins w:id="530" w:author="Ian Hussey" w:date="2020-07-01T10:40:00Z">
            <w:r w:rsidRPr="00F32498">
              <w:rPr>
                <w:color w:val="000000" w:themeColor="text1"/>
              </w:rPr>
              <w:t>analyze</w:t>
            </w:r>
            <w:r w:rsidR="001C03FC" w:rsidRPr="00F32498">
              <w:rPr>
                <w:color w:val="000000" w:themeColor="text1"/>
              </w:rPr>
              <w:t>d</w:t>
            </w:r>
          </w:ins>
          <w:r w:rsidRPr="00F32498">
            <w:rPr>
              <w:color w:val="000000" w:themeColor="text1"/>
            </w:rPr>
            <w:t xml:space="preserve"> them centrally using a single set of R code and scripts.</w:t>
          </w:r>
          <w:del w:id="531" w:author="Ian Hussey" w:date="2020-07-01T10:40:00Z">
            <w:r>
              <w:delText xml:space="preserve"> All materials and analytic files will be pre-registered before data collection begins (see https://osf.io/hs32y/). </w:delText>
            </w:r>
          </w:del>
        </w:p>
        <w:customXmlDelRangeStart w:id="532" w:author="Ian Hussey" w:date="2020-07-01T10:40:00Z"/>
      </w:sdtContent>
    </w:sdt>
    <w:customXmlDelRangeEnd w:id="532"/>
    <w:p w14:paraId="2E84F306" w14:textId="19801759" w:rsidR="007628D7" w:rsidRPr="00ED0CE2" w:rsidRDefault="00760293" w:rsidP="00ED0CE2">
      <w:pPr>
        <w:pStyle w:val="Heading1"/>
        <w:rPr>
          <w:ins w:id="533" w:author="Ian Hussey" w:date="2020-07-01T10:40:00Z"/>
        </w:rPr>
      </w:pPr>
      <w:ins w:id="534" w:author="Ian Hussey" w:date="2020-07-01T10:40:00Z">
        <w:r w:rsidRPr="00ED0CE2">
          <w:t>Results</w:t>
        </w:r>
      </w:ins>
    </w:p>
    <w:customXmlDelRangeStart w:id="535" w:author="Ian Hussey" w:date="2020-07-01T10:40:00Z"/>
    <w:sdt>
      <w:sdtPr>
        <w:tag w:val="goog_rdk_53"/>
        <w:id w:val="841362673"/>
      </w:sdtPr>
      <w:sdtEndPr/>
      <w:sdtContent>
        <w:customXmlDelRangeEnd w:id="535"/>
        <w:p w14:paraId="48DF2032" w14:textId="77777777" w:rsidR="00000000" w:rsidRDefault="007628D7" w:rsidP="00EC504F">
          <w:pPr>
            <w:pStyle w:val="Heading2"/>
            <w:rPr>
              <w:del w:id="536" w:author="Ian Hussey" w:date="2020-07-01T10:40:00Z"/>
              <w:color w:val="auto"/>
            </w:rPr>
          </w:pPr>
          <w:del w:id="537" w:author="Ian Hussey" w:date="2020-07-01T10:40:00Z">
            <w:r>
              <w:rPr>
                <w:color w:val="231F20"/>
              </w:rPr>
              <w:delText>Planned Analyses</w:delText>
            </w:r>
          </w:del>
        </w:p>
        <w:customXmlDelRangeStart w:id="538" w:author="Ian Hussey" w:date="2020-07-01T10:40:00Z"/>
      </w:sdtContent>
    </w:sdt>
    <w:customXmlDelRangeEnd w:id="538"/>
    <w:customXmlDelRangeStart w:id="539" w:author="Ian Hussey" w:date="2020-07-01T10:40:00Z"/>
    <w:sdt>
      <w:sdtPr>
        <w:tag w:val="goog_rdk_54"/>
        <w:id w:val="1623493637"/>
      </w:sdtPr>
      <w:sdtEndPr/>
      <w:sdtContent>
        <w:customXmlDelRangeEnd w:id="539"/>
        <w:p w14:paraId="493105CB" w14:textId="77777777" w:rsidR="002A64D5" w:rsidRDefault="007628D7" w:rsidP="00EC504F">
          <w:pPr>
            <w:pStyle w:val="Heading2"/>
            <w:rPr>
              <w:del w:id="540" w:author="Ian Hussey" w:date="2020-07-01T10:40:00Z"/>
            </w:rPr>
          </w:pPr>
          <w:r w:rsidRPr="00F32498">
            <w:t xml:space="preserve">Data </w:t>
          </w:r>
          <w:del w:id="541" w:author="Ian Hussey" w:date="2020-07-01T10:40:00Z">
            <w:r>
              <w:delText>Preparation</w:delText>
            </w:r>
          </w:del>
        </w:p>
        <w:customXmlDelRangeStart w:id="542" w:author="Ian Hussey" w:date="2020-07-01T10:40:00Z"/>
      </w:sdtContent>
    </w:sdt>
    <w:customXmlDelRangeEnd w:id="542"/>
    <w:p w14:paraId="3D6BF051" w14:textId="02170BEC" w:rsidR="007628D7" w:rsidRPr="00F32498" w:rsidRDefault="002A64D5" w:rsidP="00EC504F">
      <w:pPr>
        <w:pStyle w:val="Heading2"/>
      </w:pPr>
      <w:ins w:id="543" w:author="Ian Hussey" w:date="2020-07-01T10:40:00Z">
        <w:r>
          <w:t>P</w:t>
        </w:r>
        <w:r w:rsidR="0061021D" w:rsidRPr="00F32498">
          <w:t>rocessing</w:t>
        </w:r>
      </w:ins>
    </w:p>
    <w:customXmlDelRangeStart w:id="544" w:author="Ian Hussey" w:date="2020-07-01T10:40:00Z"/>
    <w:sdt>
      <w:sdtPr>
        <w:tag w:val="goog_rdk_55"/>
        <w:id w:val="-375308655"/>
      </w:sdtPr>
      <w:sdtEndPr/>
      <w:sdtContent>
        <w:customXmlDelRangeEnd w:id="544"/>
        <w:p w14:paraId="65A12299" w14:textId="77777777" w:rsidR="00F74F10" w:rsidRDefault="007628D7" w:rsidP="00252903">
          <w:pPr>
            <w:rPr>
              <w:del w:id="545" w:author="Ian Hussey" w:date="2020-07-01T10:40:00Z"/>
              <w:color w:val="000000" w:themeColor="text1"/>
            </w:rPr>
          </w:pPr>
          <w:r w:rsidRPr="00F32498">
            <w:rPr>
              <w:b/>
              <w:color w:val="000000" w:themeColor="text1"/>
            </w:rPr>
            <w:t>Surveillance task</w:t>
          </w:r>
          <w:r w:rsidRPr="00F32498">
            <w:rPr>
              <w:color w:val="000000" w:themeColor="text1"/>
            </w:rPr>
            <w:t xml:space="preserve">. We </w:t>
          </w:r>
          <w:del w:id="546" w:author="Ian Hussey" w:date="2020-07-01T10:40:00Z">
            <w:r>
              <w:delText>will compute</w:delText>
            </w:r>
          </w:del>
          <w:ins w:id="547" w:author="Ian Hussey" w:date="2020-07-01T10:40:00Z">
            <w:r w:rsidRPr="00F32498">
              <w:rPr>
                <w:color w:val="000000" w:themeColor="text1"/>
              </w:rPr>
              <w:t>compute</w:t>
            </w:r>
            <w:r w:rsidR="00147B70" w:rsidRPr="00F32498">
              <w:rPr>
                <w:color w:val="000000" w:themeColor="text1"/>
              </w:rPr>
              <w:t>d</w:t>
            </w:r>
          </w:ins>
          <w:r w:rsidRPr="00F32498">
            <w:rPr>
              <w:color w:val="000000" w:themeColor="text1"/>
            </w:rPr>
            <w:t xml:space="preserve"> the number of errors made during the surveillance task for each participant (errors are defined as responding to non-target trials, or not responding to target trials</w:t>
          </w:r>
          <w:del w:id="548" w:author="Ian Hussey" w:date="2020-07-01T10:40:00Z">
            <w:r>
              <w:delText>). Doing so will allow us</w:delText>
            </w:r>
          </w:del>
          <w:ins w:id="549" w:author="Ian Hussey" w:date="2020-07-01T10:40:00Z">
            <w:r w:rsidRPr="00F32498">
              <w:rPr>
                <w:color w:val="000000" w:themeColor="text1"/>
              </w:rPr>
              <w:t>)</w:t>
            </w:r>
            <w:r w:rsidR="00147B70" w:rsidRPr="00F32498">
              <w:rPr>
                <w:color w:val="000000" w:themeColor="text1"/>
              </w:rPr>
              <w:t>,</w:t>
            </w:r>
          </w:ins>
          <w:r w:rsidRPr="00F32498">
            <w:rPr>
              <w:color w:val="000000" w:themeColor="text1"/>
            </w:rPr>
            <w:t xml:space="preserve"> to check if participants paid attention during that task. Based on the original authors’ recommendations, we </w:t>
          </w:r>
          <w:del w:id="550" w:author="Ian Hussey" w:date="2020-07-01T10:40:00Z">
            <w:r>
              <w:delText>will exclude</w:delText>
            </w:r>
          </w:del>
          <w:ins w:id="551" w:author="Ian Hussey" w:date="2020-07-01T10:40:00Z">
            <w:r w:rsidRPr="00F32498">
              <w:rPr>
                <w:color w:val="000000" w:themeColor="text1"/>
              </w:rPr>
              <w:t>exclude</w:t>
            </w:r>
            <w:r w:rsidR="00147B70" w:rsidRPr="00F32498">
              <w:rPr>
                <w:color w:val="000000" w:themeColor="text1"/>
              </w:rPr>
              <w:t>d</w:t>
            </w:r>
          </w:ins>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del w:id="552" w:author="Ian Hussey" w:date="2020-07-01T10:40:00Z">
            <w:r>
              <w:delText>are</w:delText>
            </w:r>
          </w:del>
          <w:ins w:id="553" w:author="Ian Hussey" w:date="2020-07-01T10:40:00Z">
            <w:r w:rsidR="007B1D15" w:rsidRPr="00F32498">
              <w:rPr>
                <w:color w:val="000000" w:themeColor="text1"/>
              </w:rPr>
              <w:t>were</w:t>
            </w:r>
          </w:ins>
          <w:r w:rsidR="007B1D15" w:rsidRPr="00F32498">
            <w:rPr>
              <w:color w:val="000000" w:themeColor="text1"/>
            </w:rPr>
            <w:t xml:space="preserve"> </w:t>
          </w:r>
          <w:r w:rsidRPr="00F32498">
            <w:rPr>
              <w:color w:val="000000" w:themeColor="text1"/>
            </w:rPr>
            <w:t xml:space="preserve">more than three </w:t>
          </w:r>
          <w:r w:rsidRPr="00F32498">
            <w:rPr>
              <w:color w:val="000000" w:themeColor="text1"/>
            </w:rPr>
            <w:lastRenderedPageBreak/>
            <w:t>standard deviations above</w:t>
          </w:r>
          <w:r w:rsidR="00F74F10">
            <w:rPr>
              <w:color w:val="000000" w:themeColor="text1"/>
            </w:rPr>
            <w:t xml:space="preserve"> or below</w:t>
          </w:r>
          <w:r w:rsidRPr="00F32498">
            <w:rPr>
              <w:color w:val="000000" w:themeColor="text1"/>
            </w:rPr>
            <w:t xml:space="preserve"> the mean number of errors</w:t>
          </w:r>
          <w:del w:id="554" w:author="Ian Hussey" w:date="2020-07-01T10:40:00Z">
            <w:r>
              <w:delText>.</w:delText>
            </w:r>
          </w:del>
        </w:p>
        <w:customXmlDelRangeStart w:id="555" w:author="Ian Hussey" w:date="2020-07-01T10:40:00Z"/>
      </w:sdtContent>
    </w:sdt>
    <w:customXmlDelRangeEnd w:id="555"/>
    <w:p w14:paraId="70EF23AC" w14:textId="1E7ABC93" w:rsidR="007628D7" w:rsidRPr="00F32498" w:rsidRDefault="00F74F10" w:rsidP="00252903">
      <w:pPr>
        <w:rPr>
          <w:color w:val="000000" w:themeColor="text1"/>
        </w:rPr>
      </w:pPr>
      <w:ins w:id="556" w:author="Ian Hussey" w:date="2020-07-01T10:40:00Z">
        <w:r>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ins>
    </w:p>
    <w:customXmlDelRangeStart w:id="557" w:author="Ian Hussey" w:date="2020-07-01T10:40:00Z"/>
    <w:sdt>
      <w:sdtPr>
        <w:tag w:val="goog_rdk_56"/>
        <w:id w:val="1089581760"/>
      </w:sdtPr>
      <w:sdtEndPr/>
      <w:sdtContent>
        <w:customXmlDelRangeEnd w:id="557"/>
        <w:p w14:paraId="21386BEE" w14:textId="0E67D381"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del w:id="558" w:author="Ian Hussey" w:date="2020-07-01T10:40:00Z">
            <w:r w:rsidRPr="001F4218">
              <w:delText>will be</w:delText>
            </w:r>
          </w:del>
          <w:ins w:id="559" w:author="Ian Hussey" w:date="2020-07-01T10:40:00Z">
            <w:r w:rsidR="00147B70" w:rsidRPr="00F32498">
              <w:rPr>
                <w:color w:val="000000" w:themeColor="text1"/>
              </w:rPr>
              <w:t>was</w:t>
            </w:r>
          </w:ins>
          <w:r w:rsidRPr="00F32498">
            <w:rPr>
              <w:color w:val="000000" w:themeColor="text1"/>
            </w:rPr>
            <w:t xml:space="preserve"> calculated for each participant based on their performance during the evaluation task. Specifically, a score of 1 </w:t>
          </w:r>
          <w:del w:id="560" w:author="Ian Hussey" w:date="2020-07-01T10:40:00Z">
            <w:r w:rsidRPr="001F4218">
              <w:delText>will be</w:delText>
            </w:r>
          </w:del>
          <w:ins w:id="561" w:author="Ian Hussey" w:date="2020-07-01T10:40:00Z">
            <w:r w:rsidR="00147B70" w:rsidRPr="00F32498">
              <w:rPr>
                <w:color w:val="000000" w:themeColor="text1"/>
              </w:rPr>
              <w:t>was</w:t>
            </w:r>
          </w:ins>
          <w:r w:rsidRPr="00F32498">
            <w:rPr>
              <w:color w:val="000000" w:themeColor="text1"/>
            </w:rPr>
            <w:t xml:space="preserve"> assigned to trials in which the participant </w:t>
          </w:r>
          <w:del w:id="562" w:author="Ian Hussey" w:date="2020-07-01T10:40:00Z">
            <w:r w:rsidRPr="001F4218">
              <w:delText>chooses</w:delText>
            </w:r>
          </w:del>
          <w:ins w:id="563" w:author="Ian Hussey" w:date="2020-07-01T10:40:00Z">
            <w:r w:rsidRPr="00F32498">
              <w:rPr>
                <w:color w:val="000000" w:themeColor="text1"/>
              </w:rPr>
              <w:t>chose</w:t>
            </w:r>
          </w:ins>
          <w:r w:rsidRPr="00F32498">
            <w:rPr>
              <w:color w:val="000000" w:themeColor="text1"/>
            </w:rPr>
            <w:t xml:space="preserve"> the CS</w:t>
          </w:r>
          <w:r w:rsidRPr="00F32498">
            <w:rPr>
              <w:color w:val="000000" w:themeColor="text1"/>
              <w:vertAlign w:val="subscript"/>
            </w:rPr>
            <w:t xml:space="preserve">pos </w:t>
          </w:r>
          <w:r w:rsidRPr="00F32498">
            <w:rPr>
              <w:color w:val="000000" w:themeColor="text1"/>
            </w:rPr>
            <w:t xml:space="preserve">or the image </w:t>
          </w:r>
          <w:del w:id="564" w:author="Ian Hussey" w:date="2020-07-01T10:40:00Z">
            <w:r w:rsidRPr="001F4218">
              <w:delText>appearing</w:delText>
            </w:r>
          </w:del>
          <w:ins w:id="565" w:author="Ian Hussey" w:date="2020-07-01T10:40:00Z">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ins>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del w:id="566" w:author="Ian Hussey" w:date="2020-07-01T10:40:00Z">
                <w:r w:rsidRPr="001F4218">
                  <w:rPr>
                    <w:rFonts w:eastAsia="Gungsuh"/>
                  </w:rPr>
                  <w:delText>will be</w:delText>
                </w:r>
              </w:del>
              <w:ins w:id="567" w:author="Ian Hussey" w:date="2020-07-01T10:40:00Z">
                <w:r w:rsidR="00147B70" w:rsidRPr="00F32498">
                  <w:rPr>
                    <w:rFonts w:eastAsia="Gungsuh"/>
                    <w:color w:val="000000" w:themeColor="text1"/>
                  </w:rPr>
                  <w:t>was</w:t>
                </w:r>
              </w:ins>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 xml:space="preserve">which </w:t>
          </w:r>
          <w:del w:id="568" w:author="Ian Hussey" w:date="2020-07-01T10:40:00Z">
            <w:r>
              <w:delText>can range</w:delText>
            </w:r>
          </w:del>
          <w:ins w:id="569" w:author="Ian Hussey" w:date="2020-07-01T10:40:00Z">
            <w:r w:rsidRPr="00F32498">
              <w:rPr>
                <w:color w:val="000000" w:themeColor="text1"/>
              </w:rPr>
              <w:t>range</w:t>
            </w:r>
            <w:r w:rsidR="00147B70" w:rsidRPr="00F32498">
              <w:rPr>
                <w:color w:val="000000" w:themeColor="text1"/>
              </w:rPr>
              <w:t>d</w:t>
            </w:r>
          </w:ins>
          <w:r w:rsidRPr="00F32498">
            <w:rPr>
              <w:color w:val="000000" w:themeColor="text1"/>
            </w:rPr>
            <w:t xml:space="preserve"> from -10 to +10 </w:t>
          </w:r>
          <w:del w:id="570" w:author="Ian Hussey" w:date="2020-07-01T10:40:00Z">
            <w:r>
              <w:delText>will serve</w:delText>
            </w:r>
          </w:del>
          <w:ins w:id="571" w:author="Ian Hussey" w:date="2020-07-01T10:40:00Z">
            <w:r w:rsidRPr="00F32498">
              <w:rPr>
                <w:color w:val="000000" w:themeColor="text1"/>
              </w:rPr>
              <w:t>serve</w:t>
            </w:r>
            <w:r w:rsidR="00147B70" w:rsidRPr="00F32498">
              <w:rPr>
                <w:color w:val="000000" w:themeColor="text1"/>
              </w:rPr>
              <w:t>d</w:t>
            </w:r>
          </w:ins>
          <w:r w:rsidRPr="00F32498">
            <w:rPr>
              <w:color w:val="000000" w:themeColor="text1"/>
            </w:rPr>
            <w:t xml:space="preserve"> as</w:t>
          </w:r>
          <w:ins w:id="572" w:author="Ian Hussey" w:date="2020-07-01T10:40:00Z">
            <w:r w:rsidRPr="00F32498">
              <w:rPr>
                <w:color w:val="000000" w:themeColor="text1"/>
              </w:rPr>
              <w:t xml:space="preserve"> </w:t>
            </w:r>
            <w:r w:rsidR="004B6AEF">
              <w:rPr>
                <w:color w:val="000000" w:themeColor="text1"/>
              </w:rPr>
              <w:t>a</w:t>
            </w:r>
          </w:ins>
          <w:r w:rsidR="004B6AEF">
            <w:rPr>
              <w:color w:val="000000" w:themeColor="text1"/>
            </w:rPr>
            <w:t xml:space="preserve">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customXmlDelRangeStart w:id="573" w:author="Ian Hussey" w:date="2020-07-01T10:40:00Z"/>
      </w:sdtContent>
    </w:sdt>
    <w:customXmlDelRangeEnd w:id="573"/>
    <w:p w14:paraId="07B12CC1" w14:textId="5CD6D5A7" w:rsidR="00427526" w:rsidRDefault="007F3EB4" w:rsidP="0043013D">
      <w:pPr>
        <w:rPr>
          <w:ins w:id="574" w:author="Ian Hussey" w:date="2020-07-01T10:40:00Z"/>
          <w:lang w:val="en-IE" w:bidi="ar-SA"/>
        </w:rPr>
      </w:pPr>
      <w:ins w:id="575" w:author="Ian Hussey" w:date="2020-07-01T10:40:00Z">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ins>
    </w:p>
    <w:p w14:paraId="359DB2C2" w14:textId="4095179A" w:rsidR="007F3EB4" w:rsidRPr="007F3EB4" w:rsidRDefault="00014FEE" w:rsidP="0043013D">
      <w:pPr>
        <w:rPr>
          <w:ins w:id="577" w:author="Ian Hussey" w:date="2020-07-01T10:40:00Z"/>
          <w:lang w:val="en-IE" w:bidi="ar-SA"/>
        </w:rPr>
      </w:pPr>
      <w:ins w:id="578" w:author="Ian Hussey" w:date="2020-07-01T10:40:00Z">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raters,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 xml:space="preserve">both questions as one </w:t>
        </w:r>
        <w:r w:rsidR="007F3EB4" w:rsidRPr="00370FD8">
          <w:rPr>
            <w:lang w:val="en-IE" w:bidi="ar-SA"/>
          </w:rPr>
          <w:lastRenderedPageBreak/>
          <w:t>(compound) text response</w:t>
        </w:r>
        <w:r w:rsidR="003066E4" w:rsidRPr="00370FD8">
          <w:rPr>
            <w:lang w:val="en-IE" w:bidi="ar-SA"/>
          </w:rPr>
          <w:t xml:space="preserve"> (see </w:t>
        </w:r>
      </w:ins>
      <w:hyperlink r:id="rId28" w:history="1">
        <w:r w:rsidR="00745DEE" w:rsidRPr="00370FD8">
          <w:rPr>
            <w:rStyle w:val="Hyperlink"/>
            <w:color w:val="auto"/>
          </w:rPr>
          <w:t>osf.io/2dm6u</w:t>
        </w:r>
      </w:hyperlink>
      <w:ins w:id="579" w:author="Ian Hussey" w:date="2020-07-01T10:40:00Z">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ins>
    </w:p>
    <w:p w14:paraId="179532B0" w14:textId="2614B515" w:rsidR="00C63DE4" w:rsidRDefault="00014FEE">
      <w:pPr>
        <w:rPr>
          <w:ins w:id="580" w:author="Ian Hussey" w:date="2020-07-01T10:40:00Z"/>
          <w:color w:val="222222"/>
        </w:rPr>
      </w:pPr>
      <w:ins w:id="581" w:author="Ian Hussey" w:date="2020-07-01T10:40:00Z">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582"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ins>
    </w:p>
    <w:p w14:paraId="1C6179F8" w14:textId="77777777" w:rsidR="00427526" w:rsidRPr="00DE521B" w:rsidRDefault="00427526">
      <w:pPr>
        <w:rPr>
          <w:ins w:id="583" w:author="Ian Hussey" w:date="2020-07-01T10:40:00Z"/>
          <w:color w:val="222222"/>
        </w:rPr>
      </w:pPr>
    </w:p>
    <w:bookmarkEnd w:id="582"/>
    <w:p w14:paraId="4A630690" w14:textId="5481C88D" w:rsidR="00F43070" w:rsidRPr="00F32498" w:rsidRDefault="00427526" w:rsidP="00A50B74">
      <w:pPr>
        <w:ind w:firstLine="0"/>
        <w:rPr>
          <w:ins w:id="584" w:author="Ian Hussey" w:date="2020-07-01T10:40:00Z"/>
          <w:color w:val="000000" w:themeColor="text1"/>
        </w:rPr>
      </w:pPr>
      <w:ins w:id="585" w:author="Ian Hussey" w:date="2020-07-01T10:40:00Z">
        <w:r>
          <w:rPr>
            <w:noProof/>
            <w:lang w:val="nl-BE" w:eastAsia="nl-BE" w:bidi="ar-SA"/>
          </w:rPr>
          <w:lastRenderedPageBreak/>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ins>
    </w:p>
    <w:p w14:paraId="0A466CB6" w14:textId="03739C48" w:rsidR="00FE4CDA" w:rsidRPr="008E25B9" w:rsidRDefault="00FE4CDA" w:rsidP="00AB67DD">
      <w:pPr>
        <w:pStyle w:val="Tableandfigurenames"/>
        <w:rPr>
          <w:ins w:id="586" w:author="Ian Hussey" w:date="2020-07-01T10:40:00Z"/>
          <w:b/>
          <w:sz w:val="22"/>
          <w:szCs w:val="22"/>
        </w:rPr>
      </w:pPr>
      <w:ins w:id="587" w:author="Ian Hussey" w:date="2020-07-01T10:40:00Z">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ins>
    </w:p>
    <w:p w14:paraId="4C5D2A3E" w14:textId="77777777" w:rsidR="00427526" w:rsidRPr="004C5D69" w:rsidRDefault="00427526" w:rsidP="004C5D69">
      <w:pPr>
        <w:ind w:left="720" w:firstLine="0"/>
        <w:rPr>
          <w:ins w:id="588" w:author="Ian Hussey" w:date="2020-07-01T10:40:00Z"/>
        </w:rPr>
      </w:pPr>
    </w:p>
    <w:p w14:paraId="721104DC" w14:textId="77777777" w:rsidR="003527B9" w:rsidRDefault="003527B9" w:rsidP="00914387">
      <w:pPr>
        <w:pStyle w:val="Heading2"/>
        <w:rPr>
          <w:ins w:id="589" w:author="Ian Hussey" w:date="2020-07-01T10:40:00Z"/>
        </w:rPr>
      </w:pPr>
    </w:p>
    <w:p w14:paraId="753355E9" w14:textId="11F456D9" w:rsidR="007628D7" w:rsidRPr="00F32498" w:rsidRDefault="00CA7E6C" w:rsidP="00914387">
      <w:pPr>
        <w:pStyle w:val="Heading2"/>
        <w:rPr>
          <w:ins w:id="590" w:author="Ian Hussey" w:date="2020-07-01T10:40:00Z"/>
        </w:rPr>
      </w:pPr>
      <w:ins w:id="591" w:author="Ian Hussey" w:date="2020-07-01T10:40:00Z">
        <w:r>
          <w:t xml:space="preserve">Preregistered </w:t>
        </w:r>
        <w:r w:rsidR="005D482E">
          <w:t>Analyses</w:t>
        </w:r>
      </w:ins>
    </w:p>
    <w:customXmlDelRangeStart w:id="592" w:author="Ian Hussey" w:date="2020-07-01T10:40:00Z"/>
    <w:sdt>
      <w:sdtPr>
        <w:tag w:val="goog_rdk_58"/>
        <w:id w:val="-604115465"/>
      </w:sdtPr>
      <w:sdtEndPr/>
      <w:sdtContent>
        <w:customXmlDelRangeEnd w:id="592"/>
        <w:p w14:paraId="15846BE9" w14:textId="77777777" w:rsidR="00000000" w:rsidRDefault="007628D7" w:rsidP="00252903">
          <w:pPr>
            <w:rPr>
              <w:del w:id="593" w:author="Ian Hussey" w:date="2020-07-01T10:40:00Z"/>
            </w:rPr>
          </w:pPr>
          <w:del w:id="594" w:author="Ian Hussey" w:date="2020-07-01T10:40:00Z">
            <w:r>
              <w:tab/>
            </w:r>
            <w:r>
              <w:rPr>
                <w:b/>
              </w:rPr>
              <w:delText>Contingency awareness/recollective memory</w:delText>
            </w:r>
            <w:r>
              <w:delText xml:space="preserve">. </w:delText>
            </w:r>
          </w:del>
        </w:p>
        <w:customXmlDelRangeStart w:id="595" w:author="Ian Hussey" w:date="2020-07-01T10:40:00Z"/>
      </w:sdtContent>
    </w:sdt>
    <w:customXmlDelRangeEnd w:id="595"/>
    <w:customXmlDelRangeStart w:id="596" w:author="Ian Hussey" w:date="2020-07-01T10:40:00Z"/>
    <w:sdt>
      <w:sdtPr>
        <w:tag w:val="goog_rdk_59"/>
        <w:id w:val="-1892181096"/>
      </w:sdtPr>
      <w:sdtEndPr/>
      <w:sdtContent>
        <w:customXmlDelRangeEnd w:id="596"/>
        <w:p w14:paraId="1A5DEE02" w14:textId="77777777" w:rsidR="00000000" w:rsidRDefault="007628D7" w:rsidP="00252903">
          <w:pPr>
            <w:rPr>
              <w:del w:id="597" w:author="Ian Hussey" w:date="2020-07-01T10:40:00Z"/>
            </w:rPr>
          </w:pPr>
          <w:del w:id="598" w:author="Ian Hussey" w:date="2020-07-01T10:40:00Z">
            <w:r w:rsidRPr="00B047C2">
              <w:rPr>
                <w:b/>
                <w:bCs/>
                <w:i/>
              </w:rPr>
              <w:delText>Confirmatory analyses</w:delText>
            </w:r>
            <w:r w:rsidRPr="00B047C2">
              <w:rPr>
                <w:b/>
                <w:bCs/>
              </w:rPr>
              <w:delText>.</w:delText>
            </w:r>
            <w:r>
              <w:delText xml:space="preserve"> We will compute a score following the original authors’ recommendations</w:delText>
            </w:r>
            <w:r>
              <w:rPr>
                <w:color w:val="231F20"/>
              </w:rPr>
              <w:delText xml:space="preserve">. Specifically, two </w:delText>
            </w:r>
            <w:r>
              <w:delText xml:space="preserve">independent raters (from each lab) will code participants’ free responses to questions 1-2 from the original authors’ questionnaire and judge whether those responses show correct identification of the CS-US pairings. The coding in all labs will be based on the same protocol (see </w:delText>
            </w:r>
            <w:r w:rsidR="00C738C4" w:rsidRPr="00C738C4">
              <w:delText>https://osf.io/hs32y/</w:delText>
            </w:r>
            <w:r>
              <w:delText xml:space="preserve">). As recommended by the original authors, participants will be excluded if both raters agree that </w:delText>
            </w:r>
            <w:r>
              <w:rPr>
                <w:color w:val="000000"/>
              </w:rPr>
              <w:delText xml:space="preserve">participants identified the </w:delText>
            </w:r>
            <w:r>
              <w:rPr>
                <w:color w:val="222222"/>
                <w:highlight w:val="white"/>
              </w:rPr>
              <w:delText>valence of the USs that were paired with each of the CSs,</w:delText>
            </w:r>
            <w:r>
              <w:rPr>
                <w:color w:val="000000"/>
              </w:rPr>
              <w:delTex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delText>
            </w:r>
          </w:del>
        </w:p>
        <w:customXmlDelRangeStart w:id="599" w:author="Ian Hussey" w:date="2020-07-01T10:40:00Z"/>
      </w:sdtContent>
    </w:sdt>
    <w:customXmlDelRangeEnd w:id="599"/>
    <w:customXmlDelRangeStart w:id="600" w:author="Ian Hussey" w:date="2020-07-01T10:40:00Z"/>
    <w:sdt>
      <w:sdtPr>
        <w:tag w:val="goog_rdk_60"/>
        <w:id w:val="-2095465869"/>
      </w:sdtPr>
      <w:sdtEndPr/>
      <w:sdtContent>
        <w:customXmlDelRangeEnd w:id="600"/>
        <w:p w14:paraId="10B6D4D1" w14:textId="77777777" w:rsidR="00000000" w:rsidRDefault="007628D7" w:rsidP="00252903">
          <w:pPr>
            <w:rPr>
              <w:del w:id="601" w:author="Ian Hussey" w:date="2020-07-01T10:40:00Z"/>
            </w:rPr>
          </w:pPr>
          <w:del w:id="602" w:author="Ian Hussey" w:date="2020-07-01T10:40:00Z">
            <w:r w:rsidRPr="00B047C2">
              <w:rPr>
                <w:b/>
                <w:bCs/>
                <w:i/>
                <w:color w:val="000000"/>
              </w:rPr>
              <w:delText>Exploratory analyses</w:delText>
            </w:r>
            <w:r w:rsidRPr="00B047C2">
              <w:rPr>
                <w:b/>
                <w:bCs/>
                <w:color w:val="000000"/>
              </w:rPr>
              <w:delText>.</w:delText>
            </w:r>
            <w:r>
              <w:rPr>
                <w:color w:val="000000"/>
              </w:rPr>
              <w:delText xml:space="preserve"> As we outlined in the introduction, the </w:delText>
            </w:r>
            <w:r>
              <w:delText xml:space="preserve">original authors criteria may have accidentally included individuals who were aware of/remembering the contingencies. Therefore we will compute three additional exploratory scores to examine if evidence for EC in this task depends on the specific way in which contingency awareness/recollective memory is measured. </w:delText>
            </w:r>
          </w:del>
        </w:p>
        <w:customXmlDelRangeStart w:id="603" w:author="Ian Hussey" w:date="2020-07-01T10:40:00Z"/>
      </w:sdtContent>
    </w:sdt>
    <w:customXmlDelRangeEnd w:id="603"/>
    <w:customXmlDelRangeStart w:id="604" w:author="Ian Hussey" w:date="2020-07-01T10:40:00Z"/>
    <w:sdt>
      <w:sdtPr>
        <w:tag w:val="goog_rdk_61"/>
        <w:id w:val="555365442"/>
      </w:sdtPr>
      <w:sdtEndPr/>
      <w:sdtContent>
        <w:customXmlDelRangeEnd w:id="604"/>
        <w:p w14:paraId="70051BAC" w14:textId="77777777" w:rsidR="00000000" w:rsidRDefault="007628D7" w:rsidP="00252903">
          <w:pPr>
            <w:rPr>
              <w:del w:id="605" w:author="Ian Hussey" w:date="2020-07-01T10:40:00Z"/>
            </w:rPr>
          </w:pPr>
          <w:del w:id="606" w:author="Ian Hussey" w:date="2020-07-01T10:40:00Z">
            <w:r>
              <w:delText xml:space="preserve">The first (exploratory) score </w:delText>
            </w:r>
            <w:r>
              <w:rPr>
                <w:color w:val="000000"/>
              </w:rPr>
              <w:delText xml:space="preserve">will use a more conservative coding of the </w:delText>
            </w:r>
            <w:r>
              <w:delText xml:space="preserve">original authors’ questions. Participants will be coded as ‘aware’ if they express full or partial memory. Specifically, assignment to the ‘aware’ group will occur when both judges agree that the </w:delText>
            </w:r>
            <w:r>
              <w:rPr>
                <w:color w:val="000000"/>
              </w:rPr>
              <w:delText xml:space="preserve">participant identified the </w:delText>
            </w:r>
            <w:r>
              <w:rPr>
                <w:color w:val="000000"/>
                <w:highlight w:val="white"/>
              </w:rPr>
              <w:delText xml:space="preserve">valence of the USs that were paired with each of the CSs, </w:delText>
            </w:r>
            <w:r>
              <w:rPr>
                <w:color w:val="000000"/>
              </w:rPr>
              <w:delText xml:space="preserve">or identified that one of the CSs was paired with a US of a particular valence, or reports that CSs and USs were paired during the task (even if they do not mention the specific way in which they were paired), in at least one of the two questions. Assignment to the ‘unaware’ group will </w:delText>
            </w:r>
            <w:r>
              <w:delText xml:space="preserve">occur when both judges indicate that the participant did not report that CSs were systematically paired with USs, or that a CS was paired with a US of a specific valance, </w:delText>
            </w:r>
            <w:r>
              <w:rPr>
                <w:color w:val="000000"/>
              </w:rPr>
              <w:delText>in at least one of the two questions</w:delText>
            </w:r>
            <w:r>
              <w:delText>.</w:delText>
            </w:r>
            <w:r>
              <w:rPr>
                <w:color w:val="000000"/>
              </w:rPr>
              <w:delText xml:space="preserve"> In cases of rater disagreement, a third judge will be recruited and asked to provide their own judgement according to the above criteria. The majority judgement will be adopted. Participants in the ‘aware’ group will be excluded from subsequent analysis.</w:delText>
            </w:r>
          </w:del>
        </w:p>
        <w:customXmlDelRangeStart w:id="607" w:author="Ian Hussey" w:date="2020-07-01T10:40:00Z"/>
      </w:sdtContent>
    </w:sdt>
    <w:customXmlDelRangeEnd w:id="607"/>
    <w:customXmlDelRangeStart w:id="608" w:author="Ian Hussey" w:date="2020-07-01T10:40:00Z"/>
    <w:sdt>
      <w:sdtPr>
        <w:tag w:val="goog_rdk_62"/>
        <w:id w:val="326874147"/>
      </w:sdtPr>
      <w:sdtEndPr/>
      <w:sdtContent>
        <w:customXmlDelRangeEnd w:id="608"/>
        <w:p w14:paraId="72D4D336" w14:textId="77777777" w:rsidR="00000000" w:rsidRDefault="007628D7" w:rsidP="00252903">
          <w:pPr>
            <w:rPr>
              <w:del w:id="609" w:author="Ian Hussey" w:date="2020-07-01T10:40:00Z"/>
            </w:rPr>
          </w:pPr>
          <w:del w:id="610" w:author="Ian Hussey" w:date="2020-07-01T10:40:00Z">
            <w:r>
              <w:delText xml:space="preserve"> </w:delText>
            </w:r>
            <w:r>
              <w:rPr>
                <w:color w:val="000000"/>
              </w:rPr>
              <w:delText xml:space="preserve">The second (exploratory) score will be computed based on Bar-Anan et al.’s (2010) criteria. Here participants will be excluded if they chose the “yes” answer on question 1 of the Bar-Anan et al. measure, and retained if they chose “no”. </w:delText>
            </w:r>
          </w:del>
        </w:p>
        <w:customXmlDelRangeStart w:id="611" w:author="Ian Hussey" w:date="2020-07-01T10:40:00Z"/>
      </w:sdtContent>
    </w:sdt>
    <w:customXmlDelRangeEnd w:id="611"/>
    <w:customXmlDelRangeStart w:id="612" w:author="Ian Hussey" w:date="2020-07-01T10:40:00Z"/>
    <w:sdt>
      <w:sdtPr>
        <w:tag w:val="goog_rdk_63"/>
        <w:id w:val="-57709342"/>
      </w:sdtPr>
      <w:sdtEndPr/>
      <w:sdtContent>
        <w:customXmlDelRangeEnd w:id="612"/>
        <w:p w14:paraId="5A979418" w14:textId="77777777" w:rsidR="00000000" w:rsidRDefault="007628D7" w:rsidP="00252903">
          <w:pPr>
            <w:rPr>
              <w:del w:id="613" w:author="Ian Hussey" w:date="2020-07-01T10:40:00Z"/>
            </w:rPr>
          </w:pPr>
          <w:del w:id="614" w:author="Ian Hussey" w:date="2020-07-01T10:40:00Z">
            <w:r>
              <w:rPr>
                <w:color w:val="000000"/>
              </w:rPr>
              <w:delTex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delText>
            </w:r>
            <w:r>
              <w:rPr>
                <w:i/>
                <w:color w:val="000000"/>
              </w:rPr>
              <w:delText>probably</w:delText>
            </w:r>
            <w:r>
              <w:rPr>
                <w:color w:val="000000"/>
              </w:rPr>
              <w:delText xml:space="preserve"> or </w:delText>
            </w:r>
            <w:r>
              <w:rPr>
                <w:i/>
                <w:color w:val="000000"/>
              </w:rPr>
              <w:delText>certainly</w:delText>
            </w:r>
            <w:r>
              <w:rPr>
                <w:color w:val="000000"/>
              </w:rPr>
              <w:delText xml:space="preserve"> response on questions 2-3). All other participants will be retained.</w:delText>
            </w:r>
          </w:del>
        </w:p>
        <w:customXmlDelRangeStart w:id="615" w:author="Ian Hussey" w:date="2020-07-01T10:40:00Z"/>
      </w:sdtContent>
    </w:sdt>
    <w:customXmlDelRangeEnd w:id="615"/>
    <w:customXmlDelRangeStart w:id="616" w:author="Ian Hussey" w:date="2020-07-01T10:40:00Z"/>
    <w:sdt>
      <w:sdtPr>
        <w:tag w:val="goog_rdk_64"/>
        <w:id w:val="1322010384"/>
      </w:sdtPr>
      <w:sdtEndPr/>
      <w:sdtContent>
        <w:customXmlDelRangeEnd w:id="616"/>
        <w:p w14:paraId="698E85A6" w14:textId="77777777" w:rsidR="00000000" w:rsidRDefault="00F45A01" w:rsidP="00252903">
          <w:pPr>
            <w:rPr>
              <w:del w:id="617" w:author="Ian Hussey" w:date="2020-07-01T10:40:00Z"/>
            </w:rPr>
          </w:pPr>
          <w:r w:rsidRPr="00F32498">
            <w:rPr>
              <w:color w:val="000000" w:themeColor="text1"/>
            </w:rPr>
            <w:t xml:space="preserve">In </w:t>
          </w:r>
          <w:del w:id="618" w:author="Ian Hussey" w:date="2020-07-01T10:40:00Z">
            <w:r w:rsidR="007628D7">
              <w:rPr>
                <w:color w:val="000000"/>
              </w:rPr>
              <w:delText xml:space="preserve">all previous analyses, </w:delText>
            </w:r>
            <w:r w:rsidR="007628D7">
              <w:delText>‘</w:delText>
            </w:r>
            <w:r w:rsidR="007628D7">
              <w:rPr>
                <w:color w:val="000000"/>
              </w:rPr>
              <w:delText>contingency-aware</w:delText>
            </w:r>
            <w:r w:rsidR="007628D7">
              <w:delText>’</w:delText>
            </w:r>
            <w:r w:rsidR="007628D7">
              <w:rPr>
                <w:color w:val="000000"/>
              </w:rPr>
              <w:delText xml:space="preserve"> participants will be excluded. </w:delText>
            </w:r>
            <w:r w:rsidR="007628D7">
              <w:delText xml:space="preserve">Yet one could also examine if awareness/recollective memory moderates the size of EC effects. With this in mind, we will first divide participants into two groups (‘aware’ and ‘unaware’) using the (four) aforementioned criteria, and then carry out </w:delText>
            </w:r>
            <w:r w:rsidR="007628D7">
              <w:rPr>
                <w:color w:val="000000"/>
              </w:rPr>
              <w:delText>an additional set of exploratory analyses that compar</w:delText>
            </w:r>
            <w:r w:rsidR="007628D7">
              <w:delText>e</w:delText>
            </w:r>
            <w:r w:rsidR="007628D7">
              <w:rPr>
                <w:color w:val="000000"/>
              </w:rPr>
              <w:delText xml:space="preserve"> EC effects</w:delText>
            </w:r>
            <w:r w:rsidR="007628D7">
              <w:delText xml:space="preserve"> between these two groups</w:delText>
            </w:r>
            <w:r w:rsidR="007628D7">
              <w:rPr>
                <w:color w:val="000000"/>
              </w:rPr>
              <w:delText xml:space="preserve">. </w:delText>
            </w:r>
            <w:r w:rsidR="007628D7">
              <w:rPr>
                <w:color w:val="000000"/>
                <w:vertAlign w:val="superscript"/>
              </w:rPr>
              <w:footnoteReference w:id="6"/>
            </w:r>
          </w:del>
        </w:p>
        <w:customXmlDelRangeStart w:id="622" w:author="Ian Hussey" w:date="2020-07-01T10:40:00Z"/>
      </w:sdtContent>
    </w:sdt>
    <w:customXmlDelRangeEnd w:id="622"/>
    <w:customXmlDelRangeStart w:id="623" w:author="Ian Hussey" w:date="2020-07-01T10:40:00Z"/>
    <w:sdt>
      <w:sdtPr>
        <w:tag w:val="goog_rdk_65"/>
        <w:id w:val="2049575189"/>
      </w:sdtPr>
      <w:sdtEndPr/>
      <w:sdtContent>
        <w:customXmlDelRangeEnd w:id="623"/>
        <w:p w14:paraId="2C7AA164" w14:textId="77777777" w:rsidR="00000000" w:rsidRDefault="007628D7" w:rsidP="00252903">
          <w:pPr>
            <w:rPr>
              <w:del w:id="624" w:author="Ian Hussey" w:date="2020-07-01T10:40:00Z"/>
            </w:rPr>
          </w:pPr>
          <w:del w:id="625" w:author="Ian Hussey" w:date="2020-07-01T10:40:00Z">
            <w:r>
              <w:rPr>
                <w:b/>
              </w:rPr>
              <w:delText>Analytic Strategy</w:delText>
            </w:r>
          </w:del>
        </w:p>
        <w:customXmlDelRangeStart w:id="626" w:author="Ian Hussey" w:date="2020-07-01T10:40:00Z"/>
      </w:sdtContent>
    </w:sdt>
    <w:customXmlDelRangeEnd w:id="626"/>
    <w:customXmlDelRangeStart w:id="627" w:author="Ian Hussey" w:date="2020-07-01T10:40:00Z"/>
    <w:sdt>
      <w:sdtPr>
        <w:tag w:val="goog_rdk_66"/>
        <w:id w:val="-1048918246"/>
      </w:sdtPr>
      <w:sdtEndPr/>
      <w:sdtContent>
        <w:customXmlDelRangeEnd w:id="627"/>
        <w:p w14:paraId="7D757EBF" w14:textId="77777777" w:rsidR="00F45A01" w:rsidRPr="00F32498" w:rsidRDefault="00F45A01" w:rsidP="00252903">
          <w:pPr>
            <w:rPr>
              <w:del w:id="628" w:author="Ian Hussey" w:date="2020-07-01T10:40:00Z"/>
              <w:color w:val="000000" w:themeColor="text1"/>
            </w:rPr>
          </w:pPr>
          <w:ins w:id="629" w:author="Ian Hussey" w:date="2020-07-01T10:40:00Z">
            <w:r w:rsidRPr="00F32498">
              <w:rPr>
                <w:color w:val="000000" w:themeColor="text1"/>
              </w:rPr>
              <w:t>each analysis,</w:t>
            </w:r>
          </w:ins>
          <w:del w:id="630" w:author="Ian Hussey" w:date="2020-07-01T10:40:00Z">
            <w:r w:rsidR="007628D7">
              <w:rPr>
                <w:b/>
              </w:rPr>
              <w:delText>Confirmatory analyses</w:delText>
            </w:r>
            <w:r w:rsidR="007628D7">
              <w:delText>.</w:delText>
            </w:r>
          </w:del>
          <w:r w:rsidRPr="00F32498">
            <w:rPr>
              <w:color w:val="000000" w:themeColor="text1"/>
            </w:rPr>
            <w:t xml:space="preserve"> to determine </w:t>
          </w:r>
          <w:del w:id="631" w:author="Ian Hussey" w:date="2020-07-01T10:40:00Z">
            <w:r w:rsidR="007628D7">
              <w:delText>if</w:delText>
            </w:r>
          </w:del>
          <w:ins w:id="632" w:author="Ian Hussey" w:date="2020-07-01T10:40:00Z">
            <w:r w:rsidR="006F2DFC">
              <w:rPr>
                <w:color w:val="000000" w:themeColor="text1"/>
              </w:rPr>
              <w:t>whether</w:t>
            </w:r>
          </w:ins>
          <w:r w:rsidRPr="00F32498">
            <w:rPr>
              <w:color w:val="000000" w:themeColor="text1"/>
            </w:rPr>
            <w:t xml:space="preserve"> EC effects </w:t>
          </w:r>
          <w:del w:id="633" w:author="Ian Hussey" w:date="2020-07-01T10:40:00Z">
            <w:r w:rsidR="007628D7">
              <w:delText>emerge</w:delText>
            </w:r>
          </w:del>
          <w:ins w:id="634" w:author="Ian Hussey" w:date="2020-07-01T10:40:00Z">
            <w:r w:rsidRPr="00F32498">
              <w:rPr>
                <w:color w:val="000000" w:themeColor="text1"/>
              </w:rPr>
              <w:t>emerged</w:t>
            </w:r>
          </w:ins>
          <w:r w:rsidRPr="00F32498">
            <w:rPr>
              <w:color w:val="000000" w:themeColor="text1"/>
            </w:rPr>
            <w:t xml:space="preserve"> in the absence of contingency awareness/recollective memory, </w:t>
          </w:r>
          <w:ins w:id="635" w:author="Ian Hussey" w:date="2020-07-01T10:40:00Z">
            <w:r w:rsidRPr="00F32498">
              <w:rPr>
                <w:color w:val="000000" w:themeColor="text1"/>
              </w:rPr>
              <w:t xml:space="preserve">we first excluded participants who were scored as ‘aware’ </w:t>
            </w:r>
          </w:ins>
          <w:r w:rsidRPr="00F32498">
            <w:rPr>
              <w:color w:val="000000" w:themeColor="text1"/>
            </w:rPr>
            <w:t xml:space="preserve">according to </w:t>
          </w:r>
          <w:del w:id="636" w:author="Ian Hussey" w:date="2020-07-01T10:40:00Z">
            <w:r w:rsidR="007628D7">
              <w:delText>the original authors criteria, we will compute the</w:delText>
            </w:r>
          </w:del>
          <w:ins w:id="637" w:author="Ian Hussey" w:date="2020-07-01T10:40:00Z">
            <w:r w:rsidRPr="00F32498">
              <w:rPr>
                <w:color w:val="000000" w:themeColor="text1"/>
              </w:rPr>
              <w:t xml:space="preserve">an awareness exclusion </w:t>
            </w:r>
            <w:r w:rsidRPr="00F32498">
              <w:rPr>
                <w:color w:val="000000" w:themeColor="text1"/>
                <w:highlight w:val="white"/>
              </w:rPr>
              <w:t xml:space="preserve">criterion, and then </w:t>
            </w:r>
            <w:r w:rsidRPr="00F32498">
              <w:rPr>
                <w:color w:val="000000" w:themeColor="text1"/>
              </w:rPr>
              <w:t>computed an</w:t>
            </w:r>
          </w:ins>
          <w:r w:rsidRPr="00F32498">
            <w:rPr>
              <w:color w:val="000000" w:themeColor="text1"/>
            </w:rPr>
            <w:t xml:space="preserve">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w:t>
          </w:r>
          <w:ins w:id="638" w:author="Ian Hussey" w:date="2020-07-01T10:40:00Z">
            <w:r w:rsidRPr="00F32498">
              <w:rPr>
                <w:color w:val="000000" w:themeColor="text1"/>
                <w:highlight w:val="white"/>
              </w:rPr>
              <w:t xml:space="preserve"> for each site</w:t>
            </w:r>
          </w:ins>
          <w:r w:rsidRPr="00F32498">
            <w:rPr>
              <w:color w:val="000000" w:themeColor="text1"/>
              <w:highlight w:val="white"/>
            </w:rPr>
            <w:t xml:space="preserve"> from the mean and standard deviation of the self-reported </w:t>
          </w:r>
          <w:r w:rsidRPr="00F32498">
            <w:rPr>
              <w:color w:val="000000" w:themeColor="text1"/>
              <w:highlight w:val="white"/>
            </w:rPr>
            <w:lastRenderedPageBreak/>
            <w:t>preference score</w:t>
          </w:r>
          <w:del w:id="639" w:author="Ian Hussey" w:date="2020-07-01T10:40:00Z">
            <w:r w:rsidR="007628D7">
              <w:rPr>
                <w:highlight w:val="white"/>
              </w:rPr>
              <w:delText xml:space="preserve"> in the ‘unaware’ group.</w:delText>
            </w:r>
          </w:del>
          <w:ins w:id="640" w:author="Ian Hussey" w:date="2020-07-01T10:40:00Z">
            <w:r w:rsidRPr="00F32498">
              <w:rPr>
                <w:color w:val="000000" w:themeColor="text1"/>
                <w:highlight w:val="white"/>
              </w:rPr>
              <w:t>.</w:t>
            </w:r>
          </w:ins>
          <w:r w:rsidRPr="00F32498">
            <w:rPr>
              <w:color w:val="000000" w:themeColor="text1"/>
              <w:highlight w:val="white"/>
            </w:rPr>
            <w:t xml:space="preserve"> Thereafter we </w:t>
          </w:r>
          <w:del w:id="641" w:author="Ian Hussey" w:date="2020-07-01T10:40:00Z">
            <w:r w:rsidR="007628D7">
              <w:rPr>
                <w:highlight w:val="white"/>
              </w:rPr>
              <w:delText xml:space="preserve">will </w:delText>
            </w:r>
          </w:del>
          <w:r w:rsidRPr="00F32498">
            <w:rPr>
              <w:color w:val="000000" w:themeColor="text1"/>
              <w:highlight w:val="white"/>
            </w:rPr>
            <w:t>meta-</w:t>
          </w:r>
          <w:del w:id="642" w:author="Ian Hussey" w:date="2020-07-01T10:40:00Z">
            <w:r w:rsidR="007628D7">
              <w:rPr>
                <w:highlight w:val="white"/>
              </w:rPr>
              <w:delText>analyze</w:delText>
            </w:r>
          </w:del>
          <w:ins w:id="643" w:author="Ian Hussey" w:date="2020-07-01T10:40:00Z">
            <w:r w:rsidRPr="00F32498">
              <w:rPr>
                <w:color w:val="000000" w:themeColor="text1"/>
                <w:highlight w:val="white"/>
              </w:rPr>
              <w:t>analyzed</w:t>
            </w:r>
          </w:ins>
          <w:r w:rsidRPr="00F32498">
            <w:rPr>
              <w:color w:val="000000" w:themeColor="text1"/>
              <w:highlight w:val="white"/>
            </w:rPr>
            <w:t xml:space="preserve"> these effect sizes</w:t>
          </w:r>
          <w:del w:id="644" w:author="Ian Hussey" w:date="2020-07-01T10:40:00Z">
            <w:r w:rsidR="007628D7">
              <w:rPr>
                <w:highlight w:val="white"/>
              </w:rPr>
              <w:delText xml:space="preserve"> in a meta-analysis using a random-effects model,</w:delText>
            </w:r>
          </w:del>
          <w:r w:rsidRPr="00F32498">
            <w:rPr>
              <w:color w:val="000000" w:themeColor="text1"/>
              <w:highlight w:val="white"/>
            </w:rPr>
            <w:t xml:space="preserve"> using an alpha value of 0.05</w:t>
          </w:r>
          <w:del w:id="645" w:author="Ian Hussey" w:date="2020-07-01T10:40:00Z">
            <w:r w:rsidR="007628D7">
              <w:rPr>
                <w:highlight w:val="white"/>
              </w:rPr>
              <w:delText>.</w:delText>
            </w:r>
          </w:del>
          <w:ins w:id="646" w:author="Ian Hussey" w:date="2020-07-01T10:40:00Z">
            <w:r w:rsidRPr="00F32498">
              <w:rPr>
                <w:color w:val="000000" w:themeColor="text1"/>
                <w:highlight w:val="white"/>
              </w:rPr>
              <w:t xml:space="preserve"> (two-sided).</w:t>
            </w:r>
          </w:ins>
          <w:r w:rsidRPr="00F32498">
            <w:rPr>
              <w:color w:val="000000" w:themeColor="text1"/>
              <w:highlight w:val="white"/>
            </w:rPr>
            <w:t xml:space="preserve"> </w:t>
          </w:r>
          <w:r w:rsidRPr="00F32498">
            <w:rPr>
              <w:color w:val="000000" w:themeColor="text1"/>
            </w:rPr>
            <w:t xml:space="preserve">Although all </w:t>
          </w:r>
          <w:del w:id="647" w:author="Ian Hussey" w:date="2020-07-01T10:40:00Z">
            <w:r w:rsidR="007628D7">
              <w:rPr>
                <w:color w:val="000000"/>
              </w:rPr>
              <w:delText xml:space="preserve">participating </w:delText>
            </w:r>
          </w:del>
          <w:r w:rsidRPr="00F32498">
            <w:rPr>
              <w:color w:val="000000" w:themeColor="text1"/>
            </w:rPr>
            <w:t xml:space="preserve">labs </w:t>
          </w:r>
          <w:del w:id="648" w:author="Ian Hussey" w:date="2020-07-01T10:40:00Z">
            <w:r w:rsidR="007628D7">
              <w:rPr>
                <w:color w:val="000000"/>
              </w:rPr>
              <w:delText>will use</w:delText>
            </w:r>
          </w:del>
          <w:ins w:id="649" w:author="Ian Hussey" w:date="2020-07-01T10:40:00Z">
            <w:r w:rsidRPr="00F32498">
              <w:rPr>
                <w:color w:val="000000" w:themeColor="text1"/>
              </w:rPr>
              <w:t>used</w:t>
            </w:r>
          </w:ins>
          <w:r w:rsidRPr="00F32498">
            <w:rPr>
              <w:color w:val="000000" w:themeColor="text1"/>
            </w:rPr>
            <w:t xml:space="preserve"> similar materials, </w:t>
          </w:r>
          <w:del w:id="650" w:author="Ian Hussey" w:date="2020-07-01T10:40:00Z">
            <w:r w:rsidR="007628D7">
              <w:rPr>
                <w:color w:val="000000"/>
              </w:rPr>
              <w:delText>differences</w:delText>
            </w:r>
          </w:del>
          <w:ins w:id="651" w:author="Ian Hussey" w:date="2020-07-01T10:40:00Z">
            <w:r w:rsidRPr="00F32498">
              <w:rPr>
                <w:color w:val="000000" w:themeColor="text1"/>
              </w:rPr>
              <w:t>they</w:t>
            </w:r>
          </w:ins>
          <w:r w:rsidRPr="00F32498">
            <w:rPr>
              <w:color w:val="000000" w:themeColor="text1"/>
            </w:rPr>
            <w:t xml:space="preserve"> may </w:t>
          </w:r>
          <w:del w:id="652" w:author="Ian Hussey" w:date="2020-07-01T10:40:00Z">
            <w:r w:rsidR="007628D7">
              <w:rPr>
                <w:color w:val="000000"/>
              </w:rPr>
              <w:delText>be introduced by</w:delText>
            </w:r>
          </w:del>
          <w:ins w:id="653" w:author="Ian Hussey" w:date="2020-07-01T10:40:00Z">
            <w:r w:rsidRPr="00F32498">
              <w:rPr>
                <w:color w:val="000000" w:themeColor="text1"/>
              </w:rPr>
              <w:t>nevertheless differ in</w:t>
            </w:r>
          </w:ins>
          <w:r w:rsidRPr="00F32498">
            <w:rPr>
              <w:color w:val="000000" w:themeColor="text1"/>
            </w:rPr>
            <w:t xml:space="preserve"> the translation of materials, selection of stimuli, or characteristics of the samples. In order to account for this within the analyses, we </w:t>
          </w:r>
          <w:del w:id="654" w:author="Ian Hussey" w:date="2020-07-01T10:40:00Z">
            <w:r w:rsidR="007628D7">
              <w:rPr>
                <w:color w:val="000000"/>
              </w:rPr>
              <w:delText>will employ</w:delText>
            </w:r>
          </w:del>
          <w:ins w:id="655" w:author="Ian Hussey" w:date="2020-07-01T10:40:00Z">
            <w:r w:rsidRPr="00F32498">
              <w:rPr>
                <w:color w:val="000000" w:themeColor="text1"/>
              </w:rPr>
              <w:t>employed</w:t>
            </w:r>
          </w:ins>
          <w:r w:rsidRPr="00F32498">
            <w:rPr>
              <w:color w:val="000000" w:themeColor="text1"/>
            </w:rPr>
            <w:t xml:space="preserve"> random effects meta-analysis models</w:t>
          </w:r>
          <w:del w:id="656" w:author="Ian Hussey" w:date="2020-07-01T10:40:00Z">
            <w:r w:rsidR="007628D7">
              <w:rPr>
                <w:color w:val="000000"/>
              </w:rPr>
              <w:delText xml:space="preserve"> (specifically,</w:delText>
            </w:r>
          </w:del>
          <w:ins w:id="657" w:author="Ian Hussey" w:date="2020-07-01T10:40:00Z">
            <w:r w:rsidRPr="00F32498">
              <w:rPr>
                <w:color w:val="000000" w:themeColor="text1"/>
                <w:highlight w:val="white"/>
              </w:rPr>
              <w:t>. All analyses were conducted</w:t>
            </w:r>
          </w:ins>
          <w:r w:rsidRPr="00F32498">
            <w:rPr>
              <w:color w:val="000000" w:themeColor="text1"/>
              <w:highlight w:val="white"/>
            </w:rPr>
            <w:t xml:space="preserve"> using the </w:t>
          </w:r>
          <w:ins w:id="658" w:author="Ian Hussey" w:date="2020-07-01T10:40:00Z">
            <w:r w:rsidRPr="00F32498">
              <w:rPr>
                <w:color w:val="000000" w:themeColor="text1"/>
                <w:highlight w:val="white"/>
              </w:rPr>
              <w:t xml:space="preserve">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ins>
          <w:r w:rsidRPr="00F32498">
            <w:rPr>
              <w:color w:val="000000" w:themeColor="text1"/>
            </w:rPr>
            <w:t xml:space="preserve">Restricted Maximum Likelihood </w:t>
          </w:r>
          <w:del w:id="659" w:author="Ian Hussey" w:date="2020-07-01T10:40:00Z">
            <w:r w:rsidR="007628D7">
              <w:rPr>
                <w:color w:val="000000"/>
              </w:rPr>
              <w:delText>method).</w:delText>
            </w:r>
          </w:del>
        </w:p>
        <w:customXmlDelRangeStart w:id="660" w:author="Ian Hussey" w:date="2020-07-01T10:40:00Z"/>
      </w:sdtContent>
    </w:sdt>
    <w:customXmlDelRangeEnd w:id="660"/>
    <w:p w14:paraId="61F4F9E7" w14:textId="045CF6D2" w:rsidR="00F45A01" w:rsidRPr="00F32498" w:rsidRDefault="00F45A01" w:rsidP="00252903">
      <w:pPr>
        <w:rPr>
          <w:color w:val="000000" w:themeColor="text1"/>
        </w:rPr>
      </w:pPr>
      <w:ins w:id="661" w:author="Ian Hussey" w:date="2020-07-01T10:40:00Z">
        <w:r w:rsidRPr="00F32498">
          <w:rPr>
            <w:color w:val="000000" w:themeColor="text1"/>
          </w:rPr>
          <w:t>estimation.</w:t>
        </w:r>
      </w:ins>
    </w:p>
    <w:customXmlDelRangeStart w:id="662" w:author="Ian Hussey" w:date="2020-07-01T10:40:00Z"/>
    <w:sdt>
      <w:sdtPr>
        <w:tag w:val="goog_rdk_67"/>
        <w:id w:val="-1614511766"/>
      </w:sdtPr>
      <w:sdtEndPr/>
      <w:sdtContent>
        <w:customXmlDelRangeEnd w:id="662"/>
        <w:p w14:paraId="08CA1D00" w14:textId="77777777" w:rsidR="00000000" w:rsidRDefault="007628D7" w:rsidP="00BD78E6">
          <w:pPr>
            <w:rPr>
              <w:del w:id="663" w:author="Ian Hussey" w:date="2020-07-01T10:40:00Z"/>
            </w:rPr>
          </w:pPr>
          <w:del w:id="664" w:author="Ian Hussey" w:date="2020-07-01T10:40:00Z">
            <w:r>
              <w:rPr>
                <w:highlight w:val="white"/>
              </w:rPr>
              <w:delText xml:space="preserve">The meta-analysis based on the original authors’ criteria showed that, on average, the surveillance task led to </w:delText>
            </w:r>
            <w:r>
              <w:delText xml:space="preserve">a [significant/non-significant] and [small/medium/large] EC </w:delText>
            </w:r>
            <w:r>
              <w:rPr>
                <w:highlight w:val="white"/>
              </w:rPr>
              <w:delText xml:space="preserve">effect size, Hedges’ </w:delText>
            </w:r>
            <w:r>
              <w:rPr>
                <w:i/>
                <w:highlight w:val="white"/>
              </w:rPr>
              <w:delText>g</w:delText>
            </w:r>
            <w:r>
              <w:rPr>
                <w:highlight w:val="white"/>
              </w:rPr>
              <w:delText xml:space="preserve"> = X.XX, 95% CI [X.XX, X.XX], </w:delText>
            </w:r>
            <w:r>
              <w:rPr>
                <w:i/>
                <w:highlight w:val="white"/>
              </w:rPr>
              <w:delText>z</w:delText>
            </w:r>
            <w:r>
              <w:rPr>
                <w:highlight w:val="white"/>
              </w:rPr>
              <w:delText xml:space="preserve"> = X.XX, </w:delText>
            </w:r>
            <w:r>
              <w:rPr>
                <w:i/>
                <w:highlight w:val="white"/>
              </w:rPr>
              <w:delText>p</w:delText>
            </w:r>
            <w:r>
              <w:rPr>
                <w:highlight w:val="white"/>
              </w:rPr>
              <w:delText xml:space="preserve"> = .XXX, in the [expected/unexpected] direction. The EC effect size in this group ranged from X.XX to X.XX across labs (see Figure X). The differences in EC effect sizes across labs were [consistent/inconsistent] with what one would expect by chance, τ = X.XX, </w:delText>
            </w:r>
            <w:r>
              <w:rPr>
                <w:i/>
                <w:color w:val="333333"/>
                <w:highlight w:val="white"/>
              </w:rPr>
              <w:delText>I</w:delText>
            </w:r>
            <w:r>
              <w:rPr>
                <w:color w:val="333333"/>
                <w:highlight w:val="white"/>
                <w:vertAlign w:val="superscript"/>
              </w:rPr>
              <w:delText>2</w:delText>
            </w:r>
            <w:r>
              <w:rPr>
                <w:highlight w:val="white"/>
              </w:rPr>
              <w:delText xml:space="preserve"> = X.XX%, </w:delText>
            </w:r>
            <w:r>
              <w:rPr>
                <w:i/>
                <w:highlight w:val="white"/>
              </w:rPr>
              <w:delText>H</w:delText>
            </w:r>
            <w:r>
              <w:rPr>
                <w:highlight w:val="white"/>
                <w:vertAlign w:val="superscript"/>
              </w:rPr>
              <w:delText>2</w:delText>
            </w:r>
            <w:r>
              <w:rPr>
                <w:highlight w:val="white"/>
              </w:rPr>
              <w:delText xml:space="preserve"> = X.XX, Q(X) = X.XX, </w:delText>
            </w:r>
            <w:r>
              <w:rPr>
                <w:i/>
                <w:highlight w:val="white"/>
              </w:rPr>
              <w:delText>p</w:delText>
            </w:r>
            <w:r>
              <w:rPr>
                <w:highlight w:val="white"/>
              </w:rPr>
              <w:delText xml:space="preserve"> = .XXX. </w:delText>
            </w:r>
          </w:del>
        </w:p>
        <w:customXmlDelRangeStart w:id="665" w:author="Ian Hussey" w:date="2020-07-01T10:40:00Z"/>
      </w:sdtContent>
    </w:sdt>
    <w:customXmlDelRangeEnd w:id="665"/>
    <w:customXmlDelRangeStart w:id="666" w:author="Ian Hussey" w:date="2020-07-01T10:40:00Z"/>
    <w:sdt>
      <w:sdtPr>
        <w:tag w:val="goog_rdk_68"/>
        <w:id w:val="306287432"/>
      </w:sdtPr>
      <w:sdtEndPr/>
      <w:sdtContent>
        <w:customXmlDelRangeEnd w:id="666"/>
        <w:p w14:paraId="78796693" w14:textId="77777777" w:rsidR="00000000" w:rsidRDefault="007628D7" w:rsidP="00BD78E6">
          <w:pPr>
            <w:rPr>
              <w:del w:id="667" w:author="Ian Hussey" w:date="2020-07-01T10:40:00Z"/>
            </w:rPr>
          </w:pPr>
          <w:del w:id="668" w:author="Ian Hussey" w:date="2020-07-01T10:40:00Z">
            <w:r>
              <w:rPr>
                <w:b/>
                <w:highlight w:val="white"/>
              </w:rPr>
              <w:delText>Confirmatory hypotheses</w:delText>
            </w:r>
            <w:r>
              <w:rPr>
                <w:highlight w:val="white"/>
              </w:rPr>
              <w:delText xml:space="preserve">. Based on the above analyses, these findings [replicate/do not replicate] the original authors findings. </w:delText>
            </w:r>
          </w:del>
        </w:p>
        <w:customXmlDelRangeStart w:id="669" w:author="Ian Hussey" w:date="2020-07-01T10:40:00Z"/>
      </w:sdtContent>
    </w:sdt>
    <w:customXmlDelRangeEnd w:id="669"/>
    <w:customXmlDelRangeStart w:id="670" w:author="Ian Hussey" w:date="2020-07-01T10:40:00Z"/>
    <w:sdt>
      <w:sdtPr>
        <w:tag w:val="goog_rdk_69"/>
        <w:id w:val="-2059469316"/>
      </w:sdtPr>
      <w:sdtEndPr/>
      <w:sdtContent>
        <w:customXmlDelRangeEnd w:id="670"/>
        <w:p w14:paraId="36D8D857" w14:textId="77777777" w:rsidR="00000000" w:rsidRDefault="007628D7" w:rsidP="00BD78E6">
          <w:pPr>
            <w:rPr>
              <w:del w:id="671" w:author="Ian Hussey" w:date="2020-07-01T10:40:00Z"/>
            </w:rPr>
          </w:pPr>
          <w:del w:id="672" w:author="Ian Hussey" w:date="2020-07-01T10:40:00Z">
            <w:r>
              <w:rPr>
                <w:b/>
              </w:rPr>
              <w:delText>Exploratory analyses</w:delText>
            </w:r>
            <w:r>
              <w:delText xml:space="preserve">. </w:delText>
            </w:r>
          </w:del>
        </w:p>
        <w:customXmlDelRangeStart w:id="673" w:author="Ian Hussey" w:date="2020-07-01T10:40:00Z"/>
      </w:sdtContent>
    </w:sdt>
    <w:customXmlDelRangeEnd w:id="673"/>
    <w:customXmlDelRangeStart w:id="674" w:author="Ian Hussey" w:date="2020-07-01T10:40:00Z"/>
    <w:sdt>
      <w:sdtPr>
        <w:tag w:val="goog_rdk_70"/>
        <w:id w:val="305515407"/>
      </w:sdtPr>
      <w:sdtEndPr/>
      <w:sdtContent>
        <w:customXmlDelRangeEnd w:id="674"/>
        <w:p w14:paraId="4C07E627" w14:textId="37F0469E" w:rsidR="00BD78E6" w:rsidRDefault="00BD78E6" w:rsidP="00BD78E6">
          <w:pPr>
            <w:rPr>
              <w:ins w:id="675" w:author="Ian Hussey" w:date="2020-07-01T10:40:00Z"/>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del w:id="676" w:author="Ian Hussey" w:date="2020-07-01T10:40:00Z">
            <w:r w:rsidR="007628D7">
              <w:rPr>
                <w:highlight w:val="white"/>
              </w:rPr>
              <w:delText>Three different groups will be created</w:delText>
            </w:r>
          </w:del>
        </w:p>
        <w:p w14:paraId="22397317" w14:textId="68A685C6" w:rsidR="007628D7" w:rsidRPr="00F32498" w:rsidRDefault="00014FEE" w:rsidP="00BD78E6">
          <w:pPr>
            <w:rPr>
              <w:ins w:id="677" w:author="Ian Hussey" w:date="2020-07-01T10:40:00Z"/>
              <w:color w:val="000000" w:themeColor="text1"/>
              <w:highlight w:val="white"/>
            </w:rPr>
          </w:pPr>
          <w:ins w:id="678" w:author="Ian Hussey" w:date="2020-07-01T10:40:00Z">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ins>
          <w:r w:rsidR="001C49A8">
            <w:rPr>
              <w:color w:val="000000" w:themeColor="text1"/>
              <w:highlight w:val="white"/>
            </w:rPr>
            <w:t xml:space="preserve"> (i.e., </w:t>
          </w:r>
          <w:del w:id="679" w:author="Ian Hussey" w:date="2020-07-01T10:40:00Z">
            <w:r w:rsidR="007628D7">
              <w:rPr>
                <w:highlight w:val="white"/>
              </w:rPr>
              <w:delText>those based on the modification</w:delText>
            </w:r>
          </w:del>
          <w:ins w:id="680" w:author="Ian Hussey" w:date="2020-07-01T10:40:00Z">
            <w:r w:rsidR="001C49A8">
              <w:rPr>
                <w:color w:val="000000" w:themeColor="text1"/>
                <w:highlight w:val="white"/>
              </w:rPr>
              <w:t>due</w:t>
            </w:r>
          </w:ins>
          <w:r w:rsidR="001C49A8">
            <w:rPr>
              <w:color w:val="000000" w:themeColor="text1"/>
              <w:highlight w:val="white"/>
            </w:rPr>
            <w:t xml:space="preserve"> to </w:t>
          </w:r>
          <w:del w:id="681" w:author="Ian Hussey" w:date="2020-07-01T10:40:00Z">
            <w:r w:rsidR="007628D7">
              <w:rPr>
                <w:highlight w:val="white"/>
              </w:rPr>
              <w:delText xml:space="preserve">the </w:delText>
            </w:r>
          </w:del>
          <w:ins w:id="682" w:author="Ian Hussey" w:date="2020-07-01T10:40:00Z">
            <w:r w:rsidR="001C49A8">
              <w:rPr>
                <w:color w:val="000000" w:themeColor="text1"/>
                <w:highlight w:val="white"/>
              </w:rPr>
              <w:t>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ins>
        </w:p>
        <w:p w14:paraId="14DA1323" w14:textId="77777777" w:rsidR="00000000" w:rsidRDefault="00014FEE" w:rsidP="006E086F">
          <w:pPr>
            <w:rPr>
              <w:del w:id="683" w:author="Ian Hussey" w:date="2020-07-01T10:40:00Z"/>
            </w:rPr>
          </w:pPr>
          <w:ins w:id="684" w:author="Ian Hussey" w:date="2020-07-01T10:40:00Z">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ins>
          <w:r w:rsidR="007628D7" w:rsidRPr="00F32498">
            <w:rPr>
              <w:color w:val="000000" w:themeColor="text1"/>
              <w:highlight w:val="white"/>
            </w:rPr>
            <w:t xml:space="preserve">original authors’ </w:t>
          </w:r>
          <w:bookmarkStart w:id="685" w:name="_Hlk34652704"/>
          <w:del w:id="686" w:author="Ian Hussey" w:date="2020-07-01T10:40:00Z">
            <w:r w:rsidR="007628D7">
              <w:rPr>
                <w:highlight w:val="white"/>
              </w:rPr>
              <w:delText xml:space="preserve">criteria, those based on the original Bar-Anan et al., criteria, and those based on the modified Bar-Anan et al. criteria). For each group </w:delText>
            </w:r>
            <w:r w:rsidR="007628D7">
              <w:delText xml:space="preserve">(in each lab) </w:delText>
            </w:r>
            <w:r w:rsidR="007628D7">
              <w:rPr>
                <w:highlight w:val="white"/>
              </w:rPr>
              <w:delText xml:space="preserve">we will </w:delText>
            </w:r>
            <w:r w:rsidR="007628D7">
              <w:delText>compute the EC effect size</w:delText>
            </w:r>
            <w:r w:rsidR="007628D7">
              <w:rPr>
                <w:color w:val="500050"/>
                <w:highlight w:val="white"/>
              </w:rPr>
              <w:delText xml:space="preserve"> </w:delText>
            </w:r>
            <w:r w:rsidR="007628D7">
              <w:rPr>
                <w:highlight w:val="white"/>
              </w:rPr>
              <w:delText xml:space="preserve">(Hedges’ g) from the mean and standard deviation of the self-reported preference score. Thereafter we will meta-analyze these effect sizes in three independent meta-analyses using a random-effects model. </w:delText>
            </w:r>
          </w:del>
        </w:p>
        <w:customXmlDelRangeStart w:id="687" w:author="Ian Hussey" w:date="2020-07-01T10:40:00Z"/>
      </w:sdtContent>
    </w:sdt>
    <w:customXmlDelRangeEnd w:id="687"/>
    <w:customXmlDelRangeStart w:id="688" w:author="Ian Hussey" w:date="2020-07-01T10:40:00Z"/>
    <w:sdt>
      <w:sdtPr>
        <w:tag w:val="goog_rdk_71"/>
        <w:id w:val="-1793357528"/>
      </w:sdtPr>
      <w:sdtEndPr/>
      <w:sdtContent>
        <w:customXmlDelRangeEnd w:id="688"/>
        <w:p w14:paraId="7C99B5C9" w14:textId="77777777" w:rsidR="007C7E16" w:rsidRPr="00F32498" w:rsidRDefault="00921629" w:rsidP="006E086F">
          <w:pPr>
            <w:rPr>
              <w:del w:id="689" w:author="Ian Hussey" w:date="2020-07-01T10:40:00Z"/>
              <w:color w:val="000000" w:themeColor="text1"/>
              <w:highlight w:val="white"/>
            </w:rPr>
          </w:pPr>
          <w:ins w:id="690" w:author="Ian Hussey" w:date="2020-07-01T10:40:00Z">
            <w:r w:rsidRPr="00F32498">
              <w:rPr>
                <w:color w:val="000000" w:themeColor="text1"/>
                <w:highlight w:val="white"/>
              </w:rPr>
              <w:t xml:space="preserve">exclusion </w:t>
            </w:r>
            <w:bookmarkEnd w:id="685"/>
            <w:r w:rsidR="00733388">
              <w:rPr>
                <w:color w:val="000000" w:themeColor="text1"/>
                <w:highlight w:val="white"/>
              </w:rPr>
              <w:t>criterion</w:t>
            </w:r>
            <w:r w:rsidRPr="00F32498">
              <w:rPr>
                <w:color w:val="000000" w:themeColor="text1"/>
                <w:highlight w:val="white"/>
              </w:rPr>
              <w:t xml:space="preserve"> was applied</w:t>
            </w:r>
          </w:ins>
          <w:del w:id="691" w:author="Ian Hussey" w:date="2020-07-01T10:40:00Z">
            <w:r w:rsidR="007628D7">
              <w:rPr>
                <w:highlight w:val="white"/>
              </w:rPr>
              <w:delText>The meta-analysis with the first exploratory criteria</w:delText>
            </w:r>
          </w:del>
          <w:r w:rsidRPr="00F32498">
            <w:rPr>
              <w:color w:val="000000" w:themeColor="text1"/>
              <w:highlight w:val="white"/>
            </w:rPr>
            <w:t xml:space="preserve"> (</w:t>
          </w:r>
          <w:r w:rsidR="00F45A01" w:rsidRPr="00F32498">
            <w:rPr>
              <w:color w:val="000000" w:themeColor="text1"/>
              <w:highlight w:val="white"/>
            </w:rPr>
            <w:t xml:space="preserve">i.e., </w:t>
          </w:r>
          <w:del w:id="692" w:author="Ian Hussey" w:date="2020-07-01T10:40:00Z">
            <w:r w:rsidR="007628D7">
              <w:rPr>
                <w:highlight w:val="white"/>
              </w:rPr>
              <w:delText>the</w:delText>
            </w:r>
          </w:del>
          <w:ins w:id="693" w:author="Ian Hussey" w:date="2020-07-01T10:40:00Z">
            <w:r w:rsidR="00F45A01" w:rsidRPr="00F32498">
              <w:rPr>
                <w:color w:val="000000" w:themeColor="text1"/>
                <w:highlight w:val="white"/>
              </w:rPr>
              <w:t>Olson &amp; Fazio</w:t>
            </w:r>
            <w:r w:rsidR="006E086F">
              <w:rPr>
                <w:color w:val="000000" w:themeColor="text1"/>
                <w:highlight w:val="white"/>
              </w:rPr>
              <w:t xml:space="preserve">, </w:t>
            </w:r>
            <w:r w:rsidR="00F45A01" w:rsidRPr="00F32498">
              <w:rPr>
                <w:color w:val="000000" w:themeColor="text1"/>
                <w:highlight w:val="white"/>
              </w:rPr>
              <w:t>2001</w:t>
            </w:r>
          </w:ins>
          <w:r w:rsidR="00F45A01" w:rsidRPr="00F32498">
            <w:rPr>
              <w:color w:val="000000" w:themeColor="text1"/>
              <w:highlight w:val="white"/>
            </w:rPr>
            <w:t xml:space="preserve"> modified</w:t>
          </w:r>
          <w:del w:id="694" w:author="Ian Hussey" w:date="2020-07-01T10:40:00Z">
            <w:r w:rsidR="007628D7">
              <w:rPr>
                <w:highlight w:val="white"/>
              </w:rPr>
              <w:delText xml:space="preserve"> original authors’ criteria) showed that, on average,</w:delText>
            </w:r>
          </w:del>
          <w:ins w:id="695" w:author="Ian Hussey" w:date="2020-07-01T10:40:00Z">
            <w:r w:rsidR="00F45A01" w:rsidRPr="00F32498">
              <w:rPr>
                <w:color w:val="000000" w:themeColor="text1"/>
                <w:highlight w:val="white"/>
              </w:rPr>
              <w:t xml:space="preserve">,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w:t>
            </w:r>
          </w:ins>
          <w:r w:rsidR="007628D7" w:rsidRPr="00F32498">
            <w:rPr>
              <w:color w:val="000000" w:themeColor="text1"/>
              <w:highlight w:val="white"/>
            </w:rPr>
            <w:t xml:space="preserve"> the surveillance task </w:t>
          </w:r>
          <w:del w:id="696" w:author="Ian Hussey" w:date="2020-07-01T10:40:00Z">
            <w:r w:rsidR="007628D7">
              <w:rPr>
                <w:highlight w:val="white"/>
              </w:rPr>
              <w:delText>led</w:delText>
            </w:r>
          </w:del>
          <w:ins w:id="697" w:author="Ian Hussey" w:date="2020-07-01T10:40:00Z">
            <w:r w:rsidRPr="00F32498">
              <w:rPr>
                <w:color w:val="000000" w:themeColor="text1"/>
                <w:highlight w:val="white"/>
              </w:rPr>
              <w:t>was not found</w:t>
            </w:r>
          </w:ins>
          <w:r w:rsidRPr="00F32498">
            <w:rPr>
              <w:color w:val="000000" w:themeColor="text1"/>
              <w:highlight w:val="white"/>
            </w:rPr>
            <w:t xml:space="preserve"> to </w:t>
          </w:r>
          <w:del w:id="698" w:author="Ian Hussey" w:date="2020-07-01T10:40:00Z">
            <w:r w:rsidR="007628D7">
              <w:delText>a [significant/non-significant] and [small/medium/large]</w:delText>
            </w:r>
          </w:del>
          <w:ins w:id="699" w:author="Ian Hussey" w:date="2020-07-01T10:40:00Z">
            <w:r w:rsidRPr="00F32498">
              <w:rPr>
                <w:color w:val="000000" w:themeColor="text1"/>
              </w:rPr>
              <w:t>produce an</w:t>
            </w:r>
          </w:ins>
          <w:r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700" w:author="Ian Hussey" w:date="2020-07-01T10:40:00Z">
            <w:r w:rsidR="007628D7">
              <w:rPr>
                <w:highlight w:val="white"/>
              </w:rPr>
              <w:delText xml:space="preserve"> size</w:delText>
            </w:r>
          </w:del>
          <w:r w:rsidR="007628D7" w:rsidRPr="00F32498">
            <w:rPr>
              <w:color w:val="000000" w:themeColor="text1"/>
              <w:highlight w:val="white"/>
            </w:rPr>
            <w:t xml:space="preserve">, </w:t>
          </w:r>
          <w:bookmarkStart w:id="701"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del w:id="702" w:author="Ian Hussey" w:date="2020-07-01T10:40:00Z">
            <w:r w:rsidR="007628D7">
              <w:rPr>
                <w:highlight w:val="white"/>
              </w:rPr>
              <w:delText>X.XX</w:delText>
            </w:r>
          </w:del>
          <w:ins w:id="703" w:author="Ian Hussey" w:date="2020-07-01T10:40:00Z">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ins>
          <w:r w:rsidR="007628D7" w:rsidRPr="00F32498">
            <w:rPr>
              <w:color w:val="000000" w:themeColor="text1"/>
              <w:highlight w:val="white"/>
            </w:rPr>
            <w:t xml:space="preserve">, 95% CI </w:t>
          </w:r>
          <w:del w:id="704" w:author="Ian Hussey" w:date="2020-07-01T10:40:00Z">
            <w:r w:rsidR="007628D7">
              <w:rPr>
                <w:highlight w:val="white"/>
              </w:rPr>
              <w:delText>[X.XX, X.XX</w:delText>
            </w:r>
          </w:del>
          <w:ins w:id="705" w:author="Ian Hussey" w:date="2020-07-01T10:40:00Z">
            <w:r w:rsidR="007628D7" w:rsidRPr="00F32498">
              <w:rPr>
                <w:color w:val="000000" w:themeColor="text1"/>
                <w:highlight w:val="white"/>
              </w:rPr>
              <w:t>[</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ins>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del w:id="706" w:author="Ian Hussey" w:date="2020-07-01T10:40:00Z">
            <w:r w:rsidR="007628D7">
              <w:rPr>
                <w:highlight w:val="white"/>
              </w:rPr>
              <w:delText>X.XX</w:delText>
            </w:r>
          </w:del>
          <w:ins w:id="707" w:author="Ian Hussey" w:date="2020-07-01T10:40:00Z">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ins>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701"/>
          <w:del w:id="708" w:author="Ian Hussey" w:date="2020-07-01T10:40:00Z">
            <w:r w:rsidR="007628D7">
              <w:rPr>
                <w:highlight w:val="white"/>
              </w:rPr>
              <w:delText>XXX, in the [expected/unexpected] direction. The EC effect size in this group</w:delText>
            </w:r>
          </w:del>
          <w:ins w:id="709" w:author="Ian Hussey" w:date="2020-07-01T10:40:00Z">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ins>
          <w:r w:rsidR="007628D7" w:rsidRPr="00F32498">
            <w:rPr>
              <w:color w:val="000000" w:themeColor="text1"/>
              <w:highlight w:val="white"/>
            </w:rPr>
            <w:t xml:space="preserve"> ranged from </w:t>
          </w:r>
          <w:del w:id="710" w:author="Ian Hussey" w:date="2020-07-01T10:40:00Z">
            <w:r w:rsidR="007628D7">
              <w:rPr>
                <w:highlight w:val="white"/>
              </w:rPr>
              <w:delText>X.XX</w:delText>
            </w:r>
          </w:del>
          <w:ins w:id="711" w:author="Ian Hussey" w:date="2020-07-01T10:40:00Z">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08</w:t>
            </w:r>
          </w:ins>
          <w:r w:rsidR="007C7E16" w:rsidRPr="00F32498">
            <w:rPr>
              <w:color w:val="000000" w:themeColor="text1"/>
              <w:highlight w:val="white"/>
            </w:rPr>
            <w:t xml:space="preserve"> </w:t>
          </w:r>
          <w:r w:rsidR="007628D7" w:rsidRPr="00F32498">
            <w:rPr>
              <w:color w:val="000000" w:themeColor="text1"/>
              <w:highlight w:val="white"/>
            </w:rPr>
            <w:t xml:space="preserve">to </w:t>
          </w:r>
          <w:del w:id="712" w:author="Ian Hussey" w:date="2020-07-01T10:40:00Z">
            <w:r w:rsidR="007628D7">
              <w:rPr>
                <w:highlight w:val="white"/>
              </w:rPr>
              <w:delText>X.XX across labs</w:delText>
            </w:r>
          </w:del>
          <w:ins w:id="713" w:author="Ian Hussey" w:date="2020-07-01T10:40:00Z">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between sites</w:t>
            </w:r>
          </w:ins>
          <w:r w:rsidR="006E086F">
            <w:rPr>
              <w:color w:val="000000" w:themeColor="text1"/>
              <w:highlight w:val="white"/>
            </w:rPr>
            <w:t xml:space="preserve"> </w:t>
          </w:r>
          <w:r w:rsidR="007628D7" w:rsidRPr="00F32498">
            <w:rPr>
              <w:color w:val="000000" w:themeColor="text1"/>
              <w:highlight w:val="white"/>
            </w:rPr>
            <w:t xml:space="preserve">(see Figure </w:t>
          </w:r>
          <w:del w:id="714" w:author="Ian Hussey" w:date="2020-07-01T10:40:00Z">
            <w:r w:rsidR="007628D7">
              <w:rPr>
                <w:highlight w:val="white"/>
              </w:rPr>
              <w:delText>X). The differences</w:delText>
            </w:r>
          </w:del>
          <w:ins w:id="715" w:author="Ian Hussey" w:date="2020-07-01T10:40:00Z">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716" w:author="Ian Hussey" w:date="2020-07-01T10:40:00Z">
            <w:r w:rsidR="007628D7">
              <w:rPr>
                <w:highlight w:val="white"/>
              </w:rPr>
              <w:delText xml:space="preserve">EC </w:delText>
            </w:r>
          </w:del>
          <w:r w:rsidR="00CB76CC" w:rsidRPr="00F32498">
            <w:rPr>
              <w:color w:val="000000" w:themeColor="text1"/>
              <w:highlight w:val="white"/>
            </w:rPr>
            <w:t>effect size</w:t>
          </w:r>
          <w:r w:rsidR="00CB76CC">
            <w:rPr>
              <w:color w:val="000000" w:themeColor="text1"/>
              <w:highlight w:val="white"/>
            </w:rPr>
            <w:t>s</w:t>
          </w:r>
          <w:r w:rsidR="00CB76CC" w:rsidRPr="00F32498">
            <w:rPr>
              <w:color w:val="000000" w:themeColor="text1"/>
              <w:highlight w:val="white"/>
            </w:rPr>
            <w:t xml:space="preserve"> </w:t>
          </w:r>
          <w:del w:id="717" w:author="Ian Hussey" w:date="2020-07-01T10:40:00Z">
            <w:r w:rsidR="007628D7">
              <w:rPr>
                <w:highlight w:val="white"/>
              </w:rPr>
              <w:delText>across labs were [</w:delText>
            </w:r>
          </w:del>
          <w:ins w:id="718" w:author="Ian Hussey" w:date="2020-07-01T10:40:00Z">
            <w:r w:rsidR="00CB76CC">
              <w:rPr>
                <w:color w:val="000000" w:themeColor="text1"/>
                <w:highlight w:val="white"/>
              </w:rPr>
              <w:t xml:space="preserve">between sites was </w:t>
            </w:r>
          </w:ins>
          <w:r w:rsidR="007628D7" w:rsidRPr="00F32498">
            <w:rPr>
              <w:color w:val="000000" w:themeColor="text1"/>
              <w:highlight w:val="white"/>
            </w:rPr>
            <w:t>consistent</w:t>
          </w:r>
          <w:del w:id="719" w:author="Ian Hussey" w:date="2020-07-01T10:40:00Z">
            <w:r w:rsidR="007628D7">
              <w:rPr>
                <w:highlight w:val="white"/>
              </w:rPr>
              <w:delText>/inconsistent]</w:delText>
            </w:r>
          </w:del>
          <w:r w:rsidR="007628D7" w:rsidRPr="00F32498">
            <w:rPr>
              <w:color w:val="000000" w:themeColor="text1"/>
              <w:highlight w:val="white"/>
            </w:rPr>
            <w:t xml:space="preserve"> with what one would expect by chance, </w:t>
          </w:r>
          <w:del w:id="720" w:author="Ian Hussey" w:date="2020-07-01T10:40:00Z">
            <w:r w:rsidR="007628D7">
              <w:rPr>
                <w:highlight w:val="white"/>
              </w:rPr>
              <w:delText>τ = X.XX</w:delText>
            </w:r>
          </w:del>
          <w:ins w:id="721" w:author="Ian Hussey" w:date="2020-07-01T10:40:00Z">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del w:id="722" w:author="Ian Hussey" w:date="2020-07-01T10:40:00Z">
            <w:r w:rsidR="007628D7">
              <w:rPr>
                <w:highlight w:val="white"/>
              </w:rPr>
              <w:delText>X.XX</w:delText>
            </w:r>
          </w:del>
          <w:ins w:id="723" w:author="Ian Hussey" w:date="2020-07-01T10:40:00Z">
            <w:r w:rsidR="007C7E16" w:rsidRPr="00F32498">
              <w:rPr>
                <w:color w:val="000000" w:themeColor="text1"/>
                <w:highlight w:val="white"/>
              </w:rPr>
              <w:t>0</w:t>
            </w:r>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del w:id="724" w:author="Ian Hussey" w:date="2020-07-01T10:40:00Z">
            <w:r w:rsidR="007628D7">
              <w:rPr>
                <w:highlight w:val="white"/>
              </w:rPr>
              <w:delText>X.XX</w:delText>
            </w:r>
          </w:del>
          <w:ins w:id="725" w:author="Ian Hussey" w:date="2020-07-01T10:40:00Z">
            <w:r w:rsidR="007C7E16" w:rsidRPr="00F32498">
              <w:rPr>
                <w:color w:val="000000" w:themeColor="text1"/>
                <w:highlight w:val="white"/>
              </w:rPr>
              <w:t>1</w:t>
            </w:r>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del w:id="726" w:author="Ian Hussey" w:date="2020-07-01T10:40:00Z">
            <w:r w:rsidR="007628D7">
              <w:rPr>
                <w:highlight w:val="white"/>
              </w:rPr>
              <w:delText>X) = X.XX</w:delText>
            </w:r>
          </w:del>
          <w:ins w:id="727" w:author="Ian Hussey" w:date="2020-07-01T10:40:00Z">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ins>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del w:id="728" w:author="Ian Hussey" w:date="2020-07-01T10:40:00Z">
            <w:r w:rsidR="007628D7">
              <w:rPr>
                <w:highlight w:val="white"/>
              </w:rPr>
              <w:delText>XXX.</w:delText>
            </w:r>
          </w:del>
        </w:p>
        <w:customXmlDelRangeStart w:id="729" w:author="Ian Hussey" w:date="2020-07-01T10:40:00Z"/>
      </w:sdtContent>
    </w:sdt>
    <w:customXmlDelRangeEnd w:id="729"/>
    <w:p w14:paraId="7D326B3D" w14:textId="586382B1" w:rsidR="006E086F" w:rsidRPr="00F32498" w:rsidRDefault="007C7E16" w:rsidP="006E086F">
      <w:pPr>
        <w:rPr>
          <w:color w:val="000000" w:themeColor="text1"/>
          <w:highlight w:val="white"/>
        </w:rPr>
      </w:pPr>
      <w:ins w:id="730" w:author="Ian Hussey" w:date="2020-07-01T10:40:00Z">
        <w:r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ins>
    </w:p>
    <w:p w14:paraId="4247D8FF" w14:textId="77777777" w:rsidR="00000000" w:rsidRDefault="00921629" w:rsidP="006E086F">
      <w:pPr>
        <w:rPr>
          <w:del w:id="731" w:author="Ian Hussey" w:date="2020-07-01T10:40:00Z"/>
        </w:rPr>
      </w:pPr>
      <w:ins w:id="732" w:author="Ian Hussey" w:date="2020-07-01T10:40:00Z">
        <w:r w:rsidRPr="00F32498">
          <w:rPr>
            <w:color w:val="000000" w:themeColor="text1"/>
            <w:highlight w:val="white"/>
          </w:rPr>
          <w:t>When</w:t>
        </w:r>
      </w:ins>
    </w:p>
    <w:customXmlDelRangeStart w:id="733" w:author="Ian Hussey" w:date="2020-07-01T10:40:00Z"/>
    <w:sdt>
      <w:sdtPr>
        <w:tag w:val="goog_rdk_72"/>
        <w:id w:val="440814927"/>
      </w:sdtPr>
      <w:sdtEndPr/>
      <w:sdtContent>
        <w:customXmlDelRangeEnd w:id="733"/>
        <w:p w14:paraId="318333C1" w14:textId="77777777" w:rsidR="003A7160" w:rsidRPr="00F32498" w:rsidRDefault="007628D7" w:rsidP="006E086F">
          <w:pPr>
            <w:rPr>
              <w:del w:id="734" w:author="Ian Hussey" w:date="2020-07-01T10:40:00Z"/>
              <w:color w:val="000000" w:themeColor="text1"/>
              <w:highlight w:val="white"/>
            </w:rPr>
          </w:pPr>
          <w:del w:id="735" w:author="Ian Hussey" w:date="2020-07-01T10:40:00Z">
            <w:r>
              <w:rPr>
                <w:highlight w:val="white"/>
              </w:rPr>
              <w:delText>The meta-analysis with</w:delText>
            </w:r>
          </w:del>
          <w:r w:rsidR="00921629" w:rsidRPr="00F32498">
            <w:rPr>
              <w:color w:val="000000" w:themeColor="text1"/>
              <w:highlight w:val="white"/>
            </w:rPr>
            <w:t xml:space="preserve"> </w:t>
          </w:r>
          <w:r w:rsidRPr="00F32498">
            <w:rPr>
              <w:color w:val="000000" w:themeColor="text1"/>
              <w:highlight w:val="white"/>
            </w:rPr>
            <w:t xml:space="preserve">the </w:t>
          </w:r>
          <w:del w:id="736" w:author="Ian Hussey" w:date="2020-07-01T10:40:00Z">
            <w:r>
              <w:rPr>
                <w:highlight w:val="white"/>
              </w:rPr>
              <w:delText xml:space="preserve">second exploratory criteria (i.e., the original </w:delText>
            </w:r>
          </w:del>
          <w:r w:rsidRPr="00F32498">
            <w:rPr>
              <w:color w:val="000000" w:themeColor="text1"/>
              <w:highlight w:val="white"/>
            </w:rPr>
            <w:t xml:space="preserve">Bar-Anan et al. </w:t>
          </w:r>
          <w:del w:id="737" w:author="Ian Hussey" w:date="2020-07-01T10:40:00Z">
            <w:r>
              <w:rPr>
                <w:highlight w:val="white"/>
              </w:rPr>
              <w:delText>criteria) showed that, on average,</w:delText>
            </w:r>
          </w:del>
          <w:ins w:id="738" w:author="Ian Hussey" w:date="2020-07-01T10:40:00Z">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00921629"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Pr="00F32498">
              <w:rPr>
                <w:color w:val="000000" w:themeColor="text1"/>
                <w:highlight w:val="white"/>
              </w:rPr>
              <w:t>)</w:t>
            </w:r>
            <w:r w:rsidR="00CB68DE" w:rsidRPr="00F32498">
              <w:rPr>
                <w:color w:val="000000" w:themeColor="text1"/>
                <w:highlight w:val="white"/>
              </w:rPr>
              <w:t>,</w:t>
            </w:r>
          </w:ins>
          <w:r w:rsidR="00CB68DE" w:rsidRPr="00F32498">
            <w:rPr>
              <w:color w:val="000000" w:themeColor="text1"/>
              <w:highlight w:val="white"/>
            </w:rPr>
            <w:t xml:space="preserve"> </w:t>
          </w:r>
          <w:r w:rsidRPr="00F32498">
            <w:rPr>
              <w:color w:val="000000" w:themeColor="text1"/>
              <w:highlight w:val="white"/>
            </w:rPr>
            <w:t xml:space="preserve">the surveillance task </w:t>
          </w:r>
          <w:del w:id="739" w:author="Ian Hussey" w:date="2020-07-01T10:40:00Z">
            <w:r>
              <w:rPr>
                <w:highlight w:val="white"/>
              </w:rPr>
              <w:delText>led</w:delText>
            </w:r>
          </w:del>
          <w:ins w:id="740" w:author="Ian Hussey" w:date="2020-07-01T10:40:00Z">
            <w:r w:rsidR="00921629" w:rsidRPr="00F32498">
              <w:rPr>
                <w:color w:val="000000" w:themeColor="text1"/>
                <w:highlight w:val="white"/>
              </w:rPr>
              <w:t xml:space="preserve">did not </w:t>
            </w:r>
            <w:r w:rsidR="00921629" w:rsidRPr="00F32498">
              <w:rPr>
                <w:color w:val="000000" w:themeColor="text1"/>
              </w:rPr>
              <w:t>lead</w:t>
            </w:r>
          </w:ins>
          <w:r w:rsidR="00921629" w:rsidRPr="00F32498">
            <w:rPr>
              <w:color w:val="000000" w:themeColor="text1"/>
            </w:rPr>
            <w:t xml:space="preserve"> to </w:t>
          </w:r>
          <w:del w:id="741" w:author="Ian Hussey" w:date="2020-07-01T10:40:00Z">
            <w:r>
              <w:delText>a [significant/non-significant] and [small/medium/large]</w:delText>
            </w:r>
          </w:del>
          <w:ins w:id="742" w:author="Ian Hussey" w:date="2020-07-01T10:40:00Z">
            <w:r w:rsidR="00921629" w:rsidRPr="00F32498">
              <w:rPr>
                <w:color w:val="000000" w:themeColor="text1"/>
              </w:rPr>
              <w:t>an</w:t>
            </w:r>
          </w:ins>
          <w:r w:rsidR="0092162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743" w:author="Ian Hussey" w:date="2020-07-01T10:40: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744" w:author="Ian Hussey" w:date="2020-07-01T10:40:00Z">
            <w:r>
              <w:rPr>
                <w:highlight w:val="white"/>
              </w:rPr>
              <w:delText>X.XX</w:delText>
            </w:r>
          </w:del>
          <w:ins w:id="745" w:author="Ian Hussey" w:date="2020-07-01T10:40:00Z">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03</w:t>
            </w:r>
          </w:ins>
          <w:r w:rsidRPr="00F32498">
            <w:rPr>
              <w:color w:val="000000" w:themeColor="text1"/>
              <w:highlight w:val="white"/>
            </w:rPr>
            <w:t xml:space="preserve">, 95% CI </w:t>
          </w:r>
          <w:del w:id="746" w:author="Ian Hussey" w:date="2020-07-01T10:40:00Z">
            <w:r>
              <w:rPr>
                <w:highlight w:val="white"/>
              </w:rPr>
              <w:delText>[X.XX, X.XX</w:delText>
            </w:r>
          </w:del>
          <w:ins w:id="747" w:author="Ian Hussey" w:date="2020-07-01T10:40:00Z">
            <w:r w:rsidRPr="00F32498">
              <w:rPr>
                <w:color w:val="000000" w:themeColor="text1"/>
                <w:highlight w:val="white"/>
              </w:rPr>
              <w:t>[</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Pr="00F32498">
              <w:rPr>
                <w:color w:val="000000" w:themeColor="text1"/>
                <w:highlight w:val="white"/>
              </w:rPr>
              <w:t xml:space="preserve">,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748" w:author="Ian Hussey" w:date="2020-07-01T10:40:00Z">
            <w:r>
              <w:rPr>
                <w:highlight w:val="white"/>
              </w:rPr>
              <w:delText>X.XX</w:delText>
            </w:r>
          </w:del>
          <w:ins w:id="749" w:author="Ian Hussey" w:date="2020-07-01T10:40:00Z">
            <w:r w:rsidR="001B0D7D"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69</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750" w:author="Ian Hussey" w:date="2020-07-01T10:40:00Z">
            <w:r>
              <w:rPr>
                <w:highlight w:val="white"/>
              </w:rPr>
              <w:delText>XXX, in the [expected/unexpected] direction. The EC effect size in this group ranged from X.XX</w:delText>
            </w:r>
          </w:del>
          <w:ins w:id="751" w:author="Ian Hussey" w:date="2020-07-01T10:40:00Z">
            <w:r w:rsidR="003A7160" w:rsidRPr="00F32498">
              <w:rPr>
                <w:color w:val="000000" w:themeColor="text1"/>
                <w:highlight w:val="white"/>
              </w:rPr>
              <w:t>493</w:t>
            </w:r>
            <w:r w:rsidRPr="00F32498">
              <w:rPr>
                <w:color w:val="000000" w:themeColor="text1"/>
                <w:highlight w:val="white"/>
              </w:rPr>
              <w:t xml:space="preserve">. </w:t>
            </w:r>
            <w:r w:rsidR="00CB76CC">
              <w:rPr>
                <w:color w:val="000000" w:themeColor="text1"/>
                <w:highlight w:val="white"/>
              </w:rPr>
              <w:t>E</w:t>
            </w:r>
            <w:r w:rsidRPr="00F32498">
              <w:rPr>
                <w:color w:val="000000" w:themeColor="text1"/>
                <w:highlight w:val="white"/>
              </w:rPr>
              <w:t>ffect size</w:t>
            </w:r>
            <w:r w:rsidR="00CB76CC">
              <w:rPr>
                <w:color w:val="000000" w:themeColor="text1"/>
                <w:highlight w:val="white"/>
              </w:rPr>
              <w:t>s</w:t>
            </w:r>
            <w:r w:rsidRPr="00F32498">
              <w:rPr>
                <w:color w:val="000000" w:themeColor="text1"/>
                <w:highlight w:val="white"/>
              </w:rPr>
              <w:t xml:space="preserve"> ranged from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24</w:t>
            </w:r>
          </w:ins>
          <w:r w:rsidR="007C7E16" w:rsidRPr="00F32498">
            <w:rPr>
              <w:color w:val="000000" w:themeColor="text1"/>
              <w:highlight w:val="white"/>
            </w:rPr>
            <w:t xml:space="preserve"> </w:t>
          </w:r>
          <w:r w:rsidRPr="00F32498">
            <w:rPr>
              <w:color w:val="000000" w:themeColor="text1"/>
              <w:highlight w:val="white"/>
            </w:rPr>
            <w:t xml:space="preserve">to </w:t>
          </w:r>
          <w:del w:id="752" w:author="Ian Hussey" w:date="2020-07-01T10:40:00Z">
            <w:r>
              <w:rPr>
                <w:highlight w:val="white"/>
              </w:rPr>
              <w:delText>X.XX across labs</w:delText>
            </w:r>
          </w:del>
          <w:ins w:id="753" w:author="Ian Hussey" w:date="2020-07-01T10:40:00Z">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between sites</w:t>
            </w:r>
          </w:ins>
          <w:r w:rsidR="00CB76CC">
            <w:rPr>
              <w:color w:val="000000" w:themeColor="text1"/>
              <w:highlight w:val="white"/>
            </w:rPr>
            <w:t xml:space="preserve"> </w:t>
          </w:r>
          <w:r w:rsidRPr="00F32498">
            <w:rPr>
              <w:color w:val="000000" w:themeColor="text1"/>
              <w:highlight w:val="white"/>
            </w:rPr>
            <w:t xml:space="preserve">(see </w:t>
          </w:r>
          <w:r w:rsidRPr="00F32498">
            <w:rPr>
              <w:color w:val="000000" w:themeColor="text1"/>
              <w:highlight w:val="white"/>
            </w:rPr>
            <w:lastRenderedPageBreak/>
            <w:t xml:space="preserve">Figure </w:t>
          </w:r>
          <w:del w:id="754" w:author="Ian Hussey" w:date="2020-07-01T10:40:00Z">
            <w:r>
              <w:rPr>
                <w:highlight w:val="white"/>
              </w:rPr>
              <w:delText>X). The differences</w:delText>
            </w:r>
          </w:del>
          <w:ins w:id="755" w:author="Ian Hussey" w:date="2020-07-01T10:40:00Z">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Pr="00F32498">
              <w:rPr>
                <w:color w:val="000000" w:themeColor="text1"/>
                <w:highlight w:val="white"/>
              </w:rPr>
              <w:t xml:space="preserve">). </w:t>
            </w:r>
            <w:r w:rsidR="001F1254">
              <w:rPr>
                <w:color w:val="000000" w:themeColor="text1"/>
                <w:highlight w:val="white"/>
              </w:rPr>
              <w:t>Variation</w:t>
            </w:r>
          </w:ins>
          <w:r w:rsidRPr="00F32498">
            <w:rPr>
              <w:color w:val="000000" w:themeColor="text1"/>
              <w:highlight w:val="white"/>
            </w:rPr>
            <w:t xml:space="preserve"> in </w:t>
          </w:r>
          <w:del w:id="756" w:author="Ian Hussey" w:date="2020-07-01T10:40:00Z">
            <w:r>
              <w:rPr>
                <w:highlight w:val="white"/>
              </w:rPr>
              <w:delText xml:space="preserve">the EC </w:delText>
            </w:r>
          </w:del>
          <w:r w:rsidRPr="00F32498">
            <w:rPr>
              <w:color w:val="000000" w:themeColor="text1"/>
              <w:highlight w:val="white"/>
            </w:rPr>
            <w:t xml:space="preserve">effect </w:t>
          </w:r>
          <w:del w:id="757" w:author="Ian Hussey" w:date="2020-07-01T10:40:00Z">
            <w:r>
              <w:rPr>
                <w:highlight w:val="white"/>
              </w:rPr>
              <w:delText>size across labs were [</w:delText>
            </w:r>
          </w:del>
          <w:ins w:id="758" w:author="Ian Hussey" w:date="2020-07-01T10:40:00Z">
            <w:r w:rsidRPr="00F32498">
              <w:rPr>
                <w:color w:val="000000" w:themeColor="text1"/>
                <w:highlight w:val="white"/>
              </w:rPr>
              <w:t>size</w:t>
            </w:r>
            <w:r w:rsidR="00CB76CC">
              <w:rPr>
                <w:color w:val="000000" w:themeColor="text1"/>
                <w:highlight w:val="white"/>
              </w:rPr>
              <w:t>s</w:t>
            </w:r>
            <w:r w:rsidRPr="00F32498">
              <w:rPr>
                <w:color w:val="000000" w:themeColor="text1"/>
                <w:highlight w:val="white"/>
              </w:rPr>
              <w:t xml:space="preserve"> </w:t>
            </w:r>
            <w:r w:rsidR="001F1254">
              <w:rPr>
                <w:color w:val="000000" w:themeColor="text1"/>
                <w:highlight w:val="white"/>
              </w:rPr>
              <w:t xml:space="preserve">between sites was </w:t>
            </w:r>
          </w:ins>
          <w:r w:rsidRPr="00F32498">
            <w:rPr>
              <w:color w:val="000000" w:themeColor="text1"/>
              <w:highlight w:val="white"/>
            </w:rPr>
            <w:t>consistent</w:t>
          </w:r>
          <w:del w:id="759" w:author="Ian Hussey" w:date="2020-07-01T10:40:00Z">
            <w:r>
              <w:rPr>
                <w:highlight w:val="white"/>
              </w:rPr>
              <w:delText>/inconsistent]</w:delText>
            </w:r>
          </w:del>
          <w:r w:rsidRPr="00F32498">
            <w:rPr>
              <w:color w:val="000000" w:themeColor="text1"/>
              <w:highlight w:val="white"/>
            </w:rPr>
            <w:t xml:space="preserve"> with what one would expect by chance, </w:t>
          </w:r>
          <w:del w:id="760" w:author="Ian Hussey" w:date="2020-07-01T10:40:00Z">
            <w:r>
              <w:rPr>
                <w:highlight w:val="white"/>
              </w:rPr>
              <w:delText>τ = X.XX</w:delText>
            </w:r>
          </w:del>
          <w:ins w:id="761" w:author="Ian Hussey" w:date="2020-07-01T10:40: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762" w:author="Ian Hussey" w:date="2020-07-01T10:40:00Z">
            <w:r>
              <w:rPr>
                <w:highlight w:val="white"/>
              </w:rPr>
              <w:delText>X.XX</w:delText>
            </w:r>
          </w:del>
          <w:ins w:id="763" w:author="Ian Hussey" w:date="2020-07-01T10:40:00Z">
            <w:r w:rsidR="00E47938"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764" w:author="Ian Hussey" w:date="2020-07-01T10:40:00Z">
            <w:r>
              <w:rPr>
                <w:highlight w:val="white"/>
              </w:rPr>
              <w:delText>X.XX</w:delText>
            </w:r>
          </w:del>
          <w:ins w:id="765" w:author="Ian Hussey" w:date="2020-07-01T10:40:00Z">
            <w:r w:rsidR="00E47938" w:rsidRPr="00F32498">
              <w:rPr>
                <w:color w:val="000000" w:themeColor="text1"/>
                <w:highlight w:val="white"/>
              </w:rPr>
              <w:t>1</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766" w:author="Ian Hussey" w:date="2020-07-01T10:40:00Z">
            <w:r>
              <w:rPr>
                <w:highlight w:val="white"/>
              </w:rPr>
              <w:delText>X) = X.XX</w:delText>
            </w:r>
          </w:del>
          <w:ins w:id="767" w:author="Ian Hussey" w:date="2020-07-01T10:40:00Z">
            <w:r w:rsidR="00E47938" w:rsidRPr="00F32498">
              <w:rPr>
                <w:color w:val="000000" w:themeColor="text1"/>
                <w:highlight w:val="white"/>
              </w:rPr>
              <w:t>1</w:t>
            </w:r>
            <w:r w:rsidR="003F5834"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4</w:t>
            </w:r>
            <w:r w:rsidRPr="00F32498">
              <w:rPr>
                <w:color w:val="000000" w:themeColor="text1"/>
                <w:highlight w:val="white"/>
              </w:rPr>
              <w:t>.</w:t>
            </w:r>
            <w:r w:rsidR="003A7160"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768" w:author="Ian Hussey" w:date="2020-07-01T10:40:00Z">
            <w:r>
              <w:rPr>
                <w:highlight w:val="white"/>
              </w:rPr>
              <w:delText>XXX.</w:delText>
            </w:r>
          </w:del>
        </w:p>
        <w:customXmlDelRangeStart w:id="769" w:author="Ian Hussey" w:date="2020-07-01T10:40:00Z"/>
      </w:sdtContent>
    </w:sdt>
    <w:customXmlDelRangeEnd w:id="769"/>
    <w:p w14:paraId="2765EC64" w14:textId="40A2682C" w:rsidR="007628D7" w:rsidRPr="00F32498" w:rsidRDefault="003A7160" w:rsidP="006E086F">
      <w:pPr>
        <w:rPr>
          <w:color w:val="000000" w:themeColor="text1"/>
          <w:highlight w:val="white"/>
        </w:rPr>
      </w:pPr>
      <w:ins w:id="770" w:author="Ian Hussey" w:date="2020-07-01T10:40:00Z">
        <w:r w:rsidRPr="00F32498">
          <w:rPr>
            <w:color w:val="000000" w:themeColor="text1"/>
            <w:highlight w:val="white"/>
          </w:rPr>
          <w:t>965</w:t>
        </w:r>
        <w:r w:rsidR="007628D7" w:rsidRPr="00F32498">
          <w:rPr>
            <w:color w:val="000000" w:themeColor="text1"/>
            <w:highlight w:val="white"/>
          </w:rPr>
          <w:t>.</w:t>
        </w:r>
      </w:ins>
    </w:p>
    <w:p w14:paraId="54ADD44C" w14:textId="77777777" w:rsidR="00000000" w:rsidRDefault="00921629" w:rsidP="00252903">
      <w:pPr>
        <w:rPr>
          <w:del w:id="771" w:author="Ian Hussey" w:date="2020-07-01T10:40:00Z"/>
        </w:rPr>
      </w:pPr>
      <w:ins w:id="772" w:author="Ian Hussey" w:date="2020-07-01T10:40:00Z">
        <w:r w:rsidRPr="00F32498">
          <w:rPr>
            <w:color w:val="000000" w:themeColor="text1"/>
            <w:highlight w:val="white"/>
          </w:rPr>
          <w:t>When</w:t>
        </w:r>
      </w:ins>
    </w:p>
    <w:customXmlDelRangeStart w:id="773" w:author="Ian Hussey" w:date="2020-07-01T10:40:00Z"/>
    <w:sdt>
      <w:sdtPr>
        <w:tag w:val="goog_rdk_73"/>
        <w:id w:val="592365355"/>
      </w:sdtPr>
      <w:sdtEndPr/>
      <w:sdtContent>
        <w:customXmlDelRangeEnd w:id="773"/>
        <w:p w14:paraId="13413749" w14:textId="77777777" w:rsidR="00A32916" w:rsidRPr="00F32498" w:rsidRDefault="007628D7" w:rsidP="00252903">
          <w:pPr>
            <w:rPr>
              <w:del w:id="774" w:author="Ian Hussey" w:date="2020-07-01T10:40:00Z"/>
              <w:color w:val="000000" w:themeColor="text1"/>
              <w:highlight w:val="white"/>
            </w:rPr>
          </w:pPr>
          <w:del w:id="775" w:author="Ian Hussey" w:date="2020-07-01T10:40:00Z">
            <w:r>
              <w:rPr>
                <w:highlight w:val="white"/>
              </w:rPr>
              <w:delText>The meta-analysis with the third exploratory criteria (i.e.,</w:delText>
            </w:r>
          </w:del>
          <w:r w:rsidR="00921629" w:rsidRPr="00F32498">
            <w:rPr>
              <w:color w:val="000000" w:themeColor="text1"/>
              <w:highlight w:val="white"/>
            </w:rPr>
            <w:t xml:space="preserve"> </w:t>
          </w:r>
          <w:r w:rsidRPr="00F32498">
            <w:rPr>
              <w:color w:val="000000" w:themeColor="text1"/>
              <w:highlight w:val="white"/>
            </w:rPr>
            <w:t xml:space="preserve">the modified Bar-Anan et al. </w:t>
          </w:r>
          <w:del w:id="776" w:author="Ian Hussey" w:date="2020-07-01T10:40:00Z">
            <w:r>
              <w:rPr>
                <w:highlight w:val="white"/>
              </w:rPr>
              <w:delText>criteria) showed that, on average,</w:delText>
            </w:r>
          </w:del>
          <w:ins w:id="777" w:author="Ian Hussey" w:date="2020-07-01T10:40:00Z">
            <w:r w:rsidR="00CB68DE" w:rsidRPr="00F32498">
              <w:rPr>
                <w:color w:val="000000" w:themeColor="text1"/>
                <w:highlight w:val="white"/>
              </w:rPr>
              <w:t xml:space="preserve">(2010) </w:t>
            </w:r>
            <w:r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00921629"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00921629"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Pr="00F32498">
              <w:rPr>
                <w:color w:val="000000" w:themeColor="text1"/>
                <w:highlight w:val="white"/>
              </w:rPr>
              <w:t>),</w:t>
            </w:r>
          </w:ins>
          <w:r w:rsidRPr="00F32498">
            <w:rPr>
              <w:color w:val="000000" w:themeColor="text1"/>
              <w:highlight w:val="white"/>
            </w:rPr>
            <w:t xml:space="preserve"> the surveillance task </w:t>
          </w:r>
          <w:del w:id="778" w:author="Ian Hussey" w:date="2020-07-01T10:40:00Z">
            <w:r>
              <w:rPr>
                <w:highlight w:val="white"/>
              </w:rPr>
              <w:delText>led</w:delText>
            </w:r>
          </w:del>
          <w:ins w:id="779" w:author="Ian Hussey" w:date="2020-07-01T10:40:00Z">
            <w:r w:rsidR="00921629" w:rsidRPr="00F32498">
              <w:rPr>
                <w:color w:val="000000" w:themeColor="text1"/>
                <w:highlight w:val="white"/>
              </w:rPr>
              <w:t>did not lead</w:t>
            </w:r>
          </w:ins>
          <w:r w:rsidR="00921629" w:rsidRPr="00F32498">
            <w:rPr>
              <w:color w:val="000000" w:themeColor="text1"/>
              <w:highlight w:val="white"/>
            </w:rPr>
            <w:t xml:space="preserve"> </w:t>
          </w:r>
          <w:r w:rsidRPr="00F32498">
            <w:rPr>
              <w:color w:val="000000" w:themeColor="text1"/>
              <w:highlight w:val="white"/>
            </w:rPr>
            <w:t xml:space="preserve">to </w:t>
          </w:r>
          <w:del w:id="780" w:author="Ian Hussey" w:date="2020-07-01T10:40:00Z">
            <w:r>
              <w:delText>a [significant/non-significant] and [small/medium/large]</w:delText>
            </w:r>
          </w:del>
          <w:ins w:id="781" w:author="Ian Hussey" w:date="2020-07-01T10:40:00Z">
            <w:r w:rsidR="00921629" w:rsidRPr="00F32498">
              <w:rPr>
                <w:color w:val="000000" w:themeColor="text1"/>
              </w:rPr>
              <w:t>an</w:t>
            </w:r>
          </w:ins>
          <w:r w:rsidR="0092162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782" w:author="Ian Hussey" w:date="2020-07-01T10:40: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783" w:author="Ian Hussey" w:date="2020-07-01T10:40:00Z">
            <w:r>
              <w:rPr>
                <w:highlight w:val="white"/>
              </w:rPr>
              <w:delText>X.XX</w:delText>
            </w:r>
          </w:del>
          <w:ins w:id="784" w:author="Ian Hussey" w:date="2020-07-01T10:40: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ins>
          <w:r w:rsidRPr="00F32498">
            <w:rPr>
              <w:color w:val="000000" w:themeColor="text1"/>
              <w:highlight w:val="white"/>
            </w:rPr>
            <w:t xml:space="preserve">, 95% CI </w:t>
          </w:r>
          <w:del w:id="785" w:author="Ian Hussey" w:date="2020-07-01T10:40:00Z">
            <w:r>
              <w:rPr>
                <w:highlight w:val="white"/>
              </w:rPr>
              <w:delText>[X.XX, X.XX</w:delText>
            </w:r>
          </w:del>
          <w:ins w:id="786" w:author="Ian Hussey" w:date="2020-07-01T10:40:00Z">
            <w:r w:rsidRPr="00F32498">
              <w:rPr>
                <w:color w:val="000000" w:themeColor="text1"/>
                <w:highlight w:val="white"/>
              </w:rPr>
              <w:t>[</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787" w:author="Ian Hussey" w:date="2020-07-01T10:40:00Z">
            <w:r>
              <w:rPr>
                <w:highlight w:val="white"/>
              </w:rPr>
              <w:delText>X.XX</w:delText>
            </w:r>
          </w:del>
          <w:ins w:id="788" w:author="Ian Hussey" w:date="2020-07-01T10:40:00Z">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789" w:author="Ian Hussey" w:date="2020-07-01T10:40:00Z">
            <w:r>
              <w:rPr>
                <w:highlight w:val="white"/>
              </w:rPr>
              <w:delText>XXX, in the [expected/unexpected] direction. The EC effect size in this group ranged from X.XX</w:delText>
            </w:r>
          </w:del>
          <w:ins w:id="790" w:author="Ian Hussey" w:date="2020-07-01T10:40:00Z">
            <w:r w:rsidR="00A32916" w:rsidRPr="00F32498">
              <w:rPr>
                <w:color w:val="000000" w:themeColor="text1"/>
                <w:highlight w:val="white"/>
              </w:rPr>
              <w:t>241</w:t>
            </w:r>
            <w:r w:rsidRPr="00F32498">
              <w:rPr>
                <w:color w:val="000000" w:themeColor="text1"/>
                <w:highlight w:val="white"/>
              </w:rPr>
              <w:t xml:space="preserve">. </w:t>
            </w:r>
            <w:r w:rsidR="00CB76CC">
              <w:rPr>
                <w:color w:val="000000" w:themeColor="text1"/>
                <w:highlight w:val="white"/>
              </w:rPr>
              <w:t>Effect sizes</w:t>
            </w:r>
            <w:r w:rsidRPr="00F32498">
              <w:rPr>
                <w:color w:val="000000" w:themeColor="text1"/>
                <w:highlight w:val="white"/>
              </w:rPr>
              <w:t xml:space="preserve"> 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ins>
          <w:r w:rsidR="00877310" w:rsidRPr="00F32498">
            <w:rPr>
              <w:color w:val="000000" w:themeColor="text1"/>
              <w:highlight w:val="white"/>
            </w:rPr>
            <w:t xml:space="preserve"> </w:t>
          </w:r>
          <w:r w:rsidRPr="00F32498">
            <w:rPr>
              <w:color w:val="000000" w:themeColor="text1"/>
              <w:highlight w:val="white"/>
            </w:rPr>
            <w:t xml:space="preserve">to </w:t>
          </w:r>
          <w:del w:id="791" w:author="Ian Hussey" w:date="2020-07-01T10:40:00Z">
            <w:r>
              <w:rPr>
                <w:highlight w:val="white"/>
              </w:rPr>
              <w:delText>X.XX across labs</w:delText>
            </w:r>
          </w:del>
          <w:ins w:id="792" w:author="Ian Hussey" w:date="2020-07-01T10:40: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ins>
          <w:r w:rsidR="00CB76CC" w:rsidRPr="00F32498" w:rsidDel="00CB76CC">
            <w:rPr>
              <w:color w:val="000000" w:themeColor="text1"/>
              <w:highlight w:val="white"/>
            </w:rPr>
            <w:t xml:space="preserve"> </w:t>
          </w:r>
          <w:r w:rsidRPr="00F32498">
            <w:rPr>
              <w:color w:val="000000" w:themeColor="text1"/>
              <w:highlight w:val="white"/>
            </w:rPr>
            <w:t xml:space="preserve">(see Figure </w:t>
          </w:r>
          <w:del w:id="793" w:author="Ian Hussey" w:date="2020-07-01T10:40:00Z">
            <w:r>
              <w:rPr>
                <w:highlight w:val="white"/>
              </w:rPr>
              <w:delText>X). The differences</w:delText>
            </w:r>
          </w:del>
          <w:ins w:id="794" w:author="Ian Hussey" w:date="2020-07-01T10:40:00Z">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Pr="00F32498">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795" w:author="Ian Hussey" w:date="2020-07-01T10:40:00Z">
            <w:r>
              <w:rPr>
                <w:highlight w:val="white"/>
              </w:rPr>
              <w:delText xml:space="preserve">the EC </w:delText>
            </w:r>
          </w:del>
          <w:r w:rsidR="00CB76CC" w:rsidRPr="00F32498">
            <w:rPr>
              <w:color w:val="000000" w:themeColor="text1"/>
              <w:highlight w:val="white"/>
            </w:rPr>
            <w:t xml:space="preserve">effect </w:t>
          </w:r>
          <w:del w:id="796" w:author="Ian Hussey" w:date="2020-07-01T10:40:00Z">
            <w:r>
              <w:rPr>
                <w:highlight w:val="white"/>
              </w:rPr>
              <w:delText>size across labs were [</w:delText>
            </w:r>
          </w:del>
          <w:ins w:id="797" w:author="Ian Hussey" w:date="2020-07-01T10:40:00Z">
            <w:r w:rsidR="00CB76CC" w:rsidRPr="00F32498">
              <w:rPr>
                <w:color w:val="000000" w:themeColor="text1"/>
                <w:highlight w:val="white"/>
              </w:rPr>
              <w:t>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r w:rsidRPr="00F32498">
            <w:rPr>
              <w:color w:val="000000" w:themeColor="text1"/>
              <w:highlight w:val="white"/>
            </w:rPr>
            <w:t>consistent</w:t>
          </w:r>
          <w:del w:id="798" w:author="Ian Hussey" w:date="2020-07-01T10:40:00Z">
            <w:r>
              <w:rPr>
                <w:highlight w:val="white"/>
              </w:rPr>
              <w:delText>/inconsistent]</w:delText>
            </w:r>
          </w:del>
          <w:r w:rsidRPr="00F32498">
            <w:rPr>
              <w:color w:val="000000" w:themeColor="text1"/>
              <w:highlight w:val="white"/>
            </w:rPr>
            <w:t xml:space="preserve"> with what one would expect by chance, </w:t>
          </w:r>
          <w:bookmarkStart w:id="799" w:name="_Hlk31200845"/>
          <w:del w:id="800" w:author="Ian Hussey" w:date="2020-07-01T10:40:00Z">
            <w:r>
              <w:rPr>
                <w:highlight w:val="white"/>
              </w:rPr>
              <w:delText>τ = X.XX</w:delText>
            </w:r>
          </w:del>
          <w:ins w:id="801" w:author="Ian Hussey" w:date="2020-07-01T10:40: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802" w:author="Ian Hussey" w:date="2020-07-01T10:40:00Z">
            <w:r>
              <w:rPr>
                <w:highlight w:val="white"/>
              </w:rPr>
              <w:delText>X.XX</w:delText>
            </w:r>
          </w:del>
          <w:ins w:id="803" w:author="Ian Hussey" w:date="2020-07-01T10:40:00Z">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bookmarkEnd w:id="799"/>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804" w:author="Ian Hussey" w:date="2020-07-01T10:40:00Z">
            <w:r>
              <w:rPr>
                <w:highlight w:val="white"/>
              </w:rPr>
              <w:delText>X.XX</w:delText>
            </w:r>
          </w:del>
          <w:ins w:id="805" w:author="Ian Hussey" w:date="2020-07-01T10:40:00Z">
            <w:r w:rsidR="00877310" w:rsidRPr="00F32498">
              <w:rPr>
                <w:color w:val="000000" w:themeColor="text1"/>
                <w:highlight w:val="white"/>
              </w:rPr>
              <w:t>1</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806" w:author="Ian Hussey" w:date="2020-07-01T10:40:00Z">
            <w:r>
              <w:rPr>
                <w:highlight w:val="white"/>
              </w:rPr>
              <w:delText>X) = X.XX</w:delText>
            </w:r>
          </w:del>
          <w:ins w:id="807" w:author="Ian Hussey" w:date="2020-07-01T10:40:00Z">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808" w:author="Ian Hussey" w:date="2020-07-01T10:40:00Z">
            <w:r>
              <w:rPr>
                <w:highlight w:val="white"/>
              </w:rPr>
              <w:delText>XXX.</w:delText>
            </w:r>
          </w:del>
        </w:p>
        <w:customXmlDelRangeStart w:id="809" w:author="Ian Hussey" w:date="2020-07-01T10:40:00Z"/>
      </w:sdtContent>
    </w:sdt>
    <w:customXmlDelRangeEnd w:id="809"/>
    <w:p w14:paraId="0C2A7D44" w14:textId="7DAA8F1D" w:rsidR="007628D7" w:rsidRPr="00F32498" w:rsidRDefault="00A32916" w:rsidP="00252903">
      <w:pPr>
        <w:rPr>
          <w:color w:val="000000" w:themeColor="text1"/>
          <w:highlight w:val="white"/>
        </w:rPr>
      </w:pPr>
      <w:ins w:id="810" w:author="Ian Hussey" w:date="2020-07-01T10:40:00Z">
        <w:r w:rsidRPr="00F32498">
          <w:rPr>
            <w:color w:val="000000" w:themeColor="text1"/>
            <w:highlight w:val="white"/>
          </w:rPr>
          <w:t>983</w:t>
        </w:r>
        <w:r w:rsidR="007628D7" w:rsidRPr="00F32498">
          <w:rPr>
            <w:color w:val="000000" w:themeColor="text1"/>
            <w:highlight w:val="white"/>
          </w:rPr>
          <w:t>.</w:t>
        </w:r>
      </w:ins>
    </w:p>
    <w:customXmlDelRangeStart w:id="811" w:author="Ian Hussey" w:date="2020-07-01T10:40:00Z"/>
    <w:sdt>
      <w:sdtPr>
        <w:tag w:val="goog_rdk_74"/>
        <w:id w:val="520906979"/>
      </w:sdtPr>
      <w:sdtEndPr/>
      <w:sdtContent>
        <w:customXmlDelRangeEnd w:id="811"/>
        <w:p w14:paraId="53846EC0" w14:textId="77777777" w:rsidR="005C4BF6" w:rsidRPr="00F32498" w:rsidRDefault="007628D7" w:rsidP="00252903">
          <w:pPr>
            <w:rPr>
              <w:del w:id="812" w:author="Ian Hussey" w:date="2020-07-01T10:40:00Z"/>
              <w:color w:val="000000" w:themeColor="text1"/>
              <w:highlight w:val="white"/>
            </w:rPr>
          </w:pPr>
          <w:r w:rsidRPr="00F32498">
            <w:rPr>
              <w:color w:val="000000" w:themeColor="text1"/>
              <w:highlight w:val="white"/>
            </w:rPr>
            <w:t xml:space="preserve">Finally, to investigate </w:t>
          </w:r>
          <w:del w:id="813" w:author="Ian Hussey" w:date="2020-07-01T10:40:00Z">
            <w:r>
              <w:rPr>
                <w:highlight w:val="white"/>
              </w:rPr>
              <w:delText>if</w:delText>
            </w:r>
          </w:del>
          <w:ins w:id="814" w:author="Ian Hussey" w:date="2020-07-01T10:40:00Z">
            <w:r w:rsidR="003B2324">
              <w:rPr>
                <w:color w:val="000000" w:themeColor="text1"/>
                <w:highlight w:val="white"/>
              </w:rPr>
              <w:t>whether</w:t>
            </w:r>
          </w:ins>
          <w:r w:rsidR="003B2324">
            <w:rPr>
              <w:color w:val="000000" w:themeColor="text1"/>
              <w:highlight w:val="white"/>
            </w:rPr>
            <w:t xml:space="preserve"> </w:t>
          </w:r>
          <w:r w:rsidRPr="00F32498">
            <w:rPr>
              <w:color w:val="000000" w:themeColor="text1"/>
              <w:highlight w:val="white"/>
            </w:rPr>
            <w:t xml:space="preserve">the effect sizes computed based on the four awareness/recollective memory criteria differ from one another, we </w:t>
          </w:r>
          <w:ins w:id="815" w:author="Ian Hussey" w:date="2020-07-01T10:40: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meta-analysis with the </w:t>
          </w:r>
          <w:del w:id="816" w:author="Ian Hussey" w:date="2020-07-01T10:40:00Z">
            <w:r>
              <w:rPr>
                <w:highlight w:val="white"/>
              </w:rPr>
              <w:delText>type of criteria</w:delText>
            </w:r>
          </w:del>
          <w:ins w:id="817" w:author="Ian Hussey" w:date="2020-07-01T10:40:00Z">
            <w:r w:rsidR="0058402A" w:rsidRPr="00F32498">
              <w:rPr>
                <w:color w:val="000000" w:themeColor="text1"/>
                <w:highlight w:val="white"/>
              </w:rPr>
              <w:t>awareness exclusion criterion</w:t>
            </w:r>
          </w:ins>
          <w:r w:rsidR="0058402A" w:rsidRPr="00F32498">
            <w:rPr>
              <w:color w:val="000000" w:themeColor="text1"/>
              <w:highlight w:val="white"/>
            </w:rPr>
            <w:t xml:space="preserve"> </w:t>
          </w:r>
          <w:r w:rsidRPr="00F32498">
            <w:rPr>
              <w:color w:val="000000" w:themeColor="text1"/>
              <w:highlight w:val="white"/>
            </w:rPr>
            <w:t>as a moderator</w:t>
          </w:r>
          <w:del w:id="818" w:author="Ian Hussey" w:date="2020-07-01T10:40:00Z">
            <w:r>
              <w:rPr>
                <w:highlight w:val="white"/>
              </w:rPr>
              <w:delText>, adding</w:delText>
            </w:r>
          </w:del>
          <w:ins w:id="819" w:author="Ian Hussey" w:date="2020-07-01T10:40:00Z">
            <w:r w:rsidR="00FF1132">
              <w:rPr>
                <w:color w:val="000000" w:themeColor="text1"/>
                <w:highlight w:val="white"/>
              </w:rPr>
              <w:t>.</w:t>
            </w:r>
          </w:ins>
          <w:r w:rsidR="00FF1132">
            <w:rPr>
              <w:color w:val="000000" w:themeColor="text1"/>
              <w:highlight w:val="white"/>
            </w:rPr>
            <w:t xml:space="preserve"> A </w:t>
          </w:r>
          <w:r w:rsidRPr="00F32498">
            <w:rPr>
              <w:color w:val="000000" w:themeColor="text1"/>
              <w:highlight w:val="white"/>
            </w:rPr>
            <w:t xml:space="preserve">random intercept for </w:t>
          </w:r>
          <w:del w:id="820" w:author="Ian Hussey" w:date="2020-07-01T10:40:00Z">
            <w:r>
              <w:rPr>
                <w:highlight w:val="white"/>
              </w:rPr>
              <w:delText>laboratory</w:delText>
            </w:r>
          </w:del>
          <w:ins w:id="821" w:author="Ian Hussey" w:date="2020-07-01T10:40:00Z">
            <w:r w:rsidR="00CB5E0F" w:rsidRPr="00F32498">
              <w:rPr>
                <w:color w:val="000000" w:themeColor="text1"/>
                <w:highlight w:val="white"/>
              </w:rPr>
              <w:t xml:space="preserve">data collection site </w:t>
            </w:r>
            <w:r w:rsidR="00FF1132">
              <w:rPr>
                <w:color w:val="000000" w:themeColor="text1"/>
                <w:highlight w:val="white"/>
              </w:rPr>
              <w:t>was included</w:t>
            </w:r>
          </w:ins>
          <w:r w:rsidR="00FF1132">
            <w:rPr>
              <w:color w:val="000000" w:themeColor="text1"/>
              <w:highlight w:val="white"/>
            </w:rPr>
            <w:t xml:space="preserve"> </w:t>
          </w:r>
          <w:r w:rsidRPr="00F32498">
            <w:rPr>
              <w:color w:val="000000" w:themeColor="text1"/>
              <w:highlight w:val="white"/>
            </w:rPr>
            <w:t xml:space="preserve">to account for the statistical dependency between effect sizes coming from related samples. The moderator test </w:t>
          </w:r>
          <w:del w:id="822" w:author="Ian Hussey" w:date="2020-07-01T10:40:00Z">
            <w:r>
              <w:rPr>
                <w:highlight w:val="white"/>
              </w:rPr>
              <w:delText>showed</w:delText>
            </w:r>
          </w:del>
          <w:ins w:id="823" w:author="Ian Hussey" w:date="2020-07-01T10:40:00Z">
            <w:r w:rsidR="00CB5E0F" w:rsidRPr="00F32498">
              <w:rPr>
                <w:color w:val="000000" w:themeColor="text1"/>
                <w:highlight w:val="white"/>
              </w:rPr>
              <w:t>did not demonstrate evidence</w:t>
            </w:r>
          </w:ins>
          <w:r w:rsidR="00CB5E0F" w:rsidRPr="00F32498">
            <w:rPr>
              <w:color w:val="000000" w:themeColor="text1"/>
              <w:highlight w:val="white"/>
            </w:rPr>
            <w:t xml:space="preserve"> that </w:t>
          </w:r>
          <w:r w:rsidRPr="00F32498">
            <w:rPr>
              <w:color w:val="000000" w:themeColor="text1"/>
              <w:highlight w:val="white"/>
            </w:rPr>
            <w:t xml:space="preserve">the results of the four criteria </w:t>
          </w:r>
          <w:del w:id="824" w:author="Ian Hussey" w:date="2020-07-01T10:40:00Z">
            <w:r>
              <w:rPr>
                <w:highlight w:val="white"/>
              </w:rPr>
              <w:delText>[</w:delText>
            </w:r>
          </w:del>
          <w:r w:rsidRPr="00F32498">
            <w:rPr>
              <w:color w:val="000000" w:themeColor="text1"/>
              <w:highlight w:val="white"/>
            </w:rPr>
            <w:t>differ</w:t>
          </w:r>
          <w:r w:rsidR="00CB5E0F" w:rsidRPr="00F32498">
            <w:rPr>
              <w:color w:val="000000" w:themeColor="text1"/>
              <w:highlight w:val="white"/>
            </w:rPr>
            <w:t>ed</w:t>
          </w:r>
          <w:del w:id="825" w:author="Ian Hussey" w:date="2020-07-01T10:40:00Z">
            <w:r>
              <w:rPr>
                <w:highlight w:val="white"/>
              </w:rPr>
              <w:delText>/did not differ]</w:delText>
            </w:r>
          </w:del>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del w:id="826" w:author="Ian Hussey" w:date="2020-07-01T10:40:00Z">
            <w:r>
              <w:rPr>
                <w:highlight w:val="white"/>
              </w:rPr>
              <w:delText>X) = X.XX</w:delText>
            </w:r>
          </w:del>
          <w:ins w:id="827" w:author="Ian Hussey" w:date="2020-07-01T10:40:00Z">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del w:id="828" w:author="Ian Hussey" w:date="2020-07-01T10:40:00Z">
            <w:r>
              <w:rPr>
                <w:highlight w:val="white"/>
              </w:rPr>
              <w:delText>XXX.</w:delText>
            </w:r>
          </w:del>
        </w:p>
        <w:customXmlDelRangeStart w:id="829" w:author="Ian Hussey" w:date="2020-07-01T10:40:00Z"/>
      </w:sdtContent>
    </w:sdt>
    <w:customXmlDelRangeEnd w:id="829"/>
    <w:p w14:paraId="55145160" w14:textId="1DCCC3E8" w:rsidR="007628D7" w:rsidRDefault="005C4BF6" w:rsidP="00252903">
      <w:pPr>
        <w:rPr>
          <w:color w:val="000000" w:themeColor="text1"/>
          <w:highlight w:val="white"/>
        </w:rPr>
      </w:pPr>
      <w:ins w:id="830" w:author="Ian Hussey" w:date="2020-07-01T10:40:00Z">
        <w:r w:rsidRPr="00F32498">
          <w:rPr>
            <w:color w:val="000000" w:themeColor="text1"/>
            <w:highlight w:val="white"/>
          </w:rPr>
          <w:t>430</w:t>
        </w:r>
        <w:r w:rsidR="007628D7" w:rsidRPr="00F32498">
          <w:rPr>
            <w:color w:val="000000" w:themeColor="text1"/>
            <w:highlight w:val="white"/>
          </w:rPr>
          <w:t>.</w:t>
        </w:r>
        <w:r w:rsidR="00370FD8">
          <w:rPr>
            <w:rStyle w:val="FootnoteReference"/>
            <w:color w:val="000000" w:themeColor="text1"/>
            <w:highlight w:val="white"/>
          </w:rPr>
          <w:footnoteReference w:id="7"/>
        </w:r>
      </w:ins>
    </w:p>
    <w:customXmlDelRangeStart w:id="832" w:author="Ian Hussey" w:date="2020-07-01T10:40:00Z"/>
    <w:bookmarkStart w:id="833" w:name="_Hlk31201009" w:displacedByCustomXml="next"/>
    <w:sdt>
      <w:sdtPr>
        <w:tag w:val="goog_rdk_75"/>
        <w:id w:val="373272592"/>
      </w:sdtPr>
      <w:sdtEndPr/>
      <w:sdtContent>
        <w:customXmlDelRangeEnd w:id="832"/>
        <w:p w14:paraId="386104D6" w14:textId="77777777" w:rsidR="00CB5E0F" w:rsidRPr="00F32498" w:rsidRDefault="007628D7" w:rsidP="00E77974">
          <w:pPr>
            <w:rPr>
              <w:del w:id="834" w:author="Ian Hussey" w:date="2020-07-01T10:40:00Z"/>
              <w:color w:val="000000" w:themeColor="text1"/>
            </w:rPr>
          </w:pPr>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 xml:space="preserve">ware’ vs. </w:t>
          </w:r>
          <w:del w:id="835" w:author="Ian Hussey" w:date="2020-07-01T10:40:00Z">
            <w:r w:rsidRPr="00B047C2">
              <w:rPr>
                <w:b/>
                <w:bCs/>
                <w:i/>
                <w:highlight w:val="white"/>
              </w:rPr>
              <w:delText>‘Unaware’ Participants.</w:delText>
            </w:r>
            <w:r>
              <w:rPr>
                <w:highlight w:val="white"/>
              </w:rPr>
              <w:delText xml:space="preserve"> We meta-analyzed EC effect sizes for ‘contingency-aware’ participants and compared these to the effect sizes obtained from ‘contingency-</w:delText>
            </w:r>
          </w:del>
          <w:ins w:id="836" w:author="Ian Hussey" w:date="2020-07-01T10:40:00Z">
            <w:r w:rsidRPr="001C49A8">
              <w:rPr>
                <w:b/>
                <w:bCs/>
                <w:color w:val="000000" w:themeColor="text1"/>
                <w:highlight w:val="white"/>
              </w:rPr>
              <w:t>‘</w:t>
            </w:r>
          </w:ins>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del w:id="837" w:author="Ian Hussey" w:date="2020-07-01T10:40:00Z">
            <w:r>
              <w:rPr>
                <w:highlight w:val="white"/>
              </w:rPr>
              <w:delText xml:space="preserve"> via moderator</w:delText>
            </w:r>
          </w:del>
          <w:ins w:id="838" w:author="Ian Hussey" w:date="2020-07-01T10:40:00Z">
            <w:r w:rsidRPr="001C49A8">
              <w:rPr>
                <w:b/>
                <w:bCs/>
                <w:color w:val="000000" w:themeColor="text1"/>
                <w:highlight w:val="white"/>
              </w:rPr>
              <w:t>.</w:t>
            </w:r>
            <w:r w:rsidRPr="00F32498">
              <w:rPr>
                <w:color w:val="000000" w:themeColor="text1"/>
                <w:highlight w:val="white"/>
              </w:rPr>
              <w:t xml:space="preserve"> </w:t>
            </w:r>
            <w:bookmarkEnd w:id="833"/>
            <w:r w:rsidR="009816DC">
              <w:rPr>
                <w:color w:val="000000" w:themeColor="text1"/>
              </w:rPr>
              <w:t xml:space="preserve">The </w:t>
            </w:r>
            <w:r w:rsidR="00A53161" w:rsidRPr="00F32498">
              <w:rPr>
                <w:color w:val="000000" w:themeColor="text1"/>
              </w:rPr>
              <w:t>previous</w:t>
            </w:r>
          </w:ins>
          <w:r w:rsidR="00A53161" w:rsidRPr="00F32498">
            <w:rPr>
              <w:color w:val="000000" w:themeColor="text1"/>
            </w:rPr>
            <w:t xml:space="preserve"> analyses</w:t>
          </w:r>
          <w:del w:id="839" w:author="Ian Hussey" w:date="2020-07-01T10:40:00Z">
            <w:r>
              <w:rPr>
                <w:highlight w:val="white"/>
              </w:rPr>
              <w:delText>. We did so in order to examine if the</w:delText>
            </w:r>
          </w:del>
          <w:ins w:id="840" w:author="Ian Hussey" w:date="2020-07-01T10:40:00Z">
            <w:r w:rsidR="009816DC">
              <w:rPr>
                <w:color w:val="000000" w:themeColor="text1"/>
              </w:rPr>
              <w:t xml:space="preserve"> excluded</w:t>
            </w:r>
          </w:ins>
          <w:r w:rsidR="009816DC">
            <w:rPr>
              <w:color w:val="000000" w:themeColor="text1"/>
            </w:rPr>
            <w:t xml:space="preserve"> </w:t>
          </w:r>
          <w:r w:rsidR="00A53161" w:rsidRPr="00F32498">
            <w:rPr>
              <w:color w:val="000000" w:themeColor="text1"/>
            </w:rPr>
            <w:t>‘contingency-aware’ participants</w:t>
          </w:r>
          <w:del w:id="841" w:author="Ian Hussey" w:date="2020-07-01T10:40:00Z">
            <w:r>
              <w:rPr>
                <w:highlight w:val="white"/>
              </w:rPr>
              <w:delText xml:space="preserve"> excluded in previous analyses produced higher or lower EC effects than their ‘contingency-unaware’ counterparts.</w:delText>
            </w:r>
          </w:del>
          <w:ins w:id="842" w:author="Ian Hussey" w:date="2020-07-01T10:40:00Z">
            <w:r w:rsidR="00A53161" w:rsidRPr="00F32498">
              <w:rPr>
                <w:color w:val="000000" w:themeColor="text1"/>
              </w:rPr>
              <w:t xml:space="preserve">.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ins>
          <w:r w:rsidR="00A53161">
            <w:rPr>
              <w:color w:val="000000" w:themeColor="text1"/>
            </w:rPr>
            <w:t xml:space="preserve"> </w:t>
          </w:r>
          <w:r w:rsidRPr="00F32498">
            <w:rPr>
              <w:color w:val="000000" w:themeColor="text1"/>
            </w:rPr>
            <w:t xml:space="preserve">All moderator analyses reported in this section included a random intercept </w:t>
          </w:r>
          <w:del w:id="843" w:author="Ian Hussey" w:date="2020-07-01T10:40:00Z">
            <w:r>
              <w:delText>at the laboratory level</w:delText>
            </w:r>
          </w:del>
          <w:ins w:id="844" w:author="Ian Hussey" w:date="2020-07-01T10:40:00Z">
            <w:r w:rsidR="008F563C" w:rsidRPr="00F32498">
              <w:rPr>
                <w:color w:val="000000" w:themeColor="text1"/>
              </w:rPr>
              <w:t>for data collection site</w:t>
            </w:r>
          </w:ins>
          <w:r w:rsidR="008F563C" w:rsidRPr="00F32498">
            <w:rPr>
              <w:color w:val="000000" w:themeColor="text1"/>
            </w:rPr>
            <w:t xml:space="preserve"> </w:t>
          </w:r>
          <w:r w:rsidRPr="00F32498">
            <w:rPr>
              <w:color w:val="000000" w:themeColor="text1"/>
            </w:rPr>
            <w:t xml:space="preserve">in order to account for the dependencies between </w:t>
          </w:r>
          <w:r w:rsidRPr="00F32498">
            <w:rPr>
              <w:color w:val="000000" w:themeColor="text1"/>
            </w:rPr>
            <w:lastRenderedPageBreak/>
            <w:t xml:space="preserve">effect sizes coming from the same experimental setting. </w:t>
          </w:r>
        </w:p>
        <w:customXmlDelRangeStart w:id="845" w:author="Ian Hussey" w:date="2020-07-01T10:40:00Z"/>
      </w:sdtContent>
    </w:sdt>
    <w:customXmlDelRangeEnd w:id="845"/>
    <w:p w14:paraId="0782A825" w14:textId="1C8BC068" w:rsidR="007628D7" w:rsidRPr="00F32498" w:rsidRDefault="00CB5E0F" w:rsidP="00E77974">
      <w:pPr>
        <w:rPr>
          <w:color w:val="000000" w:themeColor="text1"/>
        </w:rPr>
      </w:pPr>
      <w:ins w:id="846" w:author="Ian Hussey" w:date="2020-07-01T10:40:00Z">
        <w:r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Pr="00F32498">
          <w:rPr>
            <w:color w:val="000000" w:themeColor="text1"/>
          </w:rPr>
          <w:t>analyses).</w:t>
        </w:r>
      </w:ins>
    </w:p>
    <w:customXmlDelRangeStart w:id="847" w:author="Ian Hussey" w:date="2020-07-01T10:40:00Z"/>
    <w:sdt>
      <w:sdtPr>
        <w:tag w:val="goog_rdk_76"/>
        <w:id w:val="-1038273929"/>
      </w:sdtPr>
      <w:sdtEndPr/>
      <w:sdtContent>
        <w:customXmlDelRangeEnd w:id="847"/>
        <w:p w14:paraId="4EB29F9A" w14:textId="77777777" w:rsidR="00000000" w:rsidRDefault="007628D7" w:rsidP="007712B2">
          <w:pPr>
            <w:rPr>
              <w:del w:id="848" w:author="Ian Hussey" w:date="2020-07-01T10:40:00Z"/>
            </w:rPr>
          </w:pPr>
          <w:r w:rsidRPr="00F32498">
            <w:rPr>
              <w:color w:val="000000" w:themeColor="text1"/>
            </w:rPr>
            <w:t xml:space="preserve">First, </w:t>
          </w:r>
          <w:bookmarkStart w:id="849" w:name="_Hlk31201054"/>
          <w:r w:rsidRPr="00F32498">
            <w:rPr>
              <w:color w:val="000000" w:themeColor="text1"/>
            </w:rPr>
            <w:t xml:space="preserve">participants classified as ‘aware’ according to the </w:t>
          </w:r>
          <w:del w:id="850" w:author="Ian Hussey" w:date="2020-07-01T10:40:00Z">
            <w:r>
              <w:rPr>
                <w:highlight w:val="white"/>
              </w:rPr>
              <w:delText>original authors’ criteria</w:delText>
            </w:r>
          </w:del>
          <w:ins w:id="851" w:author="Ian Hussey" w:date="2020-07-01T10:40:00Z">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ins>
          <w:r w:rsidRPr="00F32498">
            <w:rPr>
              <w:color w:val="000000" w:themeColor="text1"/>
            </w:rPr>
            <w:t xml:space="preserve"> showed a </w:t>
          </w:r>
          <w:del w:id="852" w:author="Ian Hussey" w:date="2020-07-01T10:40:00Z">
            <w:r>
              <w:delText>[significant/non-significant] and [</w:delText>
            </w:r>
          </w:del>
          <w:r w:rsidRPr="00F32498">
            <w:rPr>
              <w:color w:val="000000" w:themeColor="text1"/>
            </w:rPr>
            <w:t>small</w:t>
          </w:r>
          <w:del w:id="853" w:author="Ian Hussey" w:date="2020-07-01T10:40:00Z">
            <w:r>
              <w:delText>/medium/large]</w:delText>
            </w:r>
          </w:del>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854" w:author="Ian Hussey" w:date="2020-07-01T10:40:00Z">
            <w:r>
              <w:rPr>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del w:id="855" w:author="Ian Hussey" w:date="2020-07-01T10:40:00Z">
            <w:r>
              <w:rPr>
                <w:highlight w:val="white"/>
              </w:rPr>
              <w:delText>X.XX</w:delText>
            </w:r>
          </w:del>
          <w:ins w:id="856" w:author="Ian Hussey" w:date="2020-07-01T10:40:00Z">
            <w:r w:rsidR="00E606DC" w:rsidRPr="00F32498">
              <w:rPr>
                <w:color w:val="000000" w:themeColor="text1"/>
              </w:rPr>
              <w:t>0</w:t>
            </w:r>
            <w:r w:rsidRPr="00F32498">
              <w:rPr>
                <w:color w:val="000000" w:themeColor="text1"/>
              </w:rPr>
              <w:t>.</w:t>
            </w:r>
            <w:r w:rsidR="006D7FD7" w:rsidRPr="00F32498">
              <w:rPr>
                <w:color w:val="000000" w:themeColor="text1"/>
              </w:rPr>
              <w:t>30</w:t>
            </w:r>
          </w:ins>
          <w:r w:rsidRPr="00F32498">
            <w:rPr>
              <w:color w:val="000000" w:themeColor="text1"/>
            </w:rPr>
            <w:t>, 95% CI [</w:t>
          </w:r>
          <w:del w:id="857" w:author="Ian Hussey" w:date="2020-07-01T10:40:00Z">
            <w:r>
              <w:rPr>
                <w:highlight w:val="white"/>
              </w:rPr>
              <w:delText>X.XX, X.XX</w:delText>
            </w:r>
          </w:del>
          <w:ins w:id="858" w:author="Ian Hussey" w:date="2020-07-01T10:40:00Z">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ins>
          <w:r w:rsidRPr="00F32498">
            <w:rPr>
              <w:color w:val="000000" w:themeColor="text1"/>
            </w:rPr>
            <w:t xml:space="preserve">], </w:t>
          </w:r>
          <w:r w:rsidRPr="00F32498">
            <w:rPr>
              <w:i/>
              <w:color w:val="000000" w:themeColor="text1"/>
            </w:rPr>
            <w:t>z</w:t>
          </w:r>
          <w:r w:rsidRPr="00F32498">
            <w:rPr>
              <w:color w:val="000000" w:themeColor="text1"/>
            </w:rPr>
            <w:t xml:space="preserve"> = </w:t>
          </w:r>
          <w:del w:id="859" w:author="Ian Hussey" w:date="2020-07-01T10:40:00Z">
            <w:r>
              <w:rPr>
                <w:highlight w:val="white"/>
              </w:rPr>
              <w:delText>X.XX</w:delText>
            </w:r>
          </w:del>
          <w:ins w:id="860" w:author="Ian Hussey" w:date="2020-07-01T10:40:00Z">
            <w:r w:rsidR="006D7FD7" w:rsidRPr="00F32498">
              <w:rPr>
                <w:color w:val="000000" w:themeColor="text1"/>
              </w:rPr>
              <w:t>2</w:t>
            </w:r>
            <w:r w:rsidRPr="00F32498">
              <w:rPr>
                <w:color w:val="000000" w:themeColor="text1"/>
              </w:rPr>
              <w:t>.</w:t>
            </w:r>
            <w:r w:rsidR="006D7FD7" w:rsidRPr="00F32498">
              <w:rPr>
                <w:color w:val="000000" w:themeColor="text1"/>
              </w:rPr>
              <w:t>23</w:t>
            </w:r>
          </w:ins>
          <w:r w:rsidRPr="00F32498">
            <w:rPr>
              <w:color w:val="000000" w:themeColor="text1"/>
            </w:rPr>
            <w:t xml:space="preserve">, </w:t>
          </w:r>
          <w:r w:rsidRPr="00F32498">
            <w:rPr>
              <w:i/>
              <w:color w:val="000000" w:themeColor="text1"/>
            </w:rPr>
            <w:t>p</w:t>
          </w:r>
          <w:r w:rsidRPr="00F32498">
            <w:rPr>
              <w:color w:val="000000" w:themeColor="text1"/>
            </w:rPr>
            <w:t xml:space="preserve"> = .</w:t>
          </w:r>
          <w:del w:id="861" w:author="Ian Hussey" w:date="2020-07-01T10:40:00Z">
            <w:r>
              <w:rPr>
                <w:highlight w:val="white"/>
              </w:rPr>
              <w:delText>XXX</w:delText>
            </w:r>
            <w:r>
              <w:delText>.</w:delText>
            </w:r>
          </w:del>
          <w:ins w:id="862" w:author="Ian Hussey" w:date="2020-07-01T10:40:00Z">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849"/>
            <w:r w:rsidR="00CB5E0F" w:rsidRPr="00F32498">
              <w:rPr>
                <w:color w:val="000000" w:themeColor="text1"/>
              </w:rPr>
              <w:t>Results from</w:t>
            </w:r>
          </w:ins>
          <w:r w:rsidR="00CB5E0F" w:rsidRPr="00F32498">
            <w:rPr>
              <w:color w:val="000000" w:themeColor="text1"/>
            </w:rPr>
            <w:t xml:space="preserve"> the </w:t>
          </w:r>
          <w:r w:rsidRPr="00F32498">
            <w:rPr>
              <w:color w:val="000000" w:themeColor="text1"/>
            </w:rPr>
            <w:t xml:space="preserve">moderator test </w:t>
          </w:r>
          <w:del w:id="863" w:author="Ian Hussey" w:date="2020-07-01T10:40:00Z">
            <w:r>
              <w:delText>showed that this effect size [differed/</w:delText>
            </w:r>
          </w:del>
          <w:r w:rsidR="00CB5E0F" w:rsidRPr="00F32498">
            <w:rPr>
              <w:color w:val="000000" w:themeColor="text1"/>
            </w:rPr>
            <w:t xml:space="preserve">did not </w:t>
          </w:r>
          <w:del w:id="864" w:author="Ian Hussey" w:date="2020-07-01T10:40:00Z">
            <w:r>
              <w:delText xml:space="preserve">differ] from the effect observed in unaware </w:delText>
            </w:r>
          </w:del>
          <w:ins w:id="865" w:author="Ian Hussey" w:date="2020-07-01T10:40:00Z">
            <w:r w:rsidR="00CB5E0F" w:rsidRPr="00F32498">
              <w:rPr>
                <w:color w:val="000000" w:themeColor="text1"/>
              </w:rPr>
              <w:t xml:space="preserve">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w:t>
            </w:r>
          </w:ins>
          <w:r w:rsidRPr="00F32498">
            <w:rPr>
              <w:color w:val="000000" w:themeColor="text1"/>
            </w:rPr>
            <w:t xml:space="preserve">participants, </w:t>
          </w:r>
          <w:r w:rsidRPr="00F32498">
            <w:rPr>
              <w:i/>
              <w:color w:val="000000" w:themeColor="text1"/>
            </w:rPr>
            <w:t>Q</w:t>
          </w:r>
          <w:r w:rsidRPr="00F32498">
            <w:rPr>
              <w:color w:val="000000" w:themeColor="text1"/>
            </w:rPr>
            <w:t>(</w:t>
          </w:r>
          <w:del w:id="866" w:author="Ian Hussey" w:date="2020-07-01T10:40:00Z">
            <w:r>
              <w:delText>X) = X.XX</w:delText>
            </w:r>
          </w:del>
          <w:ins w:id="867" w:author="Ian Hussey" w:date="2020-07-01T10:40:00Z">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ins>
          <w:r w:rsidRPr="00F32498">
            <w:rPr>
              <w:color w:val="000000" w:themeColor="text1"/>
            </w:rPr>
            <w:t xml:space="preserve">, </w:t>
          </w:r>
          <w:r w:rsidRPr="00F32498">
            <w:rPr>
              <w:i/>
              <w:color w:val="000000" w:themeColor="text1"/>
            </w:rPr>
            <w:t>p</w:t>
          </w:r>
          <w:r w:rsidRPr="00F32498">
            <w:rPr>
              <w:color w:val="000000" w:themeColor="text1"/>
            </w:rPr>
            <w:t xml:space="preserve"> = .</w:t>
          </w:r>
          <w:del w:id="868" w:author="Ian Hussey" w:date="2020-07-01T10:40:00Z">
            <w:r>
              <w:delText>XXX.</w:delText>
            </w:r>
          </w:del>
        </w:p>
        <w:customXmlDelRangeStart w:id="869" w:author="Ian Hussey" w:date="2020-07-01T10:40:00Z"/>
      </w:sdtContent>
    </w:sdt>
    <w:customXmlDelRangeEnd w:id="869"/>
    <w:customXmlDelRangeStart w:id="870" w:author="Ian Hussey" w:date="2020-07-01T10:40:00Z"/>
    <w:sdt>
      <w:sdtPr>
        <w:tag w:val="goog_rdk_77"/>
        <w:id w:val="1479647419"/>
      </w:sdtPr>
      <w:sdtEndPr/>
      <w:sdtContent>
        <w:customXmlDelRangeEnd w:id="870"/>
        <w:p w14:paraId="658301F5" w14:textId="77777777" w:rsidR="00000000" w:rsidRDefault="00D73D44" w:rsidP="007712B2">
          <w:pPr>
            <w:rPr>
              <w:del w:id="871" w:author="Ian Hussey" w:date="2020-07-01T10:40:00Z"/>
            </w:rPr>
          </w:pPr>
          <w:ins w:id="872" w:author="Ian Hussey" w:date="2020-07-01T10:40:00Z">
            <w:r w:rsidRPr="00F32498">
              <w:rPr>
                <w:color w:val="000000" w:themeColor="text1"/>
              </w:rPr>
              <w:t>20</w:t>
            </w:r>
            <w:r w:rsidR="00877247" w:rsidRPr="00F32498">
              <w:rPr>
                <w:color w:val="000000" w:themeColor="text1"/>
              </w:rPr>
              <w:t>7</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Second, participants classified as ‘aware’ according to the modified </w:t>
          </w:r>
          <w:del w:id="873" w:author="Ian Hussey" w:date="2020-07-01T10:40:00Z">
            <w:r w:rsidR="007628D7">
              <w:delText>original authors criteria</w:delText>
            </w:r>
          </w:del>
          <w:ins w:id="874" w:author="Ian Hussey" w:date="2020-07-01T10:40:00Z">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007628D7" w:rsidRPr="00F32498">
              <w:rPr>
                <w:color w:val="000000" w:themeColor="text1"/>
              </w:rPr>
              <w:t>criteri</w:t>
            </w:r>
            <w:r w:rsidR="00F02281" w:rsidRPr="00F32498">
              <w:rPr>
                <w:color w:val="000000" w:themeColor="text1"/>
              </w:rPr>
              <w:t>on</w:t>
            </w:r>
          </w:ins>
          <w:r w:rsidR="007628D7" w:rsidRPr="00F32498">
            <w:rPr>
              <w:color w:val="000000" w:themeColor="text1"/>
            </w:rPr>
            <w:t xml:space="preserve"> showed a </w:t>
          </w:r>
          <w:del w:id="875" w:author="Ian Hussey" w:date="2020-07-01T10:40:00Z">
            <w:r w:rsidR="007628D7">
              <w:delText>[significant/non-significant] and [</w:delText>
            </w:r>
          </w:del>
          <w:r w:rsidR="00F02281" w:rsidRPr="00F32498">
            <w:rPr>
              <w:color w:val="000000" w:themeColor="text1"/>
            </w:rPr>
            <w:t>small</w:t>
          </w:r>
          <w:del w:id="876" w:author="Ian Hussey" w:date="2020-07-01T10:40:00Z">
            <w:r w:rsidR="007628D7">
              <w:delText>/medium/large]</w:delText>
            </w:r>
          </w:del>
          <w:r w:rsidR="00F02281"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877" w:author="Ian Hussey" w:date="2020-07-01T10:40: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878" w:author="Ian Hussey" w:date="2020-07-01T10:40:00Z">
            <w:r w:rsidR="007628D7">
              <w:rPr>
                <w:highlight w:val="white"/>
              </w:rPr>
              <w:delText>X.XX</w:delText>
            </w:r>
          </w:del>
          <w:ins w:id="879" w:author="Ian Hussey" w:date="2020-07-01T10:40:00Z">
            <w:r w:rsidR="00BE46BB" w:rsidRPr="00F32498">
              <w:rPr>
                <w:color w:val="000000" w:themeColor="text1"/>
              </w:rPr>
              <w:t>0</w:t>
            </w:r>
            <w:r w:rsidR="007628D7" w:rsidRPr="00F32498">
              <w:rPr>
                <w:color w:val="000000" w:themeColor="text1"/>
              </w:rPr>
              <w:t>.</w:t>
            </w:r>
            <w:r w:rsidR="00F03325" w:rsidRPr="00F32498">
              <w:rPr>
                <w:color w:val="000000" w:themeColor="text1"/>
              </w:rPr>
              <w:t>33</w:t>
            </w:r>
          </w:ins>
          <w:r w:rsidR="007628D7" w:rsidRPr="00F32498">
            <w:rPr>
              <w:color w:val="000000" w:themeColor="text1"/>
            </w:rPr>
            <w:t>, 95% CI [</w:t>
          </w:r>
          <w:del w:id="880" w:author="Ian Hussey" w:date="2020-07-01T10:40:00Z">
            <w:r w:rsidR="007628D7">
              <w:rPr>
                <w:highlight w:val="white"/>
              </w:rPr>
              <w:delText>X.XX, X.XX</w:delText>
            </w:r>
          </w:del>
          <w:ins w:id="881" w:author="Ian Hussey" w:date="2020-07-01T10:40:00Z">
            <w:r w:rsidR="00BE46BB" w:rsidRPr="00F32498">
              <w:rPr>
                <w:color w:val="000000" w:themeColor="text1"/>
              </w:rPr>
              <w:t>0</w:t>
            </w:r>
            <w:r w:rsidR="007628D7" w:rsidRPr="00F32498">
              <w:rPr>
                <w:color w:val="000000" w:themeColor="text1"/>
              </w:rPr>
              <w:t>.</w:t>
            </w:r>
            <w:r w:rsidR="00F03325" w:rsidRPr="00F32498">
              <w:rPr>
                <w:color w:val="000000" w:themeColor="text1"/>
              </w:rPr>
              <w:t>20</w:t>
            </w:r>
            <w:r w:rsidR="007628D7" w:rsidRPr="00F32498">
              <w:rPr>
                <w:color w:val="000000" w:themeColor="text1"/>
              </w:rPr>
              <w:t xml:space="preserve">, </w:t>
            </w:r>
            <w:r w:rsidR="00BE46BB" w:rsidRPr="00F32498">
              <w:rPr>
                <w:color w:val="000000" w:themeColor="text1"/>
              </w:rPr>
              <w:t>0</w:t>
            </w:r>
            <w:r w:rsidR="007628D7" w:rsidRPr="00F32498">
              <w:rPr>
                <w:color w:val="000000" w:themeColor="text1"/>
              </w:rPr>
              <w:t>.</w:t>
            </w:r>
            <w:r w:rsidR="00BE46BB" w:rsidRPr="00F32498">
              <w:rPr>
                <w:color w:val="000000" w:themeColor="text1"/>
              </w:rPr>
              <w:t>4</w:t>
            </w:r>
            <w:r w:rsidR="00F03325" w:rsidRPr="00F32498">
              <w:rPr>
                <w:color w:val="000000" w:themeColor="text1"/>
              </w:rPr>
              <w:t>6</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882" w:author="Ian Hussey" w:date="2020-07-01T10:40:00Z">
            <w:r w:rsidR="007628D7">
              <w:rPr>
                <w:highlight w:val="white"/>
              </w:rPr>
              <w:delText>X.XX</w:delText>
            </w:r>
          </w:del>
          <w:ins w:id="883" w:author="Ian Hussey" w:date="2020-07-01T10:40:00Z">
            <w:r w:rsidR="00F03325" w:rsidRPr="00F32498">
              <w:rPr>
                <w:color w:val="000000" w:themeColor="text1"/>
              </w:rPr>
              <w:t>5</w:t>
            </w:r>
            <w:r w:rsidR="007628D7" w:rsidRPr="00F32498">
              <w:rPr>
                <w:color w:val="000000" w:themeColor="text1"/>
              </w:rPr>
              <w:t>.</w:t>
            </w:r>
            <w:r w:rsidR="00F03325" w:rsidRPr="00F32498">
              <w:rPr>
                <w:color w:val="000000" w:themeColor="text1"/>
              </w:rPr>
              <w:t>01</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884" w:author="Ian Hussey" w:date="2020-07-01T10:40:00Z">
            <w:r w:rsidR="007628D7">
              <w:rPr>
                <w:highlight w:val="white"/>
              </w:rPr>
              <w:delText>= .XXX</w:delText>
            </w:r>
          </w:del>
          <w:ins w:id="885" w:author="Ian Hussey" w:date="2020-07-01T10:40:00Z">
            <w:r w:rsidR="00BE46BB" w:rsidRPr="00F32498">
              <w:rPr>
                <w:color w:val="000000" w:themeColor="text1"/>
              </w:rPr>
              <w:t xml:space="preserve">&lt; </w:t>
            </w:r>
            <w:r w:rsidR="007628D7" w:rsidRPr="00F32498">
              <w:rPr>
                <w:color w:val="000000" w:themeColor="text1"/>
              </w:rPr>
              <w:t>.</w:t>
            </w:r>
            <w:r w:rsidR="00BE46BB" w:rsidRPr="00F32498">
              <w:rPr>
                <w:color w:val="000000" w:themeColor="text1"/>
              </w:rPr>
              <w:t>001</w:t>
            </w:r>
          </w:ins>
          <w:r w:rsidR="007628D7" w:rsidRPr="00F32498">
            <w:rPr>
              <w:color w:val="000000" w:themeColor="text1"/>
            </w:rPr>
            <w:t xml:space="preserve">. The moderator test </w:t>
          </w:r>
          <w:ins w:id="886" w:author="Ian Hussey" w:date="2020-07-01T10:40:00Z">
            <w:r w:rsidR="00CB5E0F" w:rsidRPr="00F32498">
              <w:rPr>
                <w:color w:val="000000" w:themeColor="text1"/>
              </w:rPr>
              <w:t xml:space="preserve">demonstrated </w:t>
            </w:r>
          </w:ins>
          <w:r w:rsidR="00DB4F1A">
            <w:rPr>
              <w:color w:val="000000" w:themeColor="text1"/>
            </w:rPr>
            <w:t xml:space="preserve">that </w:t>
          </w:r>
          <w:del w:id="887" w:author="Ian Hussey" w:date="2020-07-01T10:40:00Z">
            <w:r w:rsidR="007628D7">
              <w:delText>this effect size [</w:delText>
            </w:r>
          </w:del>
          <w:ins w:id="888" w:author="Ian Hussey" w:date="2020-07-01T10:40:00Z">
            <w:r w:rsidR="00CB5E0F" w:rsidRPr="00F32498">
              <w:rPr>
                <w:color w:val="000000" w:themeColor="text1"/>
              </w:rPr>
              <w:t xml:space="preserve">EC effects </w:t>
            </w:r>
          </w:ins>
          <w:r w:rsidR="00CB5E0F" w:rsidRPr="00F32498">
            <w:rPr>
              <w:color w:val="000000" w:themeColor="text1"/>
            </w:rPr>
            <w:t>differed</w:t>
          </w:r>
          <w:del w:id="889" w:author="Ian Hussey" w:date="2020-07-01T10:40:00Z">
            <w:r w:rsidR="007628D7">
              <w:delText>/did not differ] from the effect observed in unaware</w:delText>
            </w:r>
          </w:del>
          <w:ins w:id="890" w:author="Ian Hussey" w:date="2020-07-01T10:40:00Z">
            <w:r w:rsidR="00CB5E0F" w:rsidRPr="00F32498">
              <w:rPr>
                <w:color w:val="000000" w:themeColor="text1"/>
              </w:rPr>
              <w:t xml:space="preserve"> between ‘aware’ and ‘unaware’</w:t>
            </w:r>
          </w:ins>
          <w:r w:rsidR="00CB5E0F"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891" w:author="Ian Hussey" w:date="2020-07-01T10:40:00Z">
            <w:r w:rsidR="007628D7">
              <w:delText>X) = X.XX</w:delText>
            </w:r>
          </w:del>
          <w:ins w:id="892" w:author="Ian Hussey" w:date="2020-07-01T10:40:00Z">
            <w:r w:rsidRPr="00F32498">
              <w:rPr>
                <w:color w:val="000000" w:themeColor="text1"/>
              </w:rPr>
              <w:t>1</w:t>
            </w:r>
            <w:r w:rsidR="007628D7" w:rsidRPr="00F32498">
              <w:rPr>
                <w:color w:val="000000" w:themeColor="text1"/>
              </w:rPr>
              <w:t xml:space="preserve">) = </w:t>
            </w:r>
            <w:r w:rsidRPr="00F32498">
              <w:rPr>
                <w:color w:val="000000" w:themeColor="text1"/>
              </w:rPr>
              <w:t>1</w:t>
            </w:r>
            <w:r w:rsidR="00BE46BB" w:rsidRPr="00F32498">
              <w:rPr>
                <w:color w:val="000000" w:themeColor="text1"/>
              </w:rPr>
              <w:t>2</w:t>
            </w:r>
            <w:r w:rsidR="007628D7" w:rsidRPr="00F32498">
              <w:rPr>
                <w:color w:val="000000" w:themeColor="text1"/>
              </w:rPr>
              <w:t>.</w:t>
            </w:r>
            <w:r w:rsidR="00BE46BB" w:rsidRPr="00F32498">
              <w:rPr>
                <w:color w:val="000000" w:themeColor="text1"/>
              </w:rPr>
              <w:t>90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893" w:author="Ian Hussey" w:date="2020-07-01T10:40:00Z">
            <w:r w:rsidR="007628D7">
              <w:delText xml:space="preserve">= .XXX. </w:delText>
            </w:r>
          </w:del>
        </w:p>
        <w:customXmlDelRangeStart w:id="894" w:author="Ian Hussey" w:date="2020-07-01T10:40:00Z"/>
      </w:sdtContent>
    </w:sdt>
    <w:customXmlDelRangeEnd w:id="894"/>
    <w:customXmlDelRangeStart w:id="895" w:author="Ian Hussey" w:date="2020-07-01T10:40:00Z"/>
    <w:sdt>
      <w:sdtPr>
        <w:tag w:val="goog_rdk_78"/>
        <w:id w:val="-1794281183"/>
      </w:sdtPr>
      <w:sdtEndPr/>
      <w:sdtContent>
        <w:customXmlDelRangeEnd w:id="895"/>
        <w:p w14:paraId="0520DA5C" w14:textId="77777777" w:rsidR="00000000" w:rsidRDefault="00D73D44" w:rsidP="007712B2">
          <w:pPr>
            <w:rPr>
              <w:del w:id="896" w:author="Ian Hussey" w:date="2020-07-01T10:40:00Z"/>
            </w:rPr>
          </w:pPr>
          <w:ins w:id="897" w:author="Ian Hussey" w:date="2020-07-01T10:40:00Z">
            <w:r w:rsidRPr="00F32498">
              <w:rPr>
                <w:color w:val="000000" w:themeColor="text1"/>
              </w:rPr>
              <w:t xml:space="preserve">&lt; </w:t>
            </w:r>
            <w:r w:rsidR="007628D7" w:rsidRPr="00F32498">
              <w:rPr>
                <w:color w:val="000000" w:themeColor="text1"/>
              </w:rPr>
              <w:t>.</w:t>
            </w:r>
            <w:r w:rsidRPr="00F32498">
              <w:rPr>
                <w:color w:val="000000" w:themeColor="text1"/>
              </w:rPr>
              <w:t>001</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Third, participants classified as ‘aware’ according to the </w:t>
          </w:r>
          <w:r w:rsidR="007628D7" w:rsidRPr="00F32498">
            <w:rPr>
              <w:color w:val="000000" w:themeColor="text1"/>
              <w:highlight w:val="white"/>
            </w:rPr>
            <w:t xml:space="preserve">original Bar-Anan et al. </w:t>
          </w:r>
          <w:del w:id="898" w:author="Ian Hussey" w:date="2020-07-01T10:40:00Z">
            <w:r w:rsidR="007628D7">
              <w:rPr>
                <w:highlight w:val="white"/>
              </w:rPr>
              <w:delText>criteria</w:delText>
            </w:r>
          </w:del>
          <w:ins w:id="899" w:author="Ian Hussey" w:date="2020-07-01T10:40:00Z">
            <w:r w:rsidR="00F02281" w:rsidRPr="00F32498">
              <w:rPr>
                <w:color w:val="000000" w:themeColor="text1"/>
                <w:highlight w:val="white"/>
              </w:rPr>
              <w:t xml:space="preserve">(2010) </w:t>
            </w:r>
            <w:r w:rsidR="007628D7" w:rsidRPr="00F32498">
              <w:rPr>
                <w:color w:val="000000" w:themeColor="text1"/>
                <w:highlight w:val="white"/>
              </w:rPr>
              <w:t>criteri</w:t>
            </w:r>
            <w:r w:rsidR="00F02281" w:rsidRPr="00F32498">
              <w:rPr>
                <w:color w:val="000000" w:themeColor="text1"/>
                <w:highlight w:val="white"/>
              </w:rPr>
              <w:t>on</w:t>
            </w:r>
          </w:ins>
          <w:r w:rsidR="007628D7" w:rsidRPr="00F32498">
            <w:rPr>
              <w:color w:val="000000" w:themeColor="text1"/>
              <w:highlight w:val="white"/>
            </w:rPr>
            <w:t xml:space="preserve"> </w:t>
          </w:r>
          <w:r w:rsidR="007628D7" w:rsidRPr="00F32498">
            <w:rPr>
              <w:color w:val="000000" w:themeColor="text1"/>
            </w:rPr>
            <w:t xml:space="preserve">showed a </w:t>
          </w:r>
          <w:del w:id="900" w:author="Ian Hussey" w:date="2020-07-01T10:40:00Z">
            <w:r w:rsidR="007628D7">
              <w:delText>[significant/non-significant] and [</w:delText>
            </w:r>
          </w:del>
          <w:r w:rsidR="007628D7" w:rsidRPr="00F32498">
            <w:rPr>
              <w:color w:val="000000" w:themeColor="text1"/>
            </w:rPr>
            <w:t>small</w:t>
          </w:r>
          <w:del w:id="901" w:author="Ian Hussey" w:date="2020-07-01T10:40:00Z">
            <w:r w:rsidR="007628D7">
              <w:delText>/medium/large]</w:delText>
            </w:r>
          </w:del>
          <w:r w:rsidR="007628D7" w:rsidRPr="00F32498">
            <w:rPr>
              <w:color w:val="000000" w:themeColor="text1"/>
            </w:rPr>
            <w:t xml:space="preserve"> EC </w:t>
          </w:r>
          <w:r w:rsidR="007628D7" w:rsidRPr="00F32498">
            <w:rPr>
              <w:color w:val="000000" w:themeColor="text1"/>
              <w:highlight w:val="white"/>
            </w:rPr>
            <w:t>effect</w:t>
          </w:r>
          <w:del w:id="902" w:author="Ian Hussey" w:date="2020-07-01T10:40: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903" w:author="Ian Hussey" w:date="2020-07-01T10:40:00Z">
            <w:r w:rsidR="007628D7">
              <w:rPr>
                <w:highlight w:val="white"/>
              </w:rPr>
              <w:delText>X.XX</w:delText>
            </w:r>
          </w:del>
          <w:ins w:id="904" w:author="Ian Hussey" w:date="2020-07-01T10:40:00Z">
            <w:r w:rsidR="00974DA0" w:rsidRPr="00F32498">
              <w:rPr>
                <w:color w:val="000000" w:themeColor="text1"/>
              </w:rPr>
              <w:t>0</w:t>
            </w:r>
            <w:r w:rsidR="007628D7" w:rsidRPr="00F32498">
              <w:rPr>
                <w:color w:val="000000" w:themeColor="text1"/>
              </w:rPr>
              <w:t>.</w:t>
            </w:r>
            <w:r w:rsidR="00974DA0" w:rsidRPr="00F32498">
              <w:rPr>
                <w:color w:val="000000" w:themeColor="text1"/>
              </w:rPr>
              <w:t>2</w:t>
            </w:r>
            <w:r w:rsidR="00F03325" w:rsidRPr="00F32498">
              <w:rPr>
                <w:color w:val="000000" w:themeColor="text1"/>
              </w:rPr>
              <w:t>4</w:t>
            </w:r>
          </w:ins>
          <w:r w:rsidR="007628D7" w:rsidRPr="00F32498">
            <w:rPr>
              <w:color w:val="000000" w:themeColor="text1"/>
            </w:rPr>
            <w:t>, 95% CI [</w:t>
          </w:r>
          <w:del w:id="905" w:author="Ian Hussey" w:date="2020-07-01T10:40:00Z">
            <w:r w:rsidR="007628D7">
              <w:rPr>
                <w:highlight w:val="white"/>
              </w:rPr>
              <w:delText>X.XX, X.XX</w:delText>
            </w:r>
          </w:del>
          <w:ins w:id="906" w:author="Ian Hussey" w:date="2020-07-01T10:40:00Z">
            <w:r w:rsidR="00974DA0" w:rsidRPr="00F32498">
              <w:rPr>
                <w:color w:val="000000" w:themeColor="text1"/>
              </w:rPr>
              <w:t>0</w:t>
            </w:r>
            <w:r w:rsidR="007628D7" w:rsidRPr="00F32498">
              <w:rPr>
                <w:color w:val="000000" w:themeColor="text1"/>
              </w:rPr>
              <w:t>.</w:t>
            </w:r>
            <w:r w:rsidR="00F03325" w:rsidRPr="00F32498">
              <w:rPr>
                <w:color w:val="000000" w:themeColor="text1"/>
              </w:rPr>
              <w:t>14</w:t>
            </w:r>
            <w:r w:rsidR="007628D7" w:rsidRPr="00F32498">
              <w:rPr>
                <w:color w:val="000000" w:themeColor="text1"/>
              </w:rPr>
              <w:t xml:space="preserve">, </w:t>
            </w:r>
            <w:r w:rsidR="00974DA0" w:rsidRPr="00F32498">
              <w:rPr>
                <w:color w:val="000000" w:themeColor="text1"/>
              </w:rPr>
              <w:t>0</w:t>
            </w:r>
            <w:r w:rsidR="007628D7" w:rsidRPr="00F32498">
              <w:rPr>
                <w:color w:val="000000" w:themeColor="text1"/>
              </w:rPr>
              <w:t>.</w:t>
            </w:r>
            <w:r w:rsidR="00974DA0" w:rsidRPr="00F32498">
              <w:rPr>
                <w:color w:val="000000" w:themeColor="text1"/>
              </w:rPr>
              <w:t>35</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907" w:author="Ian Hussey" w:date="2020-07-01T10:40:00Z">
            <w:r w:rsidR="007628D7">
              <w:rPr>
                <w:highlight w:val="white"/>
              </w:rPr>
              <w:delText>X.XX</w:delText>
            </w:r>
          </w:del>
          <w:ins w:id="908" w:author="Ian Hussey" w:date="2020-07-01T10:40:00Z">
            <w:r w:rsidR="00F03325" w:rsidRPr="00F32498">
              <w:rPr>
                <w:color w:val="000000" w:themeColor="text1"/>
              </w:rPr>
              <w:t>4</w:t>
            </w:r>
            <w:r w:rsidR="007628D7" w:rsidRPr="00F32498">
              <w:rPr>
                <w:color w:val="000000" w:themeColor="text1"/>
              </w:rPr>
              <w:t>.</w:t>
            </w:r>
            <w:r w:rsidR="00F03325" w:rsidRPr="00F32498">
              <w:rPr>
                <w:color w:val="000000" w:themeColor="text1"/>
              </w:rPr>
              <w:t>60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909" w:author="Ian Hussey" w:date="2020-07-01T10:40:00Z">
            <w:r w:rsidR="007628D7">
              <w:rPr>
                <w:highlight w:val="white"/>
              </w:rPr>
              <w:delText>= .XXX</w:delText>
            </w:r>
          </w:del>
          <w:ins w:id="910" w:author="Ian Hussey" w:date="2020-07-01T10:40:00Z">
            <w:r w:rsidR="00F03325" w:rsidRPr="00F32498">
              <w:rPr>
                <w:color w:val="000000" w:themeColor="text1"/>
              </w:rPr>
              <w:t>&lt;</w:t>
            </w:r>
            <w:r w:rsidR="007628D7" w:rsidRPr="00F32498">
              <w:rPr>
                <w:color w:val="000000" w:themeColor="text1"/>
              </w:rPr>
              <w:t xml:space="preserve"> .</w:t>
            </w:r>
            <w:r w:rsidR="00974DA0" w:rsidRPr="00F32498">
              <w:rPr>
                <w:color w:val="000000" w:themeColor="text1"/>
              </w:rPr>
              <w:t>00</w:t>
            </w:r>
            <w:r w:rsidR="00F03325" w:rsidRPr="00F32498">
              <w:rPr>
                <w:color w:val="000000" w:themeColor="text1"/>
              </w:rPr>
              <w:t>1</w:t>
            </w:r>
          </w:ins>
          <w:r w:rsidR="007628D7" w:rsidRPr="00F32498">
            <w:rPr>
              <w:color w:val="000000" w:themeColor="text1"/>
            </w:rPr>
            <w:t xml:space="preserve">. </w:t>
          </w:r>
          <w:r w:rsidR="00F02281" w:rsidRPr="00F32498">
            <w:rPr>
              <w:color w:val="000000" w:themeColor="text1"/>
            </w:rPr>
            <w:t xml:space="preserve">The moderator test </w:t>
          </w:r>
          <w:ins w:id="911" w:author="Ian Hussey" w:date="2020-07-01T10:40:00Z">
            <w:r w:rsidR="00F02281" w:rsidRPr="00F32498">
              <w:rPr>
                <w:color w:val="000000" w:themeColor="text1"/>
              </w:rPr>
              <w:t xml:space="preserve">demonstrated </w:t>
            </w:r>
          </w:ins>
          <w:r w:rsidR="00DB4F1A">
            <w:rPr>
              <w:color w:val="000000" w:themeColor="text1"/>
            </w:rPr>
            <w:t xml:space="preserve">that </w:t>
          </w:r>
          <w:del w:id="912" w:author="Ian Hussey" w:date="2020-07-01T10:40:00Z">
            <w:r w:rsidR="007628D7">
              <w:delText>this effect size [</w:delText>
            </w:r>
          </w:del>
          <w:ins w:id="913" w:author="Ian Hussey" w:date="2020-07-01T10:40:00Z">
            <w:r w:rsidR="00F02281" w:rsidRPr="00F32498">
              <w:rPr>
                <w:color w:val="000000" w:themeColor="text1"/>
              </w:rPr>
              <w:t xml:space="preserve">EC effects </w:t>
            </w:r>
          </w:ins>
          <w:r w:rsidR="00F02281" w:rsidRPr="00F32498">
            <w:rPr>
              <w:color w:val="000000" w:themeColor="text1"/>
            </w:rPr>
            <w:t>differed</w:t>
          </w:r>
          <w:del w:id="914" w:author="Ian Hussey" w:date="2020-07-01T10:40:00Z">
            <w:r w:rsidR="007628D7">
              <w:delText>/did not differ] from the effect observed in unaware</w:delText>
            </w:r>
          </w:del>
          <w:ins w:id="915" w:author="Ian Hussey" w:date="2020-07-01T10:40:00Z">
            <w:r w:rsidR="00F02281" w:rsidRPr="00F32498">
              <w:rPr>
                <w:color w:val="000000" w:themeColor="text1"/>
              </w:rPr>
              <w:t xml:space="preserve"> between ‘aware’ and ‘unaware’</w:t>
            </w:r>
          </w:ins>
          <w:r w:rsidR="00F02281"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916" w:author="Ian Hussey" w:date="2020-07-01T10:40:00Z">
            <w:r w:rsidR="007628D7">
              <w:delText>X) = X.XX</w:delText>
            </w:r>
          </w:del>
          <w:ins w:id="917" w:author="Ian Hussey" w:date="2020-07-01T10:40:00Z">
            <w:r w:rsidR="00846230" w:rsidRPr="00F32498">
              <w:rPr>
                <w:color w:val="000000" w:themeColor="text1"/>
              </w:rPr>
              <w:t>1</w:t>
            </w:r>
            <w:r w:rsidR="007628D7" w:rsidRPr="00F32498">
              <w:rPr>
                <w:color w:val="000000" w:themeColor="text1"/>
              </w:rPr>
              <w:t xml:space="preserve">) = </w:t>
            </w:r>
            <w:r w:rsidR="00846230" w:rsidRPr="00F32498">
              <w:rPr>
                <w:color w:val="000000" w:themeColor="text1"/>
              </w:rPr>
              <w:t>8</w:t>
            </w:r>
            <w:r w:rsidR="007628D7" w:rsidRPr="00F32498">
              <w:rPr>
                <w:color w:val="000000" w:themeColor="text1"/>
              </w:rPr>
              <w:t>.</w:t>
            </w:r>
            <w:r w:rsidR="00846230" w:rsidRPr="00F32498">
              <w:rPr>
                <w:color w:val="000000" w:themeColor="text1"/>
              </w:rPr>
              <w:t>10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 .</w:t>
          </w:r>
          <w:del w:id="918" w:author="Ian Hussey" w:date="2020-07-01T10:40:00Z">
            <w:r w:rsidR="007628D7">
              <w:delText xml:space="preserve">XXX. </w:delText>
            </w:r>
          </w:del>
        </w:p>
        <w:customXmlDelRangeStart w:id="919" w:author="Ian Hussey" w:date="2020-07-01T10:40:00Z"/>
      </w:sdtContent>
    </w:sdt>
    <w:customXmlDelRangeEnd w:id="919"/>
    <w:customXmlDelRangeStart w:id="920" w:author="Ian Hussey" w:date="2020-07-01T10:40:00Z"/>
    <w:sdt>
      <w:sdtPr>
        <w:tag w:val="goog_rdk_79"/>
        <w:id w:val="1263736218"/>
      </w:sdtPr>
      <w:sdtEndPr/>
      <w:sdtContent>
        <w:customXmlDelRangeEnd w:id="920"/>
        <w:p w14:paraId="26757D9A" w14:textId="77777777" w:rsidR="00D73D44" w:rsidRPr="00F32498" w:rsidRDefault="00846230" w:rsidP="007712B2">
          <w:pPr>
            <w:rPr>
              <w:del w:id="921" w:author="Ian Hussey" w:date="2020-07-01T10:40:00Z"/>
              <w:color w:val="000000" w:themeColor="text1"/>
            </w:rPr>
          </w:pPr>
          <w:ins w:id="922" w:author="Ian Hussey" w:date="2020-07-01T10:40:00Z">
            <w:r w:rsidRPr="00F32498">
              <w:rPr>
                <w:color w:val="000000" w:themeColor="text1"/>
              </w:rPr>
              <w:t>004</w:t>
            </w:r>
            <w:r w:rsidR="007628D7" w:rsidRPr="00F32498">
              <w:rPr>
                <w:color w:val="000000" w:themeColor="text1"/>
              </w:rPr>
              <w:t xml:space="preserve">. </w:t>
            </w:r>
          </w:ins>
          <w:r w:rsidR="007628D7" w:rsidRPr="00F32498">
            <w:rPr>
              <w:color w:val="000000" w:themeColor="text1"/>
            </w:rPr>
            <w:t xml:space="preserve">Finally, participants classified as ‘aware’ according to the </w:t>
          </w:r>
          <w:r w:rsidR="007628D7" w:rsidRPr="00F32498">
            <w:rPr>
              <w:color w:val="000000" w:themeColor="text1"/>
              <w:highlight w:val="white"/>
            </w:rPr>
            <w:t xml:space="preserve">modified Bar-Anan et al. </w:t>
          </w:r>
          <w:del w:id="923" w:author="Ian Hussey" w:date="2020-07-01T10:40:00Z">
            <w:r w:rsidR="007628D7">
              <w:rPr>
                <w:highlight w:val="white"/>
              </w:rPr>
              <w:delText>criteria</w:delText>
            </w:r>
          </w:del>
          <w:ins w:id="924" w:author="Ian Hussey" w:date="2020-07-01T10:40:00Z">
            <w:r w:rsidR="00440112" w:rsidRPr="00F32498">
              <w:rPr>
                <w:color w:val="000000" w:themeColor="text1"/>
                <w:highlight w:val="white"/>
              </w:rPr>
              <w:t xml:space="preserve">(2010) </w:t>
            </w:r>
            <w:r w:rsidR="007628D7" w:rsidRPr="00F32498">
              <w:rPr>
                <w:color w:val="000000" w:themeColor="text1"/>
                <w:highlight w:val="white"/>
              </w:rPr>
              <w:t>criteri</w:t>
            </w:r>
            <w:r w:rsidR="00440112" w:rsidRPr="00F32498">
              <w:rPr>
                <w:color w:val="000000" w:themeColor="text1"/>
                <w:highlight w:val="white"/>
              </w:rPr>
              <w:t>on</w:t>
            </w:r>
          </w:ins>
          <w:r w:rsidRPr="00F32498">
            <w:rPr>
              <w:color w:val="000000" w:themeColor="text1"/>
            </w:rPr>
            <w:t xml:space="preserve"> showed a </w:t>
          </w:r>
          <w:del w:id="925" w:author="Ian Hussey" w:date="2020-07-01T10:40:00Z">
            <w:r w:rsidR="007628D7">
              <w:delText>[significant/non-significant] and [small/</w:delText>
            </w:r>
          </w:del>
          <w:r w:rsidRPr="00F32498">
            <w:rPr>
              <w:color w:val="000000" w:themeColor="text1"/>
            </w:rPr>
            <w:t>medium</w:t>
          </w:r>
          <w:del w:id="926" w:author="Ian Hussey" w:date="2020-07-01T10:40:00Z">
            <w:r w:rsidR="007628D7">
              <w:delText>/large]</w:delText>
            </w:r>
          </w:del>
          <w:r w:rsidR="007628D7" w:rsidRPr="00F32498">
            <w:rPr>
              <w:color w:val="000000" w:themeColor="text1"/>
            </w:rPr>
            <w:t xml:space="preserve"> EC </w:t>
          </w:r>
          <w:r w:rsidR="007628D7" w:rsidRPr="00F32498">
            <w:rPr>
              <w:color w:val="000000" w:themeColor="text1"/>
              <w:highlight w:val="white"/>
            </w:rPr>
            <w:t>effect</w:t>
          </w:r>
          <w:del w:id="927" w:author="Ian Hussey" w:date="2020-07-01T10:40: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928" w:author="Ian Hussey" w:date="2020-07-01T10:40:00Z">
            <w:r w:rsidR="007628D7">
              <w:rPr>
                <w:highlight w:val="white"/>
              </w:rPr>
              <w:delText>X.XX</w:delText>
            </w:r>
          </w:del>
          <w:ins w:id="929" w:author="Ian Hussey" w:date="2020-07-01T10:40:00Z">
            <w:r w:rsidRPr="00F32498">
              <w:rPr>
                <w:color w:val="000000" w:themeColor="text1"/>
              </w:rPr>
              <w:t>0</w:t>
            </w:r>
            <w:r w:rsidR="007628D7" w:rsidRPr="00F32498">
              <w:rPr>
                <w:color w:val="000000" w:themeColor="text1"/>
              </w:rPr>
              <w:t>.</w:t>
            </w:r>
            <w:r w:rsidRPr="00F32498">
              <w:rPr>
                <w:color w:val="000000" w:themeColor="text1"/>
              </w:rPr>
              <w:t>3</w:t>
            </w:r>
            <w:r w:rsidR="00F03325" w:rsidRPr="00F32498">
              <w:rPr>
                <w:color w:val="000000" w:themeColor="text1"/>
              </w:rPr>
              <w:t>7</w:t>
            </w:r>
          </w:ins>
          <w:r w:rsidR="007628D7" w:rsidRPr="00F32498">
            <w:rPr>
              <w:color w:val="000000" w:themeColor="text1"/>
            </w:rPr>
            <w:t>, 95% CI [</w:t>
          </w:r>
          <w:del w:id="930" w:author="Ian Hussey" w:date="2020-07-01T10:40:00Z">
            <w:r w:rsidR="007628D7">
              <w:rPr>
                <w:highlight w:val="white"/>
              </w:rPr>
              <w:delText>X.XX, X.XX</w:delText>
            </w:r>
          </w:del>
          <w:ins w:id="931" w:author="Ian Hussey" w:date="2020-07-01T10:40:00Z">
            <w:r w:rsidRPr="00F32498">
              <w:rPr>
                <w:color w:val="000000" w:themeColor="text1"/>
              </w:rPr>
              <w:t>0</w:t>
            </w:r>
            <w:r w:rsidR="007628D7" w:rsidRPr="00F32498">
              <w:rPr>
                <w:color w:val="000000" w:themeColor="text1"/>
              </w:rPr>
              <w:t>.</w:t>
            </w:r>
            <w:r w:rsidR="00F03325" w:rsidRPr="00F32498">
              <w:rPr>
                <w:color w:val="000000" w:themeColor="text1"/>
              </w:rPr>
              <w:t>23</w:t>
            </w:r>
            <w:r w:rsidR="007628D7" w:rsidRPr="00F32498">
              <w:rPr>
                <w:color w:val="000000" w:themeColor="text1"/>
              </w:rPr>
              <w:t xml:space="preserve">, </w:t>
            </w:r>
            <w:r w:rsidRPr="00F32498">
              <w:rPr>
                <w:color w:val="000000" w:themeColor="text1"/>
              </w:rPr>
              <w:t>0</w:t>
            </w:r>
            <w:r w:rsidR="007628D7" w:rsidRPr="00F32498">
              <w:rPr>
                <w:color w:val="000000" w:themeColor="text1"/>
              </w:rPr>
              <w:t>.</w:t>
            </w:r>
            <w:r w:rsidR="00F03325" w:rsidRPr="00F32498">
              <w:rPr>
                <w:color w:val="000000" w:themeColor="text1"/>
              </w:rPr>
              <w:t>51</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932" w:author="Ian Hussey" w:date="2020-07-01T10:40:00Z">
            <w:r w:rsidR="007628D7">
              <w:rPr>
                <w:highlight w:val="white"/>
              </w:rPr>
              <w:delText>X.XX</w:delText>
            </w:r>
          </w:del>
          <w:ins w:id="933" w:author="Ian Hussey" w:date="2020-07-01T10:40:00Z">
            <w:r w:rsidR="00F03325" w:rsidRPr="00F32498">
              <w:rPr>
                <w:color w:val="000000" w:themeColor="text1"/>
              </w:rPr>
              <w:t>5</w:t>
            </w:r>
            <w:r w:rsidR="007628D7" w:rsidRPr="00F32498">
              <w:rPr>
                <w:color w:val="000000" w:themeColor="text1"/>
              </w:rPr>
              <w:t>.</w:t>
            </w:r>
            <w:r w:rsidR="00F03325" w:rsidRPr="00F32498">
              <w:rPr>
                <w:color w:val="000000" w:themeColor="text1"/>
              </w:rPr>
              <w:t>24</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934" w:author="Ian Hussey" w:date="2020-07-01T10:40:00Z">
            <w:r w:rsidR="007628D7">
              <w:rPr>
                <w:highlight w:val="white"/>
              </w:rPr>
              <w:delText>= .XXX</w:delText>
            </w:r>
          </w:del>
          <w:ins w:id="935" w:author="Ian Hussey" w:date="2020-07-01T10:40:00Z">
            <w:r w:rsidRPr="00F32498">
              <w:rPr>
                <w:color w:val="000000" w:themeColor="text1"/>
              </w:rPr>
              <w:t>&lt;</w:t>
            </w:r>
            <w:r w:rsidR="007628D7" w:rsidRPr="00F32498">
              <w:rPr>
                <w:color w:val="000000" w:themeColor="text1"/>
              </w:rPr>
              <w:t xml:space="preserve"> .</w:t>
            </w:r>
            <w:r w:rsidRPr="00F32498">
              <w:rPr>
                <w:color w:val="000000" w:themeColor="text1"/>
              </w:rPr>
              <w:t>001</w:t>
            </w:r>
          </w:ins>
          <w:r w:rsidR="007628D7" w:rsidRPr="00F32498">
            <w:rPr>
              <w:color w:val="000000" w:themeColor="text1"/>
            </w:rPr>
            <w:t xml:space="preserve">. </w:t>
          </w:r>
          <w:r w:rsidR="00F02281" w:rsidRPr="00F32498">
            <w:rPr>
              <w:color w:val="000000" w:themeColor="text1"/>
            </w:rPr>
            <w:t xml:space="preserve">The moderator test </w:t>
          </w:r>
          <w:ins w:id="936" w:author="Ian Hussey" w:date="2020-07-01T10:40:00Z">
            <w:r w:rsidR="00F02281" w:rsidRPr="00F32498">
              <w:rPr>
                <w:color w:val="000000" w:themeColor="text1"/>
              </w:rPr>
              <w:t xml:space="preserve">demonstrated </w:t>
            </w:r>
          </w:ins>
          <w:r w:rsidR="00DB4F1A">
            <w:rPr>
              <w:color w:val="000000" w:themeColor="text1"/>
            </w:rPr>
            <w:t xml:space="preserve">that </w:t>
          </w:r>
          <w:del w:id="937" w:author="Ian Hussey" w:date="2020-07-01T10:40:00Z">
            <w:r w:rsidR="007628D7">
              <w:delText>this effect size [</w:delText>
            </w:r>
          </w:del>
          <w:ins w:id="938" w:author="Ian Hussey" w:date="2020-07-01T10:40:00Z">
            <w:r w:rsidR="00F02281" w:rsidRPr="00F32498">
              <w:rPr>
                <w:color w:val="000000" w:themeColor="text1"/>
              </w:rPr>
              <w:t xml:space="preserve">EC effects </w:t>
            </w:r>
          </w:ins>
          <w:r w:rsidR="00F02281" w:rsidRPr="00F32498">
            <w:rPr>
              <w:color w:val="000000" w:themeColor="text1"/>
            </w:rPr>
            <w:t>differed</w:t>
          </w:r>
          <w:del w:id="939" w:author="Ian Hussey" w:date="2020-07-01T10:40:00Z">
            <w:r w:rsidR="007628D7">
              <w:delText>/did not differ] from the effect observed in unaware</w:delText>
            </w:r>
          </w:del>
          <w:ins w:id="940" w:author="Ian Hussey" w:date="2020-07-01T10:40:00Z">
            <w:r w:rsidR="00F02281" w:rsidRPr="00F32498">
              <w:rPr>
                <w:color w:val="000000" w:themeColor="text1"/>
              </w:rPr>
              <w:t xml:space="preserve"> between ‘aware’ and ‘unaware’</w:t>
            </w:r>
          </w:ins>
          <w:r w:rsidR="00F02281"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941" w:author="Ian Hussey" w:date="2020-07-01T10:40:00Z">
            <w:r w:rsidR="007628D7">
              <w:delText>X) = X.XX</w:delText>
            </w:r>
          </w:del>
          <w:ins w:id="942" w:author="Ian Hussey" w:date="2020-07-01T10:40:00Z">
            <w:r w:rsidR="00D73D44" w:rsidRPr="00F32498">
              <w:rPr>
                <w:color w:val="000000" w:themeColor="text1"/>
              </w:rPr>
              <w:t>1</w:t>
            </w:r>
            <w:r w:rsidR="007628D7" w:rsidRPr="00F32498">
              <w:rPr>
                <w:color w:val="000000" w:themeColor="text1"/>
              </w:rPr>
              <w:t xml:space="preserve">) = </w:t>
            </w:r>
            <w:r w:rsidR="00D73D44" w:rsidRPr="00F32498">
              <w:rPr>
                <w:color w:val="000000" w:themeColor="text1"/>
              </w:rPr>
              <w:t>14</w:t>
            </w:r>
            <w:r w:rsidR="007628D7" w:rsidRPr="00F32498">
              <w:rPr>
                <w:color w:val="000000" w:themeColor="text1"/>
              </w:rPr>
              <w:t>.</w:t>
            </w:r>
            <w:r w:rsidR="00D73D44" w:rsidRPr="00F32498">
              <w:rPr>
                <w:color w:val="000000" w:themeColor="text1"/>
              </w:rPr>
              <w:t>9</w:t>
            </w:r>
            <w:r w:rsidRPr="00F32498">
              <w:rPr>
                <w:color w:val="000000" w:themeColor="text1"/>
              </w:rPr>
              <w:t>4</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943" w:author="Ian Hussey" w:date="2020-07-01T10:40:00Z">
            <w:r w:rsidR="007628D7">
              <w:delText>= .XXX.</w:delText>
            </w:r>
          </w:del>
        </w:p>
        <w:customXmlDelRangeStart w:id="944" w:author="Ian Hussey" w:date="2020-07-01T10:40:00Z"/>
      </w:sdtContent>
    </w:sdt>
    <w:customXmlDelRangeEnd w:id="944"/>
    <w:p w14:paraId="0377D35B" w14:textId="2CDFF2E1" w:rsidR="007628D7" w:rsidRPr="00F32498" w:rsidRDefault="00D73D44" w:rsidP="007712B2">
      <w:pPr>
        <w:rPr>
          <w:color w:val="000000" w:themeColor="text1"/>
        </w:rPr>
      </w:pPr>
      <w:ins w:id="945" w:author="Ian Hussey" w:date="2020-07-01T10:40:00Z">
        <w:r w:rsidRPr="00F32498">
          <w:rPr>
            <w:color w:val="000000" w:themeColor="text1"/>
          </w:rPr>
          <w:t xml:space="preserve">&lt; </w:t>
        </w:r>
        <w:r w:rsidR="007628D7" w:rsidRPr="00F32498">
          <w:rPr>
            <w:color w:val="000000" w:themeColor="text1"/>
          </w:rPr>
          <w:t>.</w:t>
        </w:r>
        <w:r w:rsidRPr="00F32498">
          <w:rPr>
            <w:color w:val="000000" w:themeColor="text1"/>
          </w:rPr>
          <w:t>001</w:t>
        </w:r>
        <w:r w:rsidR="007628D7" w:rsidRPr="00F32498">
          <w:rPr>
            <w:color w:val="000000" w:themeColor="text1"/>
          </w:rPr>
          <w:t>.</w:t>
        </w:r>
      </w:ins>
    </w:p>
    <w:p w14:paraId="287CEFE7" w14:textId="6D982CEE" w:rsidR="007826EF" w:rsidRDefault="008E3BDD" w:rsidP="007826EF">
      <w:pPr>
        <w:pStyle w:val="Heading2"/>
        <w:rPr>
          <w:ins w:id="946" w:author="Ian Hussey" w:date="2020-07-01T10:40:00Z"/>
        </w:rPr>
      </w:pPr>
      <w:bookmarkStart w:id="947" w:name="_Hlk43277683"/>
      <w:ins w:id="948" w:author="Ian Hussey" w:date="2020-07-01T10:40:00Z">
        <w:r>
          <w:t>Non-</w:t>
        </w:r>
        <w:r w:rsidR="007B5A18">
          <w:t>Preregistered Analyses</w:t>
        </w:r>
        <w:r w:rsidR="00E717FE">
          <w:t xml:space="preserve">: Power </w:t>
        </w:r>
        <w:r w:rsidR="007B5A18">
          <w:t>Analyses</w:t>
        </w:r>
      </w:ins>
    </w:p>
    <w:bookmarkEnd w:id="947"/>
    <w:p w14:paraId="5D169C74" w14:textId="137C91A2" w:rsidR="00CD05AB" w:rsidRDefault="007826EF" w:rsidP="00955DB4">
      <w:pPr>
        <w:rPr>
          <w:ins w:id="949" w:author="Ian Hussey" w:date="2020-07-01T10:40:00Z"/>
        </w:rPr>
      </w:pPr>
      <w:ins w:id="950" w:author="Ian Hussey" w:date="2020-07-01T10:40:00Z">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ins>
    </w:p>
    <w:p w14:paraId="22584800" w14:textId="52719413" w:rsidR="00A33445" w:rsidRPr="00F32498" w:rsidRDefault="001776FB" w:rsidP="007B2EC5">
      <w:pPr>
        <w:rPr>
          <w:ins w:id="951" w:author="Ian Hussey" w:date="2020-07-01T10:40:00Z"/>
          <w:color w:val="000000" w:themeColor="text1"/>
        </w:rPr>
      </w:pPr>
      <w:ins w:id="952" w:author="Ian Hussey" w:date="2020-07-01T10:40:00Z">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ins>
    </w:p>
    <w:p w14:paraId="1223BAD5" w14:textId="77777777" w:rsidR="005C4BF6" w:rsidRPr="00F32498" w:rsidRDefault="001D6D05" w:rsidP="007C4EC2">
      <w:pPr>
        <w:pStyle w:val="Heading1"/>
        <w:rPr>
          <w:ins w:id="953" w:author="Ian Hussey" w:date="2020-07-01T10:40:00Z"/>
        </w:rPr>
      </w:pPr>
      <w:ins w:id="954" w:author="Ian Hussey" w:date="2020-07-01T10:40:00Z">
        <w:r w:rsidRPr="00F32498">
          <w:t>Discussion</w:t>
        </w:r>
      </w:ins>
    </w:p>
    <w:p w14:paraId="030CBAF8" w14:textId="77777777" w:rsidR="00000000" w:rsidRDefault="006F2FC8" w:rsidP="00252903">
      <w:pPr>
        <w:rPr>
          <w:del w:id="955" w:author="Ian Hussey" w:date="2020-07-01T10:40:00Z"/>
        </w:rPr>
      </w:pPr>
      <w:ins w:id="956" w:author="Ian Hussey" w:date="2020-07-01T10:40:00Z">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ins>
    </w:p>
    <w:customXmlDelRangeStart w:id="957" w:author="Ian Hussey" w:date="2020-07-01T10:40:00Z"/>
    <w:sdt>
      <w:sdtPr>
        <w:tag w:val="goog_rdk_80"/>
        <w:id w:val="250320234"/>
      </w:sdtPr>
      <w:sdtEndPr/>
      <w:sdtContent>
        <w:customXmlDelRangeEnd w:id="957"/>
        <w:p w14:paraId="77846CEB" w14:textId="77777777" w:rsidR="00000000" w:rsidRDefault="007628D7" w:rsidP="00252903">
          <w:pPr>
            <w:rPr>
              <w:del w:id="958" w:author="Ian Hussey" w:date="2020-07-01T10:40:00Z"/>
            </w:rPr>
          </w:pPr>
          <w:del w:id="959" w:author="Ian Hussey" w:date="2020-07-01T10:40:00Z">
            <w:r>
              <w:rPr>
                <w:highlight w:val="white"/>
              </w:rPr>
              <w:tab/>
            </w:r>
            <w:r>
              <w:rPr>
                <w:b/>
                <w:highlight w:val="white"/>
              </w:rPr>
              <w:delText>Exploratory hypotheses</w:delText>
            </w:r>
            <w:r>
              <w:rPr>
                <w:highlight w:val="white"/>
              </w:rPr>
              <w:delText xml:space="preserve">. </w:delText>
            </w:r>
          </w:del>
        </w:p>
        <w:customXmlDelRangeStart w:id="960" w:author="Ian Hussey" w:date="2020-07-01T10:40:00Z"/>
      </w:sdtContent>
    </w:sdt>
    <w:customXmlDelRangeEnd w:id="960"/>
    <w:customXmlDelRangeStart w:id="961" w:author="Ian Hussey" w:date="2020-07-01T10:40:00Z"/>
    <w:sdt>
      <w:sdtPr>
        <w:tag w:val="goog_rdk_81"/>
        <w:id w:val="1837504828"/>
      </w:sdtPr>
      <w:sdtEndPr/>
      <w:sdtContent>
        <w:customXmlDelRangeEnd w:id="961"/>
        <w:p w14:paraId="78D7F509" w14:textId="74DB09A3" w:rsidR="001D4E65" w:rsidRPr="00F32498" w:rsidRDefault="007628D7" w:rsidP="00252903">
          <w:pPr>
            <w:rPr>
              <w:ins w:id="962" w:author="Ian Hussey" w:date="2020-07-01T10:40:00Z"/>
              <w:color w:val="000000" w:themeColor="text1"/>
            </w:rPr>
          </w:pPr>
          <w:del w:id="963" w:author="Ian Hussey" w:date="2020-07-01T10:40:00Z">
            <w:r w:rsidRPr="00B047C2">
              <w:rPr>
                <w:b/>
                <w:bCs/>
                <w:i/>
                <w:highlight w:val="white"/>
              </w:rPr>
              <w:delText xml:space="preserve">EC </w:delText>
            </w:r>
          </w:del>
          <w:r w:rsidR="001D4E65" w:rsidRPr="00F32498">
            <w:rPr>
              <w:color w:val="000000" w:themeColor="text1"/>
            </w:rPr>
            <w:t xml:space="preserve">effects </w:t>
          </w:r>
          <w:ins w:id="964" w:author="Ian Hussey" w:date="2020-07-01T10:40:00Z">
            <w:r w:rsidR="00A86925" w:rsidRPr="00F32498">
              <w:rPr>
                <w:color w:val="000000" w:themeColor="text1"/>
              </w:rPr>
              <w:t xml:space="preserve">on the surveillance task have been treated as evidence for attitude formation </w:t>
            </w:r>
          </w:ins>
          <w:r w:rsidR="00A86925" w:rsidRPr="00F32498">
            <w:rPr>
              <w:color w:val="000000" w:themeColor="text1"/>
            </w:rPr>
            <w:t xml:space="preserve">in the absence of </w:t>
          </w:r>
          <w:del w:id="965" w:author="Ian Hussey" w:date="2020-07-01T10:40:00Z">
            <w:r w:rsidRPr="00B047C2">
              <w:rPr>
                <w:b/>
                <w:bCs/>
                <w:i/>
              </w:rPr>
              <w:delText xml:space="preserve">contingency </w:delText>
            </w:r>
          </w:del>
          <w:r w:rsidR="00A86925" w:rsidRPr="00F32498">
            <w:rPr>
              <w:color w:val="000000" w:themeColor="text1"/>
            </w:rPr>
            <w:t xml:space="preserve">awareness/recollective memory. </w:t>
          </w:r>
          <w:del w:id="966" w:author="Ian Hussey" w:date="2020-07-01T10:40:00Z">
            <w:r>
              <w:rPr>
                <w:highlight w:val="white"/>
              </w:rPr>
              <w:delText xml:space="preserve">There </w:delText>
            </w:r>
          </w:del>
          <w:ins w:id="967" w:author="Ian Hussey" w:date="2020-07-01T10:40:00Z">
            <w:r w:rsidR="00A86925" w:rsidRPr="00F32498">
              <w:rPr>
                <w:color w:val="000000" w:themeColor="text1"/>
              </w:rPr>
              <w:t xml:space="preserve">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ins>
          <w:r w:rsidR="006F2FC8" w:rsidRPr="00F32498">
            <w:rPr>
              <w:color w:val="000000" w:themeColor="text1"/>
            </w:rPr>
            <w:t xml:space="preserve">are </w:t>
          </w:r>
          <w:ins w:id="968" w:author="Ian Hussey" w:date="2020-07-01T10:40:00Z">
            <w:r w:rsidR="006F2FC8" w:rsidRPr="00F32498">
              <w:rPr>
                <w:color w:val="000000" w:themeColor="text1"/>
              </w:rPr>
              <w:t xml:space="preserve">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w:t>
            </w:r>
          </w:ins>
          <w:r w:rsidR="00662C42">
            <w:rPr>
              <w:color w:val="000000" w:themeColor="text1"/>
            </w:rPr>
            <w:t xml:space="preserve">three </w:t>
          </w:r>
          <w:del w:id="969" w:author="Ian Hussey" w:date="2020-07-01T10:40:00Z">
            <w:r>
              <w:rPr>
                <w:highlight w:val="white"/>
              </w:rPr>
              <w:delText xml:space="preserve">outcomes that we have </w:delText>
            </w:r>
            <w:r>
              <w:rPr>
                <w:i/>
                <w:highlight w:val="white"/>
              </w:rPr>
              <w:delText>a priori</w:delText>
            </w:r>
            <w:r>
              <w:rPr>
                <w:highlight w:val="white"/>
              </w:rPr>
              <w:delText xml:space="preserve"> hypotheses for. The first is a situation where the multilevel meta-analysis returns a significant overall EC effect,</w:delText>
            </w:r>
          </w:del>
          <w:ins w:id="970" w:author="Ian Hussey" w:date="2020-07-01T10:40:00Z">
            <w:r w:rsidR="00A86925" w:rsidRPr="00F32498">
              <w:rPr>
                <w:color w:val="000000" w:themeColor="text1"/>
              </w:rPr>
              <w:t>other criteria.</w:t>
            </w:r>
          </w:ins>
        </w:p>
        <w:p w14:paraId="0DBF8CF0" w14:textId="45200E9C" w:rsidR="006E2627" w:rsidRDefault="001D4E65" w:rsidP="006E2627">
          <w:pPr>
            <w:rPr>
              <w:ins w:id="971" w:author="Ian Hussey" w:date="2020-07-01T10:40:00Z"/>
              <w:color w:val="000000" w:themeColor="text1"/>
            </w:rPr>
          </w:pPr>
          <w:ins w:id="972" w:author="Ian Hussey" w:date="2020-07-01T10:40:00Z">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small</w:t>
            </w:r>
          </w:ins>
          <w:r w:rsidRPr="00F32498">
            <w:rPr>
              <w:color w:val="000000" w:themeColor="text1"/>
            </w:rPr>
            <w:t xml:space="preserve"> but </w:t>
          </w:r>
          <w:ins w:id="973" w:author="Ian Hussey" w:date="2020-07-01T10:40:00Z">
            <w:r w:rsidRPr="00F32498">
              <w:rPr>
                <w:color w:val="000000" w:themeColor="text1"/>
              </w:rPr>
              <w:t xml:space="preserve">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ins>
          <w:r w:rsidR="00F11952">
            <w:rPr>
              <w:color w:val="000000" w:themeColor="text1"/>
            </w:rPr>
            <w:t xml:space="preserve">no </w:t>
          </w:r>
          <w:del w:id="974" w:author="Ian Hussey" w:date="2020-07-01T10:40:00Z">
            <w:r w:rsidR="007628D7">
              <w:rPr>
                <w:highlight w:val="white"/>
              </w:rPr>
              <w:delText>significant</w:delText>
            </w:r>
          </w:del>
          <w:ins w:id="975" w:author="Ian Hussey" w:date="2020-07-01T10:40:00Z">
            <w:r w:rsidR="00F11952">
              <w:rPr>
                <w:color w:val="000000" w:themeColor="text1"/>
              </w:rPr>
              <w:t>EC</w:t>
            </w:r>
          </w:ins>
          <w:r w:rsidR="00F11952">
            <w:rPr>
              <w:color w:val="000000" w:themeColor="text1"/>
            </w:rPr>
            <w:t xml:space="preserve"> </w:t>
          </w:r>
          <w:r w:rsidR="00CF11E2">
            <w:rPr>
              <w:color w:val="000000" w:themeColor="text1"/>
            </w:rPr>
            <w:t xml:space="preserve">effect </w:t>
          </w:r>
          <w:del w:id="976" w:author="Ian Hussey" w:date="2020-07-01T10:40:00Z">
            <w:r w:rsidR="007628D7">
              <w:rPr>
                <w:highlight w:val="white"/>
              </w:rPr>
              <w:delText xml:space="preserve">for </w:delText>
            </w:r>
          </w:del>
          <w:ins w:id="977" w:author="Ian Hussey" w:date="2020-07-01T10:40:00Z">
            <w:r w:rsidR="00F11952">
              <w:rPr>
                <w:color w:val="000000" w:themeColor="text1"/>
              </w:rPr>
              <w:t xml:space="preserve">emerged </w:t>
            </w:r>
            <w:r w:rsidR="00741DE7">
              <w:rPr>
                <w:color w:val="000000" w:themeColor="text1"/>
              </w:rPr>
              <w:t xml:space="preserve">when </w:t>
            </w:r>
            <w:r w:rsidR="003F5246">
              <w:rPr>
                <w:color w:val="000000" w:themeColor="text1"/>
              </w:rPr>
              <w:t xml:space="preserve">any of </w:t>
            </w:r>
          </w:ins>
          <w:r w:rsidR="003F5246">
            <w:rPr>
              <w:color w:val="000000" w:themeColor="text1"/>
            </w:rPr>
            <w:t xml:space="preserve">the </w:t>
          </w:r>
          <w:del w:id="978" w:author="Ian Hussey" w:date="2020-07-01T10:40:00Z">
            <w:r w:rsidR="007628D7">
              <w:rPr>
                <w:highlight w:val="white"/>
              </w:rPr>
              <w:delText xml:space="preserve">type of </w:delText>
            </w:r>
          </w:del>
          <w:ins w:id="979" w:author="Ian Hussey" w:date="2020-07-01T10:40:00Z">
            <w:r w:rsidR="003F5246">
              <w:rPr>
                <w:color w:val="000000" w:themeColor="text1"/>
              </w:rPr>
              <w:t xml:space="preserve">other three alternative </w:t>
            </w:r>
            <w:r w:rsidR="001A0EB2">
              <w:rPr>
                <w:color w:val="000000" w:themeColor="text1"/>
              </w:rPr>
              <w:t xml:space="preserve">awareness exclusion </w:t>
            </w:r>
          </w:ins>
          <w:r w:rsidR="00CF11E2">
            <w:rPr>
              <w:color w:val="000000" w:themeColor="text1"/>
            </w:rPr>
            <w:t>criteria</w:t>
          </w:r>
          <w:del w:id="980" w:author="Ian Hussey" w:date="2020-07-01T10:40:00Z">
            <w:r w:rsidR="007628D7">
              <w:rPr>
                <w:highlight w:val="white"/>
              </w:rPr>
              <w:delText>. In this case we will conclude that</w:delText>
            </w:r>
          </w:del>
          <w:ins w:id="981" w:author="Ian Hussey" w:date="2020-07-01T10:40:00Z">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w:t>
            </w:r>
          </w:ins>
          <w:r w:rsidR="00F11952">
            <w:rPr>
              <w:color w:val="000000" w:themeColor="text1"/>
            </w:rPr>
            <w:t xml:space="preserve"> </w:t>
          </w:r>
          <w:r w:rsidR="00CF11E2">
            <w:rPr>
              <w:color w:val="000000" w:themeColor="text1"/>
            </w:rPr>
            <w:t xml:space="preserve">EC effects </w:t>
          </w:r>
          <w:del w:id="982" w:author="Ian Hussey" w:date="2020-07-01T10:40:00Z">
            <w:r w:rsidR="007628D7">
              <w:delText>do emerge in the surveillance task and do</w:delText>
            </w:r>
          </w:del>
          <w:ins w:id="983" w:author="Ian Hussey" w:date="2020-07-01T10:40:00Z">
            <w:r w:rsidR="001352AE">
              <w:rPr>
                <w:color w:val="000000" w:themeColor="text1"/>
              </w:rPr>
              <w:t>did</w:t>
            </w:r>
          </w:ins>
          <w:r w:rsidR="001352AE">
            <w:rPr>
              <w:color w:val="000000" w:themeColor="text1"/>
            </w:rPr>
            <w:t xml:space="preserve"> </w:t>
          </w:r>
          <w:r w:rsidR="00F11952">
            <w:rPr>
              <w:color w:val="000000" w:themeColor="text1"/>
            </w:rPr>
            <w:t xml:space="preserve">not </w:t>
          </w:r>
          <w:ins w:id="984" w:author="Ian Hussey" w:date="2020-07-01T10:40:00Z">
            <w:r w:rsidR="00F11952">
              <w:rPr>
                <w:color w:val="000000" w:themeColor="text1"/>
              </w:rPr>
              <w:t xml:space="preserve">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w:t>
            </w:r>
          </w:ins>
          <w:r w:rsidR="006E2627" w:rsidRPr="00F32498">
            <w:rPr>
              <w:color w:val="000000" w:themeColor="text1"/>
              <w:highlight w:val="white"/>
            </w:rPr>
            <w:t xml:space="preserve">depend on </w:t>
          </w:r>
          <w:ins w:id="985" w:author="Ian Hussey" w:date="2020-07-01T10:40:00Z">
            <w:r w:rsidR="006E2627" w:rsidRPr="00F32498">
              <w:rPr>
                <w:color w:val="000000" w:themeColor="text1"/>
                <w:highlight w:val="white"/>
              </w:rPr>
              <w:t xml:space="preserve">or differ between </w:t>
            </w:r>
          </w:ins>
          <w:r w:rsidR="006E2627" w:rsidRPr="00F32498">
            <w:rPr>
              <w:color w:val="000000" w:themeColor="text1"/>
              <w:highlight w:val="white"/>
            </w:rPr>
            <w:t xml:space="preserve">the specific way in which contingency awareness/recollective memory </w:t>
          </w:r>
          <w:del w:id="986" w:author="Ian Hussey" w:date="2020-07-01T10:40:00Z">
            <w:r w:rsidR="007628D7">
              <w:delText>is</w:delText>
            </w:r>
          </w:del>
          <w:ins w:id="987" w:author="Ian Hussey" w:date="2020-07-01T10:40:00Z">
            <w:r w:rsidR="006E2627">
              <w:rPr>
                <w:color w:val="000000" w:themeColor="text1"/>
                <w:highlight w:val="white"/>
              </w:rPr>
              <w:t>wa</w:t>
            </w:r>
            <w:r w:rsidR="006E2627" w:rsidRPr="00F32498">
              <w:rPr>
                <w:color w:val="000000" w:themeColor="text1"/>
                <w:highlight w:val="white"/>
              </w:rPr>
              <w:t>s</w:t>
            </w:r>
          </w:ins>
          <w:r w:rsidR="006E2627" w:rsidRPr="00F32498">
            <w:rPr>
              <w:color w:val="000000" w:themeColor="text1"/>
              <w:highlight w:val="white"/>
            </w:rPr>
            <w:t xml:space="preserve"> measured</w:t>
          </w:r>
          <w:del w:id="988" w:author="Ian Hussey" w:date="2020-07-01T10:40:00Z">
            <w:r w:rsidR="007628D7">
              <w:delText xml:space="preserve">. </w:delText>
            </w:r>
          </w:del>
          <w:ins w:id="989" w:author="Ian Hussey" w:date="2020-07-01T10:40:00Z">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ins>
        </w:p>
        <w:p w14:paraId="72C36DA8" w14:textId="168399E4" w:rsidR="00387DCF" w:rsidRDefault="00387DCF" w:rsidP="00387DCF">
          <w:pPr>
            <w:ind w:firstLine="0"/>
            <w:rPr>
              <w:ins w:id="990" w:author="Ian Hussey" w:date="2020-07-01T10:40:00Z"/>
              <w:b/>
              <w:bCs/>
              <w:color w:val="000000" w:themeColor="text1"/>
            </w:rPr>
          </w:pPr>
          <w:ins w:id="991" w:author="Ian Hussey" w:date="2020-07-01T10:40:00Z">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ins>
        </w:p>
        <w:p w14:paraId="1953D9EE" w14:textId="3780E4A1" w:rsidR="009306A2" w:rsidRPr="009306A2" w:rsidRDefault="00781401" w:rsidP="009306A2">
          <w:pPr>
            <w:rPr>
              <w:ins w:id="992" w:author="Ian Hussey" w:date="2020-07-01T10:40:00Z"/>
              <w:rFonts w:eastAsia="Arial"/>
            </w:rPr>
          </w:pPr>
          <w:r>
            <w:rPr>
              <w:bCs/>
              <w:color w:val="000000" w:themeColor="text1"/>
            </w:rPr>
            <w:t>The</w:t>
          </w:r>
          <w:r w:rsidR="006705CA" w:rsidRPr="009306A2">
            <w:rPr>
              <w:color w:val="000000" w:themeColor="text1"/>
            </w:rPr>
            <w:t xml:space="preserve"> </w:t>
          </w:r>
          <w:del w:id="993" w:author="Ian Hussey" w:date="2020-07-01T10:40:00Z">
            <w:r w:rsidR="007628D7">
              <w:delText xml:space="preserve">second is where we </w:delText>
            </w:r>
          </w:del>
          <w:ins w:id="994" w:author="Ian Hussey" w:date="2020-07-01T10:40:00Z">
            <w:r w:rsidR="006705CA" w:rsidRPr="009306A2">
              <w:rPr>
                <w:color w:val="000000" w:themeColor="text1"/>
              </w:rPr>
              <w:t xml:space="preserve">failure to </w:t>
            </w:r>
          </w:ins>
          <w:r w:rsidR="006705CA" w:rsidRPr="009306A2">
            <w:rPr>
              <w:color w:val="000000" w:themeColor="text1"/>
            </w:rPr>
            <w:t xml:space="preserve">find </w:t>
          </w:r>
          <w:ins w:id="995" w:author="Ian Hussey" w:date="2020-07-01T10:40:00Z">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w:t>
            </w:r>
          </w:ins>
          <w:r w:rsidR="009306A2" w:rsidRPr="009306A2">
            <w:rPr>
              <w:lang w:val="en-IE"/>
            </w:rPr>
            <w:t xml:space="preserve">no </w:t>
          </w:r>
          <w:ins w:id="996" w:author="Ian Hussey" w:date="2020-07-01T10:40:00Z">
            <w:r w:rsidR="009306A2" w:rsidRPr="009306A2">
              <w:rPr>
                <w:lang w:val="en-IE"/>
              </w:rPr>
              <w:t xml:space="preserve">good </w:t>
            </w:r>
          </w:ins>
          <w:r w:rsidR="009306A2" w:rsidRPr="009306A2">
            <w:rPr>
              <w:lang w:val="en-IE"/>
            </w:rPr>
            <w:t xml:space="preserve">evidence for </w:t>
          </w:r>
          <w:ins w:id="997" w:author="Ian Hussey" w:date="2020-07-01T10:40:00Z">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w:t>
            </w:r>
          </w:ins>
          <w:r w:rsidR="009306A2" w:rsidRPr="009306A2">
            <w:rPr>
              <w:lang w:val="en-IE"/>
            </w:rPr>
            <w:t xml:space="preserve">an </w:t>
          </w:r>
          <w:del w:id="998" w:author="Ian Hussey" w:date="2020-07-01T10:40:00Z">
            <w:r w:rsidR="007628D7">
              <w:delText xml:space="preserve">overall EC effect and the type of criteria </w:delText>
            </w:r>
          </w:del>
          <w:ins w:id="999" w:author="Ian Hussey" w:date="2020-07-01T10:40:00Z">
            <w:r w:rsidR="009306A2" w:rsidRPr="009306A2">
              <w:rPr>
                <w:lang w:val="en-IE"/>
              </w:rPr>
              <w:t>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000" w:name="_Hlk43364530"/>
            <w:r w:rsidR="009306A2" w:rsidRPr="009306A2">
              <w:rPr>
                <w:rFonts w:eastAsia="Arial"/>
              </w:rPr>
              <w:t xml:space="preserve">a non-significant </w:t>
            </w:r>
            <w:bookmarkEnd w:id="1000"/>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8"/>
            </w:r>
          </w:ins>
        </w:p>
        <w:p w14:paraId="3B0A9654" w14:textId="4B7651D8" w:rsidR="00FA0478" w:rsidRPr="008732A3" w:rsidRDefault="009306A2" w:rsidP="007A549E">
          <w:pPr>
            <w:rPr>
              <w:ins w:id="1002" w:author="Ian Hussey" w:date="2020-07-01T10:40:00Z"/>
              <w:color w:val="000000" w:themeColor="text1"/>
            </w:rPr>
          </w:pPr>
          <w:ins w:id="1003" w:author="Ian Hussey" w:date="2020-07-01T10:40:00Z">
            <w:r w:rsidRPr="00C55E37">
              <w:rPr>
                <w:rFonts w:eastAsia="Arial"/>
              </w:rPr>
              <w:lastRenderedPageBreak/>
              <w:t xml:space="preserve">Second, </w:t>
            </w:r>
            <w:r w:rsidRPr="00C55E37">
              <w:rPr>
                <w:color w:val="000000" w:themeColor="text1"/>
              </w:rPr>
              <w:t>t</w:t>
            </w:r>
            <w:r w:rsidR="0058230D">
              <w:rPr>
                <w:color w:val="000000" w:themeColor="text1"/>
              </w:rPr>
              <w:t xml:space="preserve">he ‘success’ of a replication can </w:t>
            </w:r>
          </w:ins>
          <w:r w:rsidR="0058230D">
            <w:rPr>
              <w:color w:val="000000" w:themeColor="text1"/>
            </w:rPr>
            <w:t xml:space="preserve">also </w:t>
          </w:r>
          <w:del w:id="1004" w:author="Ian Hussey" w:date="2020-07-01T10:40:00Z">
            <w:r w:rsidR="007628D7">
              <w:delText xml:space="preserve">fails to moderate the </w:delText>
            </w:r>
          </w:del>
          <w:ins w:id="1005" w:author="Ian Hussey" w:date="2020-07-01T10:40:00Z">
            <w:r w:rsidR="0058230D">
              <w:rPr>
                <w:color w:val="000000" w:themeColor="text1"/>
              </w:rPr>
              <w:t xml:space="preserve">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006" w:name="_Hlk34653619"/>
            <w:r w:rsidR="003F5246">
              <w:t xml:space="preserve">Open Science Collaboration, </w:t>
            </w:r>
            <w:r w:rsidR="003F5246" w:rsidRPr="003F5246">
              <w:t>2015</w:t>
            </w:r>
            <w:bookmarkEnd w:id="1006"/>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w:t>
            </w:r>
          </w:ins>
          <w:r w:rsidR="0058230D">
            <w:rPr>
              <w:color w:val="000000" w:themeColor="text1"/>
            </w:rPr>
            <w:t>size</w:t>
          </w:r>
          <w:r w:rsidR="008B36D8">
            <w:rPr>
              <w:color w:val="000000" w:themeColor="text1"/>
            </w:rPr>
            <w:t xml:space="preserve"> </w:t>
          </w:r>
          <w:del w:id="1007" w:author="Ian Hussey" w:date="2020-07-01T10:40:00Z">
            <w:r w:rsidR="007628D7">
              <w:delText>of EC. In</w:delText>
            </w:r>
          </w:del>
          <w:ins w:id="1008" w:author="Ian Hussey" w:date="2020-07-01T10:40:00Z">
            <w:r w:rsidR="008B36D8">
              <w:rPr>
                <w:color w:val="000000" w:themeColor="text1"/>
              </w:rPr>
              <w:t>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ins>
        </w:p>
        <w:p w14:paraId="5039758A" w14:textId="152EB173" w:rsidR="003110B9" w:rsidRPr="00F214C7" w:rsidRDefault="007E7078" w:rsidP="00EA25EB">
          <w:pPr>
            <w:rPr>
              <w:ins w:id="1009" w:author="Ian Hussey" w:date="2020-07-01T10:40:00Z"/>
              <w:b/>
              <w:bCs/>
              <w:color w:val="000000" w:themeColor="text1"/>
            </w:rPr>
          </w:pPr>
          <w:ins w:id="1010" w:author="Ian Hussey" w:date="2020-07-01T10:40:00Z">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recall</w:t>
            </w:r>
          </w:ins>
          <w:r w:rsidR="00110A88">
            <w:rPr>
              <w:color w:val="000000" w:themeColor="text1"/>
            </w:rPr>
            <w:t xml:space="preserve"> this </w:t>
          </w:r>
          <w:del w:id="1011" w:author="Ian Hussey" w:date="2020-07-01T10:40:00Z">
            <w:r w:rsidR="007628D7">
              <w:delText>case we will</w:delText>
            </w:r>
          </w:del>
          <w:ins w:id="1012" w:author="Ian Hussey" w:date="2020-07-01T10:40:00Z">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ins>
        </w:p>
        <w:p w14:paraId="7007891E" w14:textId="10FFAD31" w:rsidR="00DC77C4" w:rsidRDefault="00A67A1D" w:rsidP="009A32D9">
          <w:pPr>
            <w:rPr>
              <w:ins w:id="1013" w:author="Ian Hussey" w:date="2020-07-01T10:40:00Z"/>
              <w:color w:val="000000" w:themeColor="text1"/>
            </w:rPr>
          </w:pPr>
          <w:ins w:id="1014" w:author="Ian Hussey" w:date="2020-07-01T10:40:00Z">
            <w:r>
              <w:rPr>
                <w:color w:val="000000" w:themeColor="text1"/>
              </w:rPr>
              <w:t>To</w:t>
            </w:r>
          </w:ins>
          <w:r>
            <w:rPr>
              <w:color w:val="000000" w:themeColor="text1"/>
            </w:rPr>
            <w:t xml:space="preserve"> conclude</w:t>
          </w:r>
          <w:del w:id="1015" w:author="Ian Hussey" w:date="2020-07-01T10:40:00Z">
            <w:r w:rsidR="007628D7">
              <w:delText xml:space="preserv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delText>
            </w:r>
          </w:del>
          <w:ins w:id="1016" w:author="Ian Hussey" w:date="2020-07-01T10:40:00Z">
            <w:r w:rsidR="00610276" w:rsidRPr="00F32498">
              <w:rPr>
                <w:color w:val="000000" w:themeColor="text1"/>
              </w:rPr>
              <w:t xml:space="preserve">, although </w:t>
            </w:r>
          </w:ins>
          <w:r w:rsidR="00610276" w:rsidRPr="00F32498">
            <w:rPr>
              <w:color w:val="000000" w:themeColor="text1"/>
            </w:rPr>
            <w:t xml:space="preserve">we </w:t>
          </w:r>
          <w:del w:id="1017" w:author="Ian Hussey" w:date="2020-07-01T10:40:00Z">
            <w:r w:rsidR="007628D7">
              <w:delText xml:space="preserve">will conclude that EC effects in the surveillance task strongly depend on the way that </w:delText>
            </w:r>
          </w:del>
          <w:ins w:id="1018" w:author="Ian Hussey" w:date="2020-07-01T10:40:00Z">
            <w:r w:rsidR="00610276" w:rsidRPr="00F32498">
              <w:rPr>
                <w:color w:val="000000" w:themeColor="text1"/>
              </w:rPr>
              <w:t>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ins>
        </w:p>
        <w:p w14:paraId="2D17B5F0" w14:textId="0A3CB53E" w:rsidR="00DC77C4" w:rsidRDefault="00DC77C4" w:rsidP="00DC77C4">
          <w:pPr>
            <w:ind w:firstLine="0"/>
            <w:rPr>
              <w:ins w:id="1019" w:author="Ian Hussey" w:date="2020-07-01T10:40:00Z"/>
              <w:rFonts w:asciiTheme="majorBidi" w:hAnsiTheme="majorBidi" w:cstheme="majorBidi"/>
              <w:b/>
              <w:bCs/>
              <w:color w:val="000000"/>
              <w:shd w:val="clear" w:color="auto" w:fill="FFFFFF"/>
            </w:rPr>
          </w:pPr>
          <w:ins w:id="1020" w:author="Ian Hussey" w:date="2020-07-01T10:40:00Z">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ins>
        </w:p>
        <w:p w14:paraId="5CDDF5FB" w14:textId="77777777" w:rsidR="00DC77C4" w:rsidRDefault="00DC77C4" w:rsidP="00DC77C4">
          <w:pPr>
            <w:rPr>
              <w:del w:id="1021" w:author="Ian Hussey" w:date="2020-07-01T10:40:00Z"/>
            </w:rPr>
          </w:pPr>
          <w:ins w:id="1022" w:author="Ian Hussey" w:date="2020-07-01T10:40:00Z">
            <w:r>
              <w:t xml:space="preserve">A brief response was solicited from </w:t>
            </w:r>
          </w:ins>
          <w:r>
            <w:t xml:space="preserve">the original authors </w:t>
          </w:r>
          <w:del w:id="1023" w:author="Ian Hussey" w:date="2020-07-01T10:40:00Z">
            <w:r w:rsidR="007628D7">
              <w:delText xml:space="preserve">chose to assess contingency awareness/recollective memory. </w:delText>
            </w:r>
          </w:del>
        </w:p>
        <w:customXmlDelRangeStart w:id="1024" w:author="Ian Hussey" w:date="2020-07-01T10:40:00Z"/>
      </w:sdtContent>
    </w:sdt>
    <w:customXmlDelRangeEnd w:id="1024"/>
    <w:p w14:paraId="2EA2A19B" w14:textId="765959FB" w:rsidR="00DC77C4" w:rsidRDefault="00DC77C4" w:rsidP="00DC77C4">
      <w:ins w:id="1025" w:author="Ian Hussey" w:date="2020-07-01T10:40:00Z">
        <w:r>
          <w:t xml:space="preserve">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ins>
    </w:p>
    <w:p w14:paraId="301E71C1" w14:textId="45D97685" w:rsidR="00DC77C4" w:rsidRPr="003A1B84" w:rsidRDefault="00DC77C4" w:rsidP="00857353">
      <w:pPr>
        <w:rPr>
          <w:ins w:id="1026" w:author="Ian Hussey" w:date="2020-07-01T10:40:00Z"/>
        </w:rPr>
      </w:pPr>
      <w:ins w:id="1027" w:author="Ian Hussey" w:date="2020-07-01T10:40:00Z">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ins>
    </w:p>
    <w:p w14:paraId="0B0EC205" w14:textId="602B1668" w:rsidR="00BB2A18" w:rsidRDefault="00BB2A18" w:rsidP="009A32D9">
      <w:pPr>
        <w:rPr>
          <w:ins w:id="1028" w:author="Ian Hussey" w:date="2020-07-01T10:40:00Z"/>
          <w:color w:val="000000" w:themeColor="text1"/>
        </w:rPr>
      </w:pPr>
      <w:ins w:id="1029" w:author="Ian Hussey" w:date="2020-07-01T10:40:00Z">
        <w:r>
          <w:rPr>
            <w:b/>
          </w:rPr>
          <w:br w:type="page"/>
        </w:r>
      </w:ins>
    </w:p>
    <w:p w14:paraId="5D83FDCD" w14:textId="6749E95E" w:rsidR="007628D7" w:rsidRPr="00F32498" w:rsidRDefault="007628D7" w:rsidP="00BB2A18">
      <w:pPr>
        <w:pStyle w:val="Heading1"/>
        <w:rPr>
          <w:ins w:id="1030" w:author="Ian Hussey" w:date="2020-07-01T10:40:00Z"/>
          <w:highlight w:val="white"/>
        </w:rPr>
      </w:pPr>
      <w:ins w:id="1031" w:author="Ian Hussey" w:date="2020-07-01T10:40:00Z">
        <w:r w:rsidRPr="00F32498">
          <w:rPr>
            <w:highlight w:val="white"/>
          </w:rPr>
          <w:lastRenderedPageBreak/>
          <w:t xml:space="preserve">Author </w:t>
        </w:r>
        <w:r w:rsidR="00E92C77">
          <w:rPr>
            <w:highlight w:val="white"/>
          </w:rPr>
          <w:t>contributions</w:t>
        </w:r>
      </w:ins>
    </w:p>
    <w:p w14:paraId="5F7CB3A2" w14:textId="77777777" w:rsidR="00000000" w:rsidRDefault="009459EA" w:rsidP="00C94EE3">
      <w:pPr>
        <w:rPr>
          <w:del w:id="1032" w:author="Ian Hussey" w:date="2020-07-01T10:40:00Z"/>
        </w:rPr>
      </w:pPr>
      <w:customXmlDelRangeStart w:id="1033" w:author="Ian Hussey" w:date="2020-07-01T10:40:00Z"/>
      <w:sdt>
        <w:sdtPr>
          <w:tag w:val="goog_rdk_82"/>
          <w:id w:val="1604690021"/>
        </w:sdtPr>
        <w:sdtEndPr/>
        <w:sdtContent>
          <w:customXmlDelRangeEnd w:id="1033"/>
          <w:del w:id="1034" w:author="Ian Hussey" w:date="2020-07-01T10:40:00Z">
            <w:r w:rsidR="007628D7" w:rsidRPr="00B047C2">
              <w:rPr>
                <w:b/>
                <w:bCs/>
                <w:i/>
                <w:highlight w:val="white"/>
              </w:rPr>
              <w:delText>Comparison of ‘Contingency-Aware’ vs. ‘Unaware’ Participants</w:delText>
            </w:r>
            <w:r w:rsidR="007628D7" w:rsidRPr="00B047C2">
              <w:rPr>
                <w:b/>
                <w:bCs/>
              </w:rPr>
              <w:delText>.</w:delText>
            </w:r>
            <w:r w:rsidR="007628D7">
              <w:delText xml:space="preserve"> We hypothesize that EC effects will be larger for contingency-aware than for contingency-unaware participants, although as mentioned in Footnote 3, the results of this analysis must be interpreted with caution.</w:delText>
            </w:r>
          </w:del>
          <w:customXmlDelRangeStart w:id="1035" w:author="Ian Hussey" w:date="2020-07-01T10:40:00Z"/>
        </w:sdtContent>
      </w:sdt>
      <w:customXmlDelRangeEnd w:id="1035"/>
      <w:customXmlDelRangeStart w:id="1036" w:author="Ian Hussey" w:date="2020-07-01T10:40:00Z"/>
      <w:sdt>
        <w:sdtPr>
          <w:tag w:val="goog_rdk_87"/>
          <w:id w:val="545959733"/>
        </w:sdtPr>
        <w:sdtEndPr/>
        <w:sdtContent>
          <w:customXmlDelRangeEnd w:id="1036"/>
          <w:del w:id="1037" w:author="Ian Hussey" w:date="2020-07-01T10:40:00Z">
            <w:r w:rsidR="007628D7">
              <w:rPr>
                <w:b/>
                <w:color w:val="000000"/>
                <w:highlight w:val="white"/>
              </w:rPr>
              <w:delText xml:space="preserve">Authorship </w:delText>
            </w:r>
          </w:del>
          <w:customXmlDelRangeStart w:id="1038" w:author="Ian Hussey" w:date="2020-07-01T10:40:00Z"/>
        </w:sdtContent>
      </w:sdt>
      <w:customXmlDelRangeEnd w:id="1038"/>
    </w:p>
    <w:customXmlDelRangeStart w:id="1039" w:author="Ian Hussey" w:date="2020-07-01T10:40:00Z"/>
    <w:sdt>
      <w:sdtPr>
        <w:tag w:val="goog_rdk_88"/>
        <w:id w:val="-418244536"/>
      </w:sdtPr>
      <w:sdtEndPr/>
      <w:sdtContent>
        <w:customXmlDelRangeEnd w:id="1039"/>
        <w:p w14:paraId="4FB6C695" w14:textId="53F254E9" w:rsidR="00AC4143" w:rsidRDefault="007628D7" w:rsidP="00C94EE3">
          <w:pPr>
            <w:rPr>
              <w:color w:val="000000" w:themeColor="text1"/>
              <w:highlight w:val="white"/>
            </w:rPr>
          </w:pPr>
          <w:r w:rsidRPr="00F32498">
            <w:rPr>
              <w:color w:val="000000" w:themeColor="text1"/>
              <w:highlight w:val="white"/>
            </w:rPr>
            <w:t xml:space="preserve">TM </w:t>
          </w:r>
          <w:del w:id="1040" w:author="Ian Hussey" w:date="2020-07-01T10:40:00Z">
            <w:r>
              <w:rPr>
                <w:color w:val="000000"/>
                <w:highlight w:val="white"/>
              </w:rPr>
              <w:delText xml:space="preserve">contributed to </w:delText>
            </w:r>
          </w:del>
          <w:ins w:id="1041" w:author="Ian Hussey" w:date="2020-07-01T10:40:00Z">
            <w:r w:rsidR="00322136" w:rsidRPr="00F32498">
              <w:rPr>
                <w:color w:val="000000" w:themeColor="text1"/>
                <w:highlight w:val="white"/>
              </w:rPr>
              <w:t xml:space="preserve">led the </w:t>
            </w:r>
          </w:ins>
          <w:r w:rsidRPr="00F32498">
            <w:rPr>
              <w:color w:val="000000" w:themeColor="text1"/>
              <w:highlight w:val="white"/>
            </w:rPr>
            <w:t xml:space="preserve">project administration, </w:t>
          </w:r>
          <w:ins w:id="1042" w:author="Ian Hussey" w:date="2020-07-01T10:40:00Z">
            <w:r w:rsidR="0099103F" w:rsidRPr="00F32498">
              <w:rPr>
                <w:color w:val="000000" w:themeColor="text1"/>
                <w:highlight w:val="white"/>
              </w:rPr>
              <w:t xml:space="preserve">conducted </w:t>
            </w:r>
          </w:ins>
          <w:r w:rsidR="0099103F" w:rsidRPr="00F32498">
            <w:rPr>
              <w:color w:val="000000" w:themeColor="text1"/>
              <w:highlight w:val="white"/>
            </w:rPr>
            <w:t xml:space="preserve">the </w:t>
          </w:r>
          <w:del w:id="1043" w:author="Ian Hussey" w:date="2020-07-01T10:40:00Z">
            <w:r>
              <w:rPr>
                <w:color w:val="000000"/>
                <w:highlight w:val="white"/>
              </w:rPr>
              <w:delText>creation</w:delText>
            </w:r>
          </w:del>
          <w:ins w:id="1044" w:author="Ian Hussey" w:date="2020-07-01T10:40:00Z">
            <w:r w:rsidR="0099103F" w:rsidRPr="00F32498">
              <w:rPr>
                <w:color w:val="000000" w:themeColor="text1"/>
                <w:highlight w:val="white"/>
              </w:rPr>
              <w:t>meta-analysis</w:t>
            </w:r>
          </w:ins>
          <w:r w:rsidR="0099103F" w:rsidRPr="00F32498">
            <w:rPr>
              <w:color w:val="000000" w:themeColor="text1"/>
              <w:highlight w:val="white"/>
            </w:rPr>
            <w:t xml:space="preserve"> of </w:t>
          </w:r>
          <w:ins w:id="1045" w:author="Ian Hussey" w:date="2020-07-01T10:40:00Z">
            <w:r w:rsidR="0099103F" w:rsidRPr="00F32498">
              <w:rPr>
                <w:color w:val="000000" w:themeColor="text1"/>
                <w:highlight w:val="white"/>
              </w:rPr>
              <w:t>published work,</w:t>
            </w:r>
            <w:r w:rsidR="0099103F">
              <w:rPr>
                <w:color w:val="000000" w:themeColor="text1"/>
                <w:highlight w:val="white"/>
              </w:rPr>
              <w:t xml:space="preserve"> </w:t>
            </w:r>
            <w:r w:rsidR="00C94EE3">
              <w:rPr>
                <w:color w:val="000000" w:themeColor="text1"/>
                <w:highlight w:val="white"/>
              </w:rPr>
              <w:t xml:space="preserve">created </w:t>
            </w:r>
          </w:ins>
          <w:r w:rsidRPr="00F32498">
            <w:rPr>
              <w:color w:val="000000" w:themeColor="text1"/>
              <w:highlight w:val="white"/>
            </w:rPr>
            <w:t>the procedure protocol</w:t>
          </w:r>
          <w:r w:rsidR="00C94EE3">
            <w:rPr>
              <w:color w:val="000000" w:themeColor="text1"/>
              <w:highlight w:val="white"/>
            </w:rPr>
            <w:t xml:space="preserve">, </w:t>
          </w:r>
          <w:del w:id="1046" w:author="Ian Hussey" w:date="2020-07-01T10:40:00Z">
            <w:r w:rsidR="00032000">
              <w:rPr>
                <w:color w:val="000000"/>
                <w:highlight w:val="white"/>
              </w:rPr>
              <w:delText>the</w:delText>
            </w:r>
          </w:del>
          <w:ins w:id="1047" w:author="Ian Hussey" w:date="2020-07-01T10:40:00Z">
            <w:r w:rsidR="00C94EE3">
              <w:rPr>
                <w:color w:val="000000" w:themeColor="text1"/>
                <w:highlight w:val="white"/>
              </w:rPr>
              <w:t>was responsible for</w:t>
            </w:r>
          </w:ins>
          <w:r w:rsidR="00032000" w:rsidRPr="00F32498">
            <w:rPr>
              <w:color w:val="000000" w:themeColor="text1"/>
              <w:highlight w:val="white"/>
            </w:rPr>
            <w:t xml:space="preserve"> design of the materials, </w:t>
          </w:r>
          <w:del w:id="1048" w:author="Ian Hussey" w:date="2020-07-01T10:40:00Z">
            <w:r>
              <w:rPr>
                <w:color w:val="000000"/>
                <w:highlight w:val="white"/>
              </w:rPr>
              <w:delText>writing the original draft, and review and editing the final</w:delText>
            </w:r>
          </w:del>
          <w:ins w:id="1049" w:author="Ian Hussey" w:date="2020-07-01T10:40:00Z">
            <w:r w:rsidR="00C94EE3" w:rsidRPr="00F32498">
              <w:rPr>
                <w:color w:val="000000" w:themeColor="text1"/>
                <w:highlight w:val="white"/>
              </w:rPr>
              <w:t>wrote the</w:t>
            </w:r>
          </w:ins>
          <w:r w:rsidR="00C94EE3" w:rsidRPr="00F32498">
            <w:rPr>
              <w:color w:val="000000" w:themeColor="text1"/>
              <w:highlight w:val="white"/>
            </w:rPr>
            <w:t xml:space="preserve"> manuscript</w:t>
          </w:r>
          <w:del w:id="1050" w:author="Ian Hussey" w:date="2020-07-01T10:40:00Z">
            <w:r>
              <w:rPr>
                <w:color w:val="000000"/>
                <w:highlight w:val="white"/>
              </w:rPr>
              <w:delText>.</w:delText>
            </w:r>
          </w:del>
          <w:ins w:id="1051" w:author="Ian Hussey" w:date="2020-07-01T10:40:00Z">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w:t>
            </w:r>
          </w:ins>
          <w:r w:rsidRPr="00F32498">
            <w:rPr>
              <w:color w:val="000000" w:themeColor="text1"/>
              <w:highlight w:val="white"/>
            </w:rPr>
            <w:t xml:space="preserve"> SH </w:t>
          </w:r>
          <w:ins w:id="1052" w:author="Ian Hussey" w:date="2020-07-01T10:40:00Z">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ins>
          <w:r w:rsidRPr="00F32498">
            <w:rPr>
              <w:color w:val="000000" w:themeColor="text1"/>
              <w:highlight w:val="white"/>
            </w:rPr>
            <w:t>contributed to project administration</w:t>
          </w:r>
          <w:del w:id="1053" w:author="Ian Hussey" w:date="2020-07-01T10:40:00Z">
            <w:r>
              <w:rPr>
                <w:color w:val="000000"/>
                <w:highlight w:val="white"/>
              </w:rPr>
              <w:delText>, writing the original draft, and review and editing the final manuscript.</w:delText>
            </w:r>
          </w:del>
          <w:ins w:id="1054" w:author="Ian Hussey" w:date="2020-07-01T10:40:00Z">
            <w:r w:rsidRPr="00F32498">
              <w:rPr>
                <w:color w:val="000000" w:themeColor="text1"/>
                <w:highlight w:val="white"/>
              </w:rPr>
              <w:t>.</w:t>
            </w:r>
          </w:ins>
          <w:r w:rsidRPr="00F32498">
            <w:rPr>
              <w:color w:val="000000" w:themeColor="text1"/>
              <w:highlight w:val="white"/>
            </w:rPr>
            <w:t xml:space="preserve"> IH </w:t>
          </w:r>
          <w:ins w:id="1055" w:author="Ian Hussey" w:date="2020-07-01T10:40:00Z">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w:t>
            </w:r>
          </w:ins>
          <w:r w:rsidR="00682AD6" w:rsidRPr="00F32498">
            <w:rPr>
              <w:color w:val="000000" w:themeColor="text1"/>
              <w:highlight w:val="white"/>
            </w:rPr>
            <w:t xml:space="preserve">contributed to project administration, </w:t>
          </w:r>
          <w:del w:id="1056" w:author="Ian Hussey" w:date="2020-07-01T10:40:00Z">
            <w:r>
              <w:rPr>
                <w:color w:val="000000"/>
                <w:highlight w:val="white"/>
              </w:rPr>
              <w:delText xml:space="preserve">the design of the materials </w:delText>
            </w:r>
          </w:del>
          <w:r w:rsidR="00682AD6" w:rsidRPr="00F32498">
            <w:rPr>
              <w:color w:val="000000" w:themeColor="text1"/>
              <w:highlight w:val="white"/>
            </w:rPr>
            <w:t xml:space="preserve">and </w:t>
          </w:r>
          <w:del w:id="1057" w:author="Ian Hussey" w:date="2020-07-01T10:40:00Z">
            <w:r>
              <w:rPr>
                <w:color w:val="000000"/>
                <w:highlight w:val="white"/>
              </w:rPr>
              <w:delText>analysis script</w:delText>
            </w:r>
          </w:del>
          <w:ins w:id="1058" w:author="Ian Hussey" w:date="2020-07-01T10:40:00Z">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ins>
          <w:r w:rsidR="000D43EE">
            <w:rPr>
              <w:color w:val="000000" w:themeColor="text1"/>
              <w:highlight w:val="white"/>
            </w:rPr>
            <w:t>,</w:t>
          </w:r>
          <w:r w:rsidR="00682AD6" w:rsidRPr="00F32498">
            <w:rPr>
              <w:color w:val="000000" w:themeColor="text1"/>
              <w:highlight w:val="white"/>
            </w:rPr>
            <w:t xml:space="preserve"> and </w:t>
          </w:r>
          <w:del w:id="1059" w:author="Ian Hussey" w:date="2020-07-01T10:40:00Z">
            <w:r>
              <w:rPr>
                <w:color w:val="000000"/>
                <w:highlight w:val="white"/>
              </w:rPr>
              <w:delText>review</w:delText>
            </w:r>
          </w:del>
          <w:ins w:id="1060" w:author="Ian Hussey" w:date="2020-07-01T10:40:00Z">
            <w:r w:rsidR="00682AD6" w:rsidRPr="00F32498">
              <w:rPr>
                <w:color w:val="000000" w:themeColor="text1"/>
                <w:highlight w:val="white"/>
              </w:rPr>
              <w:t>editing</w:t>
            </w:r>
          </w:ins>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w:t>
          </w:r>
          <w:ins w:id="1061" w:author="Ian Hussey" w:date="2020-07-01T10:40:00Z">
            <w:r w:rsidR="00682AD6" w:rsidRPr="00F32498">
              <w:rPr>
                <w:color w:val="000000" w:themeColor="text1"/>
                <w:highlight w:val="white"/>
              </w:rPr>
              <w:t xml:space="preserve">the meta-analysis of published work, and </w:t>
            </w:r>
            <w:r w:rsidRPr="00F32498">
              <w:rPr>
                <w:color w:val="000000" w:themeColor="text1"/>
                <w:highlight w:val="white"/>
              </w:rPr>
              <w:t xml:space="preserve">to </w:t>
            </w:r>
          </w:ins>
          <w:r w:rsidRPr="00F32498">
            <w:rPr>
              <w:color w:val="000000" w:themeColor="text1"/>
              <w:highlight w:val="white"/>
            </w:rPr>
            <w:t xml:space="preserve">writing the original draft, </w:t>
          </w:r>
          <w:ins w:id="1062" w:author="Ian Hussey" w:date="2020-07-01T10:40:00Z">
            <w:r w:rsidR="00682AD6" w:rsidRPr="00F32498">
              <w:rPr>
                <w:color w:val="000000" w:themeColor="text1"/>
                <w:highlight w:val="white"/>
              </w:rPr>
              <w:t xml:space="preserve">the analyses, </w:t>
            </w:r>
          </w:ins>
          <w:r w:rsidRPr="00F32498">
            <w:rPr>
              <w:color w:val="000000" w:themeColor="text1"/>
              <w:highlight w:val="white"/>
            </w:rPr>
            <w:t xml:space="preserve">and </w:t>
          </w:r>
          <w:del w:id="1063" w:author="Ian Hussey" w:date="2020-07-01T10:40:00Z">
            <w:r>
              <w:rPr>
                <w:color w:val="000000"/>
                <w:highlight w:val="white"/>
              </w:rPr>
              <w:delText>review</w:delText>
            </w:r>
          </w:del>
          <w:ins w:id="1064" w:author="Ian Hussey" w:date="2020-07-01T10:40:00Z">
            <w:r w:rsidRPr="00F32498">
              <w:rPr>
                <w:color w:val="000000" w:themeColor="text1"/>
                <w:highlight w:val="white"/>
              </w:rPr>
              <w:t>review</w:t>
            </w:r>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w:t>
          </w:r>
          <w:ins w:id="1065" w:author="Ian Hussey" w:date="2020-07-01T10:40:00Z">
            <w:r w:rsidR="0099103F">
              <w:rPr>
                <w:color w:val="000000" w:themeColor="text1"/>
                <w:highlight w:val="white"/>
              </w:rPr>
              <w:t xml:space="preserve">data collection </w:t>
            </w:r>
          </w:ins>
          <w:r w:rsidRPr="00F32498">
            <w:rPr>
              <w:color w:val="000000" w:themeColor="text1"/>
              <w:highlight w:val="white"/>
            </w:rPr>
            <w:t xml:space="preserve">and review of the manuscript. FA, KB, RB, TB, OC, SBD, MJF, KAF, AG, BG, TH, FH, MH, BK, AM, JR, </w:t>
          </w:r>
          <w:del w:id="1066" w:author="Ian Hussey" w:date="2020-07-01T10:40:00Z">
            <w:r>
              <w:rPr>
                <w:color w:val="000000"/>
                <w:highlight w:val="white"/>
              </w:rPr>
              <w:delText>JS</w:delText>
            </w:r>
          </w:del>
          <w:ins w:id="1067" w:author="Ian Hussey" w:date="2020-07-01T10:40:00Z">
            <w:r w:rsidRPr="00F32498">
              <w:rPr>
                <w:color w:val="000000" w:themeColor="text1"/>
                <w:highlight w:val="white"/>
              </w:rPr>
              <w:t>JS</w:t>
            </w:r>
            <w:r w:rsidR="00074ECC">
              <w:rPr>
                <w:color w:val="000000" w:themeColor="text1"/>
                <w:highlight w:val="white"/>
              </w:rPr>
              <w:t>W</w:t>
            </w:r>
          </w:ins>
          <w:r w:rsidRPr="00F32498">
            <w:rPr>
              <w:color w:val="000000" w:themeColor="text1"/>
              <w:highlight w:val="white"/>
            </w:rPr>
            <w:t>, CTS, CS, PT</w:t>
          </w:r>
          <w:ins w:id="1068" w:author="Ian Hussey" w:date="2020-07-01T10:40:00Z">
            <w:r w:rsidR="00074ECC">
              <w:rPr>
                <w:color w:val="000000" w:themeColor="text1"/>
                <w:highlight w:val="white"/>
              </w:rPr>
              <w:t>, TGF, KH</w:t>
            </w:r>
          </w:ins>
          <w:r w:rsidRPr="00F32498">
            <w:rPr>
              <w:color w:val="000000" w:themeColor="text1"/>
              <w:highlight w:val="white"/>
            </w:rPr>
            <w:t xml:space="preserve"> and CU </w:t>
          </w:r>
          <w:ins w:id="1069" w:author="Ian Hussey" w:date="2020-07-01T10:40: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del w:id="1070" w:author="Ian Hussey" w:date="2020-07-01T10:40:00Z">
            <w:r>
              <w:rPr>
                <w:color w:val="000000"/>
                <w:highlight w:val="white"/>
              </w:rPr>
              <w:delText xml:space="preserve">project administration, </w:delText>
            </w:r>
          </w:del>
          <w:r w:rsidRPr="00F32498">
            <w:rPr>
              <w:color w:val="000000" w:themeColor="text1"/>
              <w:highlight w:val="white"/>
            </w:rPr>
            <w:t>the creation of the procedure protocol</w:t>
          </w:r>
          <w:del w:id="1071" w:author="Ian Hussey" w:date="2020-07-01T10:40:00Z">
            <w:r>
              <w:rPr>
                <w:color w:val="000000"/>
                <w:highlight w:val="white"/>
              </w:rPr>
              <w:delText>,</w:delText>
            </w:r>
          </w:del>
          <w:r w:rsidRPr="00F32498">
            <w:rPr>
              <w:color w:val="000000" w:themeColor="text1"/>
              <w:highlight w:val="white"/>
            </w:rPr>
            <w:t xml:space="preserve"> and review of the manuscript. </w:t>
          </w:r>
          <w:del w:id="1072" w:author="Ian Hussey" w:date="2020-07-01T10:40:00Z">
            <w:r>
              <w:rPr>
                <w:color w:val="000000"/>
                <w:highlight w:val="white"/>
              </w:rPr>
              <w:delText>Authorship order will be updated according to contribution during the project. </w:delText>
            </w:r>
          </w:del>
        </w:p>
        <w:customXmlDelRangeStart w:id="1073" w:author="Ian Hussey" w:date="2020-07-01T10:40:00Z"/>
      </w:sdtContent>
    </w:sdt>
    <w:customXmlDelRangeEnd w:id="1073"/>
    <w:p w14:paraId="524E861A" w14:textId="77777777" w:rsidR="006E596B" w:rsidRPr="00C0635B" w:rsidRDefault="006E596B" w:rsidP="00127F93">
      <w:pPr>
        <w:pStyle w:val="Heading1"/>
        <w:rPr>
          <w:ins w:id="1074" w:author="Ian Hussey" w:date="2020-07-01T10:40:00Z"/>
        </w:rPr>
      </w:pPr>
      <w:ins w:id="1075" w:author="Ian Hussey" w:date="2020-07-01T10:40:00Z">
        <w:r w:rsidRPr="00C0635B">
          <w:t>Funding</w:t>
        </w:r>
      </w:ins>
    </w:p>
    <w:p w14:paraId="297B687E" w14:textId="20061A50" w:rsidR="006E596B" w:rsidRDefault="006E596B" w:rsidP="006E596B">
      <w:pPr>
        <w:pStyle w:val="AN"/>
        <w:rPr>
          <w:ins w:id="1076" w:author="Ian Hussey" w:date="2020-07-01T10:40:00Z"/>
        </w:rPr>
      </w:pPr>
      <w:ins w:id="1077" w:author="Ian Hussey" w:date="2020-07-01T10:40:00Z">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r w:rsidR="00DD23E6" w:rsidRPr="004071C9">
          <w:t>Comunidad de Madrid</w:t>
        </w:r>
        <w:r w:rsidR="00DD23E6">
          <w:t xml:space="preserve">, </w:t>
        </w:r>
        <w:r w:rsidR="00DD23E6" w:rsidRPr="004071C9">
          <w:t xml:space="preserve">Programa de Atracción de Talento Investigador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DFG Emmy Noether grant HU 1978/4-1</w:t>
        </w:r>
        <w:r w:rsidR="00861B77">
          <w:t xml:space="preserve"> and</w:t>
        </w:r>
        <w:r w:rsidR="000D2E35">
          <w:t xml:space="preserve"> Heisenberg grant </w:t>
        </w:r>
        <w:bookmarkStart w:id="1078" w:name="_Hlk37149905"/>
        <w:r w:rsidR="000D2E35">
          <w:t>HU 1978/7-1</w:t>
        </w:r>
        <w:bookmarkEnd w:id="1078"/>
        <w:r w:rsidR="000D2E35">
          <w:t xml:space="preserve"> to Mandy Hütter</w:t>
        </w:r>
        <w:r w:rsidR="00861B77">
          <w:t>,</w:t>
        </w:r>
        <w:r w:rsidR="00B704AD">
          <w:t xml:space="preserve"> </w:t>
        </w:r>
        <w:r w:rsidR="00552D54">
          <w:rPr>
            <w:color w:val="222222"/>
            <w:shd w:val="clear" w:color="auto" w:fill="FFFFFF"/>
          </w:rPr>
          <w:t xml:space="preserve">DFG-Emmy-Noether-Grant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ins>
    </w:p>
    <w:p w14:paraId="0D30A84A" w14:textId="77777777" w:rsidR="006E596B" w:rsidRPr="00C94EE3" w:rsidRDefault="006E596B" w:rsidP="00C94EE3">
      <w:pPr>
        <w:rPr>
          <w:ins w:id="1079" w:author="Ian Hussey" w:date="2020-07-01T10:40:00Z"/>
          <w:color w:val="000000" w:themeColor="text1"/>
          <w:highlight w:val="white"/>
        </w:rPr>
      </w:pPr>
    </w:p>
    <w:p w14:paraId="040E357F" w14:textId="67226B6D" w:rsidR="00682AD6" w:rsidRPr="00F32498" w:rsidRDefault="00682AD6" w:rsidP="00252903">
      <w:pPr>
        <w:rPr>
          <w:ins w:id="1080" w:author="Ian Hussey" w:date="2020-07-01T10:40:00Z"/>
          <w:color w:val="000000" w:themeColor="text1"/>
        </w:rPr>
      </w:pPr>
      <w:ins w:id="1081" w:author="Ian Hussey" w:date="2020-07-01T10:40:00Z">
        <w:r w:rsidRPr="00F32498">
          <w:rPr>
            <w:color w:val="000000" w:themeColor="text1"/>
          </w:rPr>
          <w:br w:type="page"/>
        </w:r>
      </w:ins>
    </w:p>
    <w:customXmlDelRangeStart w:id="1082" w:author="Ian Hussey" w:date="2020-07-01T10:40:00Z"/>
    <w:sdt>
      <w:sdtPr>
        <w:tag w:val="goog_rdk_90"/>
        <w:id w:val="-1373534208"/>
      </w:sdtPr>
      <w:sdtEndPr/>
      <w:sdtContent>
        <w:customXmlDelRangeEnd w:id="1082"/>
        <w:p w14:paraId="5712BC86" w14:textId="0F5554AC" w:rsidR="007628D7" w:rsidRPr="00137797" w:rsidRDefault="007628D7" w:rsidP="00E74B08">
          <w:pPr>
            <w:pStyle w:val="Heading1"/>
          </w:pPr>
          <w:r w:rsidRPr="00137797">
            <w:t>References</w:t>
          </w:r>
        </w:p>
        <w:customXmlDelRangeStart w:id="1083" w:author="Ian Hussey" w:date="2020-07-01T10:40:00Z"/>
      </w:sdtContent>
    </w:sdt>
    <w:customXmlDelRangeEnd w:id="1083"/>
    <w:customXmlDelRangeStart w:id="1084" w:author="Ian Hussey" w:date="2020-07-01T10:40:00Z"/>
    <w:sdt>
      <w:sdtPr>
        <w:tag w:val="goog_rdk_91"/>
        <w:id w:val="-1027565737"/>
      </w:sdtPr>
      <w:sdtEndPr/>
      <w:sdtContent>
        <w:customXmlDelRangeEnd w:id="1084"/>
        <w:p w14:paraId="04D75486" w14:textId="62BD1CB1" w:rsidR="007628D7" w:rsidRPr="00A86238" w:rsidRDefault="007628D7" w:rsidP="00A86238">
          <w:pPr>
            <w:pStyle w:val="references"/>
          </w:pPr>
          <w:r w:rsidRPr="00137797">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customXmlDelRangeStart w:id="1085" w:author="Ian Hussey" w:date="2020-07-01T10:40:00Z"/>
      </w:sdtContent>
    </w:sdt>
    <w:customXmlDelRangeEnd w:id="1085"/>
    <w:customXmlDelRangeStart w:id="1086" w:author="Ian Hussey" w:date="2020-07-01T10:40:00Z"/>
    <w:sdt>
      <w:sdtPr>
        <w:tag w:val="goog_rdk_92"/>
        <w:id w:val="1208071076"/>
      </w:sdtPr>
      <w:sdtEndPr/>
      <w:sdtContent>
        <w:customXmlDelRangeEnd w:id="1086"/>
        <w:p w14:paraId="53D2451C" w14:textId="5DB21A1B"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customXmlDelRangeStart w:id="1087" w:author="Ian Hussey" w:date="2020-07-01T10:40:00Z"/>
      </w:sdtContent>
    </w:sdt>
    <w:customXmlDelRangeEnd w:id="1087"/>
    <w:customXmlDelRangeStart w:id="1088" w:author="Ian Hussey" w:date="2020-07-01T10:40:00Z"/>
    <w:sdt>
      <w:sdtPr>
        <w:tag w:val="goog_rdk_93"/>
        <w:id w:val="-336003436"/>
      </w:sdtPr>
      <w:sdtEndPr/>
      <w:sdtContent>
        <w:customXmlDelRangeEnd w:id="1088"/>
        <w:p w14:paraId="44B2385C" w14:textId="65F3511D"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customXmlDelRangeStart w:id="1089" w:author="Ian Hussey" w:date="2020-07-01T10:40:00Z"/>
      </w:sdtContent>
    </w:sdt>
    <w:customXmlDelRangeEnd w:id="1089"/>
    <w:p w14:paraId="60223C1A" w14:textId="5E161A7E" w:rsidR="003F5246" w:rsidRDefault="003F5246" w:rsidP="00A86238">
      <w:pPr>
        <w:pStyle w:val="references"/>
        <w:rPr>
          <w:ins w:id="1090" w:author="Ian Hussey" w:date="2020-07-01T10:40:00Z"/>
          <w:highlight w:val="white"/>
        </w:rPr>
      </w:pPr>
      <w:ins w:id="1091" w:author="Ian Hussey" w:date="2020-07-01T10:40:00Z">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ins>
    </w:p>
    <w:customXmlDelRangeStart w:id="1092" w:author="Ian Hussey" w:date="2020-07-01T10:40:00Z"/>
    <w:sdt>
      <w:sdtPr>
        <w:tag w:val="goog_rdk_94"/>
        <w:id w:val="-595099272"/>
      </w:sdtPr>
      <w:sdtEndPr/>
      <w:sdtContent>
        <w:customXmlDelRangeEnd w:id="1092"/>
        <w:p w14:paraId="0428FE90" w14:textId="6236A4AD" w:rsidR="007628D7" w:rsidRPr="00F32498" w:rsidRDefault="007628D7" w:rsidP="00A86238">
          <w:pPr>
            <w:pStyle w:val="references"/>
            <w:rPr>
              <w:highlight w:val="white"/>
            </w:rPr>
          </w:pPr>
          <w:r w:rsidRPr="00F32498">
            <w:rPr>
              <w:highlight w:val="white"/>
            </w:rPr>
            <w:t>Corneille, O., &amp; Stahl, C. (</w:t>
          </w:r>
          <w:del w:id="1093" w:author="Ian Hussey" w:date="2020-07-01T10:40:00Z">
            <w:r>
              <w:rPr>
                <w:color w:val="000000"/>
                <w:highlight w:val="white"/>
              </w:rPr>
              <w:delText>2018</w:delText>
            </w:r>
          </w:del>
          <w:ins w:id="1094" w:author="Ian Hussey" w:date="2020-07-01T10:40:00Z">
            <w:r w:rsidRPr="00F32498">
              <w:rPr>
                <w:highlight w:val="white"/>
              </w:rPr>
              <w:t>201</w:t>
            </w:r>
            <w:r w:rsidR="00146C98">
              <w:rPr>
                <w:highlight w:val="white"/>
              </w:rPr>
              <w:t>9</w:t>
            </w:r>
          </w:ins>
          <w:r w:rsidRPr="00F32498">
            <w:rPr>
              <w:highlight w:val="white"/>
            </w:rPr>
            <w:t>). Associative Attitude Learning: A Closer Look at Evidence and How It Relates to Attitude Models. </w:t>
          </w:r>
          <w:r w:rsidRPr="00F32498">
            <w:rPr>
              <w:i/>
              <w:highlight w:val="white"/>
            </w:rPr>
            <w:t>Personality and Social Psychology Review</w:t>
          </w:r>
          <w:del w:id="1095" w:author="Ian Hussey" w:date="2020-07-01T10:40:00Z">
            <w:r>
              <w:rPr>
                <w:color w:val="000000"/>
                <w:highlight w:val="white"/>
              </w:rPr>
              <w:delText>.</w:delText>
            </w:r>
          </w:del>
          <w:ins w:id="1096" w:author="Ian Hussey" w:date="2020-07-01T10:40:00Z">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w:t>
            </w:r>
          </w:ins>
          <w:r w:rsidRPr="00F32498">
            <w:rPr>
              <w:highlight w:val="white"/>
            </w:rPr>
            <w:t> </w:t>
          </w:r>
          <w:hyperlink r:id="rId30">
            <w:r w:rsidRPr="00F32498">
              <w:rPr>
                <w:highlight w:val="white"/>
              </w:rPr>
              <w:t>doi.org/10.1177/1088868318763261</w:t>
            </w:r>
          </w:hyperlink>
        </w:p>
        <w:customXmlDelRangeStart w:id="1097" w:author="Ian Hussey" w:date="2020-07-01T10:40:00Z"/>
      </w:sdtContent>
    </w:sdt>
    <w:customXmlDelRangeEnd w:id="1097"/>
    <w:customXmlDelRangeStart w:id="1098" w:author="Ian Hussey" w:date="2020-07-01T10:40:00Z"/>
    <w:sdt>
      <w:sdtPr>
        <w:tag w:val="goog_rdk_95"/>
        <w:id w:val="992229392"/>
      </w:sdtPr>
      <w:sdtEndPr/>
      <w:sdtContent>
        <w:customXmlDelRangeEnd w:id="1098"/>
        <w:p w14:paraId="33BA8553" w14:textId="7634C1EB"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xml:space="preserve">. </w:t>
          </w:r>
          <w:del w:id="1099" w:author="Ian Hussey" w:date="2020-07-01T10:40:00Z">
            <w:r>
              <w:delText>https://</w:delText>
            </w:r>
          </w:del>
          <w:r w:rsidRPr="00F32498">
            <w:t>doi</w:t>
          </w:r>
          <w:del w:id="1100" w:author="Ian Hussey" w:date="2020-07-01T10:40:00Z">
            <w:r>
              <w:delText>.org/</w:delText>
            </w:r>
          </w:del>
          <w:ins w:id="1101" w:author="Ian Hussey" w:date="2020-07-01T10:40:00Z">
            <w:r w:rsidR="00900F16" w:rsidRPr="00F32498">
              <w:t>:</w:t>
            </w:r>
          </w:ins>
          <w:r w:rsidRPr="00F32498">
            <w:t>10.5964/spb.v13i3.28046</w:t>
          </w:r>
        </w:p>
        <w:customXmlDelRangeStart w:id="1102" w:author="Ian Hussey" w:date="2020-07-01T10:40:00Z"/>
      </w:sdtContent>
    </w:sdt>
    <w:customXmlDelRangeEnd w:id="1102"/>
    <w:customXmlDelRangeStart w:id="1103" w:author="Ian Hussey" w:date="2020-07-01T10:40:00Z"/>
    <w:sdt>
      <w:sdtPr>
        <w:tag w:val="goog_rdk_96"/>
        <w:id w:val="303515800"/>
      </w:sdtPr>
      <w:sdtEndPr/>
      <w:sdtContent>
        <w:customXmlDelRangeEnd w:id="1103"/>
        <w:p w14:paraId="15997EAC" w14:textId="6634CC13"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customXmlDelRangeStart w:id="1104" w:author="Ian Hussey" w:date="2020-07-01T10:40:00Z"/>
      </w:sdtContent>
    </w:sdt>
    <w:customXmlDelRangeEnd w:id="1104"/>
    <w:customXmlDelRangeStart w:id="1105" w:author="Ian Hussey" w:date="2020-07-01T10:40:00Z"/>
    <w:sdt>
      <w:sdtPr>
        <w:tag w:val="goog_rdk_97"/>
        <w:id w:val="893787269"/>
      </w:sdtPr>
      <w:sdtEndPr/>
      <w:sdtContent>
        <w:customXmlDelRangeEnd w:id="1105"/>
        <w:p w14:paraId="3C9D44D5" w14:textId="380A7F21" w:rsidR="007628D7" w:rsidRPr="00F32498" w:rsidRDefault="007628D7" w:rsidP="00A86238">
          <w:pPr>
            <w:pStyle w:val="references"/>
          </w:pPr>
          <w:r w:rsidRPr="00F32498">
            <w:rPr>
              <w:highlight w:val="white"/>
            </w:rPr>
            <w:t xml:space="preserve">Dijksterhuis,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customXmlDelRangeStart w:id="1106" w:author="Ian Hussey" w:date="2020-07-01T10:40:00Z"/>
      </w:sdtContent>
    </w:sdt>
    <w:customXmlDelRangeEnd w:id="1106"/>
    <w:customXmlDelRangeStart w:id="1107" w:author="Ian Hussey" w:date="2020-07-01T10:40:00Z"/>
    <w:sdt>
      <w:sdtPr>
        <w:tag w:val="goog_rdk_98"/>
        <w:id w:val="1646386071"/>
      </w:sdtPr>
      <w:sdtEndPr/>
      <w:sdtContent>
        <w:customXmlDelRangeEnd w:id="1107"/>
        <w:p w14:paraId="786669A1" w14:textId="130B8C1E"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customXmlDelRangeStart w:id="1108" w:author="Ian Hussey" w:date="2020-07-01T10:40:00Z"/>
      </w:sdtContent>
    </w:sdt>
    <w:customXmlDelRangeEnd w:id="1108"/>
    <w:customXmlDelRangeStart w:id="1109" w:author="Ian Hussey" w:date="2020-07-01T10:40:00Z"/>
    <w:sdt>
      <w:sdtPr>
        <w:tag w:val="goog_rdk_99"/>
        <w:id w:val="-1995168643"/>
      </w:sdtPr>
      <w:sdtEndPr/>
      <w:sdtContent>
        <w:customXmlDelRangeEnd w:id="1109"/>
        <w:p w14:paraId="0BEF45EB" w14:textId="45AD271C" w:rsidR="007628D7" w:rsidRPr="00F32498" w:rsidRDefault="007628D7" w:rsidP="00A86238">
          <w:pPr>
            <w:pStyle w:val="references"/>
            <w:rPr>
              <w:highlight w:val="white"/>
              <w:rtl/>
            </w:rPr>
          </w:pPr>
          <w:r w:rsidRPr="00F32498">
            <w:rPr>
              <w:highlight w:val="white"/>
            </w:rPr>
            <w:t>Gawronski, B., &amp; Walther, E. (2012). What do memory data tell us about the role of contingency awareness in evaluative conditioning</w:t>
          </w:r>
          <w:del w:id="1110" w:author="Ian Hussey" w:date="2020-07-01T10:40:00Z">
            <w:r>
              <w:rPr>
                <w:color w:val="000000"/>
                <w:highlight w:val="white"/>
              </w:rPr>
              <w:delText>?.</w:delText>
            </w:r>
          </w:del>
          <w:ins w:id="1111" w:author="Ian Hussey" w:date="2020-07-01T10:40:00Z">
            <w:r w:rsidRPr="00F32498">
              <w:rPr>
                <w:highlight w:val="white"/>
              </w:rPr>
              <w:t>?</w:t>
            </w:r>
          </w:ins>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customXmlDelRangeStart w:id="1112" w:author="Ian Hussey" w:date="2020-07-01T10:40:00Z"/>
      </w:sdtContent>
    </w:sdt>
    <w:customXmlDelRangeEnd w:id="1112"/>
    <w:customXmlDelRangeStart w:id="1113" w:author="Ian Hussey" w:date="2020-07-01T10:40:00Z"/>
    <w:sdt>
      <w:sdtPr>
        <w:tag w:val="goog_rdk_100"/>
        <w:id w:val="1159723433"/>
      </w:sdtPr>
      <w:sdtEndPr/>
      <w:sdtContent>
        <w:customXmlDelRangeEnd w:id="1113"/>
        <w:p w14:paraId="755A08BB" w14:textId="1CAB356B"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customXmlDelRangeStart w:id="1114" w:author="Ian Hussey" w:date="2020-07-01T10:40:00Z"/>
      </w:sdtContent>
    </w:sdt>
    <w:customXmlDelRangeEnd w:id="1114"/>
    <w:customXmlDelRangeStart w:id="1115" w:author="Ian Hussey" w:date="2020-07-01T10:40:00Z"/>
    <w:sdt>
      <w:sdtPr>
        <w:tag w:val="goog_rdk_101"/>
        <w:id w:val="1088360242"/>
      </w:sdtPr>
      <w:sdtEndPr/>
      <w:sdtContent>
        <w:customXmlDelRangeEnd w:id="1115"/>
        <w:p w14:paraId="1A0DEF43" w14:textId="2E44B6E2"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customXmlDelRangeStart w:id="1116" w:author="Ian Hussey" w:date="2020-07-01T10:40:00Z"/>
      </w:sdtContent>
    </w:sdt>
    <w:customXmlDelRangeEnd w:id="1116"/>
    <w:customXmlDelRangeStart w:id="1117" w:author="Ian Hussey" w:date="2020-07-01T10:40:00Z"/>
    <w:sdt>
      <w:sdtPr>
        <w:tag w:val="goog_rdk_102"/>
        <w:id w:val="1006645538"/>
      </w:sdtPr>
      <w:sdtEndPr/>
      <w:sdtContent>
        <w:customXmlDelRangeEnd w:id="1117"/>
        <w:p w14:paraId="23A0A499" w14:textId="3E8DFF4C" w:rsidR="007628D7" w:rsidRPr="00F32498" w:rsidRDefault="007628D7" w:rsidP="00A86238">
          <w:pPr>
            <w:pStyle w:val="references"/>
          </w:pPr>
          <w:r w:rsidRPr="00F32498">
            <w:rPr>
              <w:highlight w:val="white"/>
            </w:rPr>
            <w:t xml:space="preserve">Houben, K., Schoenmakers,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customXmlDelRangeStart w:id="1118" w:author="Ian Hussey" w:date="2020-07-01T10:40:00Z"/>
      </w:sdtContent>
    </w:sdt>
    <w:customXmlDelRangeEnd w:id="1118"/>
    <w:p w14:paraId="3F438599" w14:textId="25C3BB31" w:rsidR="00E45778" w:rsidRPr="004272BF" w:rsidRDefault="00E45778" w:rsidP="00E45778">
      <w:pPr>
        <w:pStyle w:val="references"/>
        <w:rPr>
          <w:color w:val="auto"/>
          <w:highlight w:val="white"/>
        </w:rPr>
      </w:pPr>
      <w:ins w:id="1119" w:author="Ian Hussey" w:date="2020-07-01T10:40:00Z">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ins>
      <w:hyperlink r:id="rId31"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customXmlDelRangeStart w:id="1120" w:author="Ian Hussey" w:date="2020-07-01T10:40:00Z"/>
    <w:sdt>
      <w:sdtPr>
        <w:tag w:val="goog_rdk_103"/>
        <w:id w:val="638617407"/>
      </w:sdtPr>
      <w:sdtEndPr/>
      <w:sdtContent>
        <w:customXmlDelRangeEnd w:id="1120"/>
        <w:p w14:paraId="64D75174" w14:textId="403EA780"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customXmlDelRangeStart w:id="1121" w:author="Ian Hussey" w:date="2020-07-01T10:40:00Z"/>
      </w:sdtContent>
    </w:sdt>
    <w:customXmlDelRangeEnd w:id="1121"/>
    <w:customXmlDelRangeStart w:id="1122" w:author="Ian Hussey" w:date="2020-07-01T10:40:00Z"/>
    <w:sdt>
      <w:sdtPr>
        <w:tag w:val="goog_rdk_104"/>
        <w:id w:val="-438363467"/>
      </w:sdtPr>
      <w:sdtEndPr/>
      <w:sdtContent>
        <w:customXmlDelRangeEnd w:id="1122"/>
        <w:p w14:paraId="335CC11C" w14:textId="02ADDF2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customXmlDelRangeStart w:id="1123" w:author="Ian Hussey" w:date="2020-07-01T10:40:00Z"/>
      </w:sdtContent>
    </w:sdt>
    <w:customXmlDelRangeEnd w:id="1123"/>
    <w:customXmlDelRangeStart w:id="1124" w:author="Ian Hussey" w:date="2020-07-01T10:40:00Z"/>
    <w:sdt>
      <w:sdtPr>
        <w:tag w:val="goog_rdk_105"/>
        <w:id w:val="-272787805"/>
      </w:sdtPr>
      <w:sdtEndPr/>
      <w:sdtContent>
        <w:customXmlDelRangeEnd w:id="1124"/>
        <w:p w14:paraId="08690D37" w14:textId="2F85392B"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customXmlDelRangeStart w:id="1125" w:author="Ian Hussey" w:date="2020-07-01T10:40:00Z"/>
      </w:sdtContent>
    </w:sdt>
    <w:customXmlDelRangeEnd w:id="1125"/>
    <w:customXmlDelRangeStart w:id="1126" w:author="Ian Hussey" w:date="2020-07-01T10:40:00Z"/>
    <w:sdt>
      <w:sdtPr>
        <w:tag w:val="goog_rdk_106"/>
        <w:id w:val="1308445071"/>
      </w:sdtPr>
      <w:sdtEndPr/>
      <w:sdtContent>
        <w:customXmlDelRangeEnd w:id="1126"/>
        <w:p w14:paraId="412CB9BE" w14:textId="001C9E9A"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customXmlDelRangeStart w:id="1127" w:author="Ian Hussey" w:date="2020-07-01T10:40:00Z"/>
      </w:sdtContent>
    </w:sdt>
    <w:customXmlDelRangeEnd w:id="1127"/>
    <w:p w14:paraId="4CC7D6BD" w14:textId="1D36287C" w:rsidR="00E45778" w:rsidRPr="00E45778" w:rsidRDefault="00E45778" w:rsidP="00A86238">
      <w:pPr>
        <w:pStyle w:val="references"/>
        <w:rPr>
          <w:ins w:id="1128" w:author="Ian Hussey" w:date="2020-07-01T10:40:00Z"/>
          <w:highlight w:val="white"/>
        </w:rPr>
      </w:pPr>
      <w:ins w:id="1129" w:author="Ian Hussey" w:date="2020-07-01T10:40:00Z">
        <w:r w:rsidRPr="00E45778">
          <w:rPr>
            <w:color w:val="222222"/>
            <w:shd w:val="clear" w:color="auto" w:fill="FFFFFF"/>
          </w:rPr>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ins>
    </w:p>
    <w:customXmlDelRangeStart w:id="1130" w:author="Ian Hussey" w:date="2020-07-01T10:40:00Z"/>
    <w:sdt>
      <w:sdtPr>
        <w:tag w:val="goog_rdk_107"/>
        <w:id w:val="1048568959"/>
      </w:sdtPr>
      <w:sdtEndPr/>
      <w:sdtContent>
        <w:customXmlDelRangeEnd w:id="1130"/>
        <w:p w14:paraId="6BDE81CA" w14:textId="61EF20F2"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customXmlDelRangeStart w:id="1131" w:author="Ian Hussey" w:date="2020-07-01T10:40:00Z"/>
      </w:sdtContent>
    </w:sdt>
    <w:customXmlDelRangeEnd w:id="1131"/>
    <w:customXmlDelRangeStart w:id="1132" w:author="Ian Hussey" w:date="2020-07-01T10:40:00Z"/>
    <w:sdt>
      <w:sdtPr>
        <w:tag w:val="goog_rdk_108"/>
        <w:id w:val="1309979204"/>
      </w:sdtPr>
      <w:sdtEndPr/>
      <w:sdtContent>
        <w:customXmlDelRangeEnd w:id="1132"/>
        <w:p w14:paraId="5226256E" w14:textId="22D6E9DE" w:rsidR="007628D7" w:rsidRPr="00F32498" w:rsidRDefault="007628D7" w:rsidP="00A86238">
          <w:pPr>
            <w:pStyle w:val="references"/>
          </w:pPr>
          <w:r w:rsidRPr="00F32498">
            <w:t>Lang, P. J., Bradley, M. M</w:t>
          </w:r>
          <w:del w:id="1133" w:author="Ian Hussey" w:date="2020-07-01T10:40:00Z">
            <w:r>
              <w:delText>.</w:delText>
            </w:r>
          </w:del>
          <w:ins w:id="1134" w:author="Ian Hussey" w:date="2020-07-01T10:40:00Z">
            <w:r w:rsidRPr="00F32498">
              <w:t>.</w:t>
            </w:r>
            <w:r w:rsidR="00F9566D" w:rsidRPr="00F32498">
              <w:t>,</w:t>
            </w:r>
          </w:ins>
          <w:r w:rsidRPr="00F32498">
            <w:t xml:space="preserve"> &amp; Cuthbert, B. N. (1995). International </w:t>
          </w:r>
          <w:del w:id="1135" w:author="Ian Hussey" w:date="2020-07-01T10:40:00Z">
            <w:r>
              <w:delText>Aective</w:delText>
            </w:r>
          </w:del>
          <w:ins w:id="1136" w:author="Ian Hussey" w:date="2020-07-01T10:40:00Z">
            <w:r w:rsidRPr="00F32498">
              <w:t>A</w:t>
            </w:r>
            <w:r w:rsidR="00770C19">
              <w:t>ffec</w:t>
            </w:r>
            <w:r w:rsidRPr="00F32498">
              <w:t>tive</w:t>
            </w:r>
          </w:ins>
          <w:r w:rsidRPr="00F32498">
            <w:t xml:space="preserve"> Picture System: Technical manual and affective ratings. Gainesville, FL: University of Florida</w:t>
          </w:r>
        </w:p>
        <w:customXmlDelRangeStart w:id="1137" w:author="Ian Hussey" w:date="2020-07-01T10:40:00Z"/>
      </w:sdtContent>
    </w:sdt>
    <w:customXmlDelRangeEnd w:id="1137"/>
    <w:customXmlDelRangeStart w:id="1138" w:author="Ian Hussey" w:date="2020-07-01T10:40:00Z"/>
    <w:sdt>
      <w:sdtPr>
        <w:tag w:val="goog_rdk_109"/>
        <w:id w:val="895861934"/>
      </w:sdtPr>
      <w:sdtEndPr/>
      <w:sdtContent>
        <w:customXmlDelRangeEnd w:id="1138"/>
        <w:p w14:paraId="1C76E154" w14:textId="293CC776"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customXmlDelRangeStart w:id="1139" w:author="Ian Hussey" w:date="2020-07-01T10:40:00Z"/>
      </w:sdtContent>
    </w:sdt>
    <w:customXmlDelRangeEnd w:id="1139"/>
    <w:p w14:paraId="1735CB63" w14:textId="7398B6A3" w:rsidR="00770C19" w:rsidRPr="00F32498" w:rsidRDefault="00770C19" w:rsidP="009212C0">
      <w:pPr>
        <w:pStyle w:val="references"/>
        <w:rPr>
          <w:ins w:id="1140" w:author="Ian Hussey" w:date="2020-07-01T10:40:00Z"/>
        </w:rPr>
      </w:pPr>
      <w:ins w:id="1141" w:author="Ian Hussey" w:date="2020-07-01T10:40:00Z">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ins>
    </w:p>
    <w:customXmlDelRangeStart w:id="1142" w:author="Ian Hussey" w:date="2020-07-01T10:40:00Z"/>
    <w:sdt>
      <w:sdtPr>
        <w:tag w:val="goog_rdk_110"/>
        <w:id w:val="-1453778586"/>
      </w:sdtPr>
      <w:sdtEndPr/>
      <w:sdtContent>
        <w:customXmlDelRangeEnd w:id="1142"/>
        <w:p w14:paraId="17AF0A5E" w14:textId="35D07B67"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customXmlDelRangeStart w:id="1143" w:author="Ian Hussey" w:date="2020-07-01T10:40:00Z"/>
      </w:sdtContent>
    </w:sdt>
    <w:customXmlDelRangeEnd w:id="1143"/>
    <w:customXmlDelRangeStart w:id="1144" w:author="Ian Hussey" w:date="2020-07-01T10:40:00Z"/>
    <w:sdt>
      <w:sdtPr>
        <w:tag w:val="goog_rdk_111"/>
        <w:id w:val="-1144891975"/>
      </w:sdtPr>
      <w:sdtEndPr/>
      <w:sdtContent>
        <w:customXmlDelRangeEnd w:id="1144"/>
        <w:p w14:paraId="312D6A20" w14:textId="1496917A"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customXmlDelRangeStart w:id="1145" w:author="Ian Hussey" w:date="2020-07-01T10:40:00Z"/>
      </w:sdtContent>
    </w:sdt>
    <w:customXmlDelRangeEnd w:id="1145"/>
    <w:p w14:paraId="37A72B39" w14:textId="032C92E2" w:rsidR="003F5246" w:rsidRDefault="003F5246" w:rsidP="00A86238">
      <w:pPr>
        <w:pStyle w:val="references"/>
        <w:rPr>
          <w:ins w:id="1146" w:author="Ian Hussey" w:date="2020-07-01T10:40:00Z"/>
          <w:highlight w:val="white"/>
        </w:rPr>
      </w:pPr>
      <w:ins w:id="1147" w:author="Ian Hussey" w:date="2020-07-01T10:40:00Z">
        <w:r>
          <w:t>Open Science Collaboration</w:t>
        </w:r>
        <w:r w:rsidRPr="003F5246">
          <w:t xml:space="preserve"> (2015). Estimating the reproducibility of psychological science. </w:t>
        </w:r>
        <w:r w:rsidRPr="00FB374C">
          <w:rPr>
            <w:i/>
          </w:rPr>
          <w:t>Science, 349</w:t>
        </w:r>
        <w:r w:rsidRPr="003F5246">
          <w:t>(6251), aac4716.</w:t>
        </w:r>
      </w:ins>
    </w:p>
    <w:customXmlDelRangeStart w:id="1148" w:author="Ian Hussey" w:date="2020-07-01T10:40:00Z"/>
    <w:sdt>
      <w:sdtPr>
        <w:tag w:val="goog_rdk_112"/>
        <w:id w:val="-170179746"/>
      </w:sdtPr>
      <w:sdtEndPr/>
      <w:sdtContent>
        <w:customXmlDelRangeEnd w:id="1148"/>
        <w:p w14:paraId="754765F2" w14:textId="77777777" w:rsidR="00177267" w:rsidRPr="00F32498" w:rsidRDefault="007628D7" w:rsidP="00A86238">
          <w:pPr>
            <w:pStyle w:val="references"/>
            <w:rPr>
              <w:del w:id="1149" w:author="Ian Hussey" w:date="2020-07-01T10:40:00Z"/>
              <w:highlight w:val="white"/>
            </w:rPr>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del w:id="1150" w:author="Ian Hussey" w:date="2020-07-01T10:40:00Z">
            <w:r>
              <w:rPr>
                <w:color w:val="000000"/>
                <w:highlight w:val="white"/>
              </w:rPr>
              <w:delText>.</w:delText>
            </w:r>
            <w:r>
              <w:rPr>
                <w:color w:val="222222"/>
                <w:highlight w:val="white"/>
                <w:rtl/>
              </w:rPr>
              <w:delText>‏</w:delText>
            </w:r>
          </w:del>
        </w:p>
        <w:customXmlDelRangeStart w:id="1151" w:author="Ian Hussey" w:date="2020-07-01T10:40:00Z"/>
      </w:sdtContent>
    </w:sdt>
    <w:customXmlDelRangeEnd w:id="1151"/>
    <w:p w14:paraId="364D2D62" w14:textId="7EDCBCE4" w:rsidR="007628D7" w:rsidRPr="00F32498" w:rsidRDefault="00177267" w:rsidP="00A86238">
      <w:pPr>
        <w:pStyle w:val="references"/>
      </w:pPr>
      <w:ins w:id="1152" w:author="Ian Hussey" w:date="2020-07-01T10:40:00Z">
        <w:r w:rsidRPr="00F32498">
          <w:rPr>
            <w:highlight w:val="white"/>
          </w:rPr>
          <w:t xml:space="preserve">. </w:t>
        </w:r>
      </w:ins>
    </w:p>
    <w:customXmlDelRangeStart w:id="1153" w:author="Ian Hussey" w:date="2020-07-01T10:40:00Z"/>
    <w:sdt>
      <w:sdtPr>
        <w:tag w:val="goog_rdk_113"/>
        <w:id w:val="-869146720"/>
      </w:sdtPr>
      <w:sdtEndPr/>
      <w:sdtContent>
        <w:customXmlDelRangeEnd w:id="1153"/>
        <w:p w14:paraId="49D2E7AF" w14:textId="6E167B07"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customXmlDelRangeStart w:id="1154" w:author="Ian Hussey" w:date="2020-07-01T10:40:00Z"/>
      </w:sdtContent>
    </w:sdt>
    <w:customXmlDelRangeEnd w:id="1154"/>
    <w:customXmlDelRangeStart w:id="1155" w:author="Ian Hussey" w:date="2020-07-01T10:40:00Z"/>
    <w:sdt>
      <w:sdtPr>
        <w:tag w:val="goog_rdk_114"/>
        <w:id w:val="1922374409"/>
      </w:sdtPr>
      <w:sdtEndPr/>
      <w:sdtContent>
        <w:customXmlDelRangeEnd w:id="1155"/>
        <w:p w14:paraId="3B0F11AC" w14:textId="6A3E5821" w:rsidR="007628D7" w:rsidRDefault="007628D7" w:rsidP="00A86238">
          <w:pPr>
            <w:pStyle w:val="references"/>
            <w:rPr>
              <w:rtl/>
            </w:rPr>
          </w:pPr>
          <w:r w:rsidRPr="009212C0">
            <w:rPr>
              <w:highlight w:val="white"/>
              <w:lang w:val="de-DE"/>
            </w:rPr>
            <w:t xml:space="preserve">Schienle, A., Stark, R., &amp; Vaitl, D. (2001). </w:t>
          </w:r>
          <w:r w:rsidRPr="00F32498">
            <w:rPr>
              <w:highlight w:val="white"/>
            </w:rPr>
            <w:t>Evaluative conditioning: A possible explanation for the acquisition of disgust responses</w:t>
          </w:r>
          <w:del w:id="1156" w:author="Ian Hussey" w:date="2020-07-01T10:40:00Z">
            <w:r>
              <w:rPr>
                <w:highlight w:val="white"/>
              </w:rPr>
              <w:delText>?.</w:delText>
            </w:r>
          </w:del>
          <w:ins w:id="1157" w:author="Ian Hussey" w:date="2020-07-01T10:40:00Z">
            <w:r w:rsidRPr="00F32498">
              <w:rPr>
                <w:highlight w:val="white"/>
              </w:rPr>
              <w:t>?</w:t>
            </w:r>
          </w:ins>
          <w:r w:rsidRPr="00F32498">
            <w:rPr>
              <w:highlight w:val="white"/>
            </w:rPr>
            <w:t xml:space="preserve"> </w:t>
          </w:r>
          <w:r w:rsidRPr="00F32498">
            <w:rPr>
              <w:i/>
              <w:highlight w:val="white"/>
            </w:rPr>
            <w:t>Learning and Motivation, 32</w:t>
          </w:r>
          <w:r w:rsidRPr="00F32498">
            <w:rPr>
              <w:highlight w:val="white"/>
            </w:rPr>
            <w:t>(1), 65-83.</w:t>
          </w:r>
          <w:r w:rsidRPr="00F32498">
            <w:rPr>
              <w:rtl/>
            </w:rPr>
            <w:t>‏</w:t>
          </w:r>
        </w:p>
        <w:customXmlDelRangeStart w:id="1158" w:author="Ian Hussey" w:date="2020-07-01T10:40:00Z"/>
      </w:sdtContent>
    </w:sdt>
    <w:customXmlDelRangeEnd w:id="1158"/>
    <w:customXmlDelRangeStart w:id="1159" w:author="Ian Hussey" w:date="2020-07-01T10:40:00Z"/>
    <w:sdt>
      <w:sdtPr>
        <w:tag w:val="goog_rdk_115"/>
        <w:id w:val="-2028009689"/>
      </w:sdtPr>
      <w:sdtEndPr/>
      <w:sdtContent>
        <w:customXmlDelRangeEnd w:id="1159"/>
        <w:p w14:paraId="4C25B8F1" w14:textId="7A2922A4" w:rsidR="007628D7" w:rsidRPr="00F32498" w:rsidRDefault="007628D7" w:rsidP="00A86238">
          <w:pPr>
            <w:pStyle w:val="references"/>
          </w:pPr>
          <w:r w:rsidRPr="00F32498">
            <w:rPr>
              <w:highlight w:val="white"/>
            </w:rPr>
            <w:t>Shaw, J. A., Forman, E. M., Espel, H. M., Butryn, M. L., Herbert, J. D., Lowe, M. R., &amp; Nederkoorn, C. (2016). Can evaluative conditioning decrease soft drink consumption</w:t>
          </w:r>
          <w:del w:id="1160" w:author="Ian Hussey" w:date="2020-07-01T10:40:00Z">
            <w:r>
              <w:rPr>
                <w:highlight w:val="white"/>
              </w:rPr>
              <w:delText>?.</w:delText>
            </w:r>
          </w:del>
          <w:ins w:id="1161" w:author="Ian Hussey" w:date="2020-07-01T10:40:00Z">
            <w:r w:rsidRPr="00F32498">
              <w:rPr>
                <w:highlight w:val="white"/>
              </w:rPr>
              <w:t>?</w:t>
            </w:r>
          </w:ins>
          <w:r w:rsidRPr="00F32498">
            <w:rPr>
              <w:highlight w:val="white"/>
            </w:rPr>
            <w:t xml:space="preserve"> </w:t>
          </w:r>
          <w:r w:rsidRPr="00F32498">
            <w:rPr>
              <w:i/>
              <w:highlight w:val="white"/>
            </w:rPr>
            <w:t>Appetite, 105</w:t>
          </w:r>
          <w:r w:rsidRPr="00F32498">
            <w:rPr>
              <w:highlight w:val="white"/>
            </w:rPr>
            <w:t>, 60-70.</w:t>
          </w:r>
          <w:r w:rsidRPr="00F32498">
            <w:rPr>
              <w:rtl/>
            </w:rPr>
            <w:t>‏</w:t>
          </w:r>
        </w:p>
        <w:customXmlDelRangeStart w:id="1162" w:author="Ian Hussey" w:date="2020-07-01T10:40:00Z"/>
      </w:sdtContent>
    </w:sdt>
    <w:customXmlDelRangeEnd w:id="1162"/>
    <w:p w14:paraId="2B2C9FD0" w14:textId="5F3BD57A" w:rsidR="00E45778" w:rsidRPr="00E45778" w:rsidRDefault="00E45778" w:rsidP="00A86238">
      <w:pPr>
        <w:pStyle w:val="references"/>
        <w:rPr>
          <w:ins w:id="1163" w:author="Ian Hussey" w:date="2020-07-01T10:40:00Z"/>
        </w:rPr>
      </w:pPr>
      <w:ins w:id="1164" w:author="Ian Hussey" w:date="2020-07-01T10:40:00Z">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ins>
    </w:p>
    <w:customXmlDelRangeStart w:id="1165" w:author="Ian Hussey" w:date="2020-07-01T10:40:00Z"/>
    <w:sdt>
      <w:sdtPr>
        <w:tag w:val="goog_rdk_116"/>
        <w:id w:val="-1133239533"/>
      </w:sdtPr>
      <w:sdtEndPr/>
      <w:sdtContent>
        <w:customXmlDelRangeEnd w:id="1165"/>
        <w:p w14:paraId="5E34DE00" w14:textId="31034F19"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customXmlDelRangeStart w:id="1166" w:author="Ian Hussey" w:date="2020-07-01T10:40:00Z"/>
      </w:sdtContent>
    </w:sdt>
    <w:customXmlDelRangeEnd w:id="1166"/>
    <w:customXmlDelRangeStart w:id="1167" w:author="Ian Hussey" w:date="2020-07-01T10:40:00Z"/>
    <w:sdt>
      <w:sdtPr>
        <w:tag w:val="goog_rdk_117"/>
        <w:id w:val="-581069112"/>
      </w:sdtPr>
      <w:sdtEndPr/>
      <w:sdtContent>
        <w:customXmlDelRangeEnd w:id="1167"/>
        <w:p w14:paraId="2D3587C8" w14:textId="43579E0E"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customXmlDelRangeStart w:id="1168" w:author="Ian Hussey" w:date="2020-07-01T10:40:00Z"/>
      </w:sdtContent>
    </w:sdt>
    <w:customXmlDelRangeEnd w:id="1168"/>
    <w:customXmlDelRangeStart w:id="1169" w:author="Ian Hussey" w:date="2020-07-01T10:40:00Z"/>
    <w:sdt>
      <w:sdtPr>
        <w:tag w:val="goog_rdk_118"/>
        <w:id w:val="-927573736"/>
      </w:sdtPr>
      <w:sdtEndPr/>
      <w:sdtContent>
        <w:customXmlDelRangeEnd w:id="1169"/>
        <w:p w14:paraId="449BEECF" w14:textId="77777777" w:rsidR="003109FF" w:rsidRPr="00F32498" w:rsidDel="003109FF" w:rsidRDefault="007628D7" w:rsidP="003109FF">
          <w:pPr>
            <w:pStyle w:val="references"/>
            <w:rPr>
              <w:del w:id="1170" w:author="Ian Hussey" w:date="2020-07-01T10:40:00Z"/>
            </w:rPr>
          </w:pPr>
          <w:r w:rsidRPr="00F32498">
            <w:rPr>
              <w:highlight w:val="white"/>
            </w:rPr>
            <w:t xml:space="preserve">Sterne, J. A., Sutton, A. J., Ioannidis, J. P., Terrin,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customXmlDelRangeStart w:id="1171" w:author="Ian Hussey" w:date="2020-07-01T10:40:00Z"/>
      </w:sdtContent>
    </w:sdt>
    <w:customXmlDelRangeEnd w:id="1171"/>
    <w:p w14:paraId="11C88019" w14:textId="77F672B8" w:rsidR="007628D7" w:rsidRPr="00F32498" w:rsidRDefault="003109FF" w:rsidP="003109FF">
      <w:pPr>
        <w:pStyle w:val="references"/>
      </w:pPr>
      <w:r w:rsidRPr="00F32498" w:rsidDel="003109FF">
        <w:t xml:space="preserve"> </w:t>
      </w:r>
    </w:p>
    <w:customXmlDelRangeStart w:id="1172" w:author="Ian Hussey" w:date="2020-07-01T10:40:00Z"/>
    <w:sdt>
      <w:sdtPr>
        <w:tag w:val="goog_rdk_119"/>
        <w:id w:val="1002780456"/>
      </w:sdtPr>
      <w:sdtEndPr/>
      <w:sdtContent>
        <w:customXmlDelRangeEnd w:id="1172"/>
        <w:p w14:paraId="12E423FB" w14:textId="77777777" w:rsidR="00000000" w:rsidRDefault="007628D7" w:rsidP="00A86238">
          <w:pPr>
            <w:pStyle w:val="references"/>
            <w:rPr>
              <w:del w:id="1173" w:author="Ian Hussey" w:date="2020-07-01T10:40:00Z"/>
              <w:color w:val="auto"/>
            </w:rPr>
          </w:pPr>
          <w:del w:id="1174" w:author="Ian Hussey" w:date="2020-07-01T10:40:00Z">
            <w:r>
              <w:delText xml:space="preserve">Vadillo, M. A., Linssen, D., Orgaz, C., Parsons, S., &amp; Shanks, D. R. (in press). Unconscious or underpowered? Probabilistic cuing of visual attention. </w:delText>
            </w:r>
            <w:r>
              <w:rPr>
                <w:i/>
              </w:rPr>
              <w:delText>Journal of Experimental Psychology: General.</w:delText>
            </w:r>
          </w:del>
        </w:p>
        <w:customXmlDelRangeStart w:id="1175" w:author="Ian Hussey" w:date="2020-07-01T10:40:00Z"/>
      </w:sdtContent>
    </w:sdt>
    <w:customXmlDelRangeEnd w:id="1175"/>
    <w:customXmlDelRangeStart w:id="1176" w:author="Ian Hussey" w:date="2020-07-01T10:40:00Z"/>
    <w:sdt>
      <w:sdtPr>
        <w:tag w:val="goog_rdk_120"/>
        <w:id w:val="1498385344"/>
      </w:sdtPr>
      <w:sdtEndPr/>
      <w:sdtContent>
        <w:customXmlDelRangeEnd w:id="1176"/>
        <w:p w14:paraId="53E6E85E" w14:textId="55450C27" w:rsidR="007628D7" w:rsidRPr="00F32498" w:rsidRDefault="007628D7" w:rsidP="00A86238">
          <w:pPr>
            <w:pStyle w:val="references"/>
          </w:pPr>
          <w:r w:rsidRPr="00F32498">
            <w:rPr>
              <w:highlight w:val="white"/>
            </w:rPr>
            <w:t xml:space="preserve">Vevea, J. L., &amp; Hedges, L. V. (1995). A general linear model for estimating effect size in the presence of publication bias. </w:t>
          </w:r>
          <w:r w:rsidRPr="00F32498">
            <w:rPr>
              <w:i/>
              <w:highlight w:val="white"/>
            </w:rPr>
            <w:t>Psychometrika, 60</w:t>
          </w:r>
          <w:r w:rsidRPr="00F32498">
            <w:rPr>
              <w:highlight w:val="white"/>
            </w:rPr>
            <w:t>(3), 419-435.</w:t>
          </w:r>
          <w:r w:rsidRPr="00F32498">
            <w:rPr>
              <w:rtl/>
            </w:rPr>
            <w:t>‏</w:t>
          </w:r>
        </w:p>
        <w:customXmlDelRangeStart w:id="1177" w:author="Ian Hussey" w:date="2020-07-01T10:40:00Z"/>
      </w:sdtContent>
    </w:sdt>
    <w:customXmlDelRangeEnd w:id="1177"/>
    <w:p w14:paraId="15D1B9A1" w14:textId="2F4ECCED" w:rsidR="007F167D" w:rsidRPr="00F32498" w:rsidRDefault="007F167D" w:rsidP="00A86238">
      <w:pPr>
        <w:pStyle w:val="references"/>
        <w:rPr>
          <w:ins w:id="1178" w:author="Ian Hussey" w:date="2020-07-01T10:40:00Z"/>
        </w:rPr>
      </w:pPr>
      <w:ins w:id="1179" w:author="Ian Hussey" w:date="2020-07-01T10:40:00Z">
        <w:r w:rsidRPr="00F32498">
          <w:t xml:space="preserve">Viechtbauer, W. (2010). Conducting meta-analyses in R with the metafor package. </w:t>
        </w:r>
        <w:r w:rsidRPr="009212C0">
          <w:rPr>
            <w:i/>
            <w:iCs/>
          </w:rPr>
          <w:t>Journal of Statistical Software, 36</w:t>
        </w:r>
        <w:r w:rsidRPr="00F32498">
          <w:t>(3), 1-48. doi:10.18637/jss.v036.i03</w:t>
        </w:r>
      </w:ins>
    </w:p>
    <w:customXmlDelRangeStart w:id="1180" w:author="Ian Hussey" w:date="2020-07-01T10:40:00Z"/>
    <w:sdt>
      <w:sdtPr>
        <w:tag w:val="goog_rdk_121"/>
        <w:id w:val="-1787032739"/>
      </w:sdtPr>
      <w:sdtEndPr/>
      <w:sdtContent>
        <w:customXmlDelRangeEnd w:id="1180"/>
        <w:p w14:paraId="70B03610" w14:textId="77777777" w:rsidR="007628D7" w:rsidRDefault="007628D7" w:rsidP="007628D7">
          <w:pPr>
            <w:spacing w:after="60"/>
            <w:ind w:left="720" w:hanging="720"/>
            <w:rPr>
              <w:del w:id="1181" w:author="Ian Hussey" w:date="2020-07-01T10:40:00Z"/>
            </w:rPr>
          </w:pPr>
          <w:r w:rsidRPr="00F32498">
            <w:rPr>
              <w:highlight w:val="white"/>
            </w:rPr>
            <w:t xml:space="preserve">Walther, E., Nagengast, B., &amp; Trasselli,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customXmlDelRangeStart w:id="1182" w:author="Ian Hussey" w:date="2020-07-01T10:40:00Z"/>
      </w:sdtContent>
    </w:sdt>
    <w:customXmlDelRangeEnd w:id="1182"/>
    <w:p w14:paraId="331708D0" w14:textId="77777777" w:rsidR="00A17EFE" w:rsidRDefault="00A17EFE">
      <w:pPr>
        <w:spacing w:after="120"/>
        <w:ind w:left="720" w:hanging="720"/>
        <w:rPr>
          <w:del w:id="1183" w:author="Ian Hussey" w:date="2020-07-01T10:40:00Z"/>
        </w:rPr>
      </w:pPr>
    </w:p>
    <w:p w14:paraId="15B9D6ED" w14:textId="77777777" w:rsidR="0049728A" w:rsidRDefault="0049728A">
      <w:pPr>
        <w:spacing w:after="120"/>
        <w:ind w:left="720" w:hanging="720"/>
        <w:rPr>
          <w:del w:id="1184" w:author="Ian Hussey" w:date="2020-07-01T10:40:00Z"/>
        </w:rPr>
      </w:pPr>
    </w:p>
    <w:p w14:paraId="157700E4" w14:textId="77777777" w:rsidR="0049728A" w:rsidRDefault="0049728A">
      <w:pPr>
        <w:spacing w:after="120"/>
        <w:ind w:left="720" w:hanging="720"/>
        <w:rPr>
          <w:del w:id="1185" w:author="Ian Hussey" w:date="2020-07-01T10:40:00Z"/>
        </w:rPr>
      </w:pPr>
    </w:p>
    <w:p w14:paraId="1169E68D" w14:textId="77777777" w:rsidR="0049728A" w:rsidRDefault="0049728A">
      <w:pPr>
        <w:spacing w:after="120"/>
        <w:ind w:left="720" w:hanging="720"/>
        <w:rPr>
          <w:del w:id="1186" w:author="Ian Hussey" w:date="2020-07-01T10:40:00Z"/>
        </w:rPr>
      </w:pPr>
    </w:p>
    <w:p w14:paraId="26BE59C9" w14:textId="77777777" w:rsidR="0049728A" w:rsidRDefault="0049728A">
      <w:pPr>
        <w:spacing w:after="120"/>
        <w:ind w:left="720" w:hanging="720"/>
        <w:rPr>
          <w:del w:id="1187" w:author="Ian Hussey" w:date="2020-07-01T10:40:00Z"/>
        </w:rPr>
      </w:pPr>
    </w:p>
    <w:p w14:paraId="6F872E16" w14:textId="77777777" w:rsidR="0049728A" w:rsidRDefault="0049728A">
      <w:pPr>
        <w:spacing w:after="120"/>
        <w:ind w:left="720" w:hanging="720"/>
        <w:rPr>
          <w:del w:id="1188" w:author="Ian Hussey" w:date="2020-07-01T10:40:00Z"/>
        </w:rPr>
      </w:pPr>
    </w:p>
    <w:p w14:paraId="2FFFF96E" w14:textId="77777777" w:rsidR="0049728A" w:rsidRDefault="0049728A">
      <w:pPr>
        <w:spacing w:after="120"/>
        <w:ind w:left="720" w:hanging="720"/>
        <w:rPr>
          <w:del w:id="1189" w:author="Ian Hussey" w:date="2020-07-01T10:40:00Z"/>
        </w:rPr>
      </w:pPr>
    </w:p>
    <w:p w14:paraId="0A10B91F" w14:textId="77777777" w:rsidR="0049728A" w:rsidRDefault="0049728A">
      <w:pPr>
        <w:spacing w:after="120"/>
        <w:ind w:left="720" w:hanging="720"/>
        <w:rPr>
          <w:del w:id="1190" w:author="Ian Hussey" w:date="2020-07-01T10:40:00Z"/>
        </w:rPr>
      </w:pPr>
    </w:p>
    <w:p w14:paraId="3E9A8AAA" w14:textId="77777777" w:rsidR="006E7C92" w:rsidRPr="00663775" w:rsidRDefault="0078074D" w:rsidP="00663775">
      <w:pPr>
        <w:spacing w:after="120"/>
        <w:rPr>
          <w:del w:id="1191" w:author="Ian Hussey" w:date="2020-07-01T10:40:00Z"/>
          <w:i/>
        </w:rPr>
      </w:pPr>
      <w:del w:id="1192" w:author="Ian Hussey" w:date="2020-07-01T10:40:00Z">
        <w:r>
          <w:rPr>
            <w:i/>
          </w:rPr>
          <w:delText xml:space="preserve"> </w:delText>
        </w:r>
      </w:del>
    </w:p>
    <w:p w14:paraId="49C682A2" w14:textId="77777777" w:rsidR="006E7C92" w:rsidRDefault="000A0CFB">
      <w:pPr>
        <w:jc w:val="center"/>
        <w:rPr>
          <w:del w:id="1193" w:author="Ian Hussey" w:date="2020-07-01T10:40:00Z"/>
          <w:b/>
        </w:rPr>
      </w:pPr>
      <w:del w:id="1194" w:author="Ian Hussey" w:date="2020-07-01T10:40:00Z">
        <w:r w:rsidRPr="000A0CFB">
          <w:rPr>
            <w:b/>
            <w:noProof/>
          </w:rPr>
          <w:drawing>
            <wp:inline distT="0" distB="0" distL="0" distR="0" wp14:anchorId="757BCFFA" wp14:editId="29E692DF">
              <wp:extent cx="5733415" cy="3822277"/>
              <wp:effectExtent l="0" t="0" r="635" b="6985"/>
              <wp:docPr id="2" name="Picture 2"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del>
    </w:p>
    <w:p w14:paraId="74FC26AC" w14:textId="5F8E69C0" w:rsidR="006E7C92" w:rsidRPr="00F32498" w:rsidRDefault="0078074D" w:rsidP="00A86238">
      <w:pPr>
        <w:pStyle w:val="references"/>
      </w:pPr>
      <w:del w:id="1195" w:author="Ian Hussey" w:date="2020-07-01T10:40:00Z">
        <w:r>
          <w:rPr>
            <w:b/>
          </w:rPr>
          <w:delText>Figure 1.</w:delText>
        </w:r>
        <w:r>
          <w:delText xml:space="preserve"> Funnel plot of the data entered into the meta-analysis of previous studies with the surveillance task. Each dot depicts effect size (Hedges’ </w:delText>
        </w:r>
        <w:r>
          <w:rPr>
            <w:i/>
          </w:rPr>
          <w:delText>g</w:delText>
        </w:r>
        <w:r>
          <w:delText>) against the SE.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delText>
        </w:r>
      </w:del>
    </w:p>
    <w:sectPr w:rsidR="006E7C92" w:rsidRPr="00F32498" w:rsidSect="00490809">
      <w:headerReference w:type="default" r:id="rId32"/>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FF227" w14:textId="77777777" w:rsidR="009459EA" w:rsidRDefault="009459EA" w:rsidP="00252903">
      <w:r>
        <w:separator/>
      </w:r>
    </w:p>
    <w:p w14:paraId="09097679" w14:textId="77777777" w:rsidR="009459EA" w:rsidRDefault="009459EA" w:rsidP="00252903"/>
  </w:endnote>
  <w:endnote w:type="continuationSeparator" w:id="0">
    <w:p w14:paraId="263E4939" w14:textId="77777777" w:rsidR="009459EA" w:rsidRDefault="009459EA" w:rsidP="00252903">
      <w:r>
        <w:continuationSeparator/>
      </w:r>
    </w:p>
    <w:p w14:paraId="3E8BE20E" w14:textId="77777777" w:rsidR="009459EA" w:rsidRDefault="009459EA" w:rsidP="00252903"/>
  </w:endnote>
  <w:endnote w:type="continuationNotice" w:id="1">
    <w:p w14:paraId="250DEABB" w14:textId="77777777" w:rsidR="009459EA" w:rsidRDefault="009459EA" w:rsidP="00252903"/>
    <w:p w14:paraId="21F2D70F" w14:textId="77777777" w:rsidR="009459EA" w:rsidRDefault="009459EA"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D3681" w14:textId="77777777" w:rsidR="009459EA" w:rsidRDefault="009459EA" w:rsidP="00252903">
      <w:r>
        <w:separator/>
      </w:r>
    </w:p>
    <w:p w14:paraId="3A90BAB8" w14:textId="77777777" w:rsidR="009459EA" w:rsidRDefault="009459EA" w:rsidP="00252903"/>
  </w:footnote>
  <w:footnote w:type="continuationSeparator" w:id="0">
    <w:p w14:paraId="14EEE472" w14:textId="77777777" w:rsidR="009459EA" w:rsidRDefault="009459EA" w:rsidP="00252903">
      <w:r>
        <w:continuationSeparator/>
      </w:r>
    </w:p>
    <w:p w14:paraId="2BBEAA74" w14:textId="77777777" w:rsidR="009459EA" w:rsidRDefault="009459EA" w:rsidP="00252903"/>
  </w:footnote>
  <w:footnote w:type="continuationNotice" w:id="1">
    <w:p w14:paraId="6236EE19" w14:textId="77777777" w:rsidR="009459EA" w:rsidRDefault="009459EA" w:rsidP="00252903"/>
    <w:p w14:paraId="705920C0" w14:textId="77777777" w:rsidR="009459EA" w:rsidRDefault="009459EA" w:rsidP="00252903"/>
  </w:footnote>
  <w:footnote w:id="2">
    <w:customXmlDelRangeStart w:id="275" w:author="Ian Hussey" w:date="2020-07-01T10:40:00Z"/>
    <w:sdt>
      <w:sdtPr>
        <w:tag w:val="goog_rdk_133"/>
        <w:id w:val="67081917"/>
      </w:sdtPr>
      <w:sdtEndPr/>
      <w:sdtContent>
        <w:customXmlDelRangeEnd w:id="275"/>
        <w:p w14:paraId="5669CB8B" w14:textId="1FF55E63" w:rsidR="00B956DC" w:rsidRPr="00193EB1" w:rsidRDefault="00B956DC" w:rsidP="00193EB1">
          <w:pPr>
            <w:pStyle w:val="FootnoteText"/>
          </w:pPr>
          <w:r w:rsidRPr="003B5785">
            <w:rPr>
              <w:rStyle w:val="FootnoteReference"/>
              <w:sz w:val="20"/>
            </w:rPr>
            <w:footnoteRef/>
          </w:r>
          <w:r w:rsidRPr="003B5785">
            <w:rPr>
              <w:sz w:val="20"/>
            </w:rPr>
            <w:t xml:space="preserve"> The </w:t>
          </w:r>
          <w:ins w:id="276" w:author="Ian Hussey" w:date="2020-07-01T10:40:00Z">
            <w:r w:rsidRPr="003B5785">
              <w:rPr>
                <w:sz w:val="20"/>
              </w:rPr>
              <w:t xml:space="preserve">planned </w:t>
            </w:r>
          </w:ins>
          <w:r w:rsidRPr="003B5785">
            <w:rPr>
              <w:sz w:val="20"/>
            </w:rPr>
            <w:t xml:space="preserve">minimum sample size </w:t>
          </w:r>
          <w:del w:id="277" w:author="Ian Hussey" w:date="2020-07-01T10:40:00Z">
            <w:r w:rsidR="007628D7">
              <w:rPr>
                <w:color w:val="000000"/>
                <w:sz w:val="20"/>
                <w:szCs w:val="20"/>
              </w:rPr>
              <w:delText>has</w:delText>
            </w:r>
          </w:del>
          <w:ins w:id="278" w:author="Ian Hussey" w:date="2020-07-01T10:40:00Z">
            <w:r w:rsidRPr="003B5785">
              <w:rPr>
                <w:sz w:val="20"/>
              </w:rPr>
              <w:t>after 30% exclusions had</w:t>
            </w:r>
          </w:ins>
          <w:r w:rsidRPr="003B5785">
            <w:rPr>
              <w:sz w:val="20"/>
            </w:rPr>
            <w:t xml:space="preserve">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customXmlDelRangeStart w:id="279" w:author="Ian Hussey" w:date="2020-07-01T10:40:00Z"/>
      </w:sdtContent>
    </w:sdt>
    <w:customXmlDelRangeEnd w:id="279"/>
  </w:footnote>
  <w:footnote w:id="3">
    <w:customXmlDelRangeStart w:id="292" w:author="Ian Hussey" w:date="2020-07-01T10:40:00Z"/>
    <w:sdt>
      <w:sdtPr>
        <w:rPr>
          <w:sz w:val="20"/>
          <w:szCs w:val="20"/>
        </w:rPr>
        <w:tag w:val="goog_rdk_134"/>
        <w:id w:val="1072159248"/>
      </w:sdtPr>
      <w:sdtEndPr>
        <w:rPr>
          <w:sz w:val="24"/>
          <w:szCs w:val="24"/>
        </w:rPr>
      </w:sdtEndPr>
      <w:sdtContent>
        <w:customXmlDelRangeEnd w:id="292"/>
        <w:p w14:paraId="39EF38EE" w14:textId="77777777" w:rsidR="00B956DC" w:rsidRPr="005D2A9B" w:rsidRDefault="00B956DC" w:rsidP="00B76294">
          <w:pPr>
            <w:pStyle w:val="FootnoteText"/>
            <w:rPr>
              <w:del w:id="293" w:author="Ian Hussey" w:date="2020-07-01T10:40:00Z"/>
              <w:sz w:val="20"/>
              <w:szCs w:val="20"/>
            </w:rPr>
          </w:pPr>
          <w:r w:rsidRPr="00F76638">
            <w:rPr>
              <w:rStyle w:val="FootnoteReference"/>
              <w:sz w:val="20"/>
              <w:szCs w:val="20"/>
            </w:rPr>
            <w:footnoteRef/>
          </w:r>
          <w:r w:rsidRPr="005D2A9B">
            <w:rPr>
              <w:sz w:val="20"/>
              <w:szCs w:val="20"/>
            </w:rPr>
            <w:t xml:space="preserve"> The original authors also recommended that we use mildly evocative stimuli in </w:t>
          </w:r>
          <w:del w:id="294" w:author="Ian Hussey" w:date="2020-07-01T10:40:00Z">
            <w:r w:rsidR="007628D7" w:rsidRPr="006777E0">
              <w:rPr>
                <w:color w:val="000000"/>
                <w:sz w:val="20"/>
                <w:szCs w:val="20"/>
              </w:rPr>
              <w:delText>this experiment.</w:delText>
            </w:r>
            <w:r w:rsidR="007628D7">
              <w:rPr>
                <w:b/>
                <w:color w:val="000000"/>
                <w:sz w:val="20"/>
                <w:szCs w:val="20"/>
              </w:rPr>
              <w:delText xml:space="preserve"> </w:delText>
            </w:r>
            <w:r w:rsidR="007628D7">
              <w:rPr>
                <w:color w:val="000000"/>
                <w:sz w:val="20"/>
                <w:szCs w:val="20"/>
              </w:rPr>
              <w:delText xml:space="preserve"> </w:delText>
            </w:r>
          </w:del>
        </w:p>
        <w:customXmlDelRangeStart w:id="295" w:author="Ian Hussey" w:date="2020-07-01T10:40:00Z"/>
      </w:sdtContent>
    </w:sdt>
    <w:customXmlDelRangeEnd w:id="295"/>
    <w:p w14:paraId="7F940B5A" w14:textId="43C36464" w:rsidR="00B956DC" w:rsidRDefault="00B956DC" w:rsidP="00B76294">
      <w:pPr>
        <w:pStyle w:val="FootnoteText"/>
      </w:pPr>
      <w:ins w:id="296" w:author="Ian Hussey" w:date="2020-07-01T10:40:00Z">
        <w:r w:rsidRPr="005D2A9B">
          <w:rPr>
            <w:sz w:val="20"/>
            <w:szCs w:val="20"/>
          </w:rPr>
          <w:t>our replication attempt.</w:t>
        </w:r>
        <w:r>
          <w:rPr>
            <w:b/>
          </w:rPr>
          <w:t xml:space="preserve"> </w:t>
        </w:r>
        <w:r>
          <w:t xml:space="preserve"> </w:t>
        </w:r>
      </w:ins>
    </w:p>
  </w:footnote>
  <w:footnote w:id="4">
    <w:p w14:paraId="69A10317" w14:textId="77777777" w:rsidR="008E220D" w:rsidRPr="00B33DD8" w:rsidRDefault="008E220D" w:rsidP="008E220D">
      <w:pPr>
        <w:pStyle w:val="FootnoteText"/>
      </w:pPr>
      <w:ins w:id="461" w:author="Ian Hussey" w:date="2020-07-01T10:40:00Z">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ins>
    </w:p>
  </w:footnote>
  <w:footnote w:id="5">
    <w:p w14:paraId="20D6BD14" w14:textId="2806AE59" w:rsidR="00B956DC" w:rsidRPr="00457077" w:rsidRDefault="00B956DC">
      <w:pPr>
        <w:pStyle w:val="FootnoteText"/>
      </w:pPr>
      <w:ins w:id="576" w:author="Ian Hussey" w:date="2020-07-01T10:40:00Z">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ins>
    </w:p>
  </w:footnote>
  <w:footnote w:id="6">
    <w:customXmlDelRangeStart w:id="619" w:author="Ian Hussey" w:date="2020-07-01T10:40:00Z"/>
    <w:sdt>
      <w:sdtPr>
        <w:tag w:val="goog_rdk_135"/>
        <w:id w:val="266198675"/>
      </w:sdtPr>
      <w:sdtEndPr/>
      <w:sdtContent>
        <w:customXmlDelRangeEnd w:id="619"/>
        <w:p w14:paraId="5B0BE70B" w14:textId="77777777" w:rsidR="007628D7" w:rsidRDefault="007628D7" w:rsidP="00E22145">
          <w:pPr>
            <w:pBdr>
              <w:top w:val="nil"/>
              <w:left w:val="nil"/>
              <w:bottom w:val="nil"/>
              <w:right w:val="nil"/>
              <w:between w:val="nil"/>
            </w:pBdr>
            <w:spacing w:line="240" w:lineRule="auto"/>
            <w:rPr>
              <w:color w:val="000000"/>
              <w:sz w:val="20"/>
              <w:szCs w:val="20"/>
            </w:rPr>
          </w:pPr>
          <w:del w:id="620" w:author="Ian Hussey" w:date="2020-07-01T10:40:00Z">
            <w:r w:rsidRPr="0018692B">
              <w:rPr>
                <w:rStyle w:val="FootnoteReference"/>
              </w:rPr>
              <w:footnoteRef/>
            </w:r>
            <w:r>
              <w:rPr>
                <w:color w:val="000000"/>
                <w:sz w:val="20"/>
                <w:szCs w:val="20"/>
              </w:rPr>
              <w:delText xml:space="preserve"> </w:delText>
            </w:r>
            <w:r w:rsidR="001343D2" w:rsidRPr="00E22145">
              <w:rPr>
                <w:sz w:val="20"/>
                <w:szCs w:val="20"/>
              </w:rPr>
              <w:delText xml:space="preserve">Note that </w:delText>
            </w:r>
            <w:r w:rsidR="00DB2979" w:rsidRPr="00E22145">
              <w:rPr>
                <w:sz w:val="20"/>
                <w:szCs w:val="20"/>
              </w:rPr>
              <w:delText xml:space="preserve">the </w:delText>
            </w:r>
            <w:r w:rsidR="001343D2" w:rsidRPr="00E22145">
              <w:rPr>
                <w:sz w:val="20"/>
                <w:szCs w:val="20"/>
              </w:rPr>
              <w:delText xml:space="preserve">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 Linssen, Orgaz, Parsons, &amp; Shanks, in press). Second, it is conceptually and statistically problematic to </w:delText>
            </w:r>
            <w:r w:rsidR="001343D2" w:rsidRPr="001343D2">
              <w:rPr>
                <w:sz w:val="20"/>
                <w:szCs w:val="20"/>
              </w:rPr>
              <w:delText>use one outcome measure as a moderator of another outcome measure, due to the correlational nature of their relation (e.g., Gawronski &amp; Walther, 2012). We will unpack both issues in greater detail in the General Discussion.</w:delText>
            </w:r>
            <w:r w:rsidR="00E22145">
              <w:delText xml:space="preserve"> </w:delText>
            </w:r>
          </w:del>
        </w:p>
        <w:customXmlDelRangeStart w:id="621" w:author="Ian Hussey" w:date="2020-07-01T10:40:00Z"/>
      </w:sdtContent>
    </w:sdt>
    <w:customXmlDelRangeEnd w:id="621"/>
  </w:footnote>
  <w:footnote w:id="7">
    <w:p w14:paraId="11D4FEF8" w14:textId="2E722ADF" w:rsidR="00370FD8" w:rsidRPr="00370FD8" w:rsidRDefault="00370FD8" w:rsidP="00370FD8">
      <w:pPr>
        <w:spacing w:line="240" w:lineRule="auto"/>
        <w:ind w:firstLine="0"/>
        <w:rPr>
          <w:rFonts w:asciiTheme="majorBidi" w:hAnsiTheme="majorBidi" w:cstheme="majorBidi"/>
          <w:sz w:val="20"/>
          <w:szCs w:val="20"/>
        </w:rPr>
      </w:pPr>
      <w:ins w:id="831" w:author="Ian Hussey" w:date="2020-07-01T10:40:00Z">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ins>
    </w:p>
  </w:footnote>
  <w:footnote w:id="8">
    <w:p w14:paraId="0C37B503" w14:textId="64794555" w:rsidR="009306A2" w:rsidRPr="00C55E37" w:rsidRDefault="009306A2">
      <w:pPr>
        <w:pStyle w:val="FootnoteText"/>
        <w:rPr>
          <w:sz w:val="20"/>
          <w:szCs w:val="20"/>
        </w:rPr>
      </w:pPr>
      <w:ins w:id="1001" w:author="Ian Hussey" w:date="2020-07-01T10:40:00Z">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r w:rsidR="009459EA">
          <w:fldChar w:fldCharType="begin"/>
        </w:r>
        <w:r w:rsidR="009459EA">
          <w:instrText xml:space="preserve"> HYPERLI</w:instrText>
        </w:r>
        <w:r w:rsidR="009459EA">
          <w:instrText xml:space="preserve">NK "https://osf.io/qtcsw/" </w:instrText>
        </w:r>
        <w:r w:rsidR="009459EA">
          <w:fldChar w:fldCharType="separate"/>
        </w:r>
        <w:r w:rsidR="007C38B2" w:rsidRPr="003A1B84">
          <w:rPr>
            <w:rStyle w:val="Hyperlink"/>
            <w:color w:val="auto"/>
            <w:sz w:val="20"/>
            <w:szCs w:val="20"/>
          </w:rPr>
          <w:t>osf.io/qtcsw</w:t>
        </w:r>
        <w:r w:rsidR="009459EA">
          <w:rPr>
            <w:rStyle w:val="Hyperlink"/>
            <w:color w:val="auto"/>
            <w:sz w:val="20"/>
            <w:szCs w:val="20"/>
          </w:rPr>
          <w:fldChar w:fldCharType="end"/>
        </w:r>
        <w:r w:rsidR="00C55E37" w:rsidRPr="003A1B84">
          <w:rPr>
            <w:sz w:val="20"/>
            <w:szCs w:val="20"/>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17AB4A3C"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C95BAC">
          <w:rPr>
            <w:rStyle w:val="PageNumber"/>
            <w:noProof/>
          </w:rPr>
          <w:t>15</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34281"/>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318"/>
    <w:rsid w:val="00462768"/>
    <w:rsid w:val="00462CB9"/>
    <w:rsid w:val="00466D1C"/>
    <w:rsid w:val="00467986"/>
    <w:rsid w:val="00467CE3"/>
    <w:rsid w:val="004708BC"/>
    <w:rsid w:val="00471E75"/>
    <w:rsid w:val="00476B32"/>
    <w:rsid w:val="00481EE1"/>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2199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59EA"/>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738C4"/>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0628"/>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uyng7" TargetMode="External"/><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a3qj9/"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osf.io/3hjpf" TargetMode="External"/><Relationship Id="rId25" Type="http://schemas.openxmlformats.org/officeDocument/2006/relationships/hyperlink" Target="https://osf.io/k9nr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uyng7"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wnckg/"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hyperlink" Target="https://osf.io/2dm6u/" TargetMode="External"/><Relationship Id="rId10" Type="http://schemas.openxmlformats.org/officeDocument/2006/relationships/header" Target="header2.xml"/><Relationship Id="rId19" Type="http://schemas.openxmlformats.org/officeDocument/2006/relationships/hyperlink" Target="https://osf.io/hs32y/" TargetMode="External"/><Relationship Id="rId31" Type="http://schemas.openxmlformats.org/officeDocument/2006/relationships/hyperlink" Target="https://psyarxiv.com/4gz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www.tandfonline.com/doi/full/10.1080/02699930903485076" TargetMode="External"/><Relationship Id="rId30" Type="http://schemas.openxmlformats.org/officeDocument/2006/relationships/hyperlink" Target="https://doi.org/10.1177/1088868318763261" TargetMode="External"/><Relationship Id="rId35" Type="http://schemas.openxmlformats.org/officeDocument/2006/relationships/theme" Target="theme/theme1.xml"/><Relationship Id="rId8" Type="http://schemas.openxmlformats.org/officeDocument/2006/relationships/hyperlink" Target="https://www.sciencedirect.com/science/article/pii/S0022103117308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A627-EA14-7245-8D94-2B5BD7EA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9990</Words>
  <Characters>56949</Characters>
  <Application>Microsoft Office Word</Application>
  <DocSecurity>0</DocSecurity>
  <Lines>474</Lines>
  <Paragraphs>133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cp:revision>
  <dcterms:created xsi:type="dcterms:W3CDTF">2020-06-29T13:23:00Z</dcterms:created>
  <dcterms:modified xsi:type="dcterms:W3CDTF">2020-07-01T08:40:00Z</dcterms:modified>
</cp:coreProperties>
</file>