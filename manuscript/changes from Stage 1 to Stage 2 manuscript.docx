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501E2FA5" w:rsidR="007628D7" w:rsidRPr="00F32498" w:rsidRDefault="007628D7" w:rsidP="0092339A">
      <w:pPr>
        <w:ind w:firstLine="0"/>
        <w:jc w:val="center"/>
        <w:rPr>
          <w:color w:val="000000" w:themeColor="text1"/>
        </w:rPr>
      </w:pPr>
      <w:commentRangeStart w:id="0"/>
      <w:r w:rsidRPr="00F32498">
        <w:rPr>
          <w:color w:val="000000" w:themeColor="text1"/>
        </w:rPr>
        <w:t xml:space="preserve">Incidental Attitude Formation via the Surveillance Task: A </w:t>
      </w:r>
      <w:ins w:id="1" w:author="Ian Hussey" w:date="2020-04-03T23:16:00Z">
        <w:r w:rsidR="00CE07B6">
          <w:rPr>
            <w:color w:val="000000" w:themeColor="text1"/>
          </w:rPr>
          <w:t>R</w:t>
        </w:r>
      </w:ins>
      <w:del w:id="2" w:author="Ian Hussey" w:date="2020-04-03T23:16:00Z">
        <w:r w:rsidRPr="00F32498" w:rsidDel="00CE07B6">
          <w:rPr>
            <w:color w:val="000000" w:themeColor="text1"/>
          </w:rPr>
          <w:delText>Pr</w:delText>
        </w:r>
      </w:del>
      <w:r w:rsidRPr="00F32498">
        <w:rPr>
          <w:color w:val="000000" w:themeColor="text1"/>
        </w:rPr>
        <w:t>e</w:t>
      </w:r>
      <w:del w:id="3" w:author="Ian Hussey" w:date="2020-04-03T23:16:00Z">
        <w:r w:rsidR="00593649" w:rsidDel="00CE07B6">
          <w:rPr>
            <w:color w:val="000000" w:themeColor="text1"/>
          </w:rPr>
          <w:delText>r</w:delText>
        </w:r>
        <w:r w:rsidRPr="00F32498" w:rsidDel="00CE07B6">
          <w:rPr>
            <w:color w:val="000000" w:themeColor="text1"/>
          </w:rPr>
          <w:delText>e</w:delText>
        </w:r>
      </w:del>
      <w:r w:rsidRPr="00F32498">
        <w:rPr>
          <w:color w:val="000000" w:themeColor="text1"/>
        </w:rPr>
        <w:t xml:space="preserve">gistered Replication </w:t>
      </w:r>
      <w:ins w:id="4" w:author="Ian Hussey" w:date="2020-04-03T23:16:00Z">
        <w:r w:rsidR="00CE07B6">
          <w:rPr>
            <w:color w:val="000000" w:themeColor="text1"/>
          </w:rPr>
          <w:t xml:space="preserve">Report </w:t>
        </w:r>
      </w:ins>
      <w:r w:rsidRPr="00F32498">
        <w:rPr>
          <w:color w:val="000000" w:themeColor="text1"/>
        </w:rPr>
        <w:t>of Olson and Fazio (2001)</w:t>
      </w:r>
      <w:commentRangeEnd w:id="0"/>
      <w:r w:rsidR="00E044DD">
        <w:rPr>
          <w:rStyle w:val="CommentReference"/>
        </w:rPr>
        <w:commentReference w:id="0"/>
      </w:r>
    </w:p>
    <w:p w14:paraId="0697855F" w14:textId="5569F177" w:rsidR="007628D7" w:rsidRPr="00F32498" w:rsidRDefault="007628D7" w:rsidP="006F5F7E">
      <w:pPr>
        <w:rPr>
          <w:color w:val="000000" w:themeColor="text1"/>
        </w:rPr>
      </w:pPr>
    </w:p>
    <w:p w14:paraId="07DEA5DE" w14:textId="042F92E3"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5" w:name="bookmark=id.gjdgxs" w:colFirst="0" w:colLast="0"/>
      <w:bookmarkEnd w:id="5"/>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6" w:name="bookmark=id.30j0zll" w:colFirst="0" w:colLast="0"/>
      <w:bookmarkEnd w:id="6"/>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139AF878"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F9074D8" w:rsidR="007628D7" w:rsidRPr="00F32498" w:rsidRDefault="007628D7" w:rsidP="006F5F7E">
      <w:pPr>
        <w:rPr>
          <w:color w:val="000000" w:themeColor="text1"/>
        </w:rPr>
      </w:pPr>
    </w:p>
    <w:p w14:paraId="59B00C96" w14:textId="6CDEFD9B"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footerReference w:type="default" r:id="rId14"/>
          <w:headerReference w:type="first" r:id="rId15"/>
          <w:pgSz w:w="11909" w:h="16834"/>
          <w:pgMar w:top="1440" w:right="1440" w:bottom="1440" w:left="1440" w:header="720" w:footer="720" w:gutter="0"/>
          <w:pgNumType w:start="2"/>
          <w:cols w:space="720"/>
          <w:docGrid w:linePitch="299"/>
        </w:sectPr>
      </w:pPr>
    </w:p>
    <w:p w14:paraId="35C98CA9" w14:textId="5CD3A313"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customXmlDelRangeStart w:id="7" w:author="Ian Hussey" w:date="2020-04-02T11:52:00Z"/>
    <w:sdt>
      <w:sdtPr>
        <w:tag w:val="goog_rdk_14"/>
        <w:id w:val="-1339533360"/>
      </w:sdtPr>
      <w:sdtEndPr/>
      <w:sdtContent>
        <w:customXmlDelRangeEnd w:id="7"/>
        <w:p w14:paraId="6F1514E5" w14:textId="4315F6D9" w:rsidR="00012481" w:rsidRPr="00012481" w:rsidRDefault="00654B46" w:rsidP="00012481">
          <w:pPr>
            <w:rPr>
              <w:del w:id="8" w:author="Ian Hussey" w:date="2020-04-02T11:52:00Z"/>
              <w:color w:val="000000" w:themeColor="text1"/>
            </w:rPr>
          </w:pPr>
          <w:r w:rsidRPr="00F32498">
            <w:rPr>
              <w:color w:val="000000" w:themeColor="text1"/>
            </w:rPr>
            <w:t xml:space="preserve">Evaluative conditioning (EC) is one of the most widely-studied </w:t>
          </w:r>
          <w:del w:id="9" w:author="Ian Hussey" w:date="2020-04-02T11:52:00Z">
            <w:r w:rsidR="007628D7">
              <w:delText>and highly applicable pathways</w:delText>
            </w:r>
          </w:del>
          <w:ins w:id="10" w:author="Ian Hussey" w:date="2020-04-02T11:52:00Z">
            <w:r w:rsidR="00044DEC">
              <w:rPr>
                <w:color w:val="000000" w:themeColor="text1"/>
              </w:rPr>
              <w:t>procedures</w:t>
            </w:r>
          </w:ins>
          <w:r w:rsidR="00044DEC">
            <w:rPr>
              <w:color w:val="000000" w:themeColor="text1"/>
            </w:rPr>
            <w:t xml:space="preserve"> </w:t>
          </w:r>
          <w:r w:rsidRPr="00F32498">
            <w:rPr>
              <w:color w:val="000000" w:themeColor="text1"/>
            </w:rPr>
            <w:t xml:space="preserve">for establishing and changing attitudes. </w:t>
          </w:r>
          <w:del w:id="11" w:author="Ian Hussey" w:date="2020-04-02T11:52:00Z">
            <w:r w:rsidR="007628D7">
              <w:delText xml:space="preserve">Although many paradigms have been used to study EC, </w:delText>
            </w:r>
          </w:del>
          <w:r w:rsidR="005F286B">
            <w:rPr>
              <w:color w:val="000000" w:themeColor="text1"/>
            </w:rPr>
            <w:t>T</w:t>
          </w:r>
          <w:r w:rsidRPr="00F32498">
            <w:rPr>
              <w:color w:val="000000" w:themeColor="text1"/>
            </w:rPr>
            <w:t xml:space="preserve">he </w:t>
          </w:r>
          <w:bookmarkStart w:id="12" w:name="_Hlk34651258"/>
          <w:r w:rsidR="00A14190" w:rsidRPr="00F32498">
            <w:rPr>
              <w:color w:val="000000" w:themeColor="text1"/>
            </w:rPr>
            <w:t>surveillance</w:t>
          </w:r>
          <w:del w:id="13" w:author="Ian Hussey" w:date="2020-04-02T11:52:00Z">
            <w:r w:rsidR="007628D7">
              <w:delText xml:space="preserve"> </w:delText>
            </w:r>
          </w:del>
          <w:ins w:id="14" w:author="Ian Hussey" w:date="2020-04-02T11:52:00Z">
            <w:r w:rsidR="00A14190">
              <w:rPr>
                <w:color w:val="000000" w:themeColor="text1"/>
              </w:rPr>
              <w:t>-</w:t>
            </w:r>
          </w:ins>
          <w:r w:rsidRPr="00F32498">
            <w:rPr>
              <w:color w:val="000000" w:themeColor="text1"/>
            </w:rPr>
            <w:t xml:space="preserve">task </w:t>
          </w:r>
          <w:bookmarkEnd w:id="12"/>
          <w:r w:rsidRPr="00F32498">
            <w:rPr>
              <w:color w:val="000000" w:themeColor="text1"/>
            </w:rPr>
            <w:t>(Olson &amp; Fazio, 2001</w:t>
          </w:r>
          <w:del w:id="15" w:author="Ian Hussey" w:date="2020-04-02T11:52:00Z">
            <w:r w:rsidR="007628D7">
              <w:delText>),</w:delText>
            </w:r>
          </w:del>
          <w:ins w:id="16" w:author="Ian Hussey" w:date="2020-04-02T11:52:00Z">
            <w:r w:rsidRPr="00F32498">
              <w:rPr>
                <w:color w:val="000000" w:themeColor="text1"/>
              </w:rPr>
              <w:t>)</w:t>
            </w:r>
          </w:ins>
          <w:r w:rsidRPr="00F32498">
            <w:rPr>
              <w:color w:val="000000" w:themeColor="text1"/>
            </w:rPr>
            <w:t xml:space="preserve"> is </w:t>
          </w:r>
          <w:del w:id="17" w:author="Ian Hussey" w:date="2020-04-02T11:52:00Z">
            <w:r w:rsidR="007628D7">
              <w:delText xml:space="preserve">one of the most </w:delText>
            </w:r>
          </w:del>
          <w:ins w:id="18" w:author="Ian Hussey" w:date="2020-04-02T11:52:00Z">
            <w:r w:rsidR="00044DEC">
              <w:rPr>
                <w:color w:val="000000" w:themeColor="text1"/>
              </w:rPr>
              <w:t xml:space="preserve">a highly </w:t>
            </w:r>
          </w:ins>
          <w:r w:rsidRPr="00F32498">
            <w:rPr>
              <w:color w:val="000000" w:themeColor="text1"/>
            </w:rPr>
            <w:t>cited</w:t>
          </w:r>
          <w:ins w:id="19" w:author="Ian Hussey" w:date="2020-04-02T11:52:00Z">
            <w:r w:rsidR="005F286B">
              <w:rPr>
                <w:color w:val="000000" w:themeColor="text1"/>
              </w:rPr>
              <w:t xml:space="preserve"> EC paradigm</w:t>
            </w:r>
          </w:ins>
          <w:r w:rsidRPr="00F32498">
            <w:rPr>
              <w:color w:val="000000" w:themeColor="text1"/>
            </w:rPr>
            <w:t xml:space="preserve">, </w:t>
          </w:r>
          <w:r w:rsidR="00D1058E">
            <w:rPr>
              <w:color w:val="000000" w:themeColor="text1"/>
            </w:rPr>
            <w:t>and</w:t>
          </w:r>
          <w:r w:rsidRPr="00F32498">
            <w:rPr>
              <w:color w:val="000000" w:themeColor="text1"/>
            </w:rPr>
            <w:t xml:space="preserve"> </w:t>
          </w:r>
          <w:del w:id="20" w:author="Ian Hussey" w:date="2020-04-02T11:52:00Z">
            <w:r w:rsidR="007628D7">
              <w:delText>purportedly generates attitudes</w:delText>
            </w:r>
          </w:del>
          <w:ins w:id="21" w:author="Ian Hussey" w:date="2020-04-02T11:52:00Z">
            <w:r w:rsidR="00044DEC">
              <w:rPr>
                <w:color w:val="000000" w:themeColor="text1"/>
              </w:rPr>
              <w:t>one</w:t>
            </w:r>
          </w:ins>
          <w:r w:rsidR="00044DEC">
            <w:rPr>
              <w:color w:val="000000" w:themeColor="text1"/>
            </w:rPr>
            <w:t xml:space="preserve"> that </w:t>
          </w:r>
          <w:del w:id="22" w:author="Ian Hussey" w:date="2020-04-02T11:52:00Z">
            <w:r w:rsidR="007628D7">
              <w:delText>are</w:delText>
            </w:r>
          </w:del>
          <w:ins w:id="23" w:author="Ian Hussey" w:date="2020-04-02T11:52:00Z">
            <w:r w:rsidR="005F286B">
              <w:rPr>
                <w:color w:val="000000" w:themeColor="text1"/>
              </w:rPr>
              <w:t>is</w:t>
            </w:r>
          </w:ins>
          <w:r w:rsidR="005F286B">
            <w:rPr>
              <w:color w:val="000000" w:themeColor="text1"/>
            </w:rPr>
            <w:t xml:space="preserve"> claimed to</w:t>
          </w:r>
          <w:r w:rsidR="005F286B" w:rsidRPr="00F32498">
            <w:rPr>
              <w:color w:val="000000" w:themeColor="text1"/>
            </w:rPr>
            <w:t xml:space="preserve"> </w:t>
          </w:r>
          <w:del w:id="24" w:author="Ian Hussey" w:date="2020-04-02T11:52:00Z">
            <w:r w:rsidR="007628D7">
              <w:delText xml:space="preserve">occur </w:delText>
            </w:r>
          </w:del>
          <w:ins w:id="25" w:author="Ian Hussey" w:date="2020-04-02T11:52:00Z">
            <w:r w:rsidRPr="00F32498">
              <w:rPr>
                <w:color w:val="000000" w:themeColor="text1"/>
              </w:rPr>
              <w:t xml:space="preserve">generate attitudes </w:t>
            </w:r>
          </w:ins>
          <w:r w:rsidRPr="00F32498">
            <w:rPr>
              <w:color w:val="000000" w:themeColor="text1"/>
            </w:rPr>
            <w:t xml:space="preserve">without awareness. The </w:t>
          </w:r>
          <w:del w:id="26" w:author="Ian Hussey" w:date="2020-04-02T11:52:00Z">
            <w:r w:rsidR="007628D7">
              <w:delText>ability</w:delText>
            </w:r>
          </w:del>
          <w:ins w:id="27" w:author="Ian Hussey" w:date="2020-04-02T11:52:00Z">
            <w:r w:rsidR="00D1058E">
              <w:rPr>
                <w:color w:val="000000" w:themeColor="text1"/>
              </w:rPr>
              <w:t>potential</w:t>
            </w:r>
          </w:ins>
          <w:r w:rsidRPr="00F32498">
            <w:rPr>
              <w:color w:val="000000" w:themeColor="text1"/>
            </w:rPr>
            <w:t xml:space="preserve"> for EC effects to occur without awareness continues to fuel conceptual, theoretical, and applied developments. Yet few published studies have used this task, and </w:t>
          </w:r>
          <w:del w:id="28" w:author="Ian Hussey" w:date="2020-04-02T11:52:00Z">
            <w:r w:rsidR="007628D7">
              <w:delText>those that do</w:delText>
            </w:r>
          </w:del>
          <w:ins w:id="29" w:author="Ian Hussey" w:date="2020-04-02T11:52:00Z">
            <w:r w:rsidR="00C71525">
              <w:rPr>
                <w:color w:val="000000" w:themeColor="text1"/>
              </w:rPr>
              <w:t>most</w:t>
            </w:r>
          </w:ins>
          <w:r w:rsidR="00C71525">
            <w:rPr>
              <w:color w:val="000000" w:themeColor="text1"/>
            </w:rPr>
            <w:t xml:space="preserve"> </w:t>
          </w:r>
          <w:r w:rsidRPr="00F32498">
            <w:rPr>
              <w:color w:val="000000" w:themeColor="text1"/>
            </w:rPr>
            <w:t xml:space="preserve">are characterized by small samples and </w:t>
          </w:r>
          <w:del w:id="30" w:author="Ian Hussey" w:date="2020-04-02T11:52:00Z">
            <w:r w:rsidR="007628D7">
              <w:delText xml:space="preserve">very </w:delText>
            </w:r>
          </w:del>
          <w:r w:rsidRPr="00F32498">
            <w:rPr>
              <w:color w:val="000000" w:themeColor="text1"/>
            </w:rPr>
            <w:t xml:space="preserve">small effect sizes. </w:t>
          </w:r>
          <w:del w:id="31" w:author="Ian Hussey" w:date="2020-04-02T11:52:00Z">
            <w:r w:rsidR="007628D7">
              <w:delText>Our paper represents</w:delText>
            </w:r>
          </w:del>
          <w:ins w:id="32" w:author="Ian Hussey" w:date="2020-04-02T11:52:00Z">
            <w:r w:rsidR="005F286B">
              <w:rPr>
                <w:color w:val="000000" w:themeColor="text1"/>
              </w:rPr>
              <w:t>We conducted</w:t>
            </w:r>
          </w:ins>
          <w:r w:rsidRPr="00F32498">
            <w:rPr>
              <w:color w:val="000000" w:themeColor="text1"/>
            </w:rPr>
            <w:t xml:space="preserve"> a high-powered (</w:t>
          </w:r>
          <w:r w:rsidRPr="00F32498">
            <w:rPr>
              <w:i/>
              <w:color w:val="000000" w:themeColor="text1"/>
            </w:rPr>
            <w:t>N</w:t>
          </w:r>
          <w:r w:rsidRPr="00F32498">
            <w:rPr>
              <w:color w:val="000000" w:themeColor="text1"/>
            </w:rPr>
            <w:t xml:space="preserve"> =</w:t>
          </w:r>
          <w:del w:id="33" w:author="Ian Hussey" w:date="2020-04-02T11:52:00Z">
            <w:r w:rsidR="007628D7">
              <w:delText xml:space="preserve"> XXXX), pre-registered</w:delText>
            </w:r>
          </w:del>
          <w:ins w:id="34" w:author="Ian Hussey" w:date="2020-04-02T11:52:00Z">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ins>
          <w:r w:rsidRPr="00F32498">
            <w:rPr>
              <w:color w:val="000000" w:themeColor="text1"/>
            </w:rPr>
            <w:t xml:space="preserve"> replication </w:t>
          </w:r>
          <w:del w:id="35" w:author="Ian Hussey" w:date="2020-04-02T11:52:00Z">
            <w:r w:rsidR="007628D7">
              <w:delText xml:space="preserve">attempt designed to provide a strong test </w:delText>
            </w:r>
          </w:del>
          <w:r w:rsidR="00A14190">
            <w:rPr>
              <w:color w:val="000000" w:themeColor="text1"/>
            </w:rPr>
            <w:t xml:space="preserve">of </w:t>
          </w:r>
          <w:ins w:id="36" w:author="Ian Hussey" w:date="2020-04-03T23:17:00Z">
            <w:r w:rsidR="006C69B1">
              <w:rPr>
                <w:color w:val="000000" w:themeColor="text1"/>
              </w:rPr>
              <w:t xml:space="preserve">the </w:t>
            </w:r>
          </w:ins>
          <w:del w:id="37" w:author="Ian Hussey" w:date="2020-04-02T11:52:00Z">
            <w:r w:rsidR="007628D7">
              <w:delText xml:space="preserve">EC effects produced by this </w:delText>
            </w:r>
          </w:del>
          <w:ins w:id="38" w:author="Ian Hussey" w:date="2020-04-02T11:52:00Z">
            <w:r w:rsidR="00C71525">
              <w:rPr>
                <w:color w:val="000000" w:themeColor="text1"/>
              </w:rPr>
              <w:t xml:space="preserve">original </w:t>
            </w:r>
            <w:r w:rsidR="00A14190" w:rsidRPr="00F32498">
              <w:rPr>
                <w:color w:val="000000" w:themeColor="text1"/>
              </w:rPr>
              <w:t>surveillance</w:t>
            </w:r>
            <w:r w:rsidR="00A14190">
              <w:rPr>
                <w:color w:val="000000" w:themeColor="text1"/>
              </w:rPr>
              <w:t>-</w:t>
            </w:r>
          </w:ins>
          <w:r w:rsidR="00A14190" w:rsidRPr="00F32498">
            <w:rPr>
              <w:color w:val="000000" w:themeColor="text1"/>
            </w:rPr>
            <w:t>task</w:t>
          </w:r>
          <w:ins w:id="39" w:author="Ian Hussey" w:date="2020-04-02T11:52:00Z">
            <w:r w:rsidR="005B18B5">
              <w:rPr>
                <w:color w:val="000000" w:themeColor="text1"/>
              </w:rPr>
              <w:t xml:space="preserve"> study</w:t>
            </w:r>
          </w:ins>
          <w:r w:rsidRPr="00F32498">
            <w:rPr>
              <w:color w:val="000000" w:themeColor="text1"/>
            </w:rPr>
            <w:t xml:space="preserve">. </w:t>
          </w:r>
          <w:r w:rsidR="00C71525">
            <w:rPr>
              <w:color w:val="000000" w:themeColor="text1"/>
            </w:rPr>
            <w:t>W</w:t>
          </w:r>
          <w:r w:rsidRPr="00F32498">
            <w:rPr>
              <w:color w:val="000000" w:themeColor="text1"/>
            </w:rPr>
            <w:t xml:space="preserve">e </w:t>
          </w:r>
          <w:del w:id="40" w:author="Ian Hussey" w:date="2020-04-02T11:52:00Z">
            <w:r w:rsidR="007628D7">
              <w:delText>[did/did not] detect</w:delText>
            </w:r>
          </w:del>
          <w:ins w:id="41" w:author="Ian Hussey" w:date="2020-04-02T11:52:00Z">
            <w:r w:rsidRPr="00F32498">
              <w:rPr>
                <w:color w:val="000000" w:themeColor="text1"/>
              </w:rPr>
              <w:t>obtained</w:t>
            </w:r>
          </w:ins>
          <w:r w:rsidRPr="00F32498">
            <w:rPr>
              <w:color w:val="000000" w:themeColor="text1"/>
            </w:rPr>
            <w:t xml:space="preserve"> evidence for </w:t>
          </w:r>
          <w:del w:id="42" w:author="Ian Hussey" w:date="2020-04-02T11:52:00Z">
            <w:r w:rsidR="007628D7">
              <w:delText>EC effects. Our findings [support/place strong constraints] on the surveillance task’s utility</w:delText>
            </w:r>
          </w:del>
          <w:ins w:id="43" w:author="Ian Hussey" w:date="2020-04-02T11:52:00Z">
            <w:r w:rsidRPr="00F32498">
              <w:rPr>
                <w:color w:val="000000" w:themeColor="text1"/>
              </w:rPr>
              <w:t>a small EC effect</w:t>
            </w:r>
          </w:ins>
          <w:r w:rsidRPr="00F32498">
            <w:rPr>
              <w:color w:val="000000" w:themeColor="text1"/>
            </w:rPr>
            <w:t xml:space="preserve"> when </w:t>
          </w:r>
          <w:del w:id="44" w:author="Ian Hussey" w:date="2020-04-02T11:52:00Z">
            <w:r w:rsidR="007628D7">
              <w:delText>making</w:delText>
            </w:r>
          </w:del>
          <w:ins w:id="45" w:author="Ian Hussey" w:date="2020-04-02T11:52:00Z">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to make</w:t>
            </w:r>
          </w:ins>
          <w:r w:rsidR="00012481" w:rsidRPr="00012481">
            <w:rPr>
              <w:color w:val="000000" w:themeColor="text1"/>
            </w:rPr>
            <w:t xml:space="preserve"> </w:t>
          </w:r>
          <w:r w:rsidR="005F286B">
            <w:rPr>
              <w:color w:val="000000" w:themeColor="text1"/>
            </w:rPr>
            <w:t xml:space="preserve">theoretical </w:t>
          </w:r>
          <w:ins w:id="46" w:author="Ian Hussey" w:date="2020-04-02T11:52:00Z">
            <w:r w:rsidR="005F286B">
              <w:rPr>
                <w:color w:val="000000" w:themeColor="text1"/>
              </w:rPr>
              <w:t xml:space="preserve">and practical </w:t>
            </w:r>
          </w:ins>
          <w:r w:rsidR="00012481" w:rsidRPr="00012481">
            <w:rPr>
              <w:color w:val="000000" w:themeColor="text1"/>
            </w:rPr>
            <w:t xml:space="preserve">claims </w:t>
          </w:r>
          <w:del w:id="47" w:author="Ian Hussey" w:date="2020-04-02T11:52:00Z">
            <w:r w:rsidR="007628D7">
              <w:delText>related to attitudes and EC, and its use in applied settings.</w:delText>
            </w:r>
          </w:del>
        </w:p>
        <w:customXmlDelRangeStart w:id="48" w:author="Ian Hussey" w:date="2020-04-02T11:52:00Z"/>
      </w:sdtContent>
    </w:sdt>
    <w:customXmlDelRangeEnd w:id="48"/>
    <w:p w14:paraId="4D44F76E" w14:textId="152CB47E" w:rsidR="00012481" w:rsidRPr="00F32498" w:rsidRDefault="00012481" w:rsidP="00012481">
      <w:pPr>
        <w:rPr>
          <w:color w:val="000000" w:themeColor="text1"/>
        </w:rPr>
      </w:pPr>
      <w:ins w:id="49" w:author="Ian Hussey" w:date="2020-04-02T11:52:00Z">
        <w:r w:rsidRPr="00012481">
          <w:rPr>
            <w:color w:val="000000" w:themeColor="text1"/>
          </w:rPr>
          <w:t>about ‘unaware</w:t>
        </w:r>
        <w:r w:rsidR="00625157">
          <w:rPr>
            <w:color w:val="000000" w:themeColor="text1"/>
          </w:rPr>
          <w:t>’</w:t>
        </w:r>
        <w:r w:rsidRPr="00012481">
          <w:rPr>
            <w:color w:val="000000" w:themeColor="text1"/>
          </w:rPr>
          <w:t xml:space="preserve"> EC</w:t>
        </w:r>
        <w:r w:rsidR="00625157">
          <w:rPr>
            <w:color w:val="000000" w:themeColor="text1"/>
          </w:rPr>
          <w:t xml:space="preserve"> effects</w:t>
        </w:r>
        <w:r w:rsidRPr="00012481">
          <w:rPr>
            <w:color w:val="000000" w:themeColor="text1"/>
          </w:rPr>
          <w:t>.</w:t>
        </w:r>
      </w:ins>
    </w:p>
    <w:customXmlDelRangeStart w:id="50" w:author="Ian Hussey" w:date="2020-04-02T11:52:00Z"/>
    <w:sdt>
      <w:sdtPr>
        <w:tag w:val="goog_rdk_15"/>
        <w:id w:val="391322267"/>
      </w:sdtPr>
      <w:sdtEndPr/>
      <w:sdtContent>
        <w:customXmlDelRangeEnd w:id="50"/>
        <w:p w14:paraId="1BB091D4" w14:textId="3E24023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customXmlDelRangeStart w:id="51" w:author="Ian Hussey" w:date="2020-04-02T11:52:00Z"/>
      </w:sdtContent>
    </w:sdt>
    <w:customXmlDelRangeEnd w:id="51"/>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ins w:id="52" w:author="Ian Hussey" w:date="2020-04-02T11:52:00Z"/>
          <w:color w:val="000000" w:themeColor="text1"/>
        </w:rPr>
      </w:pPr>
      <w:ins w:id="53" w:author="Ian Hussey" w:date="2020-04-02T11:52:00Z">
        <w:r w:rsidRPr="00F32498">
          <w:rPr>
            <w:color w:val="000000" w:themeColor="text1"/>
          </w:rPr>
          <w:br w:type="page"/>
        </w:r>
      </w:ins>
    </w:p>
    <w:p w14:paraId="1CE18EE9" w14:textId="0A4DDD0B"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ins w:id="54" w:author="Ian Hussey" w:date="2020-04-03T23:16:00Z">
        <w:r w:rsidR="00CE07B6">
          <w:rPr>
            <w:color w:val="000000" w:themeColor="text1"/>
          </w:rPr>
          <w:t>R</w:t>
        </w:r>
      </w:ins>
      <w:del w:id="55" w:author="Ian Hussey" w:date="2020-04-03T23:16:00Z">
        <w:r w:rsidRPr="00F32498" w:rsidDel="00CE07B6">
          <w:rPr>
            <w:color w:val="000000" w:themeColor="text1"/>
          </w:rPr>
          <w:delText>Pre</w:delText>
        </w:r>
        <w:r w:rsidR="00593649" w:rsidDel="00CE07B6">
          <w:rPr>
            <w:color w:val="000000" w:themeColor="text1"/>
          </w:rPr>
          <w:delText>r</w:delText>
        </w:r>
      </w:del>
      <w:r w:rsidRPr="00F32498">
        <w:rPr>
          <w:color w:val="000000" w:themeColor="text1"/>
        </w:rPr>
        <w:t xml:space="preserve">egistered Replication </w:t>
      </w:r>
      <w:ins w:id="56" w:author="Ian Hussey" w:date="2020-04-03T23:16:00Z">
        <w:r w:rsidR="00CE07B6">
          <w:rPr>
            <w:color w:val="000000" w:themeColor="text1"/>
          </w:rPr>
          <w:t xml:space="preserve">Report </w:t>
        </w:r>
      </w:ins>
      <w:r w:rsidRPr="00F32498">
        <w:rPr>
          <w:color w:val="000000" w:themeColor="text1"/>
        </w:rPr>
        <w:t>of Olson and Fazio (2001)</w:t>
      </w:r>
    </w:p>
    <w:customXmlDelRangeStart w:id="57" w:author="Ian Hussey" w:date="2020-04-02T11:52:00Z"/>
    <w:sdt>
      <w:sdtPr>
        <w:tag w:val="goog_rdk_19"/>
        <w:id w:val="-1777018348"/>
      </w:sdtPr>
      <w:sdtEndPr/>
      <w:sdtContent>
        <w:customXmlDelRangeEnd w:id="57"/>
        <w:p w14:paraId="1AF42BDE" w14:textId="78A45456"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del w:id="58" w:author="Ian Hussey" w:date="2020-04-02T11:52:00Z">
            <w:r>
              <w:delText>pathway</w:delText>
            </w:r>
          </w:del>
          <w:ins w:id="59" w:author="Ian Hussey" w:date="2020-04-02T11:52:00Z">
            <w:r w:rsidR="00690AD5">
              <w:rPr>
                <w:color w:val="000000" w:themeColor="text1"/>
              </w:rPr>
              <w:t>procedure</w:t>
            </w:r>
          </w:ins>
          <w:r w:rsidR="00690AD5">
            <w:rPr>
              <w:color w:val="000000" w:themeColor="text1"/>
            </w:rPr>
            <w:t xml:space="preserv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w:t>
          </w:r>
          <w:del w:id="60" w:author="Ian Hussey" w:date="2020-04-02T11:52:00Z">
            <w:r>
              <w:delText xml:space="preserve">typically </w:delText>
            </w:r>
          </w:del>
          <w:r w:rsidRPr="00F32498">
            <w:rPr>
              <w:color w:val="000000" w:themeColor="text1"/>
            </w:rPr>
            <w:t xml:space="preserve">acquires a similar valence </w:t>
          </w:r>
          <w:del w:id="61" w:author="Ian Hussey" w:date="2020-04-02T11:52:00Z">
            <w:r>
              <w:delText>as</w:delText>
            </w:r>
          </w:del>
          <w:ins w:id="62" w:author="Ian Hussey" w:date="2020-04-02T11:52:00Z">
            <w:r w:rsidR="003507CB">
              <w:rPr>
                <w:color w:val="000000" w:themeColor="text1"/>
              </w:rPr>
              <w:t>to</w:t>
            </w:r>
          </w:ins>
          <w:r w:rsidR="003507CB" w:rsidRPr="00F32498">
            <w:rPr>
              <w:color w:val="000000" w:themeColor="text1"/>
            </w:rPr>
            <w:t xml:space="preserve"> </w:t>
          </w:r>
          <w:r w:rsidRPr="00F32498">
            <w:rPr>
              <w:color w:val="000000" w:themeColor="text1"/>
            </w:rPr>
            <w:t>the latter.</w:t>
          </w:r>
        </w:p>
        <w:customXmlDelRangeStart w:id="63" w:author="Ian Hussey" w:date="2020-04-02T11:52:00Z"/>
      </w:sdtContent>
    </w:sdt>
    <w:customXmlDelRangeEnd w:id="63"/>
    <w:customXmlDelRangeStart w:id="64" w:author="Ian Hussey" w:date="2020-04-02T11:52:00Z"/>
    <w:sdt>
      <w:sdtPr>
        <w:tag w:val="goog_rdk_20"/>
        <w:id w:val="-1470437279"/>
      </w:sdtPr>
      <w:sdtEndPr/>
      <w:sdtContent>
        <w:customXmlDelRangeEnd w:id="64"/>
        <w:p w14:paraId="2443A6C9" w14:textId="7878F512"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del w:id="65" w:author="Ian Hussey" w:date="2020-04-02T11:52:00Z">
            <w:r>
              <w:delText>;</w:delText>
            </w:r>
          </w:del>
          <w:ins w:id="66" w:author="Ian Hussey" w:date="2020-04-02T11:52:00Z">
            <w:r w:rsidR="00F9566D" w:rsidRPr="00F32498">
              <w:rPr>
                <w:color w:val="000000" w:themeColor="text1"/>
              </w:rPr>
              <w:t>:</w:t>
            </w:r>
          </w:ins>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del w:id="67" w:author="Ian Hussey" w:date="2020-04-02T11:52:00Z">
            <w:r>
              <w:rPr>
                <w:highlight w:val="white"/>
              </w:rPr>
              <w:delText>,</w:delText>
            </w:r>
          </w:del>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del w:id="68" w:author="Ian Hussey" w:date="2020-04-02T11:52:00Z">
            <w:r>
              <w:delText>much more</w:delText>
            </w:r>
          </w:del>
          <w:ins w:id="69" w:author="Ian Hussey" w:date="2020-04-02T11:52:00Z">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ins>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customXmlDelRangeStart w:id="70" w:author="Ian Hussey" w:date="2020-04-02T11:52:00Z"/>
      </w:sdtContent>
    </w:sdt>
    <w:customXmlDelRangeEnd w:id="70"/>
    <w:customXmlDelRangeStart w:id="71" w:author="Ian Hussey" w:date="2020-04-02T11:52:00Z"/>
    <w:sdt>
      <w:sdtPr>
        <w:tag w:val="goog_rdk_21"/>
        <w:id w:val="938414406"/>
      </w:sdtPr>
      <w:sdtEndPr/>
      <w:sdtContent>
        <w:customXmlDelRangeEnd w:id="71"/>
        <w:p w14:paraId="52623D44" w14:textId="3609DDD9" w:rsidR="007628D7" w:rsidRPr="00F32498" w:rsidRDefault="007628D7" w:rsidP="00252903">
          <w:pPr>
            <w:rPr>
              <w:color w:val="000000" w:themeColor="text1"/>
            </w:rPr>
          </w:pPr>
          <w:r w:rsidRPr="00F32498">
            <w:rPr>
              <w:color w:val="000000" w:themeColor="text1"/>
            </w:rPr>
            <w:t>When it comes to theorizing about EC itself,</w:t>
          </w:r>
          <w:ins w:id="72" w:author="Ian Hussey" w:date="2020-04-02T11:52:00Z">
            <w:r w:rsidRPr="00F32498">
              <w:rPr>
                <w:color w:val="000000" w:themeColor="text1"/>
              </w:rPr>
              <w:t xml:space="preserve"> </w:t>
            </w:r>
            <w:r w:rsidR="004B6AEF">
              <w:rPr>
                <w:color w:val="000000" w:themeColor="text1"/>
              </w:rPr>
              <w:t>the</w:t>
            </w:r>
          </w:ins>
          <w:r w:rsidR="004B6AEF">
            <w:rPr>
              <w:color w:val="000000" w:themeColor="text1"/>
            </w:rPr>
            <w:t xml:space="preserv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customXmlDelRangeStart w:id="73" w:author="Ian Hussey" w:date="2020-04-02T11:52:00Z"/>
      </w:sdtContent>
    </w:sdt>
    <w:customXmlDelRangeEnd w:id="73"/>
    <w:customXmlDelRangeStart w:id="74" w:author="Ian Hussey" w:date="2020-04-02T11:52:00Z"/>
    <w:sdt>
      <w:sdtPr>
        <w:tag w:val="goog_rdk_22"/>
        <w:id w:val="-267550028"/>
      </w:sdtPr>
      <w:sdtEndPr/>
      <w:sdtContent>
        <w:customXmlDelRangeEnd w:id="74"/>
        <w:p w14:paraId="1DD54826" w14:textId="4DDF55C7" w:rsidR="007628D7" w:rsidRPr="00F32498" w:rsidRDefault="007628D7" w:rsidP="00252903">
          <w:pPr>
            <w:rPr>
              <w:color w:val="000000" w:themeColor="text1"/>
            </w:rPr>
          </w:pPr>
          <w:r w:rsidRPr="00F32498">
            <w:rPr>
              <w:color w:val="000000" w:themeColor="text1"/>
            </w:rPr>
            <w:t>This task,</w:t>
          </w:r>
          <w:del w:id="75" w:author="Ian Hussey" w:date="2020-04-02T11:52:00Z">
            <w:r>
              <w:delText xml:space="preserve"> which is</w:delText>
            </w:r>
          </w:del>
          <w:r w:rsidRPr="00F32498">
            <w:rPr>
              <w:color w:val="000000" w:themeColor="text1"/>
            </w:rPr>
            <w:t xml:space="preserve">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del w:id="76" w:author="Ian Hussey" w:date="2020-04-02T11:52:00Z">
            <w:r>
              <w:delText>attitudes</w:delText>
            </w:r>
          </w:del>
          <w:ins w:id="77" w:author="Ian Hussey" w:date="2020-04-02T11:52:00Z">
            <w:r w:rsidR="00D50BAA">
              <w:rPr>
                <w:color w:val="000000" w:themeColor="text1"/>
              </w:rPr>
              <w:t>evaluations</w:t>
            </w:r>
          </w:ins>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ins w:id="78" w:author="Ian Hussey" w:date="2020-04-02T11:52:00Z">
            <w:r w:rsidR="00F374F8" w:rsidRPr="00F32498">
              <w:rPr>
                <w:color w:val="000000" w:themeColor="text1"/>
              </w:rPr>
              <w:t xml:space="preserve">often </w:t>
            </w:r>
          </w:ins>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customXmlDelRangeStart w:id="79" w:author="Ian Hussey" w:date="2020-04-02T11:52:00Z"/>
      </w:sdtContent>
    </w:sdt>
    <w:customXmlDelRangeEnd w:id="79"/>
    <w:customXmlDelRangeStart w:id="80" w:author="Ian Hussey" w:date="2020-04-02T11:52:00Z"/>
    <w:sdt>
      <w:sdtPr>
        <w:tag w:val="goog_rdk_23"/>
        <w:id w:val="-1745091542"/>
      </w:sdtPr>
      <w:sdtEndPr/>
      <w:sdtContent>
        <w:customXmlDelRangeEnd w:id="80"/>
        <w:p w14:paraId="1A3DA99B" w14:textId="42D5C4C3"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del w:id="81" w:author="Ian Hussey" w:date="2020-04-02T11:52:00Z">
            <w:r>
              <w:rPr>
                <w:color w:val="000000"/>
                <w:highlight w:val="white"/>
              </w:rPr>
              <w:delText>620</w:delText>
            </w:r>
          </w:del>
          <w:ins w:id="82" w:author="Ian Hussey" w:date="2020-04-02T11:52:00Z">
            <w:r w:rsidR="00530386" w:rsidRPr="00F32498">
              <w:rPr>
                <w:color w:val="000000" w:themeColor="text1"/>
                <w:highlight w:val="white"/>
              </w:rPr>
              <w:t>700</w:t>
            </w:r>
          </w:ins>
          <w:r w:rsidR="00530386" w:rsidRPr="00F32498">
            <w:rPr>
              <w:color w:val="000000" w:themeColor="text1"/>
              <w:highlight w:val="white"/>
            </w:rPr>
            <w:t xml:space="preserve">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w:t>
          </w:r>
          <w:del w:id="83" w:author="Ian Hussey" w:date="2020-04-02T11:52:00Z">
            <w:r>
              <w:delText>evidences</w:delText>
            </w:r>
          </w:del>
          <w:ins w:id="84" w:author="Ian Hussey" w:date="2020-04-02T11:52:00Z">
            <w:r w:rsidRPr="00F32498">
              <w:rPr>
                <w:color w:val="000000" w:themeColor="text1"/>
              </w:rPr>
              <w:t>evidence</w:t>
            </w:r>
          </w:ins>
          <w:r w:rsidRPr="00F32498">
            <w:rPr>
              <w:color w:val="000000" w:themeColor="text1"/>
            </w:rPr>
            <w:t xml:space="preserv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w:t>
          </w:r>
          <w:r w:rsidRPr="00F32498">
            <w:rPr>
              <w:color w:val="000000" w:themeColor="text1"/>
            </w:rPr>
            <w:lastRenderedPageBreak/>
            <w:t xml:space="preserve">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customXmlDelRangeStart w:id="85" w:author="Ian Hussey" w:date="2020-04-02T11:52:00Z"/>
      </w:sdtContent>
    </w:sdt>
    <w:customXmlDelRangeEnd w:id="85"/>
    <w:p w14:paraId="4AA063F1" w14:textId="715C2633"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del w:id="86" w:author="Ian Hussey" w:date="2020-04-02T11:52:00Z">
        <w:r>
          <w:delText>demonstrated</w:delText>
        </w:r>
      </w:del>
      <w:ins w:id="87" w:author="Ian Hussey" w:date="2020-04-02T11:52:00Z">
        <w:r w:rsidR="005B18B5">
          <w:rPr>
            <w:color w:val="000000" w:themeColor="text1"/>
          </w:rPr>
          <w:t>supported the possibility of</w:t>
        </w:r>
      </w:ins>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4AE0D6DA" w:rsidR="007628D7" w:rsidRPr="00F32498" w:rsidRDefault="007628D7" w:rsidP="00F74E64">
      <w:pPr>
        <w:rPr>
          <w:color w:val="000000" w:themeColor="text1"/>
        </w:rPr>
      </w:pPr>
      <w:r w:rsidRPr="00F32498">
        <w:rPr>
          <w:color w:val="000000" w:themeColor="text1"/>
        </w:rPr>
        <w:t xml:space="preserve">In short, the surveillance task is </w:t>
      </w:r>
      <w:del w:id="88" w:author="Ian Hussey" w:date="2020-04-02T11:52:00Z">
        <w:r>
          <w:delText>thought</w:delText>
        </w:r>
      </w:del>
      <w:ins w:id="89" w:author="Ian Hussey" w:date="2020-04-02T11:52:00Z">
        <w:r w:rsidR="00F374F8" w:rsidRPr="00F32498">
          <w:rPr>
            <w:color w:val="000000" w:themeColor="text1"/>
          </w:rPr>
          <w:t>argued</w:t>
        </w:r>
      </w:ins>
      <w:r w:rsidR="00F374F8" w:rsidRPr="00F32498">
        <w:rPr>
          <w:color w:val="000000" w:themeColor="text1"/>
        </w:rPr>
        <w:t xml:space="preserve">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037AC533"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del w:id="90" w:author="Ian Hussey" w:date="2020-04-02T11:52:00Z">
        <w:r>
          <w:delText>replicate</w:delText>
        </w:r>
      </w:del>
      <w:ins w:id="91" w:author="Ian Hussey" w:date="2020-04-02T11:52:00Z">
        <w:r w:rsidR="00F374F8" w:rsidRPr="00F32498">
          <w:rPr>
            <w:color w:val="000000" w:themeColor="text1"/>
          </w:rPr>
          <w:t xml:space="preserve">directly </w:t>
        </w:r>
        <w:r w:rsidRPr="00F32498">
          <w:rPr>
            <w:color w:val="000000" w:themeColor="text1"/>
          </w:rPr>
          <w:t>replicat</w:t>
        </w:r>
        <w:r w:rsidR="00C25770">
          <w:rPr>
            <w:color w:val="000000" w:themeColor="text1"/>
          </w:rPr>
          <w:t>ing</w:t>
        </w:r>
      </w:ins>
      <w:r w:rsidRPr="00F32498">
        <w:rPr>
          <w:color w:val="000000" w:themeColor="text1"/>
        </w:rPr>
        <w:t xml:space="preserve"> their original design, the original authors </w:t>
      </w:r>
      <w:del w:id="92" w:author="Ian Hussey" w:date="2020-04-02T11:52:00Z">
        <w:r>
          <w:delText>recommended that we</w:delText>
        </w:r>
      </w:del>
      <w:ins w:id="93" w:author="Ian Hussey" w:date="2020-04-02T11:52:00Z">
        <w:r w:rsidR="00F374F8" w:rsidRPr="00F32498">
          <w:rPr>
            <w:color w:val="000000" w:themeColor="text1"/>
          </w:rPr>
          <w:t>encouraged us to</w:t>
        </w:r>
      </w:ins>
      <w:r w:rsidR="00F374F8" w:rsidRPr="00F32498">
        <w:rPr>
          <w:color w:val="000000" w:themeColor="text1"/>
        </w:rPr>
        <w:t xml:space="preserve"> </w:t>
      </w:r>
      <w:r w:rsidRPr="00F32498">
        <w:rPr>
          <w:color w:val="000000" w:themeColor="text1"/>
        </w:rPr>
        <w:t>make</w:t>
      </w:r>
      <w:del w:id="94" w:author="Ian Hussey" w:date="2020-04-02T11:52:00Z">
        <w:r>
          <w:delText xml:space="preserve"> some</w:delText>
        </w:r>
      </w:del>
      <w:r w:rsidRPr="00F32498">
        <w:rPr>
          <w:color w:val="000000" w:themeColor="text1"/>
        </w:rPr>
        <w:t xml:space="preserve"> changes to the study design, based on their own experiences with the task, and on the assumption that this would maximize our chances of obtaining an effect (e.g., March et al., 2018). </w:t>
      </w:r>
      <w:del w:id="95" w:author="Ian Hussey" w:date="2020-04-02T11:52:00Z">
        <w:r>
          <w:delText>Our</w:delText>
        </w:r>
      </w:del>
      <w:ins w:id="96" w:author="Ian Hussey" w:date="2020-04-02T11:52:00Z">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The</w:t>
        </w:r>
      </w:ins>
      <w:r w:rsidR="00505BF7">
        <w:rPr>
          <w:color w:val="000000" w:themeColor="text1"/>
        </w:rPr>
        <w:t xml:space="preserve"> </w:t>
      </w:r>
      <w:r w:rsidRPr="00F32498">
        <w:rPr>
          <w:color w:val="000000" w:themeColor="text1"/>
        </w:rPr>
        <w:t xml:space="preserve">final </w:t>
      </w:r>
      <w:del w:id="97" w:author="Ian Hussey" w:date="2020-04-02T11:52:00Z">
        <w:r>
          <w:delText>and</w:delText>
        </w:r>
      </w:del>
      <w:ins w:id="98" w:author="Ian Hussey" w:date="2020-04-02T11:52:00Z">
        <w:r w:rsidRPr="00F32498">
          <w:rPr>
            <w:color w:val="000000" w:themeColor="text1"/>
          </w:rPr>
          <w:t xml:space="preserve">study protocol </w:t>
        </w:r>
        <w:r w:rsidR="00505BF7">
          <w:rPr>
            <w:color w:val="000000" w:themeColor="text1"/>
          </w:rPr>
          <w:t>was</w:t>
        </w:r>
      </w:ins>
      <w:r w:rsidR="00505BF7">
        <w:rPr>
          <w:color w:val="000000" w:themeColor="text1"/>
        </w:rPr>
        <w:t xml:space="preserve"> approved </w:t>
      </w:r>
      <w:del w:id="99" w:author="Ian Hussey" w:date="2020-04-02T11:52:00Z">
        <w:r>
          <w:delText>(</w:delText>
        </w:r>
      </w:del>
      <w:r w:rsidR="00505BF7">
        <w:rPr>
          <w:color w:val="000000" w:themeColor="text1"/>
        </w:rPr>
        <w:t xml:space="preserve">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customXmlDelRangeStart w:id="100" w:author="Ian Hussey" w:date="2020-04-02T11:52:00Z"/>
    <w:sdt>
      <w:sdtPr>
        <w:tag w:val="goog_rdk_27"/>
        <w:id w:val="435337536"/>
      </w:sdtPr>
      <w:sdtEndPr/>
      <w:sdtContent>
        <w:customXmlDelRangeEnd w:id="100"/>
        <w:p w14:paraId="12076B4C" w14:textId="33AC9AB9"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del w:id="101" w:author="Ian Hussey" w:date="2020-04-02T11:52:00Z">
            <w:r>
              <w:delText>added</w:delText>
            </w:r>
          </w:del>
          <w:ins w:id="102" w:author="Ian Hussey" w:date="2020-04-02T11:52:00Z">
            <w:r w:rsidR="00F374F8" w:rsidRPr="00F32498">
              <w:rPr>
                <w:color w:val="000000" w:themeColor="text1"/>
              </w:rPr>
              <w:t>included</w:t>
            </w:r>
          </w:ins>
          <w:r w:rsidR="00F374F8" w:rsidRPr="00F32498">
            <w:rPr>
              <w:color w:val="000000" w:themeColor="text1"/>
            </w:rPr>
            <w:t xml:space="preserve"> </w:t>
          </w:r>
          <w:r w:rsidRPr="00F32498">
            <w:rPr>
              <w:color w:val="000000" w:themeColor="text1"/>
            </w:rPr>
            <w:t xml:space="preserve">three </w:t>
          </w:r>
          <w:del w:id="103" w:author="Ian Hussey" w:date="2020-04-02T11:52:00Z">
            <w:r>
              <w:delText xml:space="preserve">questions to the end of the original procedure that will allow us to assess </w:delText>
            </w:r>
          </w:del>
          <w:ins w:id="104" w:author="Ian Hussey" w:date="2020-04-02T11:52:00Z">
            <w:r w:rsidR="00F374F8" w:rsidRPr="00F32498">
              <w:rPr>
                <w:color w:val="000000" w:themeColor="text1"/>
              </w:rPr>
              <w:t xml:space="preserve">additional </w:t>
            </w:r>
          </w:ins>
          <w:r w:rsidRPr="00F32498">
            <w:rPr>
              <w:color w:val="000000" w:themeColor="text1"/>
            </w:rPr>
            <w:t xml:space="preserve">contingency awareness/recollective memory </w:t>
          </w:r>
          <w:ins w:id="105" w:author="Ian Hussey" w:date="2020-04-02T11:52:00Z">
            <w:r w:rsidR="00F374F8" w:rsidRPr="00F32498">
              <w:rPr>
                <w:color w:val="000000" w:themeColor="text1"/>
              </w:rPr>
              <w:t xml:space="preserve">measures that seek to assess this concept </w:t>
            </w:r>
          </w:ins>
          <w:r w:rsidRPr="00F32498">
            <w:rPr>
              <w:color w:val="000000" w:themeColor="text1"/>
            </w:rPr>
            <w:t xml:space="preserve">in a more conservative manner. </w:t>
          </w:r>
        </w:p>
        <w:customXmlDelRangeStart w:id="106" w:author="Ian Hussey" w:date="2020-04-02T11:52:00Z"/>
      </w:sdtContent>
    </w:sdt>
    <w:customXmlDelRangeEnd w:id="106"/>
    <w:customXmlDelRangeStart w:id="107" w:author="Ian Hussey" w:date="2020-04-02T11:52:00Z"/>
    <w:sdt>
      <w:sdtPr>
        <w:tag w:val="goog_rdk_28"/>
        <w:id w:val="642703468"/>
      </w:sdtPr>
      <w:sdtEndPr>
        <w:rPr>
          <w:b/>
          <w:color w:val="000000" w:themeColor="text1"/>
        </w:rPr>
      </w:sdtEndPr>
      <w:sdtContent>
        <w:customXmlDelRangeEnd w:id="107"/>
        <w:p w14:paraId="3FF88244" w14:textId="77777777" w:rsidR="007628D7" w:rsidRDefault="007628D7" w:rsidP="007628D7">
          <w:pPr>
            <w:spacing w:after="120"/>
            <w:jc w:val="center"/>
            <w:rPr>
              <w:del w:id="108" w:author="Ian Hussey" w:date="2020-04-02T11:52:00Z"/>
            </w:rPr>
          </w:pPr>
        </w:p>
        <w:p w14:paraId="41AC0EA9" w14:textId="3BAA3974" w:rsidR="007628D7" w:rsidRPr="007F74BE" w:rsidRDefault="007628D7" w:rsidP="007F74BE">
          <w:pPr>
            <w:pStyle w:val="Heading1"/>
          </w:pPr>
          <w:r w:rsidRPr="007F74BE">
            <w:t>Disclosures</w:t>
          </w:r>
        </w:p>
        <w:customXmlDelRangeStart w:id="109" w:author="Ian Hussey" w:date="2020-04-02T11:52:00Z"/>
      </w:sdtContent>
    </w:sdt>
    <w:customXmlDelRangeEnd w:id="109"/>
    <w:p w14:paraId="7B1B1E42" w14:textId="2297AE5A" w:rsidR="00C56F9F" w:rsidRDefault="004376A6" w:rsidP="00D3417B">
      <w:pPr>
        <w:rPr>
          <w:del w:id="110" w:author="Ian Hussey" w:date="2020-04-02T11:52:00Z"/>
          <w:color w:val="000000" w:themeColor="text1"/>
          <w:highlight w:val="white"/>
        </w:rPr>
      </w:pPr>
      <w:ins w:id="111" w:author="Ian Hussey" w:date="2020-04-02T11:52:00Z">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ins>
      <w:hyperlink r:id="rId20" w:history="1">
        <w:r w:rsidRPr="00F32498">
          <w:rPr>
            <w:rStyle w:val="Hyperlink"/>
            <w:color w:val="000000" w:themeColor="text1"/>
          </w:rPr>
          <w:t>osf.io/3hjpf</w:t>
        </w:r>
      </w:hyperlink>
      <w:ins w:id="112" w:author="Ian Hussey" w:date="2020-04-02T11:52:00Z">
        <w:r w:rsidRPr="00F32498">
          <w:rPr>
            <w:color w:val="000000" w:themeColor="text1"/>
          </w:rPr>
          <w:t xml:space="preserve">). </w:t>
        </w:r>
      </w:ins>
      <w:r w:rsidR="007628D7" w:rsidRPr="00F32498">
        <w:rPr>
          <w:color w:val="000000" w:themeColor="text1"/>
        </w:rPr>
        <w:t>All materials, data, analyses</w:t>
      </w:r>
      <w:ins w:id="113" w:author="Ian Hussey" w:date="2020-04-02T11:52:00Z">
        <w:r w:rsidR="004B6AEF">
          <w:rPr>
            <w:color w:val="000000" w:themeColor="text1"/>
          </w:rPr>
          <w:t>,</w:t>
        </w:r>
      </w:ins>
      <w:r w:rsidR="007628D7" w:rsidRPr="00F32498">
        <w:rPr>
          <w:color w:val="000000" w:themeColor="text1"/>
        </w:rPr>
        <w:t xml:space="preserve"> and code </w:t>
      </w:r>
      <w:del w:id="114" w:author="Ian Hussey" w:date="2020-04-02T11:52:00Z">
        <w:r w:rsidR="007628D7">
          <w:delText>will be made</w:delText>
        </w:r>
      </w:del>
      <w:ins w:id="115" w:author="Ian Hussey" w:date="2020-04-02T11:52:00Z">
        <w:r w:rsidR="00E606DC" w:rsidRPr="00F32498">
          <w:rPr>
            <w:color w:val="000000" w:themeColor="text1"/>
          </w:rPr>
          <w:t>are</w:t>
        </w:r>
      </w:ins>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t>
      </w:r>
      <w:r w:rsidR="007628D7" w:rsidRPr="00F32498">
        <w:rPr>
          <w:color w:val="000000" w:themeColor="text1"/>
          <w:highlight w:val="white"/>
        </w:rPr>
        <w:lastRenderedPageBreak/>
        <w:t xml:space="preserve">with the Declaration of Helsinki. The authors declare that they have no conflicts of interest with respect to the authorship or the publication of this article. </w:t>
      </w:r>
    </w:p>
    <w:p w14:paraId="1C238629" w14:textId="31934DC4" w:rsidR="00946704" w:rsidRPr="00D3417B" w:rsidRDefault="00C56F9F" w:rsidP="00D3417B">
      <w:pPr>
        <w:rPr>
          <w:color w:val="000000" w:themeColor="text1"/>
          <w:highlight w:val="white"/>
        </w:rPr>
      </w:pPr>
      <w:ins w:id="116" w:author="Ian Hussey" w:date="2020-04-02T11:52:00Z">
        <w:r>
          <w:rPr>
            <w:color w:val="000000" w:themeColor="text1"/>
            <w:highlight w:val="white"/>
          </w:rPr>
          <w:t>T</w:t>
        </w:r>
        <w:r w:rsidRPr="00D3417B">
          <w:rPr>
            <w:color w:val="000000" w:themeColor="text1"/>
            <w:highlight w:val="white"/>
          </w:rPr>
          <w:t xml:space="preserve">his </w:t>
        </w:r>
        <w:r>
          <w:rPr>
            <w:color w:val="000000" w:themeColor="text1"/>
            <w:highlight w:val="white"/>
          </w:rPr>
          <w:t xml:space="preserve">article </w:t>
        </w:r>
        <w:r w:rsidRPr="00D3417B">
          <w:rPr>
            <w:color w:val="000000" w:themeColor="text1"/>
            <w:highlight w:val="white"/>
          </w:rPr>
          <w:t>represents the consensus opinion</w:t>
        </w:r>
        <w:r>
          <w:rPr>
            <w:color w:val="000000" w:themeColor="text1"/>
            <w:highlight w:val="white"/>
          </w:rPr>
          <w:t xml:space="preserve"> among the authors. Given the number of authors involved there are – quite understandably - additional minority opinions that could not be accommodated here.</w:t>
        </w:r>
      </w:ins>
    </w:p>
    <w:customXmlDelRangeStart w:id="117" w:author="Ian Hussey" w:date="2020-04-02T11:52:00Z"/>
    <w:sdt>
      <w:sdtPr>
        <w:tag w:val="goog_rdk_30"/>
        <w:id w:val="-2009354569"/>
      </w:sdtPr>
      <w:sdtEndPr/>
      <w:sdtContent>
        <w:customXmlDelRangeEnd w:id="117"/>
        <w:p w14:paraId="347CEF5E" w14:textId="66B8C386" w:rsidR="007628D7" w:rsidRPr="00F32498" w:rsidRDefault="007628D7" w:rsidP="007F74BE">
          <w:pPr>
            <w:pStyle w:val="Heading1"/>
          </w:pPr>
          <w:r w:rsidRPr="00F32498">
            <w:t>Method</w:t>
          </w:r>
        </w:p>
        <w:customXmlDelRangeStart w:id="118" w:author="Ian Hussey" w:date="2020-04-02T11:52:00Z"/>
      </w:sdtContent>
    </w:sdt>
    <w:customXmlDelRangeEnd w:id="118"/>
    <w:customXmlDelRangeStart w:id="119" w:author="Ian Hussey" w:date="2020-04-02T11:52:00Z"/>
    <w:sdt>
      <w:sdtPr>
        <w:tag w:val="goog_rdk_31"/>
        <w:id w:val="64997321"/>
      </w:sdtPr>
      <w:sdtEndPr/>
      <w:sdtContent>
        <w:customXmlDelRangeEnd w:id="119"/>
        <w:p w14:paraId="37F7AFE2" w14:textId="6839510B" w:rsidR="007628D7" w:rsidRPr="007F74BE" w:rsidRDefault="007628D7" w:rsidP="007F74BE">
          <w:pPr>
            <w:pStyle w:val="Heading2"/>
          </w:pPr>
          <w:r w:rsidRPr="007F74BE">
            <w:t>Participants</w:t>
          </w:r>
        </w:p>
        <w:customXmlDelRangeStart w:id="120" w:author="Ian Hussey" w:date="2020-04-02T11:52:00Z"/>
      </w:sdtContent>
    </w:sdt>
    <w:customXmlDelRangeEnd w:id="120"/>
    <w:p w14:paraId="48BEDF7F" w14:textId="77777777" w:rsidR="00B67914" w:rsidRDefault="00685E6F" w:rsidP="006143F2">
      <w:pPr>
        <w:rPr>
          <w:del w:id="121" w:author="Ian Hussey" w:date="2020-04-02T11:52:00Z"/>
        </w:rPr>
      </w:pPr>
      <w:ins w:id="122" w:author="Ian Hussey" w:date="2020-04-02T11:52:00Z">
        <w:r w:rsidRPr="00F32498">
          <w:rPr>
            <w:color w:val="000000" w:themeColor="text1"/>
          </w:rPr>
          <w:t>14</w:t>
        </w:r>
        <w:r w:rsidR="00744084" w:rsidRPr="00F32498">
          <w:rPr>
            <w:color w:val="000000" w:themeColor="text1"/>
          </w:rPr>
          <w:t>78</w:t>
        </w:r>
        <w:r w:rsidRPr="00F32498">
          <w:rPr>
            <w:color w:val="000000" w:themeColor="text1"/>
          </w:rPr>
          <w:t xml:space="preserve"> participants were</w:t>
        </w:r>
      </w:ins>
    </w:p>
    <w:p w14:paraId="26ADBBEF" w14:textId="2174CD0A" w:rsidR="00946704" w:rsidRPr="006143F2" w:rsidRDefault="007628D7" w:rsidP="006143F2">
      <w:pPr>
        <w:rPr>
          <w:color w:val="000000" w:themeColor="text1"/>
        </w:rPr>
      </w:pPr>
      <w:del w:id="123" w:author="Ian Hussey" w:date="2020-04-02T11:52:00Z">
        <w:r>
          <w:delText>Participants will be</w:delText>
        </w:r>
      </w:del>
      <w:r w:rsidRPr="00F32498">
        <w:rPr>
          <w:color w:val="000000" w:themeColor="text1"/>
        </w:rPr>
        <w:t xml:space="preserve"> recruited from twelve labs at ten universities </w:t>
      </w:r>
      <w:del w:id="124" w:author="Ian Hussey" w:date="2020-04-02T11:52:00Z">
        <w:r>
          <w:delText>throughout</w:delText>
        </w:r>
      </w:del>
      <w:ins w:id="125" w:author="Ian Hussey" w:date="2020-04-02T11:52:00Z">
        <w:r w:rsidR="00572538" w:rsidRPr="00F32498">
          <w:rPr>
            <w:color w:val="000000" w:themeColor="text1"/>
          </w:rPr>
          <w:t>in</w:t>
        </w:r>
      </w:ins>
      <w:r w:rsidR="00572538" w:rsidRPr="00F32498">
        <w:rPr>
          <w:color w:val="000000" w:themeColor="text1"/>
        </w:rPr>
        <w:t xml:space="preserve"> </w:t>
      </w:r>
      <w:r w:rsidRPr="00F32498">
        <w:rPr>
          <w:color w:val="000000" w:themeColor="text1"/>
        </w:rPr>
        <w:t>Europe and North America</w:t>
      </w:r>
      <w:del w:id="126" w:author="Ian Hussey" w:date="2020-04-02T11:52:00Z">
        <w:r>
          <w:delText>. In each case, only native speaking participants will be recruited.</w:delText>
        </w:r>
      </w:del>
      <w:ins w:id="127" w:author="Ian Hussey" w:date="2020-04-02T11:52:00Z">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Pr="00F32498">
          <w:rPr>
            <w:color w:val="000000" w:themeColor="text1"/>
          </w:rPr>
          <w:t xml:space="preserve">. </w:t>
        </w:r>
        <w:r w:rsidR="00685E6F" w:rsidRPr="00F32498">
          <w:rPr>
            <w:color w:val="000000" w:themeColor="text1"/>
          </w:rPr>
          <w:t xml:space="preserve">We </w:t>
        </w:r>
        <w:r w:rsidR="00744084" w:rsidRPr="00F32498">
          <w:rPr>
            <w:color w:val="000000" w:themeColor="text1"/>
          </w:rPr>
          <w:t xml:space="preserve">initially </w:t>
        </w:r>
        <w:r w:rsidR="00685E6F" w:rsidRPr="00F32498">
          <w:rPr>
            <w:color w:val="000000" w:themeColor="text1"/>
          </w:rPr>
          <w:t>planned that</w:t>
        </w:r>
      </w:ins>
      <w:r w:rsidR="00685E6F" w:rsidRPr="00F32498">
        <w:rPr>
          <w:color w:val="000000" w:themeColor="text1"/>
        </w:rPr>
        <w:t xml:space="preserve"> e</w:t>
      </w:r>
      <w:r w:rsidRPr="00F32498">
        <w:rPr>
          <w:color w:val="000000" w:themeColor="text1"/>
        </w:rPr>
        <w:t xml:space="preserve">ach lab </w:t>
      </w:r>
      <w:del w:id="128" w:author="Ian Hussey" w:date="2020-04-02T11:52:00Z">
        <w:r>
          <w:delText>will</w:delText>
        </w:r>
      </w:del>
      <w:ins w:id="129" w:author="Ian Hussey" w:date="2020-04-02T11:52:00Z">
        <w:r w:rsidR="00572538" w:rsidRPr="00F32498">
          <w:rPr>
            <w:color w:val="000000" w:themeColor="text1"/>
          </w:rPr>
          <w:t>would</w:t>
        </w:r>
      </w:ins>
      <w:r w:rsidR="00572538" w:rsidRPr="00F32498">
        <w:rPr>
          <w:color w:val="000000" w:themeColor="text1"/>
        </w:rPr>
        <w:t xml:space="preserve"> </w:t>
      </w:r>
      <w:r w:rsidRPr="00F32498">
        <w:rPr>
          <w:color w:val="000000" w:themeColor="text1"/>
        </w:rPr>
        <w:t xml:space="preserve">collect data from </w:t>
      </w:r>
      <w:del w:id="130" w:author="Ian Hussey" w:date="2020-04-02T11:52:00Z">
        <w:r>
          <w:delText>at least</w:delText>
        </w:r>
      </w:del>
      <w:ins w:id="131" w:author="Ian Hussey" w:date="2020-04-02T11:52:00Z">
        <w:r w:rsidR="00572538" w:rsidRPr="00F32498">
          <w:rPr>
            <w:color w:val="000000" w:themeColor="text1"/>
          </w:rPr>
          <w:t>a minimum of</w:t>
        </w:r>
      </w:ins>
      <w:r w:rsidR="00572538" w:rsidRPr="00F32498">
        <w:rPr>
          <w:color w:val="000000" w:themeColor="text1"/>
        </w:rPr>
        <w:t xml:space="preserve"> </w:t>
      </w:r>
      <w:r w:rsidRPr="00F32498">
        <w:rPr>
          <w:color w:val="000000" w:themeColor="text1"/>
        </w:rPr>
        <w:t>100 participants</w:t>
      </w:r>
      <w:del w:id="132" w:author="Ian Hussey" w:date="2020-04-02T11:52:00Z">
        <w:r>
          <w:delText>,</w:delText>
        </w:r>
      </w:del>
      <w:r w:rsidRPr="00F32498">
        <w:rPr>
          <w:color w:val="000000" w:themeColor="text1"/>
        </w:rPr>
        <w:t xml:space="preserve"> and a maximum of 150 participants</w:t>
      </w:r>
      <w:del w:id="133" w:author="Ian Hussey" w:date="2020-04-02T11:52:00Z">
        <w:r>
          <w:delText>,</w:delText>
        </w:r>
      </w:del>
      <w:ins w:id="134" w:author="Ian Hussey" w:date="2020-04-02T11:52:00Z">
        <w:r w:rsidRPr="00F32498">
          <w:rPr>
            <w:color w:val="000000" w:themeColor="text1"/>
          </w:rPr>
          <w:t xml:space="preserve"> bas</w:t>
        </w:r>
        <w:r w:rsidR="00572538" w:rsidRPr="00F32498">
          <w:rPr>
            <w:color w:val="000000" w:themeColor="text1"/>
          </w:rPr>
          <w:t>ed</w:t>
        </w:r>
      </w:ins>
      <w:r w:rsidRPr="00F32498">
        <w:rPr>
          <w:color w:val="000000" w:themeColor="text1"/>
        </w:rPr>
        <w:t xml:space="preserve"> </w:t>
      </w:r>
      <w:r w:rsidR="00572538" w:rsidRPr="00F32498">
        <w:rPr>
          <w:color w:val="000000" w:themeColor="text1"/>
        </w:rPr>
        <w:t xml:space="preserve">on </w:t>
      </w:r>
      <w:del w:id="135" w:author="Ian Hussey" w:date="2020-04-02T11:52:00Z">
        <w:r>
          <w:delText xml:space="preserve">the basis of </w:delText>
        </w:r>
      </w:del>
      <w:r w:rsidRPr="00F32498">
        <w:rPr>
          <w:color w:val="000000" w:themeColor="text1"/>
        </w:rPr>
        <w:t>their local resources.</w:t>
      </w:r>
      <w:ins w:id="136" w:author="Ian Hussey" w:date="2020-04-02T11:52:00Z">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w:t>
        </w:r>
      </w:ins>
      <w:r w:rsidR="00530386" w:rsidRPr="00F32498">
        <w:rPr>
          <w:color w:val="000000" w:themeColor="text1"/>
        </w:rPr>
        <w:t xml:space="preserve"> i</w:t>
      </w:r>
      <w:r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Pr="00F32498">
        <w:rPr>
          <w:color w:val="000000" w:themeColor="text1"/>
        </w:rPr>
        <w:t xml:space="preserve">allow for greater than 99% power to observe a small EC effect (Cohen’s </w:t>
      </w:r>
      <w:r w:rsidRPr="00F32498">
        <w:rPr>
          <w:i/>
          <w:color w:val="000000" w:themeColor="text1"/>
        </w:rPr>
        <w:t>d</w:t>
      </w:r>
      <w:r w:rsidRPr="00F32498">
        <w:rPr>
          <w:color w:val="000000" w:themeColor="text1"/>
        </w:rPr>
        <w:t xml:space="preserve"> = 0.20) even if 30% of the sample </w:t>
      </w:r>
      <w:r w:rsidR="00572538" w:rsidRPr="00F32498">
        <w:rPr>
          <w:color w:val="000000" w:themeColor="text1"/>
        </w:rPr>
        <w:t xml:space="preserve">were </w:t>
      </w:r>
      <w:r w:rsidRPr="00F32498">
        <w:rPr>
          <w:color w:val="000000" w:themeColor="text1"/>
        </w:rPr>
        <w:t>subsequently excluded on the basis of contingency awareness/recollective memory.</w:t>
      </w:r>
      <w:r w:rsidR="00193EB1">
        <w:rPr>
          <w:rStyle w:val="FootnoteReference"/>
          <w:color w:val="000000" w:themeColor="text1"/>
        </w:rPr>
        <w:footnoteReference w:id="2"/>
      </w:r>
      <w:ins w:id="144" w:author="Ian Hussey" w:date="2020-04-02T11:52:00Z">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lastRenderedPageBreak/>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ins>
      <w:hyperlink r:id="rId22" w:history="1">
        <w:r w:rsidR="00F72029" w:rsidRPr="00A37B20">
          <w:rPr>
            <w:rStyle w:val="Hyperlink"/>
            <w:color w:val="auto"/>
          </w:rPr>
          <w:t>osf.io/uyng7</w:t>
        </w:r>
      </w:hyperlink>
      <w:ins w:id="147" w:author="Ian Hussey" w:date="2020-04-02T11:52:00Z">
        <w:r w:rsidR="00F72029">
          <w:rPr>
            <w:rStyle w:val="Hyperlink"/>
            <w:color w:val="auto"/>
          </w:rPr>
          <w:t>).</w:t>
        </w:r>
      </w:ins>
    </w:p>
    <w:p w14:paraId="5E664223" w14:textId="70B0C5A0" w:rsidR="007F74BE" w:rsidRDefault="007628D7" w:rsidP="006344CF">
      <w:pPr>
        <w:pStyle w:val="Heading2"/>
      </w:pPr>
      <w:r w:rsidRPr="00F32498">
        <w:t>Materials</w:t>
      </w:r>
    </w:p>
    <w:p w14:paraId="47DCCED6" w14:textId="5E73ECFB"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89A6D6E"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ins w:id="153" w:author="Ian Hussey" w:date="2020-04-02T11:52:00Z">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w:t>
        </w:r>
      </w:ins>
      <w:r w:rsidR="002E3C5D" w:rsidRPr="00F32498">
        <w:rPr>
          <w:color w:val="000000" w:themeColor="text1"/>
        </w:rPr>
        <w:t xml:space="preserve">their original </w:t>
      </w:r>
      <w:del w:id="154" w:author="Ian Hussey" w:date="2020-04-02T11:52:00Z">
        <w:r>
          <w:delText>CSs</w:delText>
        </w:r>
      </w:del>
      <w:r w:rsidR="002E3C5D" w:rsidRPr="00F32498">
        <w:rPr>
          <w:color w:val="000000" w:themeColor="text1"/>
        </w:rPr>
        <w:t xml:space="preserve">(2001) study </w:t>
      </w:r>
      <w:r w:rsidRPr="00F32498">
        <w:rPr>
          <w:color w:val="000000" w:themeColor="text1"/>
        </w:rPr>
        <w:t xml:space="preserve">because these items may be relatively familiar to modern samples (see Jones et al., 2009). Instead they advised us to </w:t>
      </w:r>
      <w:r w:rsidRPr="00F32498">
        <w:rPr>
          <w:color w:val="000000" w:themeColor="text1"/>
        </w:rPr>
        <w:lastRenderedPageBreak/>
        <w:t xml:space="preserve">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del w:id="155" w:author="Ian Hussey" w:date="2020-04-02T11:52:00Z">
        <w:r>
          <w:delText>with</w:delText>
        </w:r>
      </w:del>
      <w:ins w:id="156" w:author="Ian Hussey" w:date="2020-04-02T11:52:00Z">
        <w:r w:rsidR="002E3C5D" w:rsidRPr="00F32498">
          <w:rPr>
            <w:color w:val="000000" w:themeColor="text1"/>
          </w:rPr>
          <w:t>using</w:t>
        </w:r>
      </w:ins>
      <w:r w:rsidR="002E3C5D" w:rsidRPr="00F32498">
        <w:rPr>
          <w:color w:val="000000" w:themeColor="text1"/>
        </w:rPr>
        <w:t xml:space="preserve"> </w:t>
      </w:r>
      <w:r w:rsidRPr="00F32498">
        <w:rPr>
          <w:color w:val="000000" w:themeColor="text1"/>
        </w:rPr>
        <w:t xml:space="preserve">a separate sample of 155 participants </w:t>
      </w:r>
      <w:del w:id="157" w:author="Ian Hussey" w:date="2020-04-02T11:52:00Z">
        <w:r>
          <w:delText>using</w:delText>
        </w:r>
      </w:del>
      <w:ins w:id="158" w:author="Ian Hussey" w:date="2020-04-02T11:52:00Z">
        <w:r w:rsidR="002E3C5D" w:rsidRPr="00F32498">
          <w:rPr>
            <w:color w:val="000000" w:themeColor="text1"/>
          </w:rPr>
          <w:t>on</w:t>
        </w:r>
      </w:ins>
      <w:r w:rsidR="002E3C5D" w:rsidRPr="00F32498">
        <w:rPr>
          <w:color w:val="000000" w:themeColor="text1"/>
        </w:rPr>
        <w:t xml:space="preserve"> </w:t>
      </w:r>
      <w:r w:rsidRPr="00F32498">
        <w:rPr>
          <w:color w:val="000000" w:themeColor="text1"/>
        </w:rPr>
        <w:t xml:space="preserve">the Prolific Academic website (https://prolific.ac) (see </w:t>
      </w:r>
      <w:hyperlink r:id="rId23"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del w:id="159" w:author="Ian Hussey" w:date="2020-04-02T11:52:00Z">
        <w:r>
          <w:delText>the</w:delText>
        </w:r>
      </w:del>
      <w:ins w:id="160" w:author="Ian Hussey" w:date="2020-04-02T11:52:00Z">
        <w:r w:rsidR="002E3C5D" w:rsidRPr="00F32498">
          <w:rPr>
            <w:color w:val="000000" w:themeColor="text1"/>
          </w:rPr>
          <w:t>those</w:t>
        </w:r>
      </w:ins>
      <w:r w:rsidR="002E3C5D" w:rsidRPr="00F32498">
        <w:rPr>
          <w:color w:val="000000" w:themeColor="text1"/>
        </w:rPr>
        <w:t xml:space="preserve"> </w:t>
      </w:r>
      <w:r w:rsidRPr="00F32498">
        <w:rPr>
          <w:color w:val="000000" w:themeColor="text1"/>
        </w:rPr>
        <w:t xml:space="preserve">twenty characters that were rated as most neutral 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4" w:history="1">
        <w:r w:rsidR="00F63791" w:rsidRPr="007A115A">
          <w:rPr>
            <w:rStyle w:val="Hyperlink"/>
            <w:color w:val="000000" w:themeColor="text1"/>
          </w:rPr>
          <w:t>osf.io/a3qj9</w:t>
        </w:r>
      </w:hyperlink>
      <w:ins w:id="161" w:author="Ian Hussey" w:date="2020-04-02T11:52:00Z">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ins>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del w:id="162" w:author="Ian Hussey" w:date="2020-04-02T11:52:00Z">
        <w:r>
          <w:delText xml:space="preserve"> In this case two characters (Palpitoad and Bergmite) will serve as CSs.</w:delText>
        </w:r>
      </w:del>
    </w:p>
    <w:p w14:paraId="4806A016" w14:textId="442F2D3E"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1F8DE4F2" w:rsidR="007628D7" w:rsidRPr="00F32498" w:rsidRDefault="007628D7" w:rsidP="00B76294">
      <w:pPr>
        <w:pStyle w:val="Heading2"/>
      </w:pPr>
      <w:r w:rsidRPr="00F32498">
        <w:t>Procedure</w:t>
      </w:r>
    </w:p>
    <w:p w14:paraId="2554DFA4" w14:textId="622DD22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ins w:id="163" w:author="Tal Moran Yorovich" w:date="2020-04-09T09:25:00Z">
        <w:r w:rsidR="00B43438">
          <w:rPr>
            <w:color w:val="000000" w:themeColor="text1"/>
          </w:rPr>
          <w:t>the lab’s</w:t>
        </w:r>
      </w:ins>
      <w:del w:id="164" w:author="Tal Moran Yorovich" w:date="2020-04-09T09:25:00Z">
        <w:r w:rsidRPr="00F32498" w:rsidDel="00B43438">
          <w:rPr>
            <w:color w:val="000000" w:themeColor="text1"/>
          </w:rPr>
          <w:delText>their</w:delText>
        </w:r>
      </w:del>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5" w:history="1">
        <w:r w:rsidR="00235FFA">
          <w:rPr>
            <w:rStyle w:val="Hyperlink"/>
          </w:rPr>
          <w:t>osf.io/6n4fv/</w:t>
        </w:r>
      </w:hyperlink>
      <w:ins w:id="165" w:author="Ian Hussey" w:date="2020-04-02T11:52:00Z">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w:t>
        </w:r>
      </w:ins>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ins w:id="166" w:author="Ian Hussey" w:date="2020-04-02T11:52:00Z">
        <w:r w:rsidR="003A3DA0">
          <w:rPr>
            <w:color w:val="000000" w:themeColor="text1"/>
          </w:rPr>
          <w:t>Each CS appeared once with each of the 20 USs of the same valence.</w:t>
        </w:r>
      </w:ins>
    </w:p>
    <w:p w14:paraId="441460FB" w14:textId="0CEEAF0F"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 xml:space="preserve">target stimulus. Each block comprised of 86 trials, each presented for 1500ms with </w:t>
      </w:r>
      <w:r w:rsidRPr="00F32498">
        <w:rPr>
          <w:color w:val="000000" w:themeColor="text1"/>
        </w:rPr>
        <w:lastRenderedPageBreak/>
        <w:t>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788525D0"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4A687D1"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271C1320"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3EDFE34A" w:rsidR="007628D7" w:rsidRPr="00BC6C56" w:rsidRDefault="007628D7" w:rsidP="00252903">
      <w:pPr>
        <w:rPr>
          <w:i/>
          <w:color w:val="000000" w:themeColor="text1"/>
        </w:rPr>
      </w:pPr>
      <w:r w:rsidRPr="00BC6C56">
        <w:rPr>
          <w:i/>
          <w:color w:val="000000" w:themeColor="text1"/>
        </w:rPr>
        <w:lastRenderedPageBreak/>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076C3C8F" w:rsidR="007628D7" w:rsidRPr="00BC6C56" w:rsidRDefault="007628D7" w:rsidP="00252903">
      <w:pPr>
        <w:rPr>
          <w:i/>
          <w:color w:val="000000" w:themeColor="text1"/>
        </w:rPr>
      </w:pPr>
      <w:r w:rsidRPr="00BC6C56">
        <w:rPr>
          <w:i/>
          <w:color w:val="000000" w:themeColor="text1"/>
        </w:rPr>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7384A82B"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6764FAC9"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w:t>
      </w:r>
      <w:ins w:id="167" w:author="Ian Hussey" w:date="2020-04-02T11:52:00Z">
        <w:r w:rsidR="002E3C5D" w:rsidRPr="00F32498">
          <w:rPr>
            <w:color w:val="000000" w:themeColor="text1"/>
          </w:rPr>
          <w:t xml:space="preserve">original (2001) study nor in </w:t>
        </w:r>
        <w:r w:rsidRPr="00F32498">
          <w:rPr>
            <w:color w:val="000000" w:themeColor="text1"/>
          </w:rPr>
          <w:t xml:space="preserve">the </w:t>
        </w:r>
        <w:r w:rsidR="002E3C5D" w:rsidRPr="00F32498">
          <w:rPr>
            <w:color w:val="000000" w:themeColor="text1"/>
          </w:rPr>
          <w:t xml:space="preserve">vast </w:t>
        </w:r>
      </w:ins>
      <w:r w:rsidRPr="00F32498">
        <w:rPr>
          <w:color w:val="000000" w:themeColor="text1"/>
        </w:rPr>
        <w:t xml:space="preserve">majority of published </w:t>
      </w:r>
      <w:del w:id="168" w:author="Ian Hussey" w:date="2020-04-02T11:52:00Z">
        <w:r>
          <w:delText xml:space="preserve">studies with the </w:delText>
        </w:r>
      </w:del>
      <w:r w:rsidRPr="00F32498">
        <w:rPr>
          <w:color w:val="000000" w:themeColor="text1"/>
        </w:rPr>
        <w:t>surveillance task</w:t>
      </w:r>
      <w:del w:id="169" w:author="Ian Hussey" w:date="2020-04-02T11:52:00Z">
        <w:r>
          <w:delText>,</w:delText>
        </w:r>
      </w:del>
      <w:ins w:id="170" w:author="Ian Hussey" w:date="2020-04-02T11:52:00Z">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w:t>
        </w:r>
      </w:ins>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del w:id="171" w:author="Ian Hussey" w:date="2020-04-02T11:52:00Z">
        <w:r>
          <w:delText>that</w:delText>
        </w:r>
      </w:del>
      <w:ins w:id="172" w:author="Ian Hussey" w:date="2020-04-02T11:52:00Z">
        <w:r w:rsidR="00404749">
          <w:rPr>
            <w:color w:val="000000" w:themeColor="text1"/>
          </w:rPr>
          <w:t>the surveillance</w:t>
        </w:r>
      </w:ins>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w:t>
      </w:r>
      <w:del w:id="173" w:author="Ian Hussey" w:date="2020-04-02T11:52:00Z">
        <w:r>
          <w:delText xml:space="preserve">being tested here </w:delText>
        </w:r>
      </w:del>
      <w:r w:rsidRPr="00F32498">
        <w:rPr>
          <w:color w:val="000000" w:themeColor="text1"/>
        </w:rPr>
        <w:t xml:space="preserve">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1A3CE378"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w:t>
      </w:r>
      <w:r w:rsidRPr="00F32498">
        <w:rPr>
          <w:color w:val="000000" w:themeColor="text1"/>
        </w:rPr>
        <w:lastRenderedPageBreak/>
        <w:t>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147CB2FC"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58CCC5D"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755FAE32" w:rsidR="007628D7" w:rsidRPr="00F32498" w:rsidRDefault="007628D7" w:rsidP="00252903">
      <w:pPr>
        <w:rPr>
          <w:color w:val="000000" w:themeColor="text1"/>
        </w:rPr>
      </w:pPr>
      <w:r w:rsidRPr="00F32498">
        <w:rPr>
          <w:b/>
          <w:color w:val="000000" w:themeColor="text1"/>
        </w:rPr>
        <w:t>Post-</w:t>
      </w:r>
      <w:del w:id="175" w:author="Ian Hussey" w:date="2020-04-02T11:52:00Z">
        <w:r>
          <w:rPr>
            <w:b/>
            <w:color w:val="000000"/>
          </w:rPr>
          <w:delText>experimental</w:delText>
        </w:r>
      </w:del>
      <w:ins w:id="176" w:author="Ian Hussey" w:date="2020-04-02T11:52:00Z">
        <w:r w:rsidRPr="00F32498">
          <w:rPr>
            <w:b/>
            <w:color w:val="000000" w:themeColor="text1"/>
          </w:rPr>
          <w:t>experiment</w:t>
        </w:r>
      </w:ins>
      <w:r w:rsidRPr="00F32498">
        <w:rPr>
          <w:b/>
          <w:color w:val="000000" w:themeColor="text1"/>
        </w:rPr>
        <w:t xml:space="preserve">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77" w:name="_Hlk36108002"/>
      <w:r w:rsidRPr="00F32498">
        <w:rPr>
          <w:color w:val="000000" w:themeColor="text1"/>
        </w:rPr>
        <w:t xml:space="preserve">original Olson and Fazio (2001) post-experiment questionnaire </w:t>
      </w:r>
      <w:bookmarkEnd w:id="17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w:t>
      </w:r>
      <w:r w:rsidRPr="00F32498">
        <w:rPr>
          <w:color w:val="000000" w:themeColor="text1"/>
        </w:rPr>
        <w:lastRenderedPageBreak/>
        <w:t>data for all three questions, they also recommended that we only use the first two questions when assessing awareness.</w:t>
      </w:r>
    </w:p>
    <w:p w14:paraId="6CA9C22E" w14:textId="564C3474" w:rsidR="007628D7" w:rsidRPr="00F32498" w:rsidRDefault="007628D7" w:rsidP="00252903">
      <w:pPr>
        <w:rPr>
          <w:color w:val="000000" w:themeColor="text1"/>
        </w:rPr>
      </w:pPr>
      <w:r w:rsidRPr="00F32498">
        <w:rPr>
          <w:color w:val="000000" w:themeColor="text1"/>
        </w:rPr>
        <w:t xml:space="preserve">With respect to the </w:t>
      </w:r>
      <w:bookmarkStart w:id="178" w:name="_Hlk36108018"/>
      <w:r w:rsidRPr="00F32498">
        <w:rPr>
          <w:color w:val="000000" w:themeColor="text1"/>
        </w:rPr>
        <w:t>Bar-Anan et al. (2010) protocol</w:t>
      </w:r>
      <w:bookmarkEnd w:id="17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704A0257"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w:t>
      </w:r>
      <w:r w:rsidRPr="00F32498">
        <w:rPr>
          <w:color w:val="000000" w:themeColor="text1"/>
        </w:rPr>
        <w:lastRenderedPageBreak/>
        <w:t>same program and general materials (i.e., developed in PsychoPy; Peirce, </w:t>
      </w:r>
      <w:hyperlink r:id="rId28">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del w:id="179" w:author="Ian Hussey" w:date="2020-04-02T11:52:00Z">
        <w:r>
          <w:delText xml:space="preserve">All materials and analytic files will be pre-registered before data collection begins (see https://osf.io/hs32y/). </w:delText>
        </w:r>
      </w:del>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t>Results</w:t>
      </w:r>
    </w:p>
    <w:customXmlDelRangeStart w:id="180" w:author="Ian Hussey" w:date="2020-04-02T11:52:00Z"/>
    <w:sdt>
      <w:sdtPr>
        <w:tag w:val="goog_rdk_53"/>
        <w:id w:val="841362673"/>
      </w:sdtPr>
      <w:sdtEndPr/>
      <w:sdtContent>
        <w:customXmlDelRangeEnd w:id="180"/>
        <w:p w14:paraId="27668161" w14:textId="77777777" w:rsidR="007628D7" w:rsidRDefault="007628D7" w:rsidP="007628D7">
          <w:pPr>
            <w:jc w:val="center"/>
            <w:rPr>
              <w:del w:id="181" w:author="Ian Hussey" w:date="2020-04-02T11:52:00Z"/>
              <w:b/>
              <w:color w:val="231F20"/>
            </w:rPr>
          </w:pPr>
          <w:del w:id="182" w:author="Ian Hussey" w:date="2020-04-02T11:52:00Z">
            <w:r>
              <w:rPr>
                <w:b/>
                <w:color w:val="231F20"/>
              </w:rPr>
              <w:delText>Planned Analyses</w:delText>
            </w:r>
          </w:del>
        </w:p>
        <w:customXmlDelRangeStart w:id="183" w:author="Ian Hussey" w:date="2020-04-02T11:52:00Z"/>
      </w:sdtContent>
    </w:sdt>
    <w:customXmlDelRangeEnd w:id="183"/>
    <w:customXmlDelRangeStart w:id="184" w:author="Ian Hussey" w:date="2020-04-02T11:52:00Z"/>
    <w:sdt>
      <w:sdtPr>
        <w:tag w:val="goog_rdk_54"/>
        <w:id w:val="1623493637"/>
      </w:sdtPr>
      <w:sdtEndPr/>
      <w:sdtContent>
        <w:customXmlDelRangeEnd w:id="184"/>
        <w:p w14:paraId="169BA94D" w14:textId="77777777" w:rsidR="00385499" w:rsidRDefault="007628D7" w:rsidP="00EC504F">
          <w:pPr>
            <w:pStyle w:val="Heading2"/>
            <w:rPr>
              <w:del w:id="185" w:author="Ian Hussey" w:date="2020-04-02T11:52:00Z"/>
            </w:rPr>
          </w:pPr>
          <w:r w:rsidRPr="00F32498">
            <w:t xml:space="preserve">Data </w:t>
          </w:r>
          <w:del w:id="186" w:author="Ian Hussey" w:date="2020-04-02T11:52:00Z">
            <w:r>
              <w:delText>Preparation</w:delText>
            </w:r>
          </w:del>
        </w:p>
        <w:customXmlDelRangeStart w:id="187" w:author="Ian Hussey" w:date="2020-04-02T11:52:00Z"/>
      </w:sdtContent>
    </w:sdt>
    <w:customXmlDelRangeEnd w:id="187"/>
    <w:p w14:paraId="3D6BF051" w14:textId="36B9F292" w:rsidR="007628D7" w:rsidRPr="00F32498" w:rsidRDefault="00385499" w:rsidP="00EC504F">
      <w:pPr>
        <w:pStyle w:val="Heading2"/>
      </w:pPr>
      <w:ins w:id="188" w:author="Ian Hussey" w:date="2020-04-02T11:52:00Z">
        <w:r>
          <w:t>p</w:t>
        </w:r>
        <w:r w:rsidR="0061021D" w:rsidRPr="00F32498">
          <w:t>rocessing</w:t>
        </w:r>
      </w:ins>
    </w:p>
    <w:p w14:paraId="70EF23AC" w14:textId="6DBED428"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ins w:id="189" w:author="Ian Hussey" w:date="2020-04-02T11:52:00Z">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ins>
    </w:p>
    <w:p w14:paraId="21386BEE" w14:textId="544D008A"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ins w:id="190" w:author="Ian Hussey" w:date="2020-04-02T11:52:00Z"/>
          <w:lang w:val="en-IE" w:bidi="ar-SA"/>
        </w:rPr>
      </w:pPr>
      <w:ins w:id="191" w:author="Ian Hussey" w:date="2020-04-02T11:52:00Z">
        <w:r w:rsidRPr="00A95EFE">
          <w:rPr>
            <w:b/>
            <w:lang w:val="en-IE" w:bidi="ar-SA"/>
          </w:rPr>
          <w:lastRenderedPageBreak/>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ins>
    </w:p>
    <w:p w14:paraId="542C3295" w14:textId="4F684CC0" w:rsidR="007F3EB4" w:rsidRPr="007F3EB4" w:rsidRDefault="007F3EB4" w:rsidP="00A95EFE">
      <w:pPr>
        <w:rPr>
          <w:ins w:id="193" w:author="Ian Hussey" w:date="2020-04-02T11:52:00Z"/>
          <w:lang w:val="en-IE" w:bidi="ar-SA"/>
        </w:rPr>
      </w:pPr>
      <w:ins w:id="194" w:author="Ian Hussey" w:date="2020-04-02T11:52:00Z">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ins>
      <w:hyperlink r:id="rId29" w:history="1">
        <w:r w:rsidR="00F74F10" w:rsidRPr="006E62A3">
          <w:rPr>
            <w:rStyle w:val="Hyperlink"/>
          </w:rPr>
          <w:t>osf.io/2dm6u</w:t>
        </w:r>
      </w:hyperlink>
      <w:ins w:id="195" w:author="Ian Hussey" w:date="2020-04-02T11:52:00Z">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ins>
      <w:hyperlink r:id="rId30" w:history="1">
        <w:r w:rsidR="00735D64" w:rsidRPr="00735D64">
          <w:rPr>
            <w:rStyle w:val="Hyperlink"/>
          </w:rPr>
          <w:t>osf.io/k9nrf</w:t>
        </w:r>
      </w:hyperlink>
      <w:ins w:id="196" w:author="Ian Hussey" w:date="2020-04-02T11:52:00Z">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ins>
    </w:p>
    <w:p w14:paraId="359DB2C2" w14:textId="7D0041FB" w:rsidR="007F3EB4" w:rsidRPr="007F3EB4" w:rsidRDefault="00014FEE" w:rsidP="0043013D">
      <w:pPr>
        <w:rPr>
          <w:ins w:id="197" w:author="Ian Hussey" w:date="2020-04-02T11:52:00Z"/>
          <w:lang w:val="en-IE" w:bidi="ar-SA"/>
        </w:rPr>
      </w:pPr>
      <w:ins w:id="198" w:author="Ian Hussey" w:date="2020-04-02T11:52:00Z">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w:t>
        </w:r>
        <w:r w:rsidR="007F3EB4" w:rsidRPr="007F3EB4">
          <w:rPr>
            <w:lang w:val="en-IE" w:bidi="ar-SA"/>
          </w:rPr>
          <w:lastRenderedPageBreak/>
          <w:t xml:space="preserve">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w:t>
        </w:r>
        <w:proofErr w:type="spellStart"/>
        <w:r w:rsidR="007F3EB4" w:rsidRPr="007F3EB4">
          <w:rPr>
            <w:lang w:val="en-IE" w:bidi="ar-SA"/>
          </w:rPr>
          <w:t>raters</w:t>
        </w:r>
        <w:proofErr w:type="spellEnd"/>
        <w:r w:rsidR="007F3EB4" w:rsidRPr="007F3EB4">
          <w:rPr>
            <w:lang w:val="en-IE" w:bidi="ar-SA"/>
          </w:rPr>
          <w:t xml:space="preserve"> to assign each participant a single score. Participants were only scored as ‘aware’ if they were scored by both </w:t>
        </w:r>
        <w:proofErr w:type="spellStart"/>
        <w:r w:rsidR="007F3EB4" w:rsidRPr="007F3EB4">
          <w:rPr>
            <w:lang w:val="en-IE" w:bidi="ar-SA"/>
          </w:rPr>
          <w:t>raters</w:t>
        </w:r>
        <w:proofErr w:type="spellEnd"/>
        <w:r w:rsidR="007F3EB4" w:rsidRPr="007F3EB4">
          <w:rPr>
            <w:lang w:val="en-IE" w:bidi="ar-SA"/>
          </w:rPr>
          <w:t xml:space="preserve"> as being ‘aware’. </w:t>
        </w:r>
      </w:ins>
    </w:p>
    <w:p w14:paraId="4A8F0579" w14:textId="77777777" w:rsidR="00B67914" w:rsidRDefault="00014FEE" w:rsidP="00A95EFE">
      <w:pPr>
        <w:rPr>
          <w:del w:id="199" w:author="Ian Hussey" w:date="2020-04-02T11:52:00Z"/>
        </w:rPr>
      </w:pPr>
      <w:ins w:id="200" w:author="Ian Hussey" w:date="2020-04-02T11:52:00Z">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w:t>
        </w:r>
      </w:ins>
    </w:p>
    <w:customXmlDelRangeStart w:id="201" w:author="Ian Hussey" w:date="2020-04-02T11:52:00Z"/>
    <w:sdt>
      <w:sdtPr>
        <w:tag w:val="goog_rdk_58"/>
        <w:id w:val="-604115465"/>
      </w:sdtPr>
      <w:sdtEndPr/>
      <w:sdtContent>
        <w:customXmlDelRangeEnd w:id="201"/>
        <w:p w14:paraId="7CC11A71" w14:textId="77777777" w:rsidR="007628D7" w:rsidRDefault="007628D7" w:rsidP="007628D7">
          <w:pPr>
            <w:rPr>
              <w:del w:id="202" w:author="Ian Hussey" w:date="2020-04-02T11:52:00Z"/>
            </w:rPr>
          </w:pPr>
          <w:del w:id="203" w:author="Ian Hussey" w:date="2020-04-02T11:52:00Z">
            <w:r>
              <w:tab/>
            </w:r>
            <w:r>
              <w:rPr>
                <w:b/>
              </w:rPr>
              <w:delText>Contingency awareness/recollective memory</w:delText>
            </w:r>
            <w:r>
              <w:delText xml:space="preserve">. </w:delText>
            </w:r>
          </w:del>
        </w:p>
        <w:customXmlDelRangeStart w:id="204" w:author="Ian Hussey" w:date="2020-04-02T11:52:00Z"/>
      </w:sdtContent>
    </w:sdt>
    <w:customXmlDelRangeEnd w:id="204"/>
    <w:customXmlDelRangeStart w:id="205" w:author="Ian Hussey" w:date="2020-04-02T11:52:00Z"/>
    <w:sdt>
      <w:sdtPr>
        <w:tag w:val="goog_rdk_59"/>
        <w:id w:val="-1892181096"/>
      </w:sdtPr>
      <w:sdtEndPr/>
      <w:sdtContent>
        <w:customXmlDelRangeEnd w:id="205"/>
        <w:p w14:paraId="759C4345" w14:textId="77777777" w:rsidR="007628D7" w:rsidRDefault="007628D7" w:rsidP="00C738C4">
          <w:pPr>
            <w:rPr>
              <w:del w:id="206" w:author="Ian Hussey" w:date="2020-04-02T11:52:00Z"/>
              <w:color w:val="000000"/>
            </w:rPr>
          </w:pPr>
          <w:del w:id="207" w:author="Ian Hussey" w:date="2020-04-02T11:52:00Z">
            <w:r w:rsidRPr="00B047C2">
              <w:rPr>
                <w:b/>
                <w:bCs/>
                <w:i/>
              </w:rPr>
              <w:delText>Confirmatory analyses</w:delText>
            </w:r>
            <w:r w:rsidRPr="00B047C2">
              <w:rPr>
                <w:b/>
                <w:bCs/>
              </w:rPr>
              <w:delText>.</w:delText>
            </w:r>
            <w:r>
              <w:delText xml:space="preserve"> We will compute a score following the original authors’ recommendations</w:delText>
            </w:r>
            <w:r>
              <w:rPr>
                <w:color w:val="231F20"/>
              </w:rPr>
              <w:delText xml:space="preserve">. Specifically, two </w:delText>
            </w:r>
            <w:r>
              <w:delText xml:space="preserve">independent raters (from each lab) will code participants’ free responses to questions 1-2 from the original authors’ questionnaire and judge whether those responses show correct identification of the CS-US pairings. The coding in all labs will </w:delText>
            </w:r>
            <w:r>
              <w:lastRenderedPageBreak/>
              <w:delText xml:space="preserve">be based on the same protocol (see </w:delText>
            </w:r>
            <w:r w:rsidR="00C738C4" w:rsidRPr="00C738C4">
              <w:delText>https://osf.io/hs32y/</w:delText>
            </w:r>
            <w:r>
              <w:delText xml:space="preserve">). As recommended by the original authors, participants will be excluded if both raters agree that </w:delText>
            </w:r>
            <w:r>
              <w:rPr>
                <w:color w:val="000000"/>
              </w:rPr>
              <w:delText xml:space="preserve">participants identified the </w:delText>
            </w:r>
            <w:r>
              <w:rPr>
                <w:color w:val="222222"/>
                <w:highlight w:val="white"/>
              </w:rPr>
              <w:delText>valence of the USs that were paired with each of the CSs,</w:delText>
            </w:r>
            <w:r>
              <w:rPr>
                <w:color w:val="000000"/>
              </w:rPr>
              <w:delTex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delText>
            </w:r>
          </w:del>
        </w:p>
        <w:customXmlDelRangeStart w:id="208" w:author="Ian Hussey" w:date="2020-04-02T11:52:00Z"/>
      </w:sdtContent>
    </w:sdt>
    <w:customXmlDelRangeEnd w:id="208"/>
    <w:p w14:paraId="7DDF8933" w14:textId="6B7AA071" w:rsidR="007F3EB4" w:rsidRPr="007F3EB4" w:rsidRDefault="007628D7" w:rsidP="00A95EFE">
      <w:pPr>
        <w:rPr>
          <w:lang w:val="en-IE" w:bidi="ar-SA"/>
        </w:rPr>
      </w:pPr>
      <w:del w:id="209" w:author="Ian Hussey" w:date="2020-04-02T11:52:00Z">
        <w:r w:rsidRPr="00B047C2">
          <w:rPr>
            <w:b/>
            <w:bCs/>
            <w:i/>
            <w:color w:val="000000"/>
          </w:rPr>
          <w:delText>Exploratory analyses</w:delText>
        </w:r>
        <w:r w:rsidRPr="00B047C2">
          <w:rPr>
            <w:b/>
            <w:bCs/>
            <w:color w:val="000000"/>
          </w:rPr>
          <w:delText>.</w:delText>
        </w:r>
        <w:r>
          <w:rPr>
            <w:color w:val="000000"/>
          </w:rPr>
          <w:delText xml:space="preserve"> As we outlined in the introduction, the </w:delText>
        </w:r>
        <w:r>
          <w:delText xml:space="preserve">original authors criteria </w:delText>
        </w:r>
      </w:del>
      <w:r w:rsidR="007F3EB4" w:rsidRPr="007F3EB4">
        <w:rPr>
          <w:lang w:val="en-IE" w:bidi="ar-SA"/>
        </w:rPr>
        <w:t xml:space="preserve">may have </w:t>
      </w:r>
      <w:del w:id="210" w:author="Ian Hussey" w:date="2020-04-02T11:52:00Z">
        <w:r>
          <w:delText>accidentally included</w:delText>
        </w:r>
      </w:del>
      <w:ins w:id="211" w:author="Ian Hussey" w:date="2020-04-02T11:52:00Z">
        <w:r w:rsidR="007F3EB4" w:rsidRPr="007F3EB4">
          <w:rPr>
            <w:lang w:val="en-IE" w:bidi="ar-SA"/>
          </w:rPr>
          <w:t>scored</w:t>
        </w:r>
      </w:ins>
      <w:r w:rsidR="007F3EB4" w:rsidRPr="007F3EB4">
        <w:rPr>
          <w:lang w:val="en-IE" w:bidi="ar-SA"/>
        </w:rPr>
        <w:t xml:space="preserve"> individuals who were </w:t>
      </w:r>
      <w:ins w:id="212" w:author="Ian Hussey" w:date="2020-04-02T11:52:00Z">
        <w:r w:rsidR="007F3EB4" w:rsidRPr="007F3EB4">
          <w:rPr>
            <w:lang w:val="en-IE" w:bidi="ar-SA"/>
          </w:rPr>
          <w:t xml:space="preserve">actually </w:t>
        </w:r>
      </w:ins>
      <w:r w:rsidR="007F3EB4" w:rsidRPr="007F3EB4">
        <w:rPr>
          <w:lang w:val="en-IE" w:bidi="ar-SA"/>
        </w:rPr>
        <w:t>aware of/remembered the contingencies</w:t>
      </w:r>
      <w:ins w:id="213" w:author="Ian Hussey" w:date="2020-04-02T11:52:00Z">
        <w:r w:rsidR="007F3EB4" w:rsidRPr="007F3EB4">
          <w:rPr>
            <w:lang w:val="en-IE" w:bidi="ar-SA"/>
          </w:rPr>
          <w:t xml:space="preserve"> as ‘unaware’.</w:t>
        </w:r>
      </w:ins>
      <w:r w:rsidR="007F3EB4" w:rsidRPr="007F3EB4">
        <w:rPr>
          <w:lang w:val="en-IE" w:bidi="ar-SA"/>
        </w:rPr>
        <w:t xml:space="preserve"> Therefore we </w:t>
      </w:r>
      <w:del w:id="214" w:author="Ian Hussey" w:date="2020-04-02T11:52:00Z">
        <w:r>
          <w:delText>will compute</w:delText>
        </w:r>
      </w:del>
      <w:ins w:id="215" w:author="Ian Hussey" w:date="2020-04-02T11:52:00Z">
        <w:r w:rsidR="00E37390">
          <w:rPr>
            <w:lang w:val="en-IE" w:bidi="ar-SA"/>
          </w:rPr>
          <w:t>preregister</w:t>
        </w:r>
        <w:r w:rsidR="007F3EB4" w:rsidRPr="007F3EB4">
          <w:rPr>
            <w:lang w:val="en-IE" w:bidi="ar-SA"/>
          </w:rPr>
          <w:t>ed</w:t>
        </w:r>
      </w:ins>
      <w:r w:rsidR="007F3EB4" w:rsidRPr="007F3EB4">
        <w:rPr>
          <w:lang w:val="en-IE" w:bidi="ar-SA"/>
        </w:rPr>
        <w:t xml:space="preserve"> three additional </w:t>
      </w:r>
      <w:del w:id="216" w:author="Ian Hussey" w:date="2020-04-02T11:52:00Z">
        <w:r>
          <w:delText>exploratory scores</w:delText>
        </w:r>
      </w:del>
      <w:ins w:id="217" w:author="Ian Hussey" w:date="2020-04-02T11:52:00Z">
        <w:r w:rsidR="008E3BDD">
          <w:rPr>
            <w:lang w:val="en-IE" w:bidi="ar-SA"/>
          </w:rPr>
          <w:t>secondary</w:t>
        </w:r>
        <w:r w:rsidR="008E3BDD" w:rsidRPr="007F3EB4">
          <w:rPr>
            <w:lang w:val="en-IE" w:bidi="ar-SA"/>
          </w:rPr>
          <w:t xml:space="preserve"> </w:t>
        </w:r>
        <w:r w:rsidR="007F3EB4" w:rsidRPr="007F3EB4">
          <w:rPr>
            <w:lang w:val="en-IE" w:bidi="ar-SA"/>
          </w:rPr>
          <w:t>exclusion criteria that allowed us</w:t>
        </w:r>
      </w:ins>
      <w:r w:rsidR="007F3EB4" w:rsidRPr="007F3EB4">
        <w:rPr>
          <w:lang w:val="en-IE" w:bidi="ar-SA"/>
        </w:rPr>
        <w:t xml:space="preserve"> to examine if evidence for EC </w:t>
      </w:r>
      <w:ins w:id="218" w:author="Ian Hussey" w:date="2020-04-02T11:52:00Z">
        <w:r w:rsidR="007F3EB4" w:rsidRPr="007F3EB4">
          <w:rPr>
            <w:lang w:val="en-IE" w:bidi="ar-SA"/>
          </w:rPr>
          <w:t xml:space="preserve">effects </w:t>
        </w:r>
      </w:ins>
      <w:r w:rsidR="007F3EB4" w:rsidRPr="007F3EB4">
        <w:rPr>
          <w:lang w:val="en-IE" w:bidi="ar-SA"/>
        </w:rPr>
        <w:t xml:space="preserve">in this task </w:t>
      </w:r>
      <w:del w:id="219" w:author="Ian Hussey" w:date="2020-04-02T11:52:00Z">
        <w:r>
          <w:delText>depends</w:delText>
        </w:r>
      </w:del>
      <w:ins w:id="220" w:author="Ian Hussey" w:date="2020-04-02T11:52:00Z">
        <w:r w:rsidR="007F3EB4" w:rsidRPr="007F3EB4">
          <w:rPr>
            <w:lang w:val="en-IE" w:bidi="ar-SA"/>
          </w:rPr>
          <w:t>were robust to or depended</w:t>
        </w:r>
      </w:ins>
      <w:r w:rsidR="007F3EB4" w:rsidRPr="007F3EB4">
        <w:rPr>
          <w:lang w:val="en-IE" w:bidi="ar-SA"/>
        </w:rPr>
        <w:t xml:space="preserve"> on the specific way in which contingency awareness/recollective memory was measured.</w:t>
      </w:r>
    </w:p>
    <w:p w14:paraId="100604E8" w14:textId="0DF046AD" w:rsidR="0043013D" w:rsidRPr="00567AD4" w:rsidRDefault="007F3EB4" w:rsidP="00567AD4">
      <w:pPr>
        <w:rPr>
          <w:ins w:id="221" w:author="Ian Hussey" w:date="2020-04-02T11:52:00Z"/>
          <w:rFonts w:ascii="Helvetica" w:hAnsi="Helvetica" w:cs="Helvetica"/>
          <w:color w:val="333333"/>
          <w:sz w:val="21"/>
          <w:szCs w:val="21"/>
        </w:rPr>
      </w:pPr>
      <w:ins w:id="222" w:author="Ian Hussey" w:date="2020-04-02T11:52:00Z">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the specific way in which the CSs and USs were paired. Participants were coded as “unaware” only if their answer did not contain any mention of a systematic pairing between CSs and USs.</w:t>
        </w:r>
        <w:r w:rsidR="00567AD4" w:rsidRPr="00567AD4">
          <w:rPr>
            <w:color w:val="333333"/>
          </w:rPr>
          <w:t xml:space="preserve"> </w:t>
        </w:r>
        <w:r w:rsidR="00567AD4" w:rsidRPr="00567AD4">
          <w:rPr>
            <w:lang w:val="en-IE" w:bidi="ar-SA"/>
          </w:rPr>
          <w:t xml:space="preserve">In cases of disagreement between the two </w:t>
        </w:r>
        <w:proofErr w:type="spellStart"/>
        <w:r w:rsidR="00567AD4" w:rsidRPr="00567AD4">
          <w:rPr>
            <w:lang w:val="en-IE" w:bidi="ar-SA"/>
          </w:rPr>
          <w:t>raters</w:t>
        </w:r>
        <w:proofErr w:type="spellEnd"/>
        <w:r w:rsidR="00567AD4" w:rsidRPr="00567AD4">
          <w:rPr>
            <w:lang w:val="en-IE" w:bidi="ar-SA"/>
          </w:rPr>
          <w:t xml:space="preserve">,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ins>
    </w:p>
    <w:p w14:paraId="47B41293" w14:textId="230A8207" w:rsidR="00A95EFE" w:rsidRDefault="007F3EB4" w:rsidP="00F74F10">
      <w:pPr>
        <w:rPr>
          <w:ins w:id="223" w:author="Ian Hussey" w:date="2020-04-02T11:52:00Z"/>
          <w:color w:val="231F20"/>
          <w:lang w:val="en-IE" w:bidi="ar-SA"/>
        </w:rPr>
      </w:pPr>
      <w:ins w:id="224" w:author="Ian Hussey" w:date="2020-04-02T11:52:00Z">
        <w:r w:rsidRPr="0043013D">
          <w:rPr>
            <w:i/>
            <w:lang w:val="nl-BE"/>
          </w:rPr>
          <w:lastRenderedPageBreak/>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ins>
    </w:p>
    <w:p w14:paraId="4F6EE538" w14:textId="7CBD5A39" w:rsidR="00F43070" w:rsidRPr="00F32498" w:rsidRDefault="007F3EB4" w:rsidP="00A95EFE">
      <w:pPr>
        <w:rPr>
          <w:ins w:id="225" w:author="Ian Hussey" w:date="2020-04-02T11:52:00Z"/>
          <w:color w:val="000000" w:themeColor="text1"/>
        </w:rPr>
      </w:pPr>
      <w:ins w:id="226" w:author="Ian Hussey" w:date="2020-04-02T11:52:00Z">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14158FE7" w14:textId="59DBE08B" w:rsidR="00A1376F" w:rsidRDefault="00A1376F">
      <w:pPr>
        <w:spacing w:line="276" w:lineRule="auto"/>
        <w:ind w:firstLine="0"/>
        <w:rPr>
          <w:ins w:id="227" w:author="Ian Hussey" w:date="2020-04-02T11:52:00Z"/>
          <w:color w:val="000000" w:themeColor="text1"/>
        </w:rPr>
      </w:pPr>
    </w:p>
    <w:p w14:paraId="4A630690" w14:textId="55D42480"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4689318B"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rPr>
          <w:ins w:id="228" w:author="Ian Hussey" w:date="2020-04-02T11:52:00Z"/>
        </w:rPr>
      </w:pPr>
      <w:ins w:id="229" w:author="Ian Hussey" w:date="2020-04-02T11:52:00Z">
        <w:r>
          <w:t>Preregistered a</w:t>
        </w:r>
        <w:r w:rsidR="00760293">
          <w:t>nalyses</w:t>
        </w:r>
      </w:ins>
    </w:p>
    <w:p w14:paraId="4059643C" w14:textId="77777777" w:rsidR="00B67914" w:rsidRDefault="00F45A01" w:rsidP="00252903">
      <w:pPr>
        <w:rPr>
          <w:del w:id="230" w:author="Ian Hussey" w:date="2020-04-02T11:52:00Z"/>
        </w:rPr>
      </w:pPr>
      <w:ins w:id="231" w:author="Ian Hussey" w:date="2020-04-02T11:52:00Z">
        <w:r w:rsidRPr="00F32498">
          <w:rPr>
            <w:color w:val="000000" w:themeColor="text1"/>
          </w:rPr>
          <w:t>In each analysis,</w:t>
        </w:r>
      </w:ins>
    </w:p>
    <w:customXmlDelRangeStart w:id="232" w:author="Ian Hussey" w:date="2020-04-02T11:52:00Z"/>
    <w:sdt>
      <w:sdtPr>
        <w:tag w:val="goog_rdk_61"/>
        <w:id w:val="555365442"/>
      </w:sdtPr>
      <w:sdtEndPr/>
      <w:sdtContent>
        <w:customXmlDelRangeEnd w:id="232"/>
        <w:p w14:paraId="109D98E4" w14:textId="77777777" w:rsidR="007628D7" w:rsidRDefault="007628D7" w:rsidP="007628D7">
          <w:pPr>
            <w:rPr>
              <w:del w:id="233" w:author="Ian Hussey" w:date="2020-04-02T11:52:00Z"/>
            </w:rPr>
          </w:pPr>
          <w:del w:id="234" w:author="Ian Hussey" w:date="2020-04-02T11:52:00Z">
            <w:r>
              <w:delText xml:space="preserve">The first (exploratory) score </w:delText>
            </w:r>
            <w:r>
              <w:rPr>
                <w:color w:val="000000"/>
              </w:rPr>
              <w:delText xml:space="preserve">will use a more conservative coding of the </w:delText>
            </w:r>
            <w:r>
              <w:delText xml:space="preserve">original authors’ questions. Participants will be coded as ‘aware’ if they express full or partial memory. Specifically, assignment to the ‘aware’ group will occur when both judges agree </w:delText>
            </w:r>
            <w:r>
              <w:lastRenderedPageBreak/>
              <w:delText xml:space="preserve">that the </w:delText>
            </w:r>
            <w:r>
              <w:rPr>
                <w:color w:val="000000"/>
              </w:rPr>
              <w:delText xml:space="preserve">participant identified the </w:delText>
            </w:r>
            <w:r>
              <w:rPr>
                <w:color w:val="000000"/>
                <w:highlight w:val="white"/>
              </w:rPr>
              <w:delText xml:space="preserve">valence of the USs that were paired with each of the CSs, </w:delText>
            </w:r>
            <w:r>
              <w:rPr>
                <w:color w:val="000000"/>
              </w:rPr>
              <w:delText xml:space="preserve">or identified that one of the CSs was paired with a US of a particular valence, or reports that CSs and USs were paired during the task (even if they do not mention the specific way in which they were paired), in at least one of the two questions. Assignment to the ‘unaware’ group will </w:delText>
            </w:r>
            <w:r>
              <w:delText xml:space="preserve">occur when both judges indicate that the participant did not report that CSs were systematically paired with USs, or that a CS was paired with a US of a specific valance, </w:delText>
            </w:r>
            <w:r>
              <w:rPr>
                <w:color w:val="000000"/>
              </w:rPr>
              <w:delText>in at least one of the two questions</w:delText>
            </w:r>
            <w:r>
              <w:delText>.</w:delText>
            </w:r>
            <w:r>
              <w:rPr>
                <w:color w:val="000000"/>
              </w:rPr>
              <w:delText xml:space="preserve"> In cases of rater disagreement, a third judge will be recruited and asked to provide their own judgement according to the above criteria. The majority judgement will be adopted. Participants in the ‘aware’ group will be excluded from subsequent analysis.</w:delText>
            </w:r>
          </w:del>
        </w:p>
        <w:customXmlDelRangeStart w:id="235" w:author="Ian Hussey" w:date="2020-04-02T11:52:00Z"/>
      </w:sdtContent>
    </w:sdt>
    <w:customXmlDelRangeEnd w:id="235"/>
    <w:customXmlDelRangeStart w:id="236" w:author="Ian Hussey" w:date="2020-04-02T11:52:00Z"/>
    <w:sdt>
      <w:sdtPr>
        <w:tag w:val="goog_rdk_62"/>
        <w:id w:val="326874147"/>
      </w:sdtPr>
      <w:sdtEndPr/>
      <w:sdtContent>
        <w:customXmlDelRangeEnd w:id="236"/>
        <w:p w14:paraId="007F3DF3" w14:textId="77777777" w:rsidR="007628D7" w:rsidRDefault="007628D7" w:rsidP="007628D7">
          <w:pPr>
            <w:rPr>
              <w:del w:id="237" w:author="Ian Hussey" w:date="2020-04-02T11:52:00Z"/>
              <w:color w:val="000000"/>
            </w:rPr>
          </w:pPr>
          <w:del w:id="238" w:author="Ian Hussey" w:date="2020-04-02T11:52:00Z">
            <w:r>
              <w:delText xml:space="preserve"> </w:delText>
            </w:r>
            <w:r>
              <w:rPr>
                <w:color w:val="000000"/>
              </w:rPr>
              <w:delText xml:space="preserve">The second (exploratory) score will be computed based on Bar-Anan et al.’s (2010) criteria. Here participants will be excluded if they chose the “yes” answer on question 1 of the Bar-Anan et al. measure, and retained if they chose “no”. </w:delText>
            </w:r>
          </w:del>
        </w:p>
        <w:customXmlDelRangeStart w:id="239" w:author="Ian Hussey" w:date="2020-04-02T11:52:00Z"/>
      </w:sdtContent>
    </w:sdt>
    <w:customXmlDelRangeEnd w:id="239"/>
    <w:customXmlDelRangeStart w:id="240" w:author="Ian Hussey" w:date="2020-04-02T11:52:00Z"/>
    <w:sdt>
      <w:sdtPr>
        <w:tag w:val="goog_rdk_63"/>
        <w:id w:val="-57709342"/>
      </w:sdtPr>
      <w:sdtEndPr/>
      <w:sdtContent>
        <w:customXmlDelRangeEnd w:id="240"/>
        <w:p w14:paraId="667D67F3" w14:textId="77777777" w:rsidR="007628D7" w:rsidRDefault="007628D7" w:rsidP="007628D7">
          <w:pPr>
            <w:rPr>
              <w:del w:id="241" w:author="Ian Hussey" w:date="2020-04-02T11:52:00Z"/>
              <w:color w:val="000000"/>
            </w:rPr>
          </w:pPr>
          <w:del w:id="242" w:author="Ian Hussey" w:date="2020-04-02T11:52:00Z">
            <w:r>
              <w:rPr>
                <w:color w:val="000000"/>
              </w:rPr>
              <w:delTex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delText>
            </w:r>
            <w:r>
              <w:rPr>
                <w:i/>
                <w:color w:val="000000"/>
              </w:rPr>
              <w:delText>probably</w:delText>
            </w:r>
            <w:r>
              <w:rPr>
                <w:color w:val="000000"/>
              </w:rPr>
              <w:delText xml:space="preserve"> or </w:delText>
            </w:r>
            <w:r>
              <w:rPr>
                <w:i/>
                <w:color w:val="000000"/>
              </w:rPr>
              <w:delText>certainly</w:delText>
            </w:r>
            <w:r>
              <w:rPr>
                <w:color w:val="000000"/>
              </w:rPr>
              <w:delText xml:space="preserve"> response on questions 2-3). All other participants will be retained.</w:delText>
            </w:r>
          </w:del>
        </w:p>
        <w:customXmlDelRangeStart w:id="243" w:author="Ian Hussey" w:date="2020-04-02T11:52:00Z"/>
      </w:sdtContent>
    </w:sdt>
    <w:customXmlDelRangeEnd w:id="243"/>
    <w:customXmlDelRangeStart w:id="244" w:author="Ian Hussey" w:date="2020-04-02T11:52:00Z"/>
    <w:sdt>
      <w:sdtPr>
        <w:tag w:val="goog_rdk_64"/>
        <w:id w:val="1322010384"/>
      </w:sdtPr>
      <w:sdtEndPr/>
      <w:sdtContent>
        <w:customXmlDelRangeEnd w:id="244"/>
        <w:p w14:paraId="159F24AF" w14:textId="77777777" w:rsidR="007628D7" w:rsidRDefault="007628D7" w:rsidP="007628D7">
          <w:pPr>
            <w:rPr>
              <w:del w:id="245" w:author="Ian Hussey" w:date="2020-04-02T11:52:00Z"/>
              <w:color w:val="000000"/>
            </w:rPr>
          </w:pPr>
          <w:del w:id="246" w:author="Ian Hussey" w:date="2020-04-02T11:52:00Z">
            <w:r>
              <w:rPr>
                <w:color w:val="000000"/>
              </w:rPr>
              <w:delText xml:space="preserve">In all previous analyses, </w:delText>
            </w:r>
            <w:r>
              <w:delText>‘</w:delText>
            </w:r>
            <w:r>
              <w:rPr>
                <w:color w:val="000000"/>
              </w:rPr>
              <w:delText>contingency-aware</w:delText>
            </w:r>
            <w:r>
              <w:delText>’</w:delText>
            </w:r>
            <w:r>
              <w:rPr>
                <w:color w:val="000000"/>
              </w:rPr>
              <w:delText xml:space="preserve"> participants will be excluded. </w:delText>
            </w:r>
            <w:r>
              <w:delText xml:space="preserve">Yet one could also examine if awareness/recollective memory moderates the size of EC effects. With this in mind, we will first divide participants into two groups (‘aware’ and ‘unaware’) using </w:delText>
            </w:r>
            <w:r>
              <w:lastRenderedPageBreak/>
              <w:delText xml:space="preserve">the (four) aforementioned criteria, and then carry out </w:delText>
            </w:r>
            <w:r>
              <w:rPr>
                <w:color w:val="000000"/>
              </w:rPr>
              <w:delText>an additional set of exploratory analyses that compar</w:delText>
            </w:r>
            <w:r>
              <w:delText>e</w:delText>
            </w:r>
            <w:r>
              <w:rPr>
                <w:color w:val="000000"/>
              </w:rPr>
              <w:delText xml:space="preserve"> EC effects</w:delText>
            </w:r>
            <w:r>
              <w:delText xml:space="preserve"> between these two groups</w:delText>
            </w:r>
            <w:r>
              <w:rPr>
                <w:color w:val="000000"/>
              </w:rPr>
              <w:delText xml:space="preserve">. </w:delText>
            </w:r>
            <w:r>
              <w:rPr>
                <w:color w:val="000000"/>
                <w:vertAlign w:val="superscript"/>
              </w:rPr>
              <w:footnoteReference w:id="7"/>
            </w:r>
          </w:del>
        </w:p>
        <w:customXmlDelRangeStart w:id="250" w:author="Ian Hussey" w:date="2020-04-02T11:52:00Z"/>
      </w:sdtContent>
    </w:sdt>
    <w:customXmlDelRangeEnd w:id="250"/>
    <w:customXmlDelRangeStart w:id="251" w:author="Ian Hussey" w:date="2020-04-02T11:52:00Z"/>
    <w:sdt>
      <w:sdtPr>
        <w:tag w:val="goog_rdk_65"/>
        <w:id w:val="2049575189"/>
      </w:sdtPr>
      <w:sdtEndPr/>
      <w:sdtContent>
        <w:customXmlDelRangeEnd w:id="251"/>
        <w:p w14:paraId="30F4B379" w14:textId="77777777" w:rsidR="007628D7" w:rsidRDefault="007628D7" w:rsidP="007628D7">
          <w:pPr>
            <w:rPr>
              <w:del w:id="252" w:author="Ian Hussey" w:date="2020-04-02T11:52:00Z"/>
              <w:b/>
            </w:rPr>
          </w:pPr>
          <w:del w:id="253" w:author="Ian Hussey" w:date="2020-04-02T11:52:00Z">
            <w:r>
              <w:rPr>
                <w:b/>
              </w:rPr>
              <w:delText>Analytic Strategy</w:delText>
            </w:r>
          </w:del>
        </w:p>
        <w:customXmlDelRangeStart w:id="254" w:author="Ian Hussey" w:date="2020-04-02T11:52:00Z"/>
      </w:sdtContent>
    </w:sdt>
    <w:customXmlDelRangeEnd w:id="254"/>
    <w:customXmlDelRangeStart w:id="255" w:author="Ian Hussey" w:date="2020-04-02T11:52:00Z"/>
    <w:sdt>
      <w:sdtPr>
        <w:tag w:val="goog_rdk_66"/>
        <w:id w:val="-1048918246"/>
      </w:sdtPr>
      <w:sdtEndPr/>
      <w:sdtContent>
        <w:customXmlDelRangeEnd w:id="255"/>
        <w:p w14:paraId="64672466" w14:textId="1BAC969A" w:rsidR="00F45A01" w:rsidRPr="00F32498" w:rsidRDefault="007628D7" w:rsidP="00252903">
          <w:pPr>
            <w:rPr>
              <w:del w:id="256" w:author="Ian Hussey" w:date="2020-04-02T11:52:00Z"/>
              <w:color w:val="000000" w:themeColor="text1"/>
            </w:rPr>
          </w:pPr>
          <w:del w:id="257" w:author="Ian Hussey" w:date="2020-04-02T11:52:00Z">
            <w:r>
              <w:rPr>
                <w:b/>
              </w:rPr>
              <w:delText>Confirmatory analyses</w:delText>
            </w:r>
            <w:r>
              <w:delText>.</w:delText>
            </w:r>
          </w:del>
          <w:r w:rsidR="00F45A01" w:rsidRPr="00F32498">
            <w:rPr>
              <w:color w:val="000000" w:themeColor="text1"/>
            </w:rPr>
            <w:t xml:space="preserve"> to determine </w:t>
          </w:r>
          <w:del w:id="258" w:author="Ian Hussey" w:date="2020-04-02T11:52:00Z">
            <w:r>
              <w:delText>if</w:delText>
            </w:r>
          </w:del>
          <w:ins w:id="259" w:author="Ian Hussey" w:date="2020-04-02T11:52:00Z">
            <w:r w:rsidR="006F2DFC">
              <w:rPr>
                <w:color w:val="000000" w:themeColor="text1"/>
              </w:rPr>
              <w:t>whether</w:t>
            </w:r>
          </w:ins>
          <w:r w:rsidR="00F45A01" w:rsidRPr="00F32498">
            <w:rPr>
              <w:color w:val="000000" w:themeColor="text1"/>
            </w:rPr>
            <w:t xml:space="preserve"> EC effects emerged in the absence of contingency awareness/recollective memory, </w:t>
          </w:r>
          <w:ins w:id="260" w:author="Ian Hussey" w:date="2020-04-02T11:52:00Z">
            <w:r w:rsidR="00F45A01" w:rsidRPr="00F32498">
              <w:rPr>
                <w:color w:val="000000" w:themeColor="text1"/>
              </w:rPr>
              <w:t xml:space="preserve">we first excluded participants who were scored as ‘aware’ </w:t>
            </w:r>
          </w:ins>
          <w:r w:rsidR="00F45A01" w:rsidRPr="00F32498">
            <w:rPr>
              <w:color w:val="000000" w:themeColor="text1"/>
            </w:rPr>
            <w:t xml:space="preserve">according to </w:t>
          </w:r>
          <w:del w:id="261" w:author="Ian Hussey" w:date="2020-04-02T11:52:00Z">
            <w:r>
              <w:delText>the original authors criteria, we will compute the</w:delText>
            </w:r>
          </w:del>
          <w:ins w:id="262" w:author="Ian Hussey" w:date="2020-04-02T11:52:00Z">
            <w:r w:rsidR="00F45A01" w:rsidRPr="00F32498">
              <w:rPr>
                <w:color w:val="000000" w:themeColor="text1"/>
              </w:rPr>
              <w:t xml:space="preserve">an awareness exclusion </w:t>
            </w:r>
            <w:r w:rsidR="00F45A01" w:rsidRPr="00F32498">
              <w:rPr>
                <w:color w:val="000000" w:themeColor="text1"/>
                <w:highlight w:val="white"/>
              </w:rPr>
              <w:t xml:space="preserve">criterion, and then </w:t>
            </w:r>
            <w:r w:rsidR="00F45A01" w:rsidRPr="00F32498">
              <w:rPr>
                <w:color w:val="000000" w:themeColor="text1"/>
              </w:rPr>
              <w:t>computed an</w:t>
            </w:r>
          </w:ins>
          <w:r w:rsidR="00F45A01" w:rsidRPr="00F32498">
            <w:rPr>
              <w:color w:val="000000" w:themeColor="text1"/>
            </w:rPr>
            <w:t xml:space="preserve"> EC effect size</w:t>
          </w:r>
          <w:r w:rsidR="00F45A01" w:rsidRPr="00F32498">
            <w:rPr>
              <w:color w:val="000000" w:themeColor="text1"/>
              <w:highlight w:val="white"/>
            </w:rPr>
            <w:t xml:space="preserve"> (Hedges’ </w:t>
          </w:r>
          <w:r w:rsidR="00F45A01" w:rsidRPr="00F32498">
            <w:rPr>
              <w:i/>
              <w:color w:val="000000" w:themeColor="text1"/>
              <w:highlight w:val="white"/>
            </w:rPr>
            <w:t>g</w:t>
          </w:r>
          <w:r w:rsidR="00F45A01" w:rsidRPr="00F32498">
            <w:rPr>
              <w:color w:val="000000" w:themeColor="text1"/>
              <w:highlight w:val="white"/>
            </w:rPr>
            <w:t>)</w:t>
          </w:r>
          <w:ins w:id="263" w:author="Ian Hussey" w:date="2020-04-02T11:52:00Z">
            <w:r w:rsidR="00F45A01" w:rsidRPr="00F32498">
              <w:rPr>
                <w:color w:val="000000" w:themeColor="text1"/>
                <w:highlight w:val="white"/>
              </w:rPr>
              <w:t xml:space="preserve"> for each site</w:t>
            </w:r>
          </w:ins>
          <w:r w:rsidR="00F45A01" w:rsidRPr="00F32498">
            <w:rPr>
              <w:color w:val="000000" w:themeColor="text1"/>
              <w:highlight w:val="white"/>
            </w:rPr>
            <w:t xml:space="preserve"> from the mean and standard deviation of the self-reported preference score</w:t>
          </w:r>
          <w:del w:id="264" w:author="Ian Hussey" w:date="2020-04-02T11:52:00Z">
            <w:r>
              <w:rPr>
                <w:highlight w:val="white"/>
              </w:rPr>
              <w:delText xml:space="preserve"> in the ‘unaware’ group.</w:delText>
            </w:r>
          </w:del>
          <w:ins w:id="265" w:author="Ian Hussey" w:date="2020-04-02T11:52:00Z">
            <w:r w:rsidR="00F45A01" w:rsidRPr="00F32498">
              <w:rPr>
                <w:color w:val="000000" w:themeColor="text1"/>
                <w:highlight w:val="white"/>
              </w:rPr>
              <w:t>.</w:t>
            </w:r>
          </w:ins>
          <w:r w:rsidR="00F45A01" w:rsidRPr="00F32498">
            <w:rPr>
              <w:color w:val="000000" w:themeColor="text1"/>
              <w:highlight w:val="white"/>
            </w:rPr>
            <w:t xml:space="preserve"> Thereafter we </w:t>
          </w:r>
          <w:del w:id="266" w:author="Ian Hussey" w:date="2020-04-02T11:52:00Z">
            <w:r>
              <w:rPr>
                <w:highlight w:val="white"/>
              </w:rPr>
              <w:delText xml:space="preserve">will </w:delText>
            </w:r>
          </w:del>
          <w:r w:rsidR="00F45A01" w:rsidRPr="00F32498">
            <w:rPr>
              <w:color w:val="000000" w:themeColor="text1"/>
              <w:highlight w:val="white"/>
            </w:rPr>
            <w:t>meta-</w:t>
          </w:r>
          <w:del w:id="267" w:author="Ian Hussey" w:date="2020-04-02T11:52:00Z">
            <w:r>
              <w:rPr>
                <w:highlight w:val="white"/>
              </w:rPr>
              <w:delText>analyze</w:delText>
            </w:r>
          </w:del>
          <w:ins w:id="268" w:author="Ian Hussey" w:date="2020-04-02T11:52:00Z">
            <w:r w:rsidR="00F45A01" w:rsidRPr="00F32498">
              <w:rPr>
                <w:color w:val="000000" w:themeColor="text1"/>
                <w:highlight w:val="white"/>
              </w:rPr>
              <w:t>analyzed</w:t>
            </w:r>
          </w:ins>
          <w:r w:rsidR="00F45A01" w:rsidRPr="00F32498">
            <w:rPr>
              <w:color w:val="000000" w:themeColor="text1"/>
              <w:highlight w:val="white"/>
            </w:rPr>
            <w:t xml:space="preserve"> these effect sizes</w:t>
          </w:r>
          <w:del w:id="269" w:author="Ian Hussey" w:date="2020-04-02T11:52:00Z">
            <w:r>
              <w:rPr>
                <w:highlight w:val="white"/>
              </w:rPr>
              <w:delText xml:space="preserve"> in a meta-analysis using a random-effects model,</w:delText>
            </w:r>
          </w:del>
          <w:r w:rsidR="00F45A01" w:rsidRPr="00F32498">
            <w:rPr>
              <w:color w:val="000000" w:themeColor="text1"/>
              <w:highlight w:val="white"/>
            </w:rPr>
            <w:t xml:space="preserve"> using an alpha value of 0.05</w:t>
          </w:r>
          <w:del w:id="270" w:author="Ian Hussey" w:date="2020-04-02T11:52:00Z">
            <w:r>
              <w:rPr>
                <w:highlight w:val="white"/>
              </w:rPr>
              <w:delText>.</w:delText>
            </w:r>
          </w:del>
          <w:ins w:id="271" w:author="Ian Hussey" w:date="2020-04-02T11:52:00Z">
            <w:r w:rsidR="00F45A01" w:rsidRPr="00F32498">
              <w:rPr>
                <w:color w:val="000000" w:themeColor="text1"/>
                <w:highlight w:val="white"/>
              </w:rPr>
              <w:t xml:space="preserve"> (two-sided).</w:t>
            </w:r>
          </w:ins>
          <w:r w:rsidR="00F45A01" w:rsidRPr="00F32498">
            <w:rPr>
              <w:color w:val="000000" w:themeColor="text1"/>
              <w:highlight w:val="white"/>
            </w:rPr>
            <w:t xml:space="preserve"> </w:t>
          </w:r>
          <w:r w:rsidR="00F45A01" w:rsidRPr="00F32498">
            <w:rPr>
              <w:color w:val="000000" w:themeColor="text1"/>
            </w:rPr>
            <w:t xml:space="preserve">Although all </w:t>
          </w:r>
          <w:del w:id="272" w:author="Ian Hussey" w:date="2020-04-02T11:52:00Z">
            <w:r>
              <w:rPr>
                <w:color w:val="000000"/>
              </w:rPr>
              <w:delText xml:space="preserve">participating </w:delText>
            </w:r>
          </w:del>
          <w:r w:rsidR="00F45A01" w:rsidRPr="00F32498">
            <w:rPr>
              <w:color w:val="000000" w:themeColor="text1"/>
            </w:rPr>
            <w:t xml:space="preserve">labs </w:t>
          </w:r>
          <w:del w:id="273" w:author="Ian Hussey" w:date="2020-04-02T11:52:00Z">
            <w:r>
              <w:rPr>
                <w:color w:val="000000"/>
              </w:rPr>
              <w:delText>will use</w:delText>
            </w:r>
          </w:del>
          <w:ins w:id="274" w:author="Ian Hussey" w:date="2020-04-02T11:52:00Z">
            <w:r w:rsidR="00F45A01" w:rsidRPr="00F32498">
              <w:rPr>
                <w:color w:val="000000" w:themeColor="text1"/>
              </w:rPr>
              <w:t>used</w:t>
            </w:r>
          </w:ins>
          <w:r w:rsidR="00F45A01" w:rsidRPr="00F32498">
            <w:rPr>
              <w:color w:val="000000" w:themeColor="text1"/>
            </w:rPr>
            <w:t xml:space="preserve"> similar materials, </w:t>
          </w:r>
          <w:del w:id="275" w:author="Ian Hussey" w:date="2020-04-02T11:52:00Z">
            <w:r>
              <w:rPr>
                <w:color w:val="000000"/>
              </w:rPr>
              <w:delText>differences</w:delText>
            </w:r>
          </w:del>
          <w:ins w:id="276" w:author="Ian Hussey" w:date="2020-04-02T11:52:00Z">
            <w:r w:rsidR="00F45A01" w:rsidRPr="00F32498">
              <w:rPr>
                <w:color w:val="000000" w:themeColor="text1"/>
              </w:rPr>
              <w:t>they</w:t>
            </w:r>
          </w:ins>
          <w:r w:rsidR="00F45A01" w:rsidRPr="00F32498">
            <w:rPr>
              <w:color w:val="000000" w:themeColor="text1"/>
            </w:rPr>
            <w:t xml:space="preserve"> may </w:t>
          </w:r>
          <w:del w:id="277" w:author="Ian Hussey" w:date="2020-04-02T11:52:00Z">
            <w:r>
              <w:rPr>
                <w:color w:val="000000"/>
              </w:rPr>
              <w:delText>be introduced by</w:delText>
            </w:r>
          </w:del>
          <w:ins w:id="278" w:author="Ian Hussey" w:date="2020-04-02T11:52:00Z">
            <w:r w:rsidR="00F45A01" w:rsidRPr="00F32498">
              <w:rPr>
                <w:color w:val="000000" w:themeColor="text1"/>
              </w:rPr>
              <w:t>nevertheless differ in</w:t>
            </w:r>
          </w:ins>
          <w:r w:rsidR="00F45A01" w:rsidRPr="00F32498">
            <w:rPr>
              <w:color w:val="000000" w:themeColor="text1"/>
            </w:rPr>
            <w:t xml:space="preserve"> the translation of materials, selection of stimuli, or characteristics of the samples. In order to account for this within the analyses, we </w:t>
          </w:r>
          <w:del w:id="279" w:author="Ian Hussey" w:date="2020-04-02T11:52:00Z">
            <w:r>
              <w:rPr>
                <w:color w:val="000000"/>
              </w:rPr>
              <w:delText>will employ</w:delText>
            </w:r>
          </w:del>
          <w:ins w:id="280" w:author="Ian Hussey" w:date="2020-04-02T11:52:00Z">
            <w:r w:rsidR="00F45A01" w:rsidRPr="00F32498">
              <w:rPr>
                <w:color w:val="000000" w:themeColor="text1"/>
              </w:rPr>
              <w:t>employed</w:t>
            </w:r>
          </w:ins>
          <w:r w:rsidR="00F45A01" w:rsidRPr="00F32498">
            <w:rPr>
              <w:color w:val="000000" w:themeColor="text1"/>
            </w:rPr>
            <w:t xml:space="preserve"> random effects meta-analysis models </w:t>
          </w:r>
          <w:del w:id="281" w:author="Ian Hussey" w:date="2020-04-02T11:52:00Z">
            <w:r>
              <w:rPr>
                <w:color w:val="000000"/>
              </w:rPr>
              <w:delText>(specifically,</w:delText>
            </w:r>
          </w:del>
          <w:ins w:id="282" w:author="Ian Hussey" w:date="2020-04-02T11:52:00Z">
            <w:r w:rsidR="00F45A01" w:rsidRPr="00F32498">
              <w:rPr>
                <w:color w:val="000000" w:themeColor="text1"/>
                <w:highlight w:val="white"/>
              </w:rPr>
              <w:t>with a random intercept for data collection site. All analyses were conducted</w:t>
            </w:r>
          </w:ins>
          <w:r w:rsidR="00F45A01" w:rsidRPr="00F32498">
            <w:rPr>
              <w:color w:val="000000" w:themeColor="text1"/>
              <w:highlight w:val="white"/>
            </w:rPr>
            <w:t xml:space="preserve"> using the </w:t>
          </w:r>
          <w:ins w:id="283" w:author="Ian Hussey" w:date="2020-04-02T11:52:00Z">
            <w:r w:rsidR="00F45A01" w:rsidRPr="00F32498">
              <w:rPr>
                <w:color w:val="000000" w:themeColor="text1"/>
                <w:highlight w:val="white"/>
              </w:rPr>
              <w:t xml:space="preserve">R package </w:t>
            </w:r>
            <w:r w:rsidR="001B0886">
              <w:rPr>
                <w:color w:val="000000" w:themeColor="text1"/>
                <w:highlight w:val="white"/>
              </w:rPr>
              <w:t>‘</w:t>
            </w:r>
            <w:r w:rsidR="00F45A01" w:rsidRPr="00F32498">
              <w:rPr>
                <w:color w:val="000000" w:themeColor="text1"/>
                <w:highlight w:val="white"/>
              </w:rPr>
              <w:t>metafor</w:t>
            </w:r>
            <w:r w:rsidR="001B0886">
              <w:rPr>
                <w:color w:val="000000" w:themeColor="text1"/>
                <w:highlight w:val="white"/>
              </w:rPr>
              <w:t>’</w:t>
            </w:r>
            <w:r w:rsidR="00F45A01" w:rsidRPr="00F32498">
              <w:rPr>
                <w:color w:val="000000" w:themeColor="text1"/>
                <w:highlight w:val="white"/>
              </w:rPr>
              <w:t xml:space="preserve"> (</w:t>
            </w:r>
            <w:r w:rsidR="00F45A01" w:rsidRPr="00F32498">
              <w:rPr>
                <w:color w:val="000000" w:themeColor="text1"/>
              </w:rPr>
              <w:t xml:space="preserve">Viechtbauer, 2010) </w:t>
            </w:r>
            <w:r w:rsidR="00F45A01" w:rsidRPr="00F32498">
              <w:rPr>
                <w:color w:val="000000" w:themeColor="text1"/>
                <w:highlight w:val="white"/>
              </w:rPr>
              <w:t xml:space="preserve">and used </w:t>
            </w:r>
          </w:ins>
          <w:r w:rsidR="00F45A01" w:rsidRPr="00F32498">
            <w:rPr>
              <w:color w:val="000000" w:themeColor="text1"/>
            </w:rPr>
            <w:t xml:space="preserve">Restricted Maximum Likelihood </w:t>
          </w:r>
          <w:del w:id="284" w:author="Ian Hussey" w:date="2020-04-02T11:52:00Z">
            <w:r>
              <w:rPr>
                <w:color w:val="000000"/>
              </w:rPr>
              <w:delText>method).</w:delText>
            </w:r>
          </w:del>
        </w:p>
        <w:customXmlDelRangeStart w:id="285" w:author="Ian Hussey" w:date="2020-04-02T11:52:00Z"/>
      </w:sdtContent>
    </w:sdt>
    <w:customXmlDelRangeEnd w:id="285"/>
    <w:p w14:paraId="61F4F9E7" w14:textId="04AC6339" w:rsidR="00F45A01" w:rsidRPr="00F32498" w:rsidRDefault="00F45A01" w:rsidP="00252903">
      <w:pPr>
        <w:rPr>
          <w:color w:val="000000" w:themeColor="text1"/>
        </w:rPr>
      </w:pPr>
      <w:ins w:id="286" w:author="Ian Hussey" w:date="2020-04-02T11:52:00Z">
        <w:r w:rsidRPr="00F32498">
          <w:rPr>
            <w:color w:val="000000" w:themeColor="text1"/>
          </w:rPr>
          <w:t>estimation.</w:t>
        </w:r>
      </w:ins>
    </w:p>
    <w:p w14:paraId="4C07E627" w14:textId="29005C93" w:rsidR="00BD78E6" w:rsidRDefault="00BD78E6" w:rsidP="00BD78E6">
      <w:pPr>
        <w:rPr>
          <w:ins w:id="287" w:author="Ian Hussey" w:date="2020-04-02T11:52:00Z"/>
          <w:color w:val="000000" w:themeColor="text1"/>
        </w:rPr>
      </w:pPr>
      <w:moveToRangeStart w:id="288" w:author="Ian Hussey" w:date="2020-04-02T11:52:00Z" w:name="move36720741"/>
      <w:moveTo w:id="289" w:author="Ian Hussey" w:date="2020-04-02T11:52:00Z">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moveTo>
      <w:moveToRangeEnd w:id="288"/>
    </w:p>
    <w:p w14:paraId="14B4D01A" w14:textId="77777777" w:rsidR="00B67914" w:rsidRDefault="00014FEE" w:rsidP="00BD78E6">
      <w:pPr>
        <w:rPr>
          <w:del w:id="290" w:author="Ian Hussey" w:date="2020-04-02T11:52:00Z"/>
        </w:rPr>
      </w:pPr>
      <w:ins w:id="291" w:author="Ian Hussey" w:date="2020-04-02T11:52:00Z">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ins>
    </w:p>
    <w:customXmlDelRangeStart w:id="292" w:author="Ian Hussey" w:date="2020-04-02T11:52:00Z"/>
    <w:sdt>
      <w:sdtPr>
        <w:tag w:val="goog_rdk_67"/>
        <w:id w:val="-1614511766"/>
      </w:sdtPr>
      <w:sdtEndPr/>
      <w:sdtContent>
        <w:customXmlDelRangeEnd w:id="292"/>
        <w:p w14:paraId="3781D65F" w14:textId="77777777" w:rsidR="001C49A8" w:rsidRDefault="007628D7" w:rsidP="00BD78E6">
          <w:pPr>
            <w:rPr>
              <w:del w:id="293" w:author="Ian Hussey" w:date="2020-04-02T11:52:00Z"/>
              <w:color w:val="000000" w:themeColor="text1"/>
              <w:highlight w:val="white"/>
            </w:rPr>
          </w:pPr>
          <w:r w:rsidRPr="00F32498">
            <w:rPr>
              <w:color w:val="000000" w:themeColor="text1"/>
              <w:highlight w:val="white"/>
            </w:rPr>
            <w:t xml:space="preserve">The meta-analysis based on the </w:t>
          </w:r>
          <w:del w:id="294" w:author="Ian Hussey" w:date="2020-04-02T11:52:00Z">
            <w:r>
              <w:rPr>
                <w:highlight w:val="white"/>
              </w:rPr>
              <w:delText>original authors’ criteria</w:delText>
            </w:r>
          </w:del>
          <w:ins w:id="295" w:author="Ian Hussey" w:date="2020-04-02T11:52:00Z">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014FEE">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w:t>
            </w:r>
          </w:ins>
          <w:r w:rsidR="001B0D7D" w:rsidRPr="00F32498">
            <w:rPr>
              <w:color w:val="000000" w:themeColor="text1"/>
              <w:highlight w:val="white"/>
            </w:rPr>
            <w:t xml:space="preserve"> </w:t>
          </w:r>
          <w:r w:rsidRPr="00F32498">
            <w:rPr>
              <w:color w:val="000000" w:themeColor="text1"/>
              <w:highlight w:val="white"/>
            </w:rPr>
            <w:t xml:space="preserve">showed that, on average, the surveillance task led to </w:t>
          </w:r>
          <w:r w:rsidRPr="00F32498">
            <w:rPr>
              <w:color w:val="000000" w:themeColor="text1"/>
            </w:rPr>
            <w:t xml:space="preserve">a </w:t>
          </w:r>
          <w:del w:id="296" w:author="Ian Hussey" w:date="2020-04-02T11:52:00Z">
            <w:r>
              <w:delText>[</w:delText>
            </w:r>
          </w:del>
          <w:ins w:id="297" w:author="Ian Hussey" w:date="2020-04-02T11:52:00Z">
            <w:r w:rsidRPr="00F32498">
              <w:rPr>
                <w:color w:val="000000" w:themeColor="text1"/>
              </w:rPr>
              <w:t xml:space="preserve">small </w:t>
            </w:r>
            <w:r w:rsidR="001F125B" w:rsidRPr="00F32498">
              <w:rPr>
                <w:color w:val="000000" w:themeColor="text1"/>
              </w:rPr>
              <w:t xml:space="preserve">but </w:t>
            </w:r>
          </w:ins>
          <w:r w:rsidR="001F125B" w:rsidRPr="00F32498">
            <w:rPr>
              <w:color w:val="000000" w:themeColor="text1"/>
            </w:rPr>
            <w:t>significant</w:t>
          </w:r>
          <w:del w:id="298" w:author="Ian Hussey" w:date="2020-04-02T11:52:00Z">
            <w:r>
              <w:delText>/non-significant] and [small/medium/large]</w:delText>
            </w:r>
          </w:del>
          <w:r w:rsidR="001F125B"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299"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300" w:author="Ian Hussey" w:date="2020-04-02T11:52:00Z">
            <w:r>
              <w:rPr>
                <w:highlight w:val="white"/>
              </w:rPr>
              <w:delText>X.XX</w:delText>
            </w:r>
          </w:del>
          <w:ins w:id="301"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12</w:t>
            </w:r>
          </w:ins>
          <w:r w:rsidRPr="00F32498">
            <w:rPr>
              <w:color w:val="000000" w:themeColor="text1"/>
              <w:highlight w:val="white"/>
            </w:rPr>
            <w:t>, 95% CI [</w:t>
          </w:r>
          <w:del w:id="302" w:author="Ian Hussey" w:date="2020-04-02T11:52:00Z">
            <w:r>
              <w:rPr>
                <w:highlight w:val="white"/>
              </w:rPr>
              <w:delText>X.XX, X.XX</w:delText>
            </w:r>
          </w:del>
          <w:ins w:id="303"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Pr="00F32498">
              <w:rPr>
                <w:color w:val="000000" w:themeColor="text1"/>
                <w:highlight w:val="white"/>
              </w:rPr>
              <w:t xml:space="preserve">, </w:t>
            </w:r>
            <w:r w:rsidR="00096C26" w:rsidRPr="00F32498">
              <w:rPr>
                <w:color w:val="000000" w:themeColor="text1"/>
                <w:highlight w:val="white"/>
              </w:rPr>
              <w:t>0</w:t>
            </w:r>
            <w:r w:rsidRPr="00F32498">
              <w:rPr>
                <w:color w:val="000000" w:themeColor="text1"/>
                <w:highlight w:val="white"/>
              </w:rPr>
              <w:t>.</w:t>
            </w:r>
            <w:r w:rsidR="003A7160" w:rsidRPr="00F32498">
              <w:rPr>
                <w:color w:val="000000" w:themeColor="text1"/>
                <w:highlight w:val="white"/>
              </w:rPr>
              <w:t>20</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304" w:author="Ian Hussey" w:date="2020-04-02T11:52:00Z">
            <w:r>
              <w:rPr>
                <w:highlight w:val="white"/>
              </w:rPr>
              <w:delText>X.XX</w:delText>
            </w:r>
          </w:del>
          <w:ins w:id="305" w:author="Ian Hussey" w:date="2020-04-02T11:52:00Z">
            <w:r w:rsidR="003A7160" w:rsidRPr="00F32498">
              <w:rPr>
                <w:color w:val="000000" w:themeColor="text1"/>
                <w:highlight w:val="white"/>
              </w:rPr>
              <w:t>3</w:t>
            </w:r>
            <w:r w:rsidRPr="00F32498">
              <w:rPr>
                <w:color w:val="000000" w:themeColor="text1"/>
                <w:highlight w:val="white"/>
              </w:rPr>
              <w:t>.</w:t>
            </w:r>
            <w:r w:rsidR="003A7160"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w:t>
          </w:r>
          <w:r w:rsidR="003A7160" w:rsidRPr="00F32498">
            <w:rPr>
              <w:color w:val="000000" w:themeColor="text1"/>
              <w:highlight w:val="white"/>
            </w:rPr>
            <w:t xml:space="preserve">= </w:t>
          </w:r>
          <w:r w:rsidRPr="00F32498">
            <w:rPr>
              <w:color w:val="000000" w:themeColor="text1"/>
              <w:highlight w:val="white"/>
            </w:rPr>
            <w:t>.</w:t>
          </w:r>
          <w:del w:id="306" w:author="Ian Hussey" w:date="2020-04-02T11:52:00Z">
            <w:r>
              <w:rPr>
                <w:highlight w:val="white"/>
              </w:rPr>
              <w:delText>XXX</w:delText>
            </w:r>
          </w:del>
          <w:ins w:id="307" w:author="Ian Hussey" w:date="2020-04-02T11:52:00Z">
            <w:r w:rsidR="00096C26" w:rsidRPr="00F32498">
              <w:rPr>
                <w:color w:val="000000" w:themeColor="text1"/>
                <w:highlight w:val="white"/>
              </w:rPr>
              <w:t>00</w:t>
            </w:r>
            <w:r w:rsidR="003A7160" w:rsidRPr="00F32498">
              <w:rPr>
                <w:color w:val="000000" w:themeColor="text1"/>
                <w:highlight w:val="white"/>
              </w:rPr>
              <w:t>2</w:t>
            </w:r>
          </w:ins>
          <w:r w:rsidRPr="00F32498">
            <w:rPr>
              <w:color w:val="000000" w:themeColor="text1"/>
              <w:highlight w:val="white"/>
            </w:rPr>
            <w:t xml:space="preserve">, in the </w:t>
          </w:r>
          <w:del w:id="308" w:author="Ian Hussey" w:date="2020-04-02T11:52:00Z">
            <w:r>
              <w:rPr>
                <w:highlight w:val="white"/>
              </w:rPr>
              <w:delText>[</w:delText>
            </w:r>
          </w:del>
          <w:r w:rsidRPr="00F32498">
            <w:rPr>
              <w:color w:val="000000" w:themeColor="text1"/>
              <w:highlight w:val="white"/>
            </w:rPr>
            <w:t>expected</w:t>
          </w:r>
          <w:del w:id="309" w:author="Ian Hussey" w:date="2020-04-02T11:52:00Z">
            <w:r>
              <w:rPr>
                <w:highlight w:val="white"/>
              </w:rPr>
              <w:delText>/unexpected]</w:delText>
            </w:r>
          </w:del>
          <w:r w:rsidRPr="00F32498">
            <w:rPr>
              <w:color w:val="000000" w:themeColor="text1"/>
              <w:highlight w:val="white"/>
            </w:rPr>
            <w:t xml:space="preserve"> direction. </w:t>
          </w:r>
          <w:del w:id="310" w:author="Ian Hussey" w:date="2020-04-02T11:52:00Z">
            <w:r>
              <w:rPr>
                <w:highlight w:val="white"/>
              </w:rPr>
              <w:delText xml:space="preserve">The EC effect size in this group </w:delText>
            </w:r>
          </w:del>
          <w:ins w:id="311" w:author="Ian Hussey" w:date="2020-04-02T11:52:00Z">
            <w:r w:rsidR="001F125B" w:rsidRPr="00F32498">
              <w:rPr>
                <w:color w:val="000000" w:themeColor="text1"/>
                <w:highlight w:val="white"/>
              </w:rPr>
              <w:t>E</w:t>
            </w:r>
            <w:r w:rsidRPr="00F32498">
              <w:rPr>
                <w:color w:val="000000" w:themeColor="text1"/>
                <w:highlight w:val="white"/>
              </w:rPr>
              <w:t>ffect size</w:t>
            </w:r>
            <w:r w:rsidR="001F125B" w:rsidRPr="00F32498">
              <w:rPr>
                <w:color w:val="000000" w:themeColor="text1"/>
                <w:highlight w:val="white"/>
              </w:rPr>
              <w:t>s</w:t>
            </w:r>
            <w:r w:rsidRPr="00F32498">
              <w:rPr>
                <w:color w:val="000000" w:themeColor="text1"/>
                <w:highlight w:val="white"/>
              </w:rPr>
              <w:t xml:space="preserve"> </w:t>
            </w:r>
          </w:ins>
          <w:r w:rsidRPr="00F32498">
            <w:rPr>
              <w:color w:val="000000" w:themeColor="text1"/>
              <w:highlight w:val="white"/>
            </w:rPr>
            <w:t xml:space="preserve">ranged from </w:t>
          </w:r>
          <w:del w:id="312" w:author="Ian Hussey" w:date="2020-04-02T11:52:00Z">
            <w:r>
              <w:rPr>
                <w:highlight w:val="white"/>
              </w:rPr>
              <w:delText>X.XX</w:delText>
            </w:r>
          </w:del>
          <w:ins w:id="313" w:author="Ian Hussey" w:date="2020-04-02T11:52:00Z">
            <w:r w:rsidR="00096C26" w:rsidRPr="00F32498">
              <w:rPr>
                <w:color w:val="000000" w:themeColor="text1"/>
                <w:highlight w:val="white"/>
              </w:rPr>
              <w:t>-0</w:t>
            </w:r>
            <w:r w:rsidRPr="00F32498">
              <w:rPr>
                <w:color w:val="000000" w:themeColor="text1"/>
                <w:highlight w:val="white"/>
              </w:rPr>
              <w:t>.</w:t>
            </w:r>
            <w:r w:rsidR="00096C26" w:rsidRPr="00F32498">
              <w:rPr>
                <w:color w:val="000000" w:themeColor="text1"/>
                <w:highlight w:val="white"/>
              </w:rPr>
              <w:t>02</w:t>
            </w:r>
          </w:ins>
          <w:r w:rsidR="00096C26" w:rsidRPr="00F32498">
            <w:rPr>
              <w:color w:val="000000" w:themeColor="text1"/>
              <w:highlight w:val="white"/>
            </w:rPr>
            <w:t xml:space="preserve"> </w:t>
          </w:r>
          <w:r w:rsidRPr="00F32498">
            <w:rPr>
              <w:color w:val="000000" w:themeColor="text1"/>
              <w:highlight w:val="white"/>
            </w:rPr>
            <w:t xml:space="preserve">to </w:t>
          </w:r>
          <w:del w:id="314" w:author="Ian Hussey" w:date="2020-04-02T11:52:00Z">
            <w:r>
              <w:rPr>
                <w:highlight w:val="white"/>
              </w:rPr>
              <w:delText>X.XX</w:delText>
            </w:r>
          </w:del>
          <w:ins w:id="315" w:author="Ian Hussey" w:date="2020-04-02T11:52:00Z">
            <w:r w:rsidR="00096C26" w:rsidRPr="00F32498">
              <w:rPr>
                <w:color w:val="000000" w:themeColor="text1"/>
                <w:highlight w:val="white"/>
              </w:rPr>
              <w:t>0</w:t>
            </w:r>
            <w:r w:rsidRPr="00F32498">
              <w:rPr>
                <w:color w:val="000000" w:themeColor="text1"/>
                <w:highlight w:val="white"/>
              </w:rPr>
              <w:t>.</w:t>
            </w:r>
            <w:r w:rsidR="00364DBE" w:rsidRPr="00F32498">
              <w:rPr>
                <w:color w:val="000000" w:themeColor="text1"/>
                <w:highlight w:val="white"/>
              </w:rPr>
              <w:t>31</w:t>
            </w:r>
          </w:ins>
          <w:r w:rsidR="00096C26" w:rsidRPr="00F32498">
            <w:rPr>
              <w:color w:val="000000" w:themeColor="text1"/>
              <w:highlight w:val="white"/>
            </w:rPr>
            <w:t xml:space="preserve"> </w:t>
          </w:r>
          <w:r w:rsidRPr="00F32498">
            <w:rPr>
              <w:color w:val="000000" w:themeColor="text1"/>
              <w:highlight w:val="white"/>
            </w:rPr>
            <w:t xml:space="preserve">across labs (see Figure </w:t>
          </w:r>
          <w:del w:id="316" w:author="Ian Hussey" w:date="2020-04-02T11:52:00Z">
            <w:r>
              <w:rPr>
                <w:highlight w:val="white"/>
              </w:rPr>
              <w:delText>X). The differences</w:delText>
            </w:r>
          </w:del>
          <w:ins w:id="317" w:author="Ian Hussey" w:date="2020-04-02T11:52:00Z">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Pr="00F32498">
              <w:rPr>
                <w:color w:val="000000" w:themeColor="text1"/>
                <w:highlight w:val="white"/>
              </w:rPr>
              <w:t xml:space="preserve">). </w:t>
            </w:r>
            <w:r w:rsidR="001C49A8">
              <w:rPr>
                <w:color w:val="000000" w:themeColor="text1"/>
                <w:highlight w:val="white"/>
              </w:rPr>
              <w:t>Variation</w:t>
            </w:r>
          </w:ins>
          <w:r w:rsidR="001C49A8" w:rsidRPr="00F32498">
            <w:rPr>
              <w:color w:val="000000" w:themeColor="text1"/>
              <w:highlight w:val="white"/>
            </w:rPr>
            <w:t xml:space="preserve"> in </w:t>
          </w:r>
          <w:del w:id="318" w:author="Ian Hussey" w:date="2020-04-02T11:52:00Z">
            <w:r>
              <w:rPr>
                <w:highlight w:val="white"/>
              </w:rPr>
              <w:delText xml:space="preserve">EC </w:delText>
            </w:r>
          </w:del>
          <w:r w:rsidR="001C49A8" w:rsidRPr="00F32498">
            <w:rPr>
              <w:color w:val="000000" w:themeColor="text1"/>
              <w:highlight w:val="white"/>
            </w:rPr>
            <w:t>effect size</w:t>
          </w:r>
          <w:r w:rsidR="001C49A8">
            <w:rPr>
              <w:color w:val="000000" w:themeColor="text1"/>
              <w:highlight w:val="white"/>
            </w:rPr>
            <w:t>s</w:t>
          </w:r>
          <w:r w:rsidR="001C49A8" w:rsidRPr="00F32498">
            <w:rPr>
              <w:color w:val="000000" w:themeColor="text1"/>
              <w:highlight w:val="white"/>
            </w:rPr>
            <w:t xml:space="preserve"> </w:t>
          </w:r>
          <w:del w:id="319" w:author="Ian Hussey" w:date="2020-04-02T11:52:00Z">
            <w:r>
              <w:rPr>
                <w:highlight w:val="white"/>
              </w:rPr>
              <w:delText>across labs were [</w:delText>
            </w:r>
          </w:del>
          <w:ins w:id="320" w:author="Ian Hussey" w:date="2020-04-02T11:52:00Z">
            <w:r w:rsidR="001C49A8">
              <w:rPr>
                <w:color w:val="000000" w:themeColor="text1"/>
                <w:highlight w:val="white"/>
              </w:rPr>
              <w:t xml:space="preserve">between sites was </w:t>
            </w:r>
          </w:ins>
          <w:r w:rsidR="001C49A8" w:rsidRPr="00F32498">
            <w:rPr>
              <w:color w:val="000000" w:themeColor="text1"/>
              <w:highlight w:val="white"/>
            </w:rPr>
            <w:t>consistent</w:t>
          </w:r>
          <w:del w:id="321" w:author="Ian Hussey" w:date="2020-04-02T11:52:00Z">
            <w:r>
              <w:rPr>
                <w:highlight w:val="white"/>
              </w:rPr>
              <w:delText>/inconsistent]</w:delText>
            </w:r>
          </w:del>
          <w:r w:rsidR="001C49A8" w:rsidRPr="00F32498">
            <w:rPr>
              <w:color w:val="000000" w:themeColor="text1"/>
              <w:highlight w:val="white"/>
            </w:rPr>
            <w:t xml:space="preserve"> with what one would expect by chance</w:t>
          </w:r>
          <w:del w:id="322" w:author="Ian Hussey" w:date="2020-04-02T11:52:00Z">
            <w:r>
              <w:rPr>
                <w:highlight w:val="white"/>
              </w:rPr>
              <w:delText xml:space="preserve">, τ = X.XX, </w:delText>
            </w:r>
            <w:r>
              <w:rPr>
                <w:i/>
                <w:color w:val="333333"/>
                <w:highlight w:val="white"/>
              </w:rPr>
              <w:delText>I</w:delText>
            </w:r>
            <w:r>
              <w:rPr>
                <w:color w:val="333333"/>
                <w:highlight w:val="white"/>
                <w:vertAlign w:val="superscript"/>
              </w:rPr>
              <w:delText>2</w:delText>
            </w:r>
            <w:r>
              <w:rPr>
                <w:highlight w:val="white"/>
              </w:rPr>
              <w:delText xml:space="preserve"> = X.XX%, </w:delText>
            </w:r>
            <w:r>
              <w:rPr>
                <w:i/>
                <w:highlight w:val="white"/>
              </w:rPr>
              <w:delText>H</w:delText>
            </w:r>
            <w:r>
              <w:rPr>
                <w:highlight w:val="white"/>
                <w:vertAlign w:val="superscript"/>
              </w:rPr>
              <w:delText>2</w:delText>
            </w:r>
            <w:r>
              <w:rPr>
                <w:highlight w:val="white"/>
              </w:rPr>
              <w:delText xml:space="preserve"> = X.XX, Q(X) = X.XX, </w:delText>
            </w:r>
            <w:r>
              <w:rPr>
                <w:i/>
                <w:highlight w:val="white"/>
              </w:rPr>
              <w:delText>p</w:delText>
            </w:r>
            <w:r>
              <w:rPr>
                <w:highlight w:val="white"/>
              </w:rPr>
              <w:delText xml:space="preserve"> = .XXX. </w:delText>
            </w:r>
          </w:del>
        </w:p>
        <w:customXmlDelRangeStart w:id="323" w:author="Ian Hussey" w:date="2020-04-02T11:52:00Z"/>
      </w:sdtContent>
    </w:sdt>
    <w:customXmlDelRangeEnd w:id="323"/>
    <w:p w14:paraId="22397317" w14:textId="5D44E7EA" w:rsidR="007628D7" w:rsidRPr="00F32498" w:rsidRDefault="001C49A8" w:rsidP="00BD78E6">
      <w:pPr>
        <w:rPr>
          <w:color w:val="000000" w:themeColor="text1"/>
          <w:highlight w:val="white"/>
        </w:rPr>
      </w:pPr>
      <w:ins w:id="324" w:author="Ian Hussey" w:date="2020-04-02T11:52:00Z">
        <w:r>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ins>
    </w:p>
    <w:p w14:paraId="5FB92242" w14:textId="77777777" w:rsidR="00B67914" w:rsidRDefault="00014FEE" w:rsidP="006E086F">
      <w:pPr>
        <w:rPr>
          <w:del w:id="325" w:author="Ian Hussey" w:date="2020-04-02T11:52:00Z"/>
        </w:rPr>
      </w:pPr>
      <w:ins w:id="326" w:author="Ian Hussey" w:date="2020-04-02T11:52:00Z">
        <w:r>
          <w:rPr>
            <w:b/>
            <w:i/>
            <w:color w:val="000000" w:themeColor="text1"/>
          </w:rPr>
          <w:t>Secondary</w:t>
        </w:r>
      </w:ins>
    </w:p>
    <w:customXmlDelRangeStart w:id="327" w:author="Ian Hussey" w:date="2020-04-02T11:52:00Z"/>
    <w:sdt>
      <w:sdtPr>
        <w:tag w:val="goog_rdk_68"/>
        <w:id w:val="306287432"/>
      </w:sdtPr>
      <w:sdtEndPr/>
      <w:sdtContent>
        <w:customXmlDelRangeEnd w:id="327"/>
        <w:p w14:paraId="338269AB" w14:textId="77777777" w:rsidR="007628D7" w:rsidRDefault="007628D7" w:rsidP="007628D7">
          <w:pPr>
            <w:rPr>
              <w:del w:id="328" w:author="Ian Hussey" w:date="2020-04-02T11:52:00Z"/>
              <w:highlight w:val="white"/>
            </w:rPr>
          </w:pPr>
          <w:del w:id="329" w:author="Ian Hussey" w:date="2020-04-02T11:52:00Z">
            <w:r>
              <w:rPr>
                <w:b/>
                <w:highlight w:val="white"/>
              </w:rPr>
              <w:delText>Confirmatory hypotheses</w:delText>
            </w:r>
            <w:r>
              <w:rPr>
                <w:highlight w:val="white"/>
              </w:rPr>
              <w:delText>. Based on the above</w:delText>
            </w:r>
          </w:del>
          <w:r w:rsidR="00014FEE" w:rsidRPr="001C49A8">
            <w:rPr>
              <w:b/>
              <w:i/>
              <w:color w:val="000000" w:themeColor="text1"/>
            </w:rPr>
            <w:t xml:space="preserve"> </w:t>
          </w:r>
          <w:r w:rsidRPr="001C49A8">
            <w:rPr>
              <w:b/>
              <w:i/>
              <w:color w:val="000000" w:themeColor="text1"/>
            </w:rPr>
            <w:t>analyses</w:t>
          </w:r>
          <w:del w:id="330" w:author="Ian Hussey" w:date="2020-04-02T11:52:00Z">
            <w:r>
              <w:rPr>
                <w:highlight w:val="white"/>
              </w:rPr>
              <w:delText xml:space="preserve">, these findings [replicate/do not replicate] the original authors findings. </w:delText>
            </w:r>
          </w:del>
        </w:p>
        <w:customXmlDelRangeStart w:id="331" w:author="Ian Hussey" w:date="2020-04-02T11:52:00Z"/>
      </w:sdtContent>
    </w:sdt>
    <w:customXmlDelRangeEnd w:id="331"/>
    <w:customXmlDelRangeStart w:id="332" w:author="Ian Hussey" w:date="2020-04-02T11:52:00Z"/>
    <w:sdt>
      <w:sdtPr>
        <w:tag w:val="goog_rdk_69"/>
        <w:id w:val="-2059469316"/>
      </w:sdtPr>
      <w:sdtEndPr/>
      <w:sdtContent>
        <w:customXmlDelRangeEnd w:id="332"/>
        <w:p w14:paraId="3EFD9023" w14:textId="77777777" w:rsidR="007628D7" w:rsidRDefault="007628D7" w:rsidP="007628D7">
          <w:pPr>
            <w:rPr>
              <w:del w:id="333" w:author="Ian Hussey" w:date="2020-04-02T11:52:00Z"/>
            </w:rPr>
          </w:pPr>
          <w:del w:id="334" w:author="Ian Hussey" w:date="2020-04-02T11:52:00Z">
            <w:r>
              <w:rPr>
                <w:b/>
              </w:rPr>
              <w:delText>Exploratory analyses</w:delText>
            </w:r>
            <w:r>
              <w:delText xml:space="preserve">. </w:delText>
            </w:r>
          </w:del>
        </w:p>
        <w:customXmlDelRangeStart w:id="335" w:author="Ian Hussey" w:date="2020-04-02T11:52:00Z"/>
      </w:sdtContent>
    </w:sdt>
    <w:customXmlDelRangeEnd w:id="335"/>
    <w:customXmlDelRangeStart w:id="336" w:author="Ian Hussey" w:date="2020-04-02T11:52:00Z"/>
    <w:sdt>
      <w:sdtPr>
        <w:tag w:val="goog_rdk_70"/>
        <w:id w:val="305515407"/>
      </w:sdtPr>
      <w:sdtEndPr/>
      <w:sdtContent>
        <w:customXmlDelRangeEnd w:id="336"/>
        <w:p w14:paraId="121B636F" w14:textId="77777777" w:rsidR="007628D7" w:rsidRDefault="007628D7" w:rsidP="007628D7">
          <w:pPr>
            <w:rPr>
              <w:del w:id="337" w:author="Ian Hussey" w:date="2020-04-02T11:52:00Z"/>
              <w:highlight w:val="white"/>
            </w:rPr>
          </w:pPr>
          <w:ins w:id="338" w:author="Ian Hussey" w:date="2020-04-02T11:52:00Z">
            <w:r w:rsidRPr="001C49A8">
              <w:rPr>
                <w:b/>
                <w:i/>
                <w:color w:val="000000" w:themeColor="text1"/>
              </w:rPr>
              <w:t>.</w:t>
            </w:r>
          </w:ins>
          <w:del w:id="339" w:author="Ian Hussey" w:date="2020-04-02T11:52:00Z">
            <w:r w:rsidRPr="00B047C2">
              <w:rPr>
                <w:b/>
                <w:bCs/>
                <w:i/>
                <w:highlight w:val="white"/>
              </w:rPr>
              <w:delText xml:space="preserve">EC effects in the absence of </w:delText>
            </w:r>
            <w:r w:rsidRPr="00B047C2">
              <w:rPr>
                <w:b/>
                <w:bCs/>
                <w:i/>
              </w:rPr>
              <w:delText>contingency awareness/recollective memory</w:delText>
            </w:r>
            <w:r w:rsidRPr="00B047C2">
              <w:rPr>
                <w:b/>
                <w:bCs/>
              </w:rPr>
              <w:delText>.</w:delText>
            </w:r>
          </w:del>
          <w:r w:rsidRPr="001C49A8">
            <w:rPr>
              <w:b/>
              <w:i/>
              <w:color w:val="000000" w:themeColor="text1"/>
            </w:rPr>
            <w:t xml:space="preserve"> </w:t>
          </w:r>
          <w:r w:rsidR="008B24BE">
            <w:rPr>
              <w:color w:val="000000" w:themeColor="text1"/>
              <w:highlight w:val="white"/>
            </w:rPr>
            <w:t xml:space="preserve">Three </w:t>
          </w:r>
          <w:del w:id="340" w:author="Ian Hussey" w:date="2020-04-02T11:52:00Z">
            <w:r>
              <w:rPr>
                <w:highlight w:val="white"/>
              </w:rPr>
              <w:delText xml:space="preserve">different groups will be created (i.e., those based on the modification to the original authors’ criteria, those based on the original Bar-Anan et al., criteria, and those based on the modified Bar-Anan et al. criteria). For each group </w:delText>
            </w:r>
            <w:r>
              <w:delText xml:space="preserve">(in each lab) </w:delText>
            </w:r>
            <w:r>
              <w:rPr>
                <w:highlight w:val="white"/>
              </w:rPr>
              <w:delText xml:space="preserve">we will </w:delText>
            </w:r>
            <w:r>
              <w:delText>compute the EC effect size</w:delText>
            </w:r>
            <w:r>
              <w:rPr>
                <w:color w:val="500050"/>
                <w:highlight w:val="white"/>
              </w:rPr>
              <w:delText xml:space="preserve"> </w:delText>
            </w:r>
            <w:r>
              <w:rPr>
                <w:highlight w:val="white"/>
              </w:rPr>
              <w:delText xml:space="preserve">(Hedges’ g) from the mean and standard deviation of the self-reported preference score. Thereafter we will meta-analyze these effect sizes in three independent meta-analyses using a random-effects model. </w:delText>
            </w:r>
          </w:del>
        </w:p>
        <w:customXmlDelRangeStart w:id="341" w:author="Ian Hussey" w:date="2020-04-02T11:52:00Z"/>
      </w:sdtContent>
    </w:sdt>
    <w:customXmlDelRangeEnd w:id="341"/>
    <w:customXmlDelRangeStart w:id="342" w:author="Ian Hussey" w:date="2020-04-02T11:52:00Z"/>
    <w:sdt>
      <w:sdtPr>
        <w:tag w:val="goog_rdk_71"/>
        <w:id w:val="-1793357528"/>
      </w:sdtPr>
      <w:sdtEndPr/>
      <w:sdtContent>
        <w:customXmlDelRangeEnd w:id="342"/>
        <w:p w14:paraId="2B18A667" w14:textId="77777777" w:rsidR="007628D7" w:rsidRDefault="008B24BE" w:rsidP="007628D7">
          <w:pPr>
            <w:rPr>
              <w:del w:id="343" w:author="Ian Hussey" w:date="2020-04-02T11:52:00Z"/>
              <w:highlight w:val="white"/>
            </w:rPr>
          </w:pPr>
          <w:ins w:id="344" w:author="Ian Hussey" w:date="2020-04-02T11:52:00Z">
            <w:r>
              <w:rPr>
                <w:color w:val="000000" w:themeColor="text1"/>
                <w:highlight w:val="white"/>
              </w:rPr>
              <w:t>other</w:t>
            </w:r>
          </w:ins>
          <w:del w:id="345" w:author="Ian Hussey" w:date="2020-04-02T11:52:00Z">
            <w:r w:rsidR="007628D7">
              <w:rPr>
                <w:highlight w:val="white"/>
              </w:rPr>
              <w:delText>The</w:delText>
            </w:r>
          </w:del>
          <w:r w:rsidRPr="00F32498">
            <w:rPr>
              <w:color w:val="000000" w:themeColor="text1"/>
              <w:highlight w:val="white"/>
            </w:rPr>
            <w:t xml:space="preserve"> meta</w:t>
          </w:r>
          <w:r>
            <w:rPr>
              <w:color w:val="000000" w:themeColor="text1"/>
              <w:highlight w:val="white"/>
            </w:rPr>
            <w:t>-</w:t>
          </w:r>
          <w:r w:rsidRPr="00F32498">
            <w:rPr>
              <w:color w:val="000000" w:themeColor="text1"/>
              <w:highlight w:val="white"/>
            </w:rPr>
            <w:t xml:space="preserve">analysis </w:t>
          </w:r>
          <w:del w:id="346" w:author="Ian Hussey" w:date="2020-04-02T11:52:00Z">
            <w:r w:rsidR="007628D7">
              <w:rPr>
                <w:highlight w:val="white"/>
              </w:rPr>
              <w:delText>with the first exploratory criteria (i.e., the modified original authors’ criteria) showed that, on average,</w:delText>
            </w:r>
          </w:del>
          <w:ins w:id="347" w:author="Ian Hussey" w:date="2020-04-02T11:52:00Z">
            <w:r w:rsidRPr="00F32498">
              <w:rPr>
                <w:color w:val="000000" w:themeColor="text1"/>
                <w:highlight w:val="white"/>
              </w:rPr>
              <w:t>models were fitted</w:t>
            </w:r>
            <w:r>
              <w:rPr>
                <w:color w:val="000000" w:themeColor="text1"/>
                <w:highlight w:val="white"/>
              </w:rPr>
              <w:t>, one</w:t>
            </w:r>
            <w:r w:rsidRPr="00F32498">
              <w:rPr>
                <w:color w:val="000000" w:themeColor="text1"/>
                <w:highlight w:val="white"/>
              </w:rPr>
              <w:t xml:space="preserve"> for each</w:t>
            </w:r>
            <w:r>
              <w:rPr>
                <w:color w:val="000000" w:themeColor="text1"/>
                <w:highlight w:val="white"/>
              </w:rPr>
              <w:t xml:space="preserve"> of the</w:t>
            </w:r>
            <w:r w:rsidR="00F45A01" w:rsidRPr="00F32498">
              <w:rPr>
                <w:color w:val="000000" w:themeColor="text1"/>
                <w:highlight w:val="white"/>
              </w:rPr>
              <w:t xml:space="preserve"> other three </w:t>
            </w:r>
            <w:r w:rsidR="00F45A01" w:rsidRPr="00F32498">
              <w:rPr>
                <w:color w:val="000000" w:themeColor="text1"/>
                <w:highlight w:val="white"/>
              </w:rPr>
              <w:lastRenderedPageBreak/>
              <w:t>awareness exclusion criteria</w:t>
            </w:r>
            <w:r w:rsidR="00014FEE">
              <w:rPr>
                <w:color w:val="000000" w:themeColor="text1"/>
                <w:highlight w:val="white"/>
              </w:rPr>
              <w:t xml:space="preserve">, in order to understand the robustness of </w:t>
            </w:r>
            <w:r w:rsidR="00BA3FC3">
              <w:rPr>
                <w:color w:val="000000" w:themeColor="text1"/>
                <w:highlight w:val="white"/>
              </w:rPr>
              <w:t>the</w:t>
            </w:r>
            <w:r w:rsidR="00014FEE">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348" w:name="_Hlk34652704"/>
            <w:r w:rsidR="00921629" w:rsidRPr="00F32498">
              <w:rPr>
                <w:color w:val="000000" w:themeColor="text1"/>
                <w:highlight w:val="white"/>
              </w:rPr>
              <w:t xml:space="preserve">exclusion </w:t>
            </w:r>
            <w:bookmarkEnd w:id="348"/>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w:t>
            </w:r>
          </w:ins>
          <w:r w:rsidR="007628D7" w:rsidRPr="00F32498">
            <w:rPr>
              <w:color w:val="000000" w:themeColor="text1"/>
              <w:highlight w:val="white"/>
            </w:rPr>
            <w:t xml:space="preserve"> the surveillance task </w:t>
          </w:r>
          <w:del w:id="349" w:author="Ian Hussey" w:date="2020-04-02T11:52:00Z">
            <w:r w:rsidR="007628D7">
              <w:rPr>
                <w:highlight w:val="white"/>
              </w:rPr>
              <w:delText>led</w:delText>
            </w:r>
          </w:del>
          <w:ins w:id="350" w:author="Ian Hussey" w:date="2020-04-02T11:52:00Z">
            <w:r w:rsidR="00921629" w:rsidRPr="00F32498">
              <w:rPr>
                <w:color w:val="000000" w:themeColor="text1"/>
                <w:highlight w:val="white"/>
              </w:rPr>
              <w:t>was not found</w:t>
            </w:r>
          </w:ins>
          <w:r w:rsidR="00921629" w:rsidRPr="00F32498">
            <w:rPr>
              <w:color w:val="000000" w:themeColor="text1"/>
              <w:highlight w:val="white"/>
            </w:rPr>
            <w:t xml:space="preserve"> to </w:t>
          </w:r>
          <w:del w:id="351" w:author="Ian Hussey" w:date="2020-04-02T11:52:00Z">
            <w:r w:rsidR="007628D7">
              <w:delText>a [significant/non-significant] and [small/medium/large]</w:delText>
            </w:r>
          </w:del>
          <w:ins w:id="352" w:author="Ian Hussey" w:date="2020-04-02T11:52:00Z">
            <w:r w:rsidR="00921629" w:rsidRPr="00F32498">
              <w:rPr>
                <w:color w:val="000000" w:themeColor="text1"/>
              </w:rPr>
              <w:t>produce an</w:t>
            </w:r>
          </w:ins>
          <w:r w:rsidR="00921629"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353" w:author="Ian Hussey" w:date="2020-04-02T11:52:00Z">
            <w:r w:rsidR="007628D7">
              <w:rPr>
                <w:highlight w:val="white"/>
              </w:rPr>
              <w:delText xml:space="preserve"> size</w:delText>
            </w:r>
          </w:del>
          <w:r w:rsidR="007628D7" w:rsidRPr="00F32498">
            <w:rPr>
              <w:color w:val="000000" w:themeColor="text1"/>
              <w:highlight w:val="white"/>
            </w:rPr>
            <w:t xml:space="preserve">, </w:t>
          </w:r>
          <w:bookmarkStart w:id="354"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del w:id="355" w:author="Ian Hussey" w:date="2020-04-02T11:52:00Z">
            <w:r w:rsidR="007628D7">
              <w:rPr>
                <w:highlight w:val="white"/>
              </w:rPr>
              <w:delText>X.XX</w:delText>
            </w:r>
          </w:del>
          <w:ins w:id="356" w:author="Ian Hussey" w:date="2020-04-02T11:52:00Z">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ins>
          <w:r w:rsidR="007628D7" w:rsidRPr="00F32498">
            <w:rPr>
              <w:color w:val="000000" w:themeColor="text1"/>
              <w:highlight w:val="white"/>
            </w:rPr>
            <w:t xml:space="preserve">, 95% CI </w:t>
          </w:r>
          <w:del w:id="357" w:author="Ian Hussey" w:date="2020-04-02T11:52:00Z">
            <w:r w:rsidR="007628D7">
              <w:rPr>
                <w:highlight w:val="white"/>
              </w:rPr>
              <w:delText>[X.XX, X.XX</w:delText>
            </w:r>
          </w:del>
          <w:ins w:id="358" w:author="Ian Hussey" w:date="2020-04-02T11:52:00Z">
            <w:r w:rsidR="007628D7" w:rsidRPr="00F32498">
              <w:rPr>
                <w:color w:val="000000" w:themeColor="text1"/>
                <w:highlight w:val="white"/>
              </w:rPr>
              <w:t>[</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ins>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del w:id="359" w:author="Ian Hussey" w:date="2020-04-02T11:52:00Z">
            <w:r w:rsidR="007628D7">
              <w:rPr>
                <w:highlight w:val="white"/>
              </w:rPr>
              <w:delText>X.XX</w:delText>
            </w:r>
          </w:del>
          <w:ins w:id="360" w:author="Ian Hussey" w:date="2020-04-02T11:52:00Z">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ins>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354"/>
          <w:del w:id="361" w:author="Ian Hussey" w:date="2020-04-02T11:52:00Z">
            <w:r w:rsidR="007628D7">
              <w:rPr>
                <w:highlight w:val="white"/>
              </w:rPr>
              <w:delText>XXX, in the [expected/unexpected] direction. The EC effect size in this group ranged from X.XX</w:delText>
            </w:r>
          </w:del>
          <w:ins w:id="362" w:author="Ian Hussey" w:date="2020-04-02T11:52:00Z">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08</w:t>
            </w:r>
          </w:ins>
          <w:r w:rsidR="007C7E16" w:rsidRPr="00F32498">
            <w:rPr>
              <w:color w:val="000000" w:themeColor="text1"/>
              <w:highlight w:val="white"/>
            </w:rPr>
            <w:t xml:space="preserve"> </w:t>
          </w:r>
          <w:r w:rsidR="007628D7" w:rsidRPr="00F32498">
            <w:rPr>
              <w:color w:val="000000" w:themeColor="text1"/>
              <w:highlight w:val="white"/>
            </w:rPr>
            <w:t xml:space="preserve">to </w:t>
          </w:r>
          <w:del w:id="363" w:author="Ian Hussey" w:date="2020-04-02T11:52:00Z">
            <w:r w:rsidR="007628D7">
              <w:rPr>
                <w:highlight w:val="white"/>
              </w:rPr>
              <w:delText>X.XX across labs</w:delText>
            </w:r>
          </w:del>
          <w:ins w:id="364" w:author="Ian Hussey" w:date="2020-04-02T11:52:00Z">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between sites</w:t>
            </w:r>
          </w:ins>
          <w:r w:rsidR="006E086F">
            <w:rPr>
              <w:color w:val="000000" w:themeColor="text1"/>
              <w:highlight w:val="white"/>
            </w:rPr>
            <w:t xml:space="preserve"> </w:t>
          </w:r>
          <w:r w:rsidR="007628D7" w:rsidRPr="00F32498">
            <w:rPr>
              <w:color w:val="000000" w:themeColor="text1"/>
              <w:highlight w:val="white"/>
            </w:rPr>
            <w:t xml:space="preserve">(see Figure </w:t>
          </w:r>
          <w:del w:id="365" w:author="Ian Hussey" w:date="2020-04-02T11:52:00Z">
            <w:r w:rsidR="007628D7">
              <w:rPr>
                <w:highlight w:val="white"/>
              </w:rPr>
              <w:delText>X). The differences</w:delText>
            </w:r>
          </w:del>
          <w:ins w:id="366" w:author="Ian Hussey" w:date="2020-04-02T11:52:00Z">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367" w:author="Ian Hussey" w:date="2020-04-02T11:52:00Z">
            <w:r w:rsidR="007628D7">
              <w:rPr>
                <w:highlight w:val="white"/>
              </w:rPr>
              <w:delText xml:space="preserve">EC </w:delText>
            </w:r>
          </w:del>
          <w:r w:rsidR="00CB76CC" w:rsidRPr="00F32498">
            <w:rPr>
              <w:color w:val="000000" w:themeColor="text1"/>
              <w:highlight w:val="white"/>
            </w:rPr>
            <w:t>effect size</w:t>
          </w:r>
          <w:r w:rsidR="00CB76CC">
            <w:rPr>
              <w:color w:val="000000" w:themeColor="text1"/>
              <w:highlight w:val="white"/>
            </w:rPr>
            <w:t>s</w:t>
          </w:r>
          <w:r w:rsidR="00CB76CC" w:rsidRPr="00F32498">
            <w:rPr>
              <w:color w:val="000000" w:themeColor="text1"/>
              <w:highlight w:val="white"/>
            </w:rPr>
            <w:t xml:space="preserve"> </w:t>
          </w:r>
          <w:del w:id="368" w:author="Ian Hussey" w:date="2020-04-02T11:52:00Z">
            <w:r w:rsidR="007628D7">
              <w:rPr>
                <w:highlight w:val="white"/>
              </w:rPr>
              <w:delText>across labs were [</w:delText>
            </w:r>
          </w:del>
          <w:ins w:id="369" w:author="Ian Hussey" w:date="2020-04-02T11:52:00Z">
            <w:r w:rsidR="00CB76CC">
              <w:rPr>
                <w:color w:val="000000" w:themeColor="text1"/>
                <w:highlight w:val="white"/>
              </w:rPr>
              <w:t xml:space="preserve">between sites was </w:t>
            </w:r>
          </w:ins>
          <w:r w:rsidR="007628D7" w:rsidRPr="00F32498">
            <w:rPr>
              <w:color w:val="000000" w:themeColor="text1"/>
              <w:highlight w:val="white"/>
            </w:rPr>
            <w:t>consistent</w:t>
          </w:r>
          <w:del w:id="370" w:author="Ian Hussey" w:date="2020-04-02T11:52:00Z">
            <w:r w:rsidR="007628D7">
              <w:rPr>
                <w:highlight w:val="white"/>
              </w:rPr>
              <w:delText xml:space="preserve">/inconsistent] with what one would expect by chance, τ = X.XX, </w:delText>
            </w:r>
            <w:r w:rsidR="007628D7">
              <w:rPr>
                <w:i/>
                <w:color w:val="333333"/>
                <w:highlight w:val="white"/>
              </w:rPr>
              <w:delText>I</w:delText>
            </w:r>
            <w:r w:rsidR="007628D7">
              <w:rPr>
                <w:color w:val="333333"/>
                <w:highlight w:val="white"/>
                <w:vertAlign w:val="superscript"/>
              </w:rPr>
              <w:delText>2</w:delText>
            </w:r>
            <w:r w:rsidR="007628D7">
              <w:rPr>
                <w:highlight w:val="white"/>
              </w:rPr>
              <w:delText xml:space="preserve"> = X.XX%, </w:delText>
            </w:r>
            <w:r w:rsidR="007628D7">
              <w:rPr>
                <w:i/>
                <w:highlight w:val="white"/>
              </w:rPr>
              <w:delText>H</w:delText>
            </w:r>
            <w:r w:rsidR="007628D7">
              <w:rPr>
                <w:highlight w:val="white"/>
                <w:vertAlign w:val="superscript"/>
              </w:rPr>
              <w:delText>2</w:delText>
            </w:r>
            <w:r w:rsidR="007628D7">
              <w:rPr>
                <w:highlight w:val="white"/>
              </w:rPr>
              <w:delText xml:space="preserve"> = X.XX, Q(X) = X.XX, </w:delText>
            </w:r>
            <w:r w:rsidR="007628D7">
              <w:rPr>
                <w:i/>
                <w:highlight w:val="white"/>
              </w:rPr>
              <w:delText>p</w:delText>
            </w:r>
            <w:r w:rsidR="007628D7">
              <w:rPr>
                <w:highlight w:val="white"/>
              </w:rPr>
              <w:delText xml:space="preserve"> = .XXX.</w:delText>
            </w:r>
          </w:del>
        </w:p>
        <w:customXmlDelRangeStart w:id="371" w:author="Ian Hussey" w:date="2020-04-02T11:52:00Z"/>
      </w:sdtContent>
    </w:sdt>
    <w:customXmlDelRangeEnd w:id="371"/>
    <w:customXmlDelRangeStart w:id="372" w:author="Ian Hussey" w:date="2020-04-02T11:52:00Z"/>
    <w:sdt>
      <w:sdtPr>
        <w:tag w:val="goog_rdk_72"/>
        <w:id w:val="440814927"/>
      </w:sdtPr>
      <w:sdtEndPr/>
      <w:sdtContent>
        <w:customXmlDelRangeEnd w:id="372"/>
        <w:p w14:paraId="28F410BB" w14:textId="77777777" w:rsidR="007C7E16" w:rsidRPr="00F32498" w:rsidRDefault="007628D7" w:rsidP="006E086F">
          <w:pPr>
            <w:rPr>
              <w:del w:id="373" w:author="Ian Hussey" w:date="2020-04-02T11:52:00Z"/>
              <w:color w:val="000000" w:themeColor="text1"/>
              <w:highlight w:val="white"/>
            </w:rPr>
          </w:pPr>
          <w:del w:id="374" w:author="Ian Hussey" w:date="2020-04-02T11:52:00Z">
            <w:r>
              <w:rPr>
                <w:highlight w:val="white"/>
              </w:rPr>
              <w:delText xml:space="preserve">The meta-analysis with the second exploratory criteria (i.e., the original Bar-Anan et al. criteria) showed that, on average, the surveillance task led to </w:delText>
            </w:r>
            <w:r>
              <w:delText xml:space="preserve">a [significant/non-significant] and [small/medium/large] EC </w:delText>
            </w:r>
            <w:r>
              <w:rPr>
                <w:highlight w:val="white"/>
              </w:rPr>
              <w:delText xml:space="preserve">effect size, Hedges’ </w:delText>
            </w:r>
            <w:r>
              <w:rPr>
                <w:i/>
                <w:highlight w:val="white"/>
              </w:rPr>
              <w:delText>g</w:delText>
            </w:r>
            <w:r>
              <w:rPr>
                <w:highlight w:val="white"/>
              </w:rPr>
              <w:delText xml:space="preserve"> = X.XX, 95% CI [X.XX, X.XX], </w:delText>
            </w:r>
            <w:r>
              <w:rPr>
                <w:i/>
                <w:highlight w:val="white"/>
              </w:rPr>
              <w:delText>z</w:delText>
            </w:r>
            <w:r>
              <w:rPr>
                <w:highlight w:val="white"/>
              </w:rPr>
              <w:delText xml:space="preserve"> = X.XX, </w:delText>
            </w:r>
            <w:r>
              <w:rPr>
                <w:i/>
                <w:highlight w:val="white"/>
              </w:rPr>
              <w:delText>p</w:delText>
            </w:r>
            <w:r>
              <w:rPr>
                <w:highlight w:val="white"/>
              </w:rPr>
              <w:delText xml:space="preserve"> = .XXX, in the [expected/unexpected] direction. The EC effect size in this group ranged from X.XX to X.XX across labs (see Figure X). The differences in the EC effect size across labs were [consistent/inconsistent]</w:delText>
            </w:r>
          </w:del>
          <w:r w:rsidRPr="00F32498">
            <w:rPr>
              <w:color w:val="000000" w:themeColor="text1"/>
              <w:highlight w:val="white"/>
            </w:rPr>
            <w:t xml:space="preserve"> with what one would expect by chance, </w:t>
          </w:r>
          <w:del w:id="375" w:author="Ian Hussey" w:date="2020-04-02T11:52:00Z">
            <w:r>
              <w:rPr>
                <w:highlight w:val="white"/>
              </w:rPr>
              <w:delText>τ = X.XX</w:delText>
            </w:r>
          </w:del>
          <w:ins w:id="376"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377" w:author="Ian Hussey" w:date="2020-04-02T11:52:00Z">
            <w:r>
              <w:rPr>
                <w:highlight w:val="white"/>
              </w:rPr>
              <w:delText>X.XX</w:delText>
            </w:r>
          </w:del>
          <w:ins w:id="378" w:author="Ian Hussey" w:date="2020-04-02T11:52:00Z">
            <w:r w:rsidR="007C7E16" w:rsidRPr="00F32498">
              <w:rPr>
                <w:color w:val="000000" w:themeColor="text1"/>
                <w:highlight w:val="white"/>
              </w:rPr>
              <w:t>0</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379" w:author="Ian Hussey" w:date="2020-04-02T11:52:00Z">
            <w:r>
              <w:rPr>
                <w:highlight w:val="white"/>
              </w:rPr>
              <w:delText>X.XX</w:delText>
            </w:r>
          </w:del>
          <w:ins w:id="380" w:author="Ian Hussey" w:date="2020-04-02T11:52:00Z">
            <w:r w:rsidR="007C7E16" w:rsidRPr="00F32498">
              <w:rPr>
                <w:color w:val="000000" w:themeColor="text1"/>
                <w:highlight w:val="white"/>
              </w:rPr>
              <w:t>1</w:t>
            </w:r>
            <w:r w:rsidR="005E5905"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381" w:author="Ian Hussey" w:date="2020-04-02T11:52:00Z">
            <w:r>
              <w:rPr>
                <w:highlight w:val="white"/>
              </w:rPr>
              <w:delText>X) = X.XX</w:delText>
            </w:r>
          </w:del>
          <w:ins w:id="382" w:author="Ian Hussey" w:date="2020-04-02T11:52:00Z">
            <w:r w:rsidR="007C7E16" w:rsidRPr="00F32498">
              <w:rPr>
                <w:color w:val="000000" w:themeColor="text1"/>
                <w:highlight w:val="white"/>
              </w:rPr>
              <w:t>1</w:t>
            </w:r>
            <w:r w:rsidR="001B0D7D" w:rsidRPr="00F32498">
              <w:rPr>
                <w:color w:val="000000" w:themeColor="text1"/>
                <w:highlight w:val="white"/>
              </w:rPr>
              <w:t>1</w:t>
            </w:r>
            <w:r w:rsidRPr="00F32498">
              <w:rPr>
                <w:color w:val="000000" w:themeColor="text1"/>
                <w:highlight w:val="white"/>
              </w:rPr>
              <w:t xml:space="preserve">) = </w:t>
            </w:r>
            <w:r w:rsidR="003A7160" w:rsidRPr="00F32498">
              <w:rPr>
                <w:color w:val="000000" w:themeColor="text1"/>
                <w:highlight w:val="white"/>
              </w:rPr>
              <w:t>2</w:t>
            </w:r>
            <w:r w:rsidRPr="00F32498">
              <w:rPr>
                <w:color w:val="000000" w:themeColor="text1"/>
                <w:highlight w:val="white"/>
              </w:rPr>
              <w:t>.</w:t>
            </w:r>
            <w:r w:rsidR="003A7160"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383" w:author="Ian Hussey" w:date="2020-04-02T11:52:00Z">
            <w:r>
              <w:rPr>
                <w:highlight w:val="white"/>
              </w:rPr>
              <w:delText>XXX.</w:delText>
            </w:r>
          </w:del>
        </w:p>
        <w:customXmlDelRangeStart w:id="384" w:author="Ian Hussey" w:date="2020-04-02T11:52:00Z"/>
      </w:sdtContent>
    </w:sdt>
    <w:customXmlDelRangeEnd w:id="384"/>
    <w:p w14:paraId="7D326B3D" w14:textId="109E6E24" w:rsidR="006E086F" w:rsidRPr="00F32498" w:rsidRDefault="007C7E16" w:rsidP="006E086F">
      <w:pPr>
        <w:rPr>
          <w:color w:val="000000" w:themeColor="text1"/>
          <w:highlight w:val="white"/>
        </w:rPr>
      </w:pPr>
      <w:ins w:id="385" w:author="Ian Hussey" w:date="2020-04-02T11:52:00Z">
        <w:r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ins>
    </w:p>
    <w:p w14:paraId="2765EC64" w14:textId="65C45901" w:rsidR="007628D7" w:rsidRPr="00F32498" w:rsidRDefault="00921629" w:rsidP="006E086F">
      <w:pPr>
        <w:rPr>
          <w:ins w:id="386" w:author="Ian Hussey" w:date="2020-04-02T11:52:00Z"/>
          <w:color w:val="000000" w:themeColor="text1"/>
          <w:highlight w:val="white"/>
        </w:rPr>
      </w:pPr>
      <w:ins w:id="387"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ins>
    </w:p>
    <w:p w14:paraId="54FF8A41" w14:textId="77777777" w:rsidR="00B67914" w:rsidRDefault="00921629" w:rsidP="00252903">
      <w:pPr>
        <w:rPr>
          <w:del w:id="388" w:author="Ian Hussey" w:date="2020-04-02T11:52:00Z"/>
        </w:rPr>
      </w:pPr>
      <w:ins w:id="389" w:author="Ian Hussey" w:date="2020-04-02T11:52:00Z">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w:t>
        </w:r>
      </w:ins>
    </w:p>
    <w:customXmlDelRangeStart w:id="390" w:author="Ian Hussey" w:date="2020-04-02T11:52:00Z"/>
    <w:sdt>
      <w:sdtPr>
        <w:tag w:val="goog_rdk_73"/>
        <w:id w:val="592365355"/>
      </w:sdtPr>
      <w:sdtEndPr/>
      <w:sdtContent>
        <w:customXmlDelRangeEnd w:id="390"/>
        <w:p w14:paraId="7B8D8B23" w14:textId="77777777" w:rsidR="00A32916" w:rsidRPr="00F32498" w:rsidRDefault="007628D7" w:rsidP="00252903">
          <w:pPr>
            <w:rPr>
              <w:del w:id="391" w:author="Ian Hussey" w:date="2020-04-02T11:52:00Z"/>
              <w:color w:val="000000" w:themeColor="text1"/>
              <w:highlight w:val="white"/>
            </w:rPr>
          </w:pPr>
          <w:del w:id="392" w:author="Ian Hussey" w:date="2020-04-02T11:52:00Z">
            <w:r>
              <w:rPr>
                <w:highlight w:val="white"/>
              </w:rPr>
              <w:delText>The meta-analysis with the third exploratory criteria (i.e., the modified Bar-Anan et al. criteria) showed that, on average,</w:delText>
            </w:r>
          </w:del>
          <w:r w:rsidRPr="00F32498">
            <w:rPr>
              <w:color w:val="000000" w:themeColor="text1"/>
              <w:highlight w:val="white"/>
            </w:rPr>
            <w:t xml:space="preserve"> the surveillance task </w:t>
          </w:r>
          <w:del w:id="393" w:author="Ian Hussey" w:date="2020-04-02T11:52:00Z">
            <w:r>
              <w:rPr>
                <w:highlight w:val="white"/>
              </w:rPr>
              <w:delText>led</w:delText>
            </w:r>
          </w:del>
          <w:ins w:id="394" w:author="Ian Hussey" w:date="2020-04-02T11:52:00Z">
            <w:r w:rsidR="00CB68DE" w:rsidRPr="00F32498">
              <w:rPr>
                <w:color w:val="000000" w:themeColor="text1"/>
                <w:highlight w:val="white"/>
              </w:rPr>
              <w:t xml:space="preserve">also </w:t>
            </w:r>
            <w:r w:rsidR="00921629" w:rsidRPr="00F32498">
              <w:rPr>
                <w:color w:val="000000" w:themeColor="text1"/>
                <w:highlight w:val="white"/>
              </w:rPr>
              <w:t>did not lead</w:t>
            </w:r>
          </w:ins>
          <w:r w:rsidR="00921629" w:rsidRPr="00F32498">
            <w:rPr>
              <w:color w:val="000000" w:themeColor="text1"/>
              <w:highlight w:val="white"/>
            </w:rPr>
            <w:t xml:space="preserve"> </w:t>
          </w:r>
          <w:r w:rsidRPr="00F32498">
            <w:rPr>
              <w:color w:val="000000" w:themeColor="text1"/>
              <w:highlight w:val="white"/>
            </w:rPr>
            <w:t xml:space="preserve">to </w:t>
          </w:r>
          <w:del w:id="395" w:author="Ian Hussey" w:date="2020-04-02T11:52:00Z">
            <w:r>
              <w:delText>a [significant/non-significant] and [small/medium/large]</w:delText>
            </w:r>
          </w:del>
          <w:ins w:id="396" w:author="Ian Hussey" w:date="2020-04-02T11:52:00Z">
            <w:r w:rsidR="00921629" w:rsidRPr="00F32498">
              <w:rPr>
                <w:color w:val="000000" w:themeColor="text1"/>
              </w:rPr>
              <w:t>an</w:t>
            </w:r>
          </w:ins>
          <w:r w:rsidR="0092162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397" w:author="Ian Hussey" w:date="2020-04-02T11:52:00Z">
            <w:r>
              <w:rPr>
                <w:highlight w:val="white"/>
              </w:rPr>
              <w:delText xml:space="preserve"> size</w:delText>
            </w:r>
          </w:del>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 </w:t>
          </w:r>
          <w:del w:id="398" w:author="Ian Hussey" w:date="2020-04-02T11:52:00Z">
            <w:r>
              <w:rPr>
                <w:highlight w:val="white"/>
              </w:rPr>
              <w:delText>X.XX</w:delText>
            </w:r>
          </w:del>
          <w:ins w:id="399"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05</w:t>
            </w:r>
          </w:ins>
          <w:r w:rsidRPr="00F32498">
            <w:rPr>
              <w:color w:val="000000" w:themeColor="text1"/>
              <w:highlight w:val="white"/>
            </w:rPr>
            <w:t xml:space="preserve">, 95% CI </w:t>
          </w:r>
          <w:del w:id="400" w:author="Ian Hussey" w:date="2020-04-02T11:52:00Z">
            <w:r>
              <w:rPr>
                <w:highlight w:val="white"/>
              </w:rPr>
              <w:delText>[X.XX, X.XX</w:delText>
            </w:r>
          </w:del>
          <w:ins w:id="401" w:author="Ian Hussey" w:date="2020-04-02T11:52:00Z">
            <w:r w:rsidRPr="00F32498">
              <w:rPr>
                <w:color w:val="000000" w:themeColor="text1"/>
                <w:highlight w:val="white"/>
              </w:rPr>
              <w:t>[</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Pr="00F32498">
              <w:rPr>
                <w:color w:val="000000" w:themeColor="text1"/>
                <w:highlight w:val="white"/>
              </w:rPr>
              <w:t xml:space="preserve">,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ins>
          <w:r w:rsidRPr="00F32498">
            <w:rPr>
              <w:color w:val="000000" w:themeColor="text1"/>
              <w:highlight w:val="white"/>
            </w:rPr>
            <w:t xml:space="preserve">], </w:t>
          </w:r>
          <w:r w:rsidRPr="00F32498">
            <w:rPr>
              <w:i/>
              <w:color w:val="000000" w:themeColor="text1"/>
              <w:highlight w:val="white"/>
            </w:rPr>
            <w:t>z</w:t>
          </w:r>
          <w:r w:rsidRPr="00F32498">
            <w:rPr>
              <w:color w:val="000000" w:themeColor="text1"/>
              <w:highlight w:val="white"/>
            </w:rPr>
            <w:t xml:space="preserve"> = </w:t>
          </w:r>
          <w:del w:id="402" w:author="Ian Hussey" w:date="2020-04-02T11:52:00Z">
            <w:r>
              <w:rPr>
                <w:highlight w:val="white"/>
              </w:rPr>
              <w:delText>X.XX</w:delText>
            </w:r>
          </w:del>
          <w:ins w:id="403" w:author="Ian Hussey" w:date="2020-04-02T11:52:00Z">
            <w:r w:rsidR="00F91799" w:rsidRPr="00F32498">
              <w:rPr>
                <w:color w:val="000000" w:themeColor="text1"/>
                <w:highlight w:val="white"/>
              </w:rPr>
              <w:t>1</w:t>
            </w:r>
            <w:r w:rsidRPr="00F32498">
              <w:rPr>
                <w:color w:val="000000" w:themeColor="text1"/>
                <w:highlight w:val="white"/>
              </w:rPr>
              <w:t>.</w:t>
            </w:r>
            <w:r w:rsidR="00A32916" w:rsidRPr="00F32498">
              <w:rPr>
                <w:color w:val="000000" w:themeColor="text1"/>
                <w:highlight w:val="white"/>
              </w:rPr>
              <w:t>17</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04" w:author="Ian Hussey" w:date="2020-04-02T11:52:00Z">
            <w:r>
              <w:rPr>
                <w:highlight w:val="white"/>
              </w:rPr>
              <w:delText>XXX, in the [expected/unexpected] direction. The EC effect size in this group ranged from X.XX</w:delText>
            </w:r>
          </w:del>
          <w:ins w:id="405" w:author="Ian Hussey" w:date="2020-04-02T11:52:00Z">
            <w:r w:rsidR="00A32916" w:rsidRPr="00F32498">
              <w:rPr>
                <w:color w:val="000000" w:themeColor="text1"/>
                <w:highlight w:val="white"/>
              </w:rPr>
              <w:t>241</w:t>
            </w:r>
            <w:r w:rsidRPr="00F32498">
              <w:rPr>
                <w:color w:val="000000" w:themeColor="text1"/>
                <w:highlight w:val="white"/>
              </w:rPr>
              <w:t xml:space="preserve">. </w:t>
            </w:r>
            <w:r w:rsidR="00CB76CC">
              <w:rPr>
                <w:color w:val="000000" w:themeColor="text1"/>
                <w:highlight w:val="white"/>
              </w:rPr>
              <w:t>Effect sizes</w:t>
            </w:r>
            <w:r w:rsidRPr="00F32498">
              <w:rPr>
                <w:color w:val="000000" w:themeColor="text1"/>
                <w:highlight w:val="white"/>
              </w:rPr>
              <w:t xml:space="preserve"> ranged from </w:t>
            </w:r>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ins>
          <w:r w:rsidR="00877310" w:rsidRPr="00F32498">
            <w:rPr>
              <w:color w:val="000000" w:themeColor="text1"/>
              <w:highlight w:val="white"/>
            </w:rPr>
            <w:t xml:space="preserve"> </w:t>
          </w:r>
          <w:r w:rsidRPr="00F32498">
            <w:rPr>
              <w:color w:val="000000" w:themeColor="text1"/>
              <w:highlight w:val="white"/>
            </w:rPr>
            <w:t xml:space="preserve">to </w:t>
          </w:r>
          <w:del w:id="406" w:author="Ian Hussey" w:date="2020-04-02T11:52:00Z">
            <w:r>
              <w:rPr>
                <w:highlight w:val="white"/>
              </w:rPr>
              <w:delText>X.XX across labs</w:delText>
            </w:r>
          </w:del>
          <w:ins w:id="407" w:author="Ian Hussey" w:date="2020-04-02T11:52:00Z">
            <w:r w:rsidR="00877310" w:rsidRPr="00F32498">
              <w:rPr>
                <w:color w:val="000000" w:themeColor="text1"/>
                <w:highlight w:val="white"/>
              </w:rPr>
              <w:t>0</w:t>
            </w:r>
            <w:r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ins>
          <w:r w:rsidR="00CB76CC" w:rsidRPr="00F32498" w:rsidDel="00CB76CC">
            <w:rPr>
              <w:color w:val="000000" w:themeColor="text1"/>
              <w:highlight w:val="white"/>
            </w:rPr>
            <w:t xml:space="preserve"> </w:t>
          </w:r>
          <w:r w:rsidRPr="00F32498">
            <w:rPr>
              <w:color w:val="000000" w:themeColor="text1"/>
              <w:highlight w:val="white"/>
            </w:rPr>
            <w:t xml:space="preserve">(see Figure </w:t>
          </w:r>
          <w:del w:id="408" w:author="Ian Hussey" w:date="2020-04-02T11:52:00Z">
            <w:r>
              <w:rPr>
                <w:highlight w:val="white"/>
              </w:rPr>
              <w:delText>X). The differences</w:delText>
            </w:r>
          </w:del>
          <w:ins w:id="409" w:author="Ian Hussey" w:date="2020-04-02T11:52:00Z">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ins>
          <w:r w:rsidR="00CB76CC" w:rsidRPr="00F32498">
            <w:rPr>
              <w:color w:val="000000" w:themeColor="text1"/>
              <w:highlight w:val="white"/>
            </w:rPr>
            <w:t xml:space="preserve"> in </w:t>
          </w:r>
          <w:del w:id="410" w:author="Ian Hussey" w:date="2020-04-02T11:52:00Z">
            <w:r>
              <w:rPr>
                <w:highlight w:val="white"/>
              </w:rPr>
              <w:delText xml:space="preserve">the EC </w:delText>
            </w:r>
          </w:del>
          <w:r w:rsidR="00CB76CC" w:rsidRPr="00F32498">
            <w:rPr>
              <w:color w:val="000000" w:themeColor="text1"/>
              <w:highlight w:val="white"/>
            </w:rPr>
            <w:t xml:space="preserve">effect </w:t>
          </w:r>
          <w:del w:id="411" w:author="Ian Hussey" w:date="2020-04-02T11:52:00Z">
            <w:r>
              <w:rPr>
                <w:highlight w:val="white"/>
              </w:rPr>
              <w:delText>size across labs were [</w:delText>
            </w:r>
          </w:del>
          <w:ins w:id="412" w:author="Ian Hussey" w:date="2020-04-02T11:52:00Z">
            <w:r w:rsidR="00CB76CC" w:rsidRPr="00F32498">
              <w:rPr>
                <w:color w:val="000000" w:themeColor="text1"/>
                <w:highlight w:val="white"/>
              </w:rPr>
              <w:t>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ins>
          <w:r w:rsidRPr="00F32498">
            <w:rPr>
              <w:color w:val="000000" w:themeColor="text1"/>
              <w:highlight w:val="white"/>
            </w:rPr>
            <w:t>consistent</w:t>
          </w:r>
          <w:del w:id="413" w:author="Ian Hussey" w:date="2020-04-02T11:52:00Z">
            <w:r>
              <w:rPr>
                <w:highlight w:val="white"/>
              </w:rPr>
              <w:delText>/inconsistent]</w:delText>
            </w:r>
          </w:del>
          <w:r w:rsidRPr="00F32498">
            <w:rPr>
              <w:color w:val="000000" w:themeColor="text1"/>
              <w:highlight w:val="white"/>
            </w:rPr>
            <w:t xml:space="preserve"> with what one would expect by chance, </w:t>
          </w:r>
          <w:bookmarkStart w:id="414" w:name="_Hlk31200845"/>
          <w:del w:id="415" w:author="Ian Hussey" w:date="2020-04-02T11:52:00Z">
            <w:r>
              <w:rPr>
                <w:highlight w:val="white"/>
              </w:rPr>
              <w:delText>τ = X.XX</w:delText>
            </w:r>
          </w:del>
          <w:ins w:id="416" w:author="Ian Hussey" w:date="2020-04-02T11:52:00Z">
            <w:r w:rsidRPr="00F32498">
              <w:rPr>
                <w:color w:val="000000" w:themeColor="text1"/>
                <w:highlight w:val="white"/>
              </w:rPr>
              <w:t>τ</w:t>
            </w:r>
            <w:r w:rsidR="00926764" w:rsidRPr="00F32498">
              <w:rPr>
                <w:color w:val="000000" w:themeColor="text1"/>
                <w:highlight w:val="white"/>
                <w:vertAlign w:val="superscript"/>
              </w:rPr>
              <w:t>2</w:t>
            </w:r>
            <w:r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I</w:t>
          </w:r>
          <w:r w:rsidRPr="00F32498">
            <w:rPr>
              <w:color w:val="000000" w:themeColor="text1"/>
              <w:highlight w:val="white"/>
              <w:vertAlign w:val="superscript"/>
            </w:rPr>
            <w:t>2</w:t>
          </w:r>
          <w:r w:rsidRPr="00F32498">
            <w:rPr>
              <w:color w:val="000000" w:themeColor="text1"/>
              <w:highlight w:val="white"/>
            </w:rPr>
            <w:t xml:space="preserve"> = </w:t>
          </w:r>
          <w:del w:id="417" w:author="Ian Hussey" w:date="2020-04-02T11:52:00Z">
            <w:r>
              <w:rPr>
                <w:highlight w:val="white"/>
              </w:rPr>
              <w:delText>X.XX</w:delText>
            </w:r>
          </w:del>
          <w:ins w:id="418" w:author="Ian Hussey" w:date="2020-04-02T11:52:00Z">
            <w:r w:rsidR="00877310" w:rsidRPr="00F32498">
              <w:rPr>
                <w:color w:val="000000" w:themeColor="text1"/>
                <w:highlight w:val="white"/>
              </w:rPr>
              <w:t>0</w:t>
            </w:r>
            <w:r w:rsidR="00CB68DE" w:rsidRPr="00F32498">
              <w:rPr>
                <w:color w:val="000000" w:themeColor="text1"/>
                <w:highlight w:val="white"/>
              </w:rPr>
              <w:t>.0</w:t>
            </w:r>
          </w:ins>
          <w:r w:rsidRPr="00F32498">
            <w:rPr>
              <w:color w:val="000000" w:themeColor="text1"/>
              <w:highlight w:val="white"/>
            </w:rPr>
            <w:t xml:space="preserve">%, </w:t>
          </w:r>
          <w:bookmarkEnd w:id="414"/>
          <w:r w:rsidRPr="00F32498">
            <w:rPr>
              <w:i/>
              <w:color w:val="000000" w:themeColor="text1"/>
              <w:highlight w:val="white"/>
            </w:rPr>
            <w:t>H</w:t>
          </w:r>
          <w:r w:rsidRPr="00F32498">
            <w:rPr>
              <w:color w:val="000000" w:themeColor="text1"/>
              <w:highlight w:val="white"/>
              <w:vertAlign w:val="superscript"/>
            </w:rPr>
            <w:t>2</w:t>
          </w:r>
          <w:r w:rsidRPr="00F32498">
            <w:rPr>
              <w:color w:val="000000" w:themeColor="text1"/>
              <w:highlight w:val="white"/>
            </w:rPr>
            <w:t xml:space="preserve"> = </w:t>
          </w:r>
          <w:del w:id="419" w:author="Ian Hussey" w:date="2020-04-02T11:52:00Z">
            <w:r>
              <w:rPr>
                <w:highlight w:val="white"/>
              </w:rPr>
              <w:delText>X.XX</w:delText>
            </w:r>
          </w:del>
          <w:ins w:id="420" w:author="Ian Hussey" w:date="2020-04-02T11:52:00Z">
            <w:r w:rsidR="00877310" w:rsidRPr="00F32498">
              <w:rPr>
                <w:color w:val="000000" w:themeColor="text1"/>
                <w:highlight w:val="white"/>
              </w:rPr>
              <w:t>1</w:t>
            </w:r>
            <w:r w:rsidR="00CB68DE" w:rsidRPr="00F32498">
              <w:rPr>
                <w:color w:val="000000" w:themeColor="text1"/>
                <w:highlight w:val="white"/>
              </w:rPr>
              <w:t>.0</w:t>
            </w:r>
          </w:ins>
          <w:r w:rsidRPr="00F32498">
            <w:rPr>
              <w:color w:val="000000" w:themeColor="text1"/>
              <w:highlight w:val="white"/>
            </w:rPr>
            <w:t xml:space="preserve">, </w:t>
          </w:r>
          <w:r w:rsidRPr="00F32498">
            <w:rPr>
              <w:i/>
              <w:color w:val="000000" w:themeColor="text1"/>
              <w:highlight w:val="white"/>
            </w:rPr>
            <w:t>Q</w:t>
          </w:r>
          <w:r w:rsidRPr="00F32498">
            <w:rPr>
              <w:color w:val="000000" w:themeColor="text1"/>
              <w:highlight w:val="white"/>
            </w:rPr>
            <w:t>(</w:t>
          </w:r>
          <w:del w:id="421" w:author="Ian Hussey" w:date="2020-04-02T11:52:00Z">
            <w:r>
              <w:rPr>
                <w:highlight w:val="white"/>
              </w:rPr>
              <w:delText>X) = X.XX</w:delText>
            </w:r>
          </w:del>
          <w:ins w:id="422" w:author="Ian Hussey" w:date="2020-04-02T11:52:00Z">
            <w:r w:rsidR="00877310" w:rsidRPr="00F32498">
              <w:rPr>
                <w:color w:val="000000" w:themeColor="text1"/>
                <w:highlight w:val="white"/>
              </w:rPr>
              <w:t>1</w:t>
            </w:r>
            <w:r w:rsidR="00F91799" w:rsidRPr="00F32498">
              <w:rPr>
                <w:color w:val="000000" w:themeColor="text1"/>
                <w:highlight w:val="white"/>
              </w:rPr>
              <w:t>1</w:t>
            </w:r>
            <w:r w:rsidRPr="00F32498">
              <w:rPr>
                <w:color w:val="000000" w:themeColor="text1"/>
                <w:highlight w:val="white"/>
              </w:rPr>
              <w:t xml:space="preserve">) = </w:t>
            </w:r>
            <w:r w:rsidR="00A32916" w:rsidRPr="00F32498">
              <w:rPr>
                <w:color w:val="000000" w:themeColor="text1"/>
                <w:highlight w:val="white"/>
              </w:rPr>
              <w:t>3</w:t>
            </w:r>
            <w:r w:rsidRPr="00F32498">
              <w:rPr>
                <w:color w:val="000000" w:themeColor="text1"/>
                <w:highlight w:val="white"/>
              </w:rPr>
              <w:t>.</w:t>
            </w:r>
            <w:r w:rsidR="00A32916" w:rsidRPr="00F32498">
              <w:rPr>
                <w:color w:val="000000" w:themeColor="text1"/>
                <w:highlight w:val="white"/>
              </w:rPr>
              <w:t>45</w:t>
            </w:r>
          </w:ins>
          <w:r w:rsidRPr="00F32498">
            <w:rPr>
              <w:color w:val="000000" w:themeColor="text1"/>
              <w:highlight w:val="white"/>
            </w:rPr>
            <w:t xml:space="preserve">, </w:t>
          </w:r>
          <w:r w:rsidRPr="00F32498">
            <w:rPr>
              <w:i/>
              <w:color w:val="000000" w:themeColor="text1"/>
              <w:highlight w:val="white"/>
            </w:rPr>
            <w:t>p</w:t>
          </w:r>
          <w:r w:rsidRPr="00F32498">
            <w:rPr>
              <w:color w:val="000000" w:themeColor="text1"/>
              <w:highlight w:val="white"/>
            </w:rPr>
            <w:t xml:space="preserve"> = .</w:t>
          </w:r>
          <w:del w:id="423" w:author="Ian Hussey" w:date="2020-04-02T11:52:00Z">
            <w:r>
              <w:rPr>
                <w:highlight w:val="white"/>
              </w:rPr>
              <w:delText>XXX.</w:delText>
            </w:r>
          </w:del>
        </w:p>
        <w:customXmlDelRangeStart w:id="424" w:author="Ian Hussey" w:date="2020-04-02T11:52:00Z"/>
      </w:sdtContent>
    </w:sdt>
    <w:customXmlDelRangeEnd w:id="424"/>
    <w:p w14:paraId="0C2A7D44" w14:textId="212AA1CA" w:rsidR="007628D7" w:rsidRPr="00F32498" w:rsidRDefault="00A32916" w:rsidP="00252903">
      <w:pPr>
        <w:rPr>
          <w:color w:val="000000" w:themeColor="text1"/>
          <w:highlight w:val="white"/>
        </w:rPr>
      </w:pPr>
      <w:ins w:id="425" w:author="Ian Hussey" w:date="2020-04-02T11:52:00Z">
        <w:r w:rsidRPr="00F32498">
          <w:rPr>
            <w:color w:val="000000" w:themeColor="text1"/>
            <w:highlight w:val="white"/>
          </w:rPr>
          <w:t>983</w:t>
        </w:r>
        <w:r w:rsidR="007628D7" w:rsidRPr="00F32498">
          <w:rPr>
            <w:color w:val="000000" w:themeColor="text1"/>
            <w:highlight w:val="white"/>
          </w:rPr>
          <w:t>.</w:t>
        </w:r>
      </w:ins>
    </w:p>
    <w:customXmlDelRangeStart w:id="426" w:author="Ian Hussey" w:date="2020-04-02T11:52:00Z"/>
    <w:sdt>
      <w:sdtPr>
        <w:tag w:val="goog_rdk_74"/>
        <w:id w:val="520906979"/>
      </w:sdtPr>
      <w:sdtEndPr/>
      <w:sdtContent>
        <w:customXmlDelRangeEnd w:id="426"/>
        <w:p w14:paraId="123CC718" w14:textId="77777777" w:rsidR="005C4BF6" w:rsidRPr="00F32498" w:rsidRDefault="007628D7" w:rsidP="00252903">
          <w:pPr>
            <w:rPr>
              <w:del w:id="427" w:author="Ian Hussey" w:date="2020-04-02T11:52:00Z"/>
              <w:color w:val="000000" w:themeColor="text1"/>
              <w:highlight w:val="white"/>
            </w:rPr>
          </w:pPr>
          <w:r w:rsidRPr="00F32498">
            <w:rPr>
              <w:color w:val="000000" w:themeColor="text1"/>
              <w:highlight w:val="white"/>
            </w:rPr>
            <w:t xml:space="preserve">Finally, to investigate </w:t>
          </w:r>
          <w:del w:id="428" w:author="Ian Hussey" w:date="2020-04-02T11:52:00Z">
            <w:r>
              <w:rPr>
                <w:highlight w:val="white"/>
              </w:rPr>
              <w:delText>if</w:delText>
            </w:r>
          </w:del>
          <w:ins w:id="429" w:author="Ian Hussey" w:date="2020-04-02T11:52:00Z">
            <w:r w:rsidR="003B2324">
              <w:rPr>
                <w:color w:val="000000" w:themeColor="text1"/>
                <w:highlight w:val="white"/>
              </w:rPr>
              <w:t>whether</w:t>
            </w:r>
          </w:ins>
          <w:r w:rsidR="003B2324">
            <w:rPr>
              <w:color w:val="000000" w:themeColor="text1"/>
              <w:highlight w:val="white"/>
            </w:rPr>
            <w:t xml:space="preserve"> </w:t>
          </w:r>
          <w:r w:rsidRPr="00F32498">
            <w:rPr>
              <w:color w:val="000000" w:themeColor="text1"/>
              <w:highlight w:val="white"/>
            </w:rPr>
            <w:t xml:space="preserve">the effect sizes computed based on the four awareness/recollective memory criteria differ from one another, we </w:t>
          </w:r>
          <w:ins w:id="430" w:author="Ian Hussey" w:date="2020-04-02T11:52:00Z">
            <w:r w:rsidR="0058402A" w:rsidRPr="00F32498">
              <w:rPr>
                <w:color w:val="000000" w:themeColor="text1"/>
                <w:highlight w:val="white"/>
              </w:rPr>
              <w:t xml:space="preserve">combined the datasets used in all of the above analyses into one and </w:t>
            </w:r>
          </w:ins>
          <w:r w:rsidRPr="00F32498">
            <w:rPr>
              <w:color w:val="000000" w:themeColor="text1"/>
              <w:highlight w:val="white"/>
            </w:rPr>
            <w:t xml:space="preserve">used a multilevel meta-analysis with the </w:t>
          </w:r>
          <w:del w:id="431" w:author="Ian Hussey" w:date="2020-04-02T11:52:00Z">
            <w:r>
              <w:rPr>
                <w:highlight w:val="white"/>
              </w:rPr>
              <w:delText>type of criteria</w:delText>
            </w:r>
          </w:del>
          <w:ins w:id="432" w:author="Ian Hussey" w:date="2020-04-02T11:52:00Z">
            <w:r w:rsidR="0058402A" w:rsidRPr="00F32498">
              <w:rPr>
                <w:color w:val="000000" w:themeColor="text1"/>
                <w:highlight w:val="white"/>
              </w:rPr>
              <w:t>awareness exclusion criterion</w:t>
            </w:r>
          </w:ins>
          <w:r w:rsidR="0058402A" w:rsidRPr="00F32498">
            <w:rPr>
              <w:color w:val="000000" w:themeColor="text1"/>
              <w:highlight w:val="white"/>
            </w:rPr>
            <w:t xml:space="preserve"> </w:t>
          </w:r>
          <w:r w:rsidRPr="00F32498">
            <w:rPr>
              <w:color w:val="000000" w:themeColor="text1"/>
              <w:highlight w:val="white"/>
            </w:rPr>
            <w:t>as a moderator</w:t>
          </w:r>
          <w:del w:id="433" w:author="Ian Hussey" w:date="2020-04-02T11:52:00Z">
            <w:r>
              <w:rPr>
                <w:highlight w:val="white"/>
              </w:rPr>
              <w:delText>, adding</w:delText>
            </w:r>
          </w:del>
          <w:ins w:id="434" w:author="Ian Hussey" w:date="2020-04-02T11:52:00Z">
            <w:r w:rsidR="00FF1132">
              <w:rPr>
                <w:color w:val="000000" w:themeColor="text1"/>
                <w:highlight w:val="white"/>
              </w:rPr>
              <w:t>.</w:t>
            </w:r>
          </w:ins>
          <w:r w:rsidR="00FF1132">
            <w:rPr>
              <w:color w:val="000000" w:themeColor="text1"/>
              <w:highlight w:val="white"/>
            </w:rPr>
            <w:t xml:space="preserve"> A </w:t>
          </w:r>
          <w:r w:rsidRPr="00F32498">
            <w:rPr>
              <w:color w:val="000000" w:themeColor="text1"/>
              <w:highlight w:val="white"/>
            </w:rPr>
            <w:t xml:space="preserve">random intercept for </w:t>
          </w:r>
          <w:del w:id="435" w:author="Ian Hussey" w:date="2020-04-02T11:52:00Z">
            <w:r>
              <w:rPr>
                <w:highlight w:val="white"/>
              </w:rPr>
              <w:delText>laboratory</w:delText>
            </w:r>
          </w:del>
          <w:ins w:id="436" w:author="Ian Hussey" w:date="2020-04-02T11:52:00Z">
            <w:r w:rsidR="00CB5E0F" w:rsidRPr="00F32498">
              <w:rPr>
                <w:color w:val="000000" w:themeColor="text1"/>
                <w:highlight w:val="white"/>
              </w:rPr>
              <w:t xml:space="preserve">data collection site </w:t>
            </w:r>
            <w:r w:rsidR="00FF1132">
              <w:rPr>
                <w:color w:val="000000" w:themeColor="text1"/>
                <w:highlight w:val="white"/>
              </w:rPr>
              <w:t>was included</w:t>
            </w:r>
          </w:ins>
          <w:r w:rsidR="00FF1132">
            <w:rPr>
              <w:color w:val="000000" w:themeColor="text1"/>
              <w:highlight w:val="white"/>
            </w:rPr>
            <w:t xml:space="preserve"> </w:t>
          </w:r>
          <w:r w:rsidRPr="00F32498">
            <w:rPr>
              <w:color w:val="000000" w:themeColor="text1"/>
              <w:highlight w:val="white"/>
            </w:rPr>
            <w:t xml:space="preserve">to account for the statistical dependency between effect sizes coming from related samples. The moderator test </w:t>
          </w:r>
          <w:del w:id="437" w:author="Ian Hussey" w:date="2020-04-02T11:52:00Z">
            <w:r>
              <w:rPr>
                <w:highlight w:val="white"/>
              </w:rPr>
              <w:delText>showed</w:delText>
            </w:r>
          </w:del>
          <w:ins w:id="438" w:author="Ian Hussey" w:date="2020-04-02T11:52:00Z">
            <w:r w:rsidR="00CB5E0F" w:rsidRPr="00F32498">
              <w:rPr>
                <w:color w:val="000000" w:themeColor="text1"/>
                <w:highlight w:val="white"/>
              </w:rPr>
              <w:t>did not demonstrate evidence</w:t>
            </w:r>
          </w:ins>
          <w:r w:rsidR="00CB5E0F" w:rsidRPr="00F32498">
            <w:rPr>
              <w:color w:val="000000" w:themeColor="text1"/>
              <w:highlight w:val="white"/>
            </w:rPr>
            <w:t xml:space="preserve"> that </w:t>
          </w:r>
          <w:r w:rsidRPr="00F32498">
            <w:rPr>
              <w:color w:val="000000" w:themeColor="text1"/>
              <w:highlight w:val="white"/>
            </w:rPr>
            <w:t xml:space="preserve">the results of the four criteria </w:t>
          </w:r>
          <w:del w:id="439" w:author="Ian Hussey" w:date="2020-04-02T11:52:00Z">
            <w:r>
              <w:rPr>
                <w:highlight w:val="white"/>
              </w:rPr>
              <w:delText>[</w:delText>
            </w:r>
          </w:del>
          <w:r w:rsidRPr="00F32498">
            <w:rPr>
              <w:color w:val="000000" w:themeColor="text1"/>
              <w:highlight w:val="white"/>
            </w:rPr>
            <w:t>differ</w:t>
          </w:r>
          <w:r w:rsidR="00CB5E0F" w:rsidRPr="00F32498">
            <w:rPr>
              <w:color w:val="000000" w:themeColor="text1"/>
              <w:highlight w:val="white"/>
            </w:rPr>
            <w:t>ed</w:t>
          </w:r>
          <w:del w:id="440" w:author="Ian Hussey" w:date="2020-04-02T11:52:00Z">
            <w:r>
              <w:rPr>
                <w:highlight w:val="white"/>
              </w:rPr>
              <w:delText>/did not differ]</w:delText>
            </w:r>
          </w:del>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del w:id="441" w:author="Ian Hussey" w:date="2020-04-02T11:52:00Z">
            <w:r>
              <w:rPr>
                <w:highlight w:val="white"/>
              </w:rPr>
              <w:delText>X) = X.XX</w:delText>
            </w:r>
          </w:del>
          <w:ins w:id="442" w:author="Ian Hussey" w:date="2020-04-02T11:52:00Z">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ins>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del w:id="443" w:author="Ian Hussey" w:date="2020-04-02T11:52:00Z">
            <w:r>
              <w:rPr>
                <w:highlight w:val="white"/>
              </w:rPr>
              <w:delText>XXX.</w:delText>
            </w:r>
          </w:del>
        </w:p>
        <w:customXmlDelRangeStart w:id="444" w:author="Ian Hussey" w:date="2020-04-02T11:52:00Z"/>
      </w:sdtContent>
    </w:sdt>
    <w:customXmlDelRangeEnd w:id="444"/>
    <w:p w14:paraId="55145160" w14:textId="7D571E92" w:rsidR="007628D7" w:rsidRDefault="005C4BF6" w:rsidP="00252903">
      <w:pPr>
        <w:rPr>
          <w:color w:val="000000" w:themeColor="text1"/>
          <w:highlight w:val="white"/>
        </w:rPr>
      </w:pPr>
      <w:ins w:id="445" w:author="Ian Hussey" w:date="2020-04-02T11:52:00Z">
        <w:r w:rsidRPr="00F32498">
          <w:rPr>
            <w:color w:val="000000" w:themeColor="text1"/>
            <w:highlight w:val="white"/>
          </w:rPr>
          <w:t>430</w:t>
        </w:r>
        <w:r w:rsidR="007628D7" w:rsidRPr="00F32498">
          <w:rPr>
            <w:color w:val="000000" w:themeColor="text1"/>
            <w:highlight w:val="white"/>
          </w:rPr>
          <w:t>.</w:t>
        </w:r>
      </w:ins>
    </w:p>
    <w:p w14:paraId="58C13F61" w14:textId="009540CA" w:rsidR="00A53161" w:rsidRPr="001C49A8" w:rsidRDefault="00A53161" w:rsidP="00A53161">
      <w:pPr>
        <w:rPr>
          <w:ins w:id="446" w:author="Ian Hussey" w:date="2020-04-02T11:52:00Z"/>
          <w:color w:val="000000" w:themeColor="text1"/>
        </w:rPr>
      </w:pPr>
      <w:ins w:id="447" w:author="Ian Hussey" w:date="2020-04-02T11:52:00Z">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ins>
      <w:ins w:id="448" w:author="Ian Hussey" w:date="2020-04-03T23:22:00Z">
        <w:r w:rsidR="00D072BC">
          <w:rPr>
            <w:color w:val="000000" w:themeColor="text1"/>
            <w:highlight w:val="white"/>
          </w:rPr>
          <w:t>However</w:t>
        </w:r>
        <w:r w:rsidR="00D072BC" w:rsidRPr="00F32498">
          <w:rPr>
            <w:color w:val="000000" w:themeColor="text1"/>
            <w:highlight w:val="white"/>
          </w:rPr>
          <w:t>, the difference between significant and non-significant is not itself significant (</w:t>
        </w:r>
        <w:bookmarkStart w:id="449" w:name="_Hlk34652882"/>
        <w:r w:rsidR="00D072BC" w:rsidRPr="00F32498">
          <w:rPr>
            <w:color w:val="000000" w:themeColor="text1"/>
            <w:highlight w:val="white"/>
          </w:rPr>
          <w:t>Gelman</w:t>
        </w:r>
        <w:r w:rsidR="00D072BC">
          <w:rPr>
            <w:color w:val="000000" w:themeColor="text1"/>
            <w:highlight w:val="white"/>
          </w:rPr>
          <w:t xml:space="preserve"> </w:t>
        </w:r>
        <w:r w:rsidR="00D072BC" w:rsidRPr="00F32498">
          <w:t>&amp; Stern</w:t>
        </w:r>
        <w:r w:rsidR="00D072BC" w:rsidRPr="00F32498">
          <w:rPr>
            <w:color w:val="000000" w:themeColor="text1"/>
            <w:highlight w:val="white"/>
          </w:rPr>
          <w:t>, 2006</w:t>
        </w:r>
        <w:bookmarkEnd w:id="449"/>
        <w:r w:rsidR="00D072BC" w:rsidRPr="00F32498">
          <w:rPr>
            <w:color w:val="000000" w:themeColor="text1"/>
            <w:highlight w:val="white"/>
          </w:rPr>
          <w:t>)</w:t>
        </w:r>
        <w:r w:rsidR="00D072BC">
          <w:rPr>
            <w:color w:val="000000" w:themeColor="text1"/>
            <w:highlight w:val="white"/>
          </w:rPr>
          <w:t>. It</w:t>
        </w:r>
        <w:r w:rsidR="00D072BC" w:rsidRPr="00F32498">
          <w:rPr>
            <w:color w:val="000000" w:themeColor="text1"/>
            <w:highlight w:val="white"/>
          </w:rPr>
          <w:t xml:space="preserve"> </w:t>
        </w:r>
        <w:r w:rsidR="00D072BC">
          <w:rPr>
            <w:color w:val="000000" w:themeColor="text1"/>
            <w:highlight w:val="white"/>
          </w:rPr>
          <w:t xml:space="preserve">therefore </w:t>
        </w:r>
        <w:r w:rsidR="00D072BC" w:rsidRPr="00F32498">
          <w:rPr>
            <w:color w:val="000000" w:themeColor="text1"/>
            <w:highlight w:val="white"/>
          </w:rPr>
          <w:t xml:space="preserve">important to also note the </w:t>
        </w:r>
        <w:r w:rsidR="00D072BC" w:rsidRPr="00F32498">
          <w:rPr>
            <w:color w:val="000000" w:themeColor="text1"/>
          </w:rPr>
          <w:t xml:space="preserve">non-significant effect of exclusion criteria type in the multilevel moderator meta-analysis. </w:t>
        </w:r>
      </w:ins>
      <w:ins w:id="450" w:author="Ian Hussey" w:date="2020-04-02T11:52:00Z">
        <w:r w:rsidRPr="00F32498">
          <w:rPr>
            <w:color w:val="000000" w:themeColor="text1"/>
          </w:rPr>
          <w:t xml:space="preserve">As such, </w:t>
        </w:r>
        <w:r w:rsidRPr="00F32498">
          <w:rPr>
            <w:color w:val="000000" w:themeColor="text1"/>
            <w:highlight w:val="white"/>
          </w:rPr>
          <w:t xml:space="preserve">while it is correct to say that a significant EC effect was </w:t>
        </w:r>
        <w:r w:rsidRPr="00F32498">
          <w:rPr>
            <w:color w:val="000000" w:themeColor="text1"/>
            <w:highlight w:val="white"/>
          </w:rPr>
          <w:lastRenderedPageBreak/>
          <w:t xml:space="preserve">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ins>
    </w:p>
    <w:p w14:paraId="49F13011" w14:textId="3128173E" w:rsidR="00A53161" w:rsidRDefault="007628D7" w:rsidP="00411429">
      <w:pPr>
        <w:rPr>
          <w:ins w:id="451" w:author="Ian Hussey" w:date="2020-04-02T11:52:00Z"/>
          <w:color w:val="000000" w:themeColor="text1"/>
          <w:highlight w:val="white"/>
        </w:rPr>
      </w:pPr>
      <w:bookmarkStart w:id="452" w:name="_Hlk31201009"/>
      <w:ins w:id="453" w:author="Ian Hussey" w:date="2020-04-02T11:52:00Z">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452"/>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ins>
    </w:p>
    <w:p w14:paraId="34CD594C" w14:textId="77777777" w:rsidR="00B67914" w:rsidRDefault="00D96803" w:rsidP="00252903">
      <w:pPr>
        <w:rPr>
          <w:del w:id="454" w:author="Ian Hussey" w:date="2020-04-02T11:52:00Z"/>
        </w:rPr>
      </w:pPr>
      <w:ins w:id="455" w:author="Ian Hussey" w:date="2020-04-02T11:52:00Z">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ins>
    </w:p>
    <w:p w14:paraId="0782A825" w14:textId="7CE0D48A" w:rsidR="007628D7" w:rsidRPr="00F32498" w:rsidRDefault="007628D7" w:rsidP="00252903">
      <w:pPr>
        <w:rPr>
          <w:color w:val="000000" w:themeColor="text1"/>
        </w:rPr>
      </w:pPr>
      <w:del w:id="456" w:author="Ian Hussey" w:date="2020-04-02T11:52:00Z">
        <w:r w:rsidRPr="00B047C2">
          <w:rPr>
            <w:b/>
            <w:bCs/>
            <w:i/>
            <w:highlight w:val="white"/>
          </w:rPr>
          <w:lastRenderedPageBreak/>
          <w:delText>Comparison of ‘Contingency-Aware’ vs. ‘Unaware’ Participants.</w:delText>
        </w:r>
        <w:r>
          <w:rPr>
            <w:highlight w:val="white"/>
          </w:rPr>
          <w:delText xml:space="preserve"> We meta-analyzed EC effect sizes for ‘contingency-aware’ participants and compared these to the effect sizes obtained from ‘contingency-unaware’ participants via moderator analyses.</w:delText>
        </w:r>
      </w:del>
      <w:r w:rsidR="00D96803"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Pr="00F32498">
        <w:rPr>
          <w:color w:val="000000" w:themeColor="text1"/>
        </w:rPr>
        <w:t xml:space="preserve">All moderator analyses reported in this section included a random intercept </w:t>
      </w:r>
      <w:del w:id="457" w:author="Ian Hussey" w:date="2020-04-02T11:52:00Z">
        <w:r>
          <w:delText>at the laboratory level</w:delText>
        </w:r>
      </w:del>
      <w:ins w:id="458" w:author="Ian Hussey" w:date="2020-04-02T11:52:00Z">
        <w:r w:rsidR="008F563C" w:rsidRPr="00F32498">
          <w:rPr>
            <w:color w:val="000000" w:themeColor="text1"/>
          </w:rPr>
          <w:t>for data collection site</w:t>
        </w:r>
      </w:ins>
      <w:r w:rsidR="008F563C" w:rsidRPr="00F32498">
        <w:rPr>
          <w:color w:val="000000" w:themeColor="text1"/>
        </w:rPr>
        <w:t xml:space="preserve"> </w:t>
      </w:r>
      <w:r w:rsidRPr="00F32498">
        <w:rPr>
          <w:color w:val="000000" w:themeColor="text1"/>
        </w:rPr>
        <w:t xml:space="preserve">in order to account for the dependencies between effect sizes coming from the same experimental setting. </w:t>
      </w:r>
      <w:ins w:id="459" w:author="Ian Hussey" w:date="2020-04-02T11:52:00Z">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ins>
    </w:p>
    <w:customXmlDelRangeStart w:id="460" w:author="Ian Hussey" w:date="2020-04-02T11:52:00Z"/>
    <w:sdt>
      <w:sdtPr>
        <w:tag w:val="goog_rdk_76"/>
        <w:id w:val="-1038273929"/>
      </w:sdtPr>
      <w:sdtEndPr/>
      <w:sdtContent>
        <w:customXmlDelRangeEnd w:id="460"/>
        <w:p w14:paraId="1FDBBF5F" w14:textId="77777777" w:rsidR="007628D7" w:rsidRDefault="007628D7" w:rsidP="007628D7">
          <w:pPr>
            <w:rPr>
              <w:del w:id="461" w:author="Ian Hussey" w:date="2020-04-02T11:52:00Z"/>
            </w:rPr>
          </w:pPr>
          <w:r w:rsidRPr="00F32498">
            <w:rPr>
              <w:color w:val="000000" w:themeColor="text1"/>
            </w:rPr>
            <w:t xml:space="preserve">First, </w:t>
          </w:r>
          <w:bookmarkStart w:id="462" w:name="_Hlk31201054"/>
          <w:r w:rsidRPr="00F32498">
            <w:rPr>
              <w:color w:val="000000" w:themeColor="text1"/>
            </w:rPr>
            <w:t xml:space="preserve">participants classified as ‘aware’ according to the </w:t>
          </w:r>
          <w:del w:id="463" w:author="Ian Hussey" w:date="2020-04-02T11:52:00Z">
            <w:r>
              <w:rPr>
                <w:highlight w:val="white"/>
              </w:rPr>
              <w:delText>original authors’ criteria</w:delText>
            </w:r>
            <w:r>
              <w:delText xml:space="preserve"> </w:delText>
            </w:r>
          </w:del>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w:t>
          </w:r>
          <w:del w:id="464" w:author="Ian Hussey" w:date="2020-04-02T11:52:00Z">
            <w:r>
              <w:delText>[significant/non-significant] and [</w:delText>
            </w:r>
          </w:del>
          <w:r w:rsidRPr="00F32498">
            <w:rPr>
              <w:color w:val="000000" w:themeColor="text1"/>
            </w:rPr>
            <w:t>small</w:t>
          </w:r>
          <w:del w:id="465" w:author="Ian Hussey" w:date="2020-04-02T11:52:00Z">
            <w:r>
              <w:delText>/medium/large]</w:delText>
            </w:r>
          </w:del>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effect</w:t>
          </w:r>
          <w:del w:id="466" w:author="Ian Hussey" w:date="2020-04-02T11:52:00Z">
            <w:r>
              <w:rPr>
                <w:highlight w:val="white"/>
              </w:rPr>
              <w:delText xml:space="preserve"> size</w:delText>
            </w:r>
          </w:del>
          <w:r w:rsidRPr="00F32498">
            <w:rPr>
              <w:color w:val="000000" w:themeColor="text1"/>
              <w:highlight w:val="white"/>
            </w:rPr>
            <w:t xml:space="preserve">, </w:t>
          </w:r>
          <w:r w:rsidRPr="00F32498">
            <w:rPr>
              <w:color w:val="000000" w:themeColor="text1"/>
            </w:rPr>
            <w:t xml:space="preserve">Hedges’ </w:t>
          </w:r>
          <w:r w:rsidRPr="00F32498">
            <w:rPr>
              <w:i/>
              <w:color w:val="000000" w:themeColor="text1"/>
            </w:rPr>
            <w:t>g</w:t>
          </w:r>
          <w:r w:rsidRPr="00F32498">
            <w:rPr>
              <w:color w:val="000000" w:themeColor="text1"/>
            </w:rPr>
            <w:t xml:space="preserve"> = </w:t>
          </w:r>
          <w:del w:id="467" w:author="Ian Hussey" w:date="2020-04-02T11:52:00Z">
            <w:r>
              <w:rPr>
                <w:highlight w:val="white"/>
              </w:rPr>
              <w:delText>X.XX</w:delText>
            </w:r>
          </w:del>
          <w:ins w:id="468"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30</w:t>
            </w:r>
          </w:ins>
          <w:r w:rsidRPr="00F32498">
            <w:rPr>
              <w:color w:val="000000" w:themeColor="text1"/>
            </w:rPr>
            <w:t>, 95% CI [</w:t>
          </w:r>
          <w:del w:id="469" w:author="Ian Hussey" w:date="2020-04-02T11:52:00Z">
            <w:r>
              <w:rPr>
                <w:highlight w:val="white"/>
              </w:rPr>
              <w:delText>X.XX, X.XX</w:delText>
            </w:r>
          </w:del>
          <w:ins w:id="470" w:author="Ian Hussey" w:date="2020-04-02T11:52:00Z">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ins>
          <w:r w:rsidRPr="00F32498">
            <w:rPr>
              <w:color w:val="000000" w:themeColor="text1"/>
            </w:rPr>
            <w:t xml:space="preserve">], </w:t>
          </w:r>
          <w:r w:rsidRPr="00F32498">
            <w:rPr>
              <w:i/>
              <w:color w:val="000000" w:themeColor="text1"/>
            </w:rPr>
            <w:t>z</w:t>
          </w:r>
          <w:r w:rsidRPr="00F32498">
            <w:rPr>
              <w:color w:val="000000" w:themeColor="text1"/>
            </w:rPr>
            <w:t xml:space="preserve"> = </w:t>
          </w:r>
          <w:del w:id="471" w:author="Ian Hussey" w:date="2020-04-02T11:52:00Z">
            <w:r>
              <w:rPr>
                <w:highlight w:val="white"/>
              </w:rPr>
              <w:delText>X.XX</w:delText>
            </w:r>
          </w:del>
          <w:ins w:id="472" w:author="Ian Hussey" w:date="2020-04-02T11:52:00Z">
            <w:r w:rsidR="006D7FD7" w:rsidRPr="00F32498">
              <w:rPr>
                <w:color w:val="000000" w:themeColor="text1"/>
              </w:rPr>
              <w:t>2</w:t>
            </w:r>
            <w:r w:rsidRPr="00F32498">
              <w:rPr>
                <w:color w:val="000000" w:themeColor="text1"/>
              </w:rPr>
              <w:t>.</w:t>
            </w:r>
            <w:r w:rsidR="006D7FD7" w:rsidRPr="00F32498">
              <w:rPr>
                <w:color w:val="000000" w:themeColor="text1"/>
              </w:rPr>
              <w:t>23</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73" w:author="Ian Hussey" w:date="2020-04-02T11:52:00Z">
            <w:r>
              <w:rPr>
                <w:highlight w:val="white"/>
              </w:rPr>
              <w:delText>XXX</w:delText>
            </w:r>
            <w:r>
              <w:delText>.</w:delText>
            </w:r>
          </w:del>
          <w:ins w:id="474" w:author="Ian Hussey" w:date="2020-04-02T11:52:00Z">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62"/>
            <w:r w:rsidR="00CB5E0F" w:rsidRPr="00F32498">
              <w:rPr>
                <w:color w:val="000000" w:themeColor="text1"/>
              </w:rPr>
              <w:t>Results from</w:t>
            </w:r>
          </w:ins>
          <w:r w:rsidR="00CB5E0F" w:rsidRPr="00F32498">
            <w:rPr>
              <w:color w:val="000000" w:themeColor="text1"/>
            </w:rPr>
            <w:t xml:space="preserve"> the </w:t>
          </w:r>
          <w:r w:rsidRPr="00F32498">
            <w:rPr>
              <w:color w:val="000000" w:themeColor="text1"/>
            </w:rPr>
            <w:t xml:space="preserve">moderator test </w:t>
          </w:r>
          <w:del w:id="475" w:author="Ian Hussey" w:date="2020-04-02T11:52:00Z">
            <w:r>
              <w:delText>showed</w:delText>
            </w:r>
          </w:del>
          <w:ins w:id="476" w:author="Ian Hussey" w:date="2020-04-02T11:52:00Z">
            <w:r w:rsidR="00CB5E0F" w:rsidRPr="00F32498">
              <w:rPr>
                <w:color w:val="000000" w:themeColor="text1"/>
              </w:rPr>
              <w:t>did not provide evidence</w:t>
            </w:r>
          </w:ins>
          <w:r w:rsidR="00CB5E0F" w:rsidRPr="00F32498">
            <w:rPr>
              <w:color w:val="000000" w:themeColor="text1"/>
            </w:rPr>
            <w:t xml:space="preserve"> that </w:t>
          </w:r>
          <w:del w:id="477" w:author="Ian Hussey" w:date="2020-04-02T11:52:00Z">
            <w:r>
              <w:delText>this effect size [</w:delText>
            </w:r>
          </w:del>
          <w:ins w:id="478" w:author="Ian Hussey" w:date="2020-04-02T11:52:00Z">
            <w:r w:rsidR="00CB5E0F" w:rsidRPr="00F32498">
              <w:rPr>
                <w:color w:val="000000" w:themeColor="text1"/>
              </w:rPr>
              <w:t xml:space="preserve">EC effects </w:t>
            </w:r>
          </w:ins>
          <w:r w:rsidR="00CB5E0F" w:rsidRPr="00F32498">
            <w:rPr>
              <w:color w:val="000000" w:themeColor="text1"/>
            </w:rPr>
            <w:t>differed</w:t>
          </w:r>
          <w:del w:id="479" w:author="Ian Hussey" w:date="2020-04-02T11:52:00Z">
            <w:r>
              <w:delText>/did not differ] from the effect observed in unaware</w:delText>
            </w:r>
          </w:del>
          <w:ins w:id="480" w:author="Ian Hussey" w:date="2020-04-02T11:52:00Z">
            <w:r w:rsidR="00CB5E0F" w:rsidRPr="00F32498">
              <w:rPr>
                <w:color w:val="000000" w:themeColor="text1"/>
              </w:rPr>
              <w:t xml:space="preserve">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ins>
          <w:r w:rsidRPr="00F32498">
            <w:rPr>
              <w:color w:val="000000" w:themeColor="text1"/>
            </w:rPr>
            <w:t xml:space="preserve"> participants, </w:t>
          </w:r>
          <w:r w:rsidRPr="00F32498">
            <w:rPr>
              <w:i/>
              <w:color w:val="000000" w:themeColor="text1"/>
            </w:rPr>
            <w:t>Q</w:t>
          </w:r>
          <w:r w:rsidRPr="00F32498">
            <w:rPr>
              <w:color w:val="000000" w:themeColor="text1"/>
            </w:rPr>
            <w:t>(</w:t>
          </w:r>
          <w:del w:id="481" w:author="Ian Hussey" w:date="2020-04-02T11:52:00Z">
            <w:r>
              <w:delText>X) = X.XX</w:delText>
            </w:r>
          </w:del>
          <w:ins w:id="482" w:author="Ian Hussey" w:date="2020-04-02T11:52:00Z">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ins>
          <w:r w:rsidRPr="00F32498">
            <w:rPr>
              <w:color w:val="000000" w:themeColor="text1"/>
            </w:rPr>
            <w:t xml:space="preserve">, </w:t>
          </w:r>
          <w:r w:rsidRPr="00F32498">
            <w:rPr>
              <w:i/>
              <w:color w:val="000000" w:themeColor="text1"/>
            </w:rPr>
            <w:t>p</w:t>
          </w:r>
          <w:r w:rsidRPr="00F32498">
            <w:rPr>
              <w:color w:val="000000" w:themeColor="text1"/>
            </w:rPr>
            <w:t xml:space="preserve"> = .</w:t>
          </w:r>
          <w:del w:id="483" w:author="Ian Hussey" w:date="2020-04-02T11:52:00Z">
            <w:r>
              <w:delText>XXX.</w:delText>
            </w:r>
          </w:del>
        </w:p>
        <w:customXmlDelRangeStart w:id="484" w:author="Ian Hussey" w:date="2020-04-02T11:52:00Z"/>
      </w:sdtContent>
    </w:sdt>
    <w:customXmlDelRangeEnd w:id="484"/>
    <w:customXmlDelRangeStart w:id="485" w:author="Ian Hussey" w:date="2020-04-02T11:52:00Z"/>
    <w:sdt>
      <w:sdtPr>
        <w:tag w:val="goog_rdk_77"/>
        <w:id w:val="1479647419"/>
      </w:sdtPr>
      <w:sdtEndPr/>
      <w:sdtContent>
        <w:customXmlDelRangeEnd w:id="485"/>
        <w:p w14:paraId="0C3CE31E" w14:textId="77777777" w:rsidR="007628D7" w:rsidRDefault="00D73D44" w:rsidP="007628D7">
          <w:pPr>
            <w:rPr>
              <w:del w:id="486" w:author="Ian Hussey" w:date="2020-04-02T11:52:00Z"/>
            </w:rPr>
          </w:pPr>
          <w:ins w:id="487" w:author="Ian Hussey" w:date="2020-04-02T11:52:00Z">
            <w:r w:rsidRPr="00F32498">
              <w:rPr>
                <w:color w:val="000000" w:themeColor="text1"/>
              </w:rPr>
              <w:t>20</w:t>
            </w:r>
            <w:r w:rsidR="00877247" w:rsidRPr="00F32498">
              <w:rPr>
                <w:color w:val="000000" w:themeColor="text1"/>
              </w:rPr>
              <w:t>7</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Second, participants classified as ‘aware’ according to the modified </w:t>
          </w:r>
          <w:del w:id="488" w:author="Ian Hussey" w:date="2020-04-02T11:52:00Z">
            <w:r w:rsidR="007628D7">
              <w:delText xml:space="preserve">original authors criteria </w:delText>
            </w:r>
          </w:del>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007628D7" w:rsidRPr="00F32498">
            <w:rPr>
              <w:color w:val="000000" w:themeColor="text1"/>
            </w:rPr>
            <w:t>criteri</w:t>
          </w:r>
          <w:r w:rsidR="00F02281" w:rsidRPr="00F32498">
            <w:rPr>
              <w:color w:val="000000" w:themeColor="text1"/>
            </w:rPr>
            <w:t>on</w:t>
          </w:r>
          <w:r w:rsidR="007628D7" w:rsidRPr="00F32498">
            <w:rPr>
              <w:color w:val="000000" w:themeColor="text1"/>
            </w:rPr>
            <w:t xml:space="preserve"> showed a </w:t>
          </w:r>
          <w:del w:id="489" w:author="Ian Hussey" w:date="2020-04-02T11:52:00Z">
            <w:r w:rsidR="007628D7">
              <w:delText>[significant/non-significant] and [</w:delText>
            </w:r>
          </w:del>
          <w:r w:rsidR="00F02281" w:rsidRPr="00F32498">
            <w:rPr>
              <w:color w:val="000000" w:themeColor="text1"/>
            </w:rPr>
            <w:t>small</w:t>
          </w:r>
          <w:del w:id="490" w:author="Ian Hussey" w:date="2020-04-02T11:52:00Z">
            <w:r w:rsidR="007628D7">
              <w:delText>/medium/large]</w:delText>
            </w:r>
          </w:del>
          <w:r w:rsidR="00F02281" w:rsidRPr="00F32498">
            <w:rPr>
              <w:color w:val="000000" w:themeColor="text1"/>
            </w:rPr>
            <w:t xml:space="preserve"> </w:t>
          </w:r>
          <w:r w:rsidR="007628D7" w:rsidRPr="00F32498">
            <w:rPr>
              <w:color w:val="000000" w:themeColor="text1"/>
            </w:rPr>
            <w:t xml:space="preserve">EC </w:t>
          </w:r>
          <w:r w:rsidR="007628D7" w:rsidRPr="00F32498">
            <w:rPr>
              <w:color w:val="000000" w:themeColor="text1"/>
              <w:highlight w:val="white"/>
            </w:rPr>
            <w:t>effect</w:t>
          </w:r>
          <w:del w:id="491"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492" w:author="Ian Hussey" w:date="2020-04-02T11:52:00Z">
            <w:r w:rsidR="007628D7">
              <w:rPr>
                <w:highlight w:val="white"/>
              </w:rPr>
              <w:delText>X.XX</w:delText>
            </w:r>
          </w:del>
          <w:ins w:id="493"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33</w:t>
            </w:r>
          </w:ins>
          <w:r w:rsidR="007628D7" w:rsidRPr="00F32498">
            <w:rPr>
              <w:color w:val="000000" w:themeColor="text1"/>
            </w:rPr>
            <w:t>, 95% CI [</w:t>
          </w:r>
          <w:del w:id="494" w:author="Ian Hussey" w:date="2020-04-02T11:52:00Z">
            <w:r w:rsidR="007628D7">
              <w:rPr>
                <w:highlight w:val="white"/>
              </w:rPr>
              <w:delText>X.XX, X.XX</w:delText>
            </w:r>
          </w:del>
          <w:ins w:id="495" w:author="Ian Hussey" w:date="2020-04-02T11:52:00Z">
            <w:r w:rsidR="00BE46BB" w:rsidRPr="00F32498">
              <w:rPr>
                <w:color w:val="000000" w:themeColor="text1"/>
              </w:rPr>
              <w:t>0</w:t>
            </w:r>
            <w:r w:rsidR="007628D7" w:rsidRPr="00F32498">
              <w:rPr>
                <w:color w:val="000000" w:themeColor="text1"/>
              </w:rPr>
              <w:t>.</w:t>
            </w:r>
            <w:r w:rsidR="00F03325" w:rsidRPr="00F32498">
              <w:rPr>
                <w:color w:val="000000" w:themeColor="text1"/>
              </w:rPr>
              <w:t>20</w:t>
            </w:r>
            <w:r w:rsidR="007628D7" w:rsidRPr="00F32498">
              <w:rPr>
                <w:color w:val="000000" w:themeColor="text1"/>
              </w:rPr>
              <w:t xml:space="preserve">, </w:t>
            </w:r>
            <w:r w:rsidR="00BE46BB" w:rsidRPr="00F32498">
              <w:rPr>
                <w:color w:val="000000" w:themeColor="text1"/>
              </w:rPr>
              <w:t>0</w:t>
            </w:r>
            <w:r w:rsidR="007628D7" w:rsidRPr="00F32498">
              <w:rPr>
                <w:color w:val="000000" w:themeColor="text1"/>
              </w:rPr>
              <w:t>.</w:t>
            </w:r>
            <w:r w:rsidR="00BE46BB" w:rsidRPr="00F32498">
              <w:rPr>
                <w:color w:val="000000" w:themeColor="text1"/>
              </w:rPr>
              <w:t>4</w:t>
            </w:r>
            <w:r w:rsidR="00F03325" w:rsidRPr="00F32498">
              <w:rPr>
                <w:color w:val="000000" w:themeColor="text1"/>
              </w:rPr>
              <w:t>6</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496" w:author="Ian Hussey" w:date="2020-04-02T11:52:00Z">
            <w:r w:rsidR="007628D7">
              <w:rPr>
                <w:highlight w:val="white"/>
              </w:rPr>
              <w:delText>X.XX</w:delText>
            </w:r>
          </w:del>
          <w:ins w:id="497"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01</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498" w:author="Ian Hussey" w:date="2020-04-02T11:52:00Z">
            <w:r w:rsidR="007628D7">
              <w:rPr>
                <w:highlight w:val="white"/>
              </w:rPr>
              <w:delText>= .XXX</w:delText>
            </w:r>
          </w:del>
          <w:ins w:id="499" w:author="Ian Hussey" w:date="2020-04-02T11:52:00Z">
            <w:r w:rsidR="00BE46BB" w:rsidRPr="00F32498">
              <w:rPr>
                <w:color w:val="000000" w:themeColor="text1"/>
              </w:rPr>
              <w:t xml:space="preserve">&lt; </w:t>
            </w:r>
            <w:r w:rsidR="007628D7" w:rsidRPr="00F32498">
              <w:rPr>
                <w:color w:val="000000" w:themeColor="text1"/>
              </w:rPr>
              <w:t>.</w:t>
            </w:r>
            <w:r w:rsidR="00BE46BB" w:rsidRPr="00F32498">
              <w:rPr>
                <w:color w:val="000000" w:themeColor="text1"/>
              </w:rPr>
              <w:t>001</w:t>
            </w:r>
          </w:ins>
          <w:r w:rsidR="007628D7" w:rsidRPr="00F32498">
            <w:rPr>
              <w:color w:val="000000" w:themeColor="text1"/>
            </w:rPr>
            <w:t xml:space="preserve">. The moderator test </w:t>
          </w:r>
          <w:ins w:id="500" w:author="Ian Hussey" w:date="2020-04-02T11:52:00Z">
            <w:r w:rsidR="00CB5E0F" w:rsidRPr="00F32498">
              <w:rPr>
                <w:color w:val="000000" w:themeColor="text1"/>
              </w:rPr>
              <w:t xml:space="preserve">demonstrated </w:t>
            </w:r>
          </w:ins>
          <w:r w:rsidR="00DB4F1A">
            <w:rPr>
              <w:color w:val="000000" w:themeColor="text1"/>
            </w:rPr>
            <w:t xml:space="preserve">that </w:t>
          </w:r>
          <w:del w:id="501" w:author="Ian Hussey" w:date="2020-04-02T11:52:00Z">
            <w:r w:rsidR="007628D7">
              <w:delText>this effect size [</w:delText>
            </w:r>
          </w:del>
          <w:ins w:id="502" w:author="Ian Hussey" w:date="2020-04-02T11:52:00Z">
            <w:r w:rsidR="00CB5E0F" w:rsidRPr="00F32498">
              <w:rPr>
                <w:color w:val="000000" w:themeColor="text1"/>
              </w:rPr>
              <w:t xml:space="preserve">EC effects </w:t>
            </w:r>
          </w:ins>
          <w:r w:rsidR="00CB5E0F" w:rsidRPr="00F32498">
            <w:rPr>
              <w:color w:val="000000" w:themeColor="text1"/>
            </w:rPr>
            <w:t>differed</w:t>
          </w:r>
          <w:del w:id="503" w:author="Ian Hussey" w:date="2020-04-02T11:52:00Z">
            <w:r w:rsidR="007628D7">
              <w:delText>/did not differ] from the effect observed in unaware</w:delText>
            </w:r>
          </w:del>
          <w:ins w:id="504" w:author="Ian Hussey" w:date="2020-04-02T11:52:00Z">
            <w:r w:rsidR="00CB5E0F" w:rsidRPr="00F32498">
              <w:rPr>
                <w:color w:val="000000" w:themeColor="text1"/>
              </w:rPr>
              <w:t xml:space="preserve"> between ‘aware’ and ‘unaware’</w:t>
            </w:r>
          </w:ins>
          <w:r w:rsidR="00CB5E0F"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05" w:author="Ian Hussey" w:date="2020-04-02T11:52:00Z">
            <w:r w:rsidR="007628D7">
              <w:delText>X) = X.XX</w:delText>
            </w:r>
          </w:del>
          <w:ins w:id="506" w:author="Ian Hussey" w:date="2020-04-02T11:52:00Z">
            <w:r w:rsidRPr="00F32498">
              <w:rPr>
                <w:color w:val="000000" w:themeColor="text1"/>
              </w:rPr>
              <w:t>1</w:t>
            </w:r>
            <w:r w:rsidR="007628D7" w:rsidRPr="00F32498">
              <w:rPr>
                <w:color w:val="000000" w:themeColor="text1"/>
              </w:rPr>
              <w:t xml:space="preserve">) = </w:t>
            </w:r>
            <w:r w:rsidRPr="00F32498">
              <w:rPr>
                <w:color w:val="000000" w:themeColor="text1"/>
              </w:rPr>
              <w:t>1</w:t>
            </w:r>
            <w:r w:rsidR="00BE46BB" w:rsidRPr="00F32498">
              <w:rPr>
                <w:color w:val="000000" w:themeColor="text1"/>
              </w:rPr>
              <w:t>2</w:t>
            </w:r>
            <w:r w:rsidR="007628D7" w:rsidRPr="00F32498">
              <w:rPr>
                <w:color w:val="000000" w:themeColor="text1"/>
              </w:rPr>
              <w:t>.</w:t>
            </w:r>
            <w:r w:rsidR="00BE46BB" w:rsidRPr="00F32498">
              <w:rPr>
                <w:color w:val="000000" w:themeColor="text1"/>
              </w:rPr>
              <w:t>90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07" w:author="Ian Hussey" w:date="2020-04-02T11:52:00Z">
            <w:r w:rsidR="007628D7">
              <w:delText xml:space="preserve">= .XXX. </w:delText>
            </w:r>
          </w:del>
        </w:p>
        <w:customXmlDelRangeStart w:id="508" w:author="Ian Hussey" w:date="2020-04-02T11:52:00Z"/>
      </w:sdtContent>
    </w:sdt>
    <w:customXmlDelRangeEnd w:id="508"/>
    <w:customXmlDelRangeStart w:id="509" w:author="Ian Hussey" w:date="2020-04-02T11:52:00Z"/>
    <w:sdt>
      <w:sdtPr>
        <w:tag w:val="goog_rdk_78"/>
        <w:id w:val="-1794281183"/>
      </w:sdtPr>
      <w:sdtEndPr/>
      <w:sdtContent>
        <w:customXmlDelRangeEnd w:id="509"/>
        <w:p w14:paraId="02718B6B" w14:textId="77777777" w:rsidR="007628D7" w:rsidRDefault="00D73D44" w:rsidP="007628D7">
          <w:pPr>
            <w:rPr>
              <w:del w:id="510" w:author="Ian Hussey" w:date="2020-04-02T11:52:00Z"/>
            </w:rPr>
          </w:pPr>
          <w:ins w:id="511" w:author="Ian Hussey" w:date="2020-04-02T11:52:00Z">
            <w:r w:rsidRPr="00F32498">
              <w:rPr>
                <w:color w:val="000000" w:themeColor="text1"/>
              </w:rPr>
              <w:t xml:space="preserve">&lt; </w:t>
            </w:r>
            <w:r w:rsidR="007628D7" w:rsidRPr="00F32498">
              <w:rPr>
                <w:color w:val="000000" w:themeColor="text1"/>
              </w:rPr>
              <w:t>.</w:t>
            </w:r>
            <w:r w:rsidRPr="00F32498">
              <w:rPr>
                <w:color w:val="000000" w:themeColor="text1"/>
              </w:rPr>
              <w:t>001</w:t>
            </w:r>
            <w:r w:rsidR="007628D7" w:rsidRPr="00F32498">
              <w:rPr>
                <w:color w:val="000000" w:themeColor="text1"/>
              </w:rPr>
              <w:t>.</w:t>
            </w:r>
            <w:r w:rsidR="00C64F5F">
              <w:rPr>
                <w:color w:val="000000" w:themeColor="text1"/>
              </w:rPr>
              <w:t xml:space="preserve"> </w:t>
            </w:r>
          </w:ins>
          <w:r w:rsidR="007628D7" w:rsidRPr="00F32498">
            <w:rPr>
              <w:color w:val="000000" w:themeColor="text1"/>
            </w:rPr>
            <w:t xml:space="preserve">Third, participants classified as ‘aware’ according to the </w:t>
          </w:r>
          <w:r w:rsidR="007628D7" w:rsidRPr="00F32498">
            <w:rPr>
              <w:color w:val="000000" w:themeColor="text1"/>
              <w:highlight w:val="white"/>
            </w:rPr>
            <w:t xml:space="preserve">original Bar-Anan et al. </w:t>
          </w:r>
          <w:del w:id="512" w:author="Ian Hussey" w:date="2020-04-02T11:52:00Z">
            <w:r w:rsidR="007628D7">
              <w:rPr>
                <w:highlight w:val="white"/>
              </w:rPr>
              <w:delText xml:space="preserve">criteria </w:delText>
            </w:r>
          </w:del>
          <w:r w:rsidR="00F02281" w:rsidRPr="00F32498">
            <w:rPr>
              <w:color w:val="000000" w:themeColor="text1"/>
              <w:highlight w:val="white"/>
            </w:rPr>
            <w:t xml:space="preserve">(2010) </w:t>
          </w:r>
          <w:r w:rsidR="007628D7" w:rsidRPr="00F32498">
            <w:rPr>
              <w:color w:val="000000" w:themeColor="text1"/>
              <w:highlight w:val="white"/>
            </w:rPr>
            <w:t>criteri</w:t>
          </w:r>
          <w:r w:rsidR="00F02281" w:rsidRPr="00F32498">
            <w:rPr>
              <w:color w:val="000000" w:themeColor="text1"/>
              <w:highlight w:val="white"/>
            </w:rPr>
            <w:t>on</w:t>
          </w:r>
          <w:r w:rsidR="007628D7" w:rsidRPr="00F32498">
            <w:rPr>
              <w:color w:val="000000" w:themeColor="text1"/>
              <w:highlight w:val="white"/>
            </w:rPr>
            <w:t xml:space="preserve"> </w:t>
          </w:r>
          <w:r w:rsidR="007628D7" w:rsidRPr="00F32498">
            <w:rPr>
              <w:color w:val="000000" w:themeColor="text1"/>
            </w:rPr>
            <w:t xml:space="preserve">showed a </w:t>
          </w:r>
          <w:del w:id="513" w:author="Ian Hussey" w:date="2020-04-02T11:52:00Z">
            <w:r w:rsidR="007628D7">
              <w:delText>[significant/non-significant] and [</w:delText>
            </w:r>
          </w:del>
          <w:r w:rsidR="007628D7" w:rsidRPr="00F32498">
            <w:rPr>
              <w:color w:val="000000" w:themeColor="text1"/>
            </w:rPr>
            <w:t>small</w:t>
          </w:r>
          <w:del w:id="514" w:author="Ian Hussey" w:date="2020-04-02T11:52:00Z">
            <w:r w:rsidR="007628D7">
              <w:delText>/medium/large]</w:delText>
            </w:r>
          </w:del>
          <w:r w:rsidR="007628D7" w:rsidRPr="00F32498">
            <w:rPr>
              <w:color w:val="000000" w:themeColor="text1"/>
            </w:rPr>
            <w:t xml:space="preserve"> EC </w:t>
          </w:r>
          <w:r w:rsidR="007628D7" w:rsidRPr="00F32498">
            <w:rPr>
              <w:color w:val="000000" w:themeColor="text1"/>
              <w:highlight w:val="white"/>
            </w:rPr>
            <w:t>effect</w:t>
          </w:r>
          <w:del w:id="515"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16" w:author="Ian Hussey" w:date="2020-04-02T11:52:00Z">
            <w:r w:rsidR="007628D7">
              <w:rPr>
                <w:highlight w:val="white"/>
              </w:rPr>
              <w:delText>X.XX</w:delText>
            </w:r>
          </w:del>
          <w:ins w:id="517" w:author="Ian Hussey" w:date="2020-04-02T11:52:00Z">
            <w:r w:rsidR="00974DA0" w:rsidRPr="00F32498">
              <w:rPr>
                <w:color w:val="000000" w:themeColor="text1"/>
              </w:rPr>
              <w:t>0</w:t>
            </w:r>
            <w:r w:rsidR="007628D7" w:rsidRPr="00F32498">
              <w:rPr>
                <w:color w:val="000000" w:themeColor="text1"/>
              </w:rPr>
              <w:t>.</w:t>
            </w:r>
            <w:r w:rsidR="00974DA0" w:rsidRPr="00F32498">
              <w:rPr>
                <w:color w:val="000000" w:themeColor="text1"/>
              </w:rPr>
              <w:t>2</w:t>
            </w:r>
            <w:r w:rsidR="00F03325" w:rsidRPr="00F32498">
              <w:rPr>
                <w:color w:val="000000" w:themeColor="text1"/>
              </w:rPr>
              <w:t>4</w:t>
            </w:r>
          </w:ins>
          <w:r w:rsidR="007628D7" w:rsidRPr="00F32498">
            <w:rPr>
              <w:color w:val="000000" w:themeColor="text1"/>
            </w:rPr>
            <w:t>, 95% CI [</w:t>
          </w:r>
          <w:del w:id="518" w:author="Ian Hussey" w:date="2020-04-02T11:52:00Z">
            <w:r w:rsidR="007628D7">
              <w:rPr>
                <w:highlight w:val="white"/>
              </w:rPr>
              <w:delText>X.XX, X.XX</w:delText>
            </w:r>
          </w:del>
          <w:ins w:id="519" w:author="Ian Hussey" w:date="2020-04-02T11:52:00Z">
            <w:r w:rsidR="00974DA0" w:rsidRPr="00F32498">
              <w:rPr>
                <w:color w:val="000000" w:themeColor="text1"/>
              </w:rPr>
              <w:t>0</w:t>
            </w:r>
            <w:r w:rsidR="007628D7" w:rsidRPr="00F32498">
              <w:rPr>
                <w:color w:val="000000" w:themeColor="text1"/>
              </w:rPr>
              <w:t>.</w:t>
            </w:r>
            <w:r w:rsidR="00F03325" w:rsidRPr="00F32498">
              <w:rPr>
                <w:color w:val="000000" w:themeColor="text1"/>
              </w:rPr>
              <w:t>14</w:t>
            </w:r>
            <w:r w:rsidR="007628D7" w:rsidRPr="00F32498">
              <w:rPr>
                <w:color w:val="000000" w:themeColor="text1"/>
              </w:rPr>
              <w:t xml:space="preserve">, </w:t>
            </w:r>
            <w:r w:rsidR="00974DA0" w:rsidRPr="00F32498">
              <w:rPr>
                <w:color w:val="000000" w:themeColor="text1"/>
              </w:rPr>
              <w:t>0</w:t>
            </w:r>
            <w:r w:rsidR="007628D7" w:rsidRPr="00F32498">
              <w:rPr>
                <w:color w:val="000000" w:themeColor="text1"/>
              </w:rPr>
              <w:t>.</w:t>
            </w:r>
            <w:r w:rsidR="00974DA0" w:rsidRPr="00F32498">
              <w:rPr>
                <w:color w:val="000000" w:themeColor="text1"/>
              </w:rPr>
              <w:t>35</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20" w:author="Ian Hussey" w:date="2020-04-02T11:52:00Z">
            <w:r w:rsidR="007628D7">
              <w:rPr>
                <w:highlight w:val="white"/>
              </w:rPr>
              <w:delText>X.XX</w:delText>
            </w:r>
          </w:del>
          <w:ins w:id="521" w:author="Ian Hussey" w:date="2020-04-02T11:52:00Z">
            <w:r w:rsidR="00F03325" w:rsidRPr="00F32498">
              <w:rPr>
                <w:color w:val="000000" w:themeColor="text1"/>
              </w:rPr>
              <w:t>4</w:t>
            </w:r>
            <w:r w:rsidR="007628D7" w:rsidRPr="00F32498">
              <w:rPr>
                <w:color w:val="000000" w:themeColor="text1"/>
              </w:rPr>
              <w:t>.</w:t>
            </w:r>
            <w:r w:rsidR="00F03325" w:rsidRPr="00F32498">
              <w:rPr>
                <w:color w:val="000000" w:themeColor="text1"/>
              </w:rPr>
              <w:t>60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22" w:author="Ian Hussey" w:date="2020-04-02T11:52:00Z">
            <w:r w:rsidR="007628D7">
              <w:rPr>
                <w:highlight w:val="white"/>
              </w:rPr>
              <w:delText xml:space="preserve">= </w:delText>
            </w:r>
            <w:r w:rsidR="007628D7">
              <w:rPr>
                <w:highlight w:val="white"/>
              </w:rPr>
              <w:lastRenderedPageBreak/>
              <w:delText>.XXX</w:delText>
            </w:r>
          </w:del>
          <w:ins w:id="523" w:author="Ian Hussey" w:date="2020-04-02T11:52:00Z">
            <w:r w:rsidR="00F03325" w:rsidRPr="00F32498">
              <w:rPr>
                <w:color w:val="000000" w:themeColor="text1"/>
              </w:rPr>
              <w:t>&lt;</w:t>
            </w:r>
            <w:r w:rsidR="007628D7" w:rsidRPr="00F32498">
              <w:rPr>
                <w:color w:val="000000" w:themeColor="text1"/>
              </w:rPr>
              <w:t xml:space="preserve"> .</w:t>
            </w:r>
            <w:r w:rsidR="00974DA0" w:rsidRPr="00F32498">
              <w:rPr>
                <w:color w:val="000000" w:themeColor="text1"/>
              </w:rPr>
              <w:t>00</w:t>
            </w:r>
            <w:r w:rsidR="00F03325" w:rsidRPr="00F32498">
              <w:rPr>
                <w:color w:val="000000" w:themeColor="text1"/>
              </w:rPr>
              <w:t>1</w:t>
            </w:r>
          </w:ins>
          <w:r w:rsidR="007628D7" w:rsidRPr="00F32498">
            <w:rPr>
              <w:color w:val="000000" w:themeColor="text1"/>
            </w:rPr>
            <w:t xml:space="preserve">. </w:t>
          </w:r>
          <w:r w:rsidR="00F02281" w:rsidRPr="00F32498">
            <w:rPr>
              <w:color w:val="000000" w:themeColor="text1"/>
            </w:rPr>
            <w:t xml:space="preserve">The moderator test </w:t>
          </w:r>
          <w:ins w:id="524" w:author="Ian Hussey" w:date="2020-04-02T11:52:00Z">
            <w:r w:rsidR="00F02281" w:rsidRPr="00F32498">
              <w:rPr>
                <w:color w:val="000000" w:themeColor="text1"/>
              </w:rPr>
              <w:t xml:space="preserve">demonstrated </w:t>
            </w:r>
          </w:ins>
          <w:r w:rsidR="00DB4F1A">
            <w:rPr>
              <w:color w:val="000000" w:themeColor="text1"/>
            </w:rPr>
            <w:t xml:space="preserve">that </w:t>
          </w:r>
          <w:del w:id="525" w:author="Ian Hussey" w:date="2020-04-02T11:52:00Z">
            <w:r w:rsidR="007628D7">
              <w:delText>this effect size [</w:delText>
            </w:r>
          </w:del>
          <w:ins w:id="526" w:author="Ian Hussey" w:date="2020-04-02T11:52:00Z">
            <w:r w:rsidR="00F02281" w:rsidRPr="00F32498">
              <w:rPr>
                <w:color w:val="000000" w:themeColor="text1"/>
              </w:rPr>
              <w:t xml:space="preserve">EC effects </w:t>
            </w:r>
          </w:ins>
          <w:r w:rsidR="00F02281" w:rsidRPr="00F32498">
            <w:rPr>
              <w:color w:val="000000" w:themeColor="text1"/>
            </w:rPr>
            <w:t>differed</w:t>
          </w:r>
          <w:del w:id="527" w:author="Ian Hussey" w:date="2020-04-02T11:52:00Z">
            <w:r w:rsidR="007628D7">
              <w:delText>/did not differ] from the effect observed in unaware</w:delText>
            </w:r>
          </w:del>
          <w:ins w:id="528" w:author="Ian Hussey" w:date="2020-04-02T11:52:00Z">
            <w:r w:rsidR="00F02281" w:rsidRPr="00F32498">
              <w:rPr>
                <w:color w:val="000000" w:themeColor="text1"/>
              </w:rPr>
              <w:t xml:space="preserve"> between ‘aware’ and ‘unaware’</w:t>
            </w:r>
          </w:ins>
          <w:r w:rsidR="00F02281" w:rsidRPr="00F32498">
            <w:rPr>
              <w:color w:val="000000" w:themeColor="text1"/>
            </w:rPr>
            <w:t xml:space="preserv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del w:id="529" w:author="Ian Hussey" w:date="2020-04-02T11:52:00Z">
            <w:r w:rsidR="007628D7">
              <w:delText>X) = X.XX</w:delText>
            </w:r>
          </w:del>
          <w:ins w:id="530" w:author="Ian Hussey" w:date="2020-04-02T11:52:00Z">
            <w:r w:rsidR="00846230" w:rsidRPr="00F32498">
              <w:rPr>
                <w:color w:val="000000" w:themeColor="text1"/>
              </w:rPr>
              <w:t>1</w:t>
            </w:r>
            <w:r w:rsidR="007628D7" w:rsidRPr="00F32498">
              <w:rPr>
                <w:color w:val="000000" w:themeColor="text1"/>
              </w:rPr>
              <w:t xml:space="preserve">) = </w:t>
            </w:r>
            <w:r w:rsidR="00846230" w:rsidRPr="00F32498">
              <w:rPr>
                <w:color w:val="000000" w:themeColor="text1"/>
              </w:rPr>
              <w:t>8</w:t>
            </w:r>
            <w:r w:rsidR="007628D7" w:rsidRPr="00F32498">
              <w:rPr>
                <w:color w:val="000000" w:themeColor="text1"/>
              </w:rPr>
              <w:t>.</w:t>
            </w:r>
            <w:r w:rsidR="00846230" w:rsidRPr="00F32498">
              <w:rPr>
                <w:color w:val="000000" w:themeColor="text1"/>
              </w:rPr>
              <w:t>10</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 .</w:t>
          </w:r>
          <w:del w:id="531" w:author="Ian Hussey" w:date="2020-04-02T11:52:00Z">
            <w:r w:rsidR="007628D7">
              <w:delText xml:space="preserve">XXX. </w:delText>
            </w:r>
          </w:del>
        </w:p>
        <w:customXmlDelRangeStart w:id="532" w:author="Ian Hussey" w:date="2020-04-02T11:52:00Z"/>
      </w:sdtContent>
    </w:sdt>
    <w:customXmlDelRangeEnd w:id="532"/>
    <w:customXmlDelRangeStart w:id="533" w:author="Ian Hussey" w:date="2020-04-02T11:52:00Z"/>
    <w:sdt>
      <w:sdtPr>
        <w:tag w:val="goog_rdk_79"/>
        <w:id w:val="1263736218"/>
      </w:sdtPr>
      <w:sdtEndPr/>
      <w:sdtContent>
        <w:customXmlDelRangeEnd w:id="533"/>
        <w:p w14:paraId="38EBCD25" w14:textId="77777777" w:rsidR="007628D7" w:rsidRDefault="00846230" w:rsidP="007628D7">
          <w:pPr>
            <w:rPr>
              <w:del w:id="534" w:author="Ian Hussey" w:date="2020-04-02T11:52:00Z"/>
            </w:rPr>
          </w:pPr>
          <w:ins w:id="535" w:author="Ian Hussey" w:date="2020-04-02T11:52:00Z">
            <w:r w:rsidRPr="00F32498">
              <w:rPr>
                <w:color w:val="000000" w:themeColor="text1"/>
              </w:rPr>
              <w:t>004</w:t>
            </w:r>
            <w:r w:rsidR="007628D7" w:rsidRPr="00F32498">
              <w:rPr>
                <w:color w:val="000000" w:themeColor="text1"/>
              </w:rPr>
              <w:t xml:space="preserve">. </w:t>
            </w:r>
          </w:ins>
          <w:r w:rsidR="007628D7" w:rsidRPr="00F32498">
            <w:rPr>
              <w:color w:val="000000" w:themeColor="text1"/>
            </w:rPr>
            <w:t xml:space="preserve">Finally, participants classified as ‘aware’ according to the </w:t>
          </w:r>
          <w:r w:rsidR="007628D7" w:rsidRPr="00F32498">
            <w:rPr>
              <w:color w:val="000000" w:themeColor="text1"/>
              <w:highlight w:val="white"/>
            </w:rPr>
            <w:t xml:space="preserve">modified Bar-Anan et al. </w:t>
          </w:r>
          <w:del w:id="536" w:author="Ian Hussey" w:date="2020-04-02T11:52:00Z">
            <w:r w:rsidR="007628D7">
              <w:rPr>
                <w:highlight w:val="white"/>
              </w:rPr>
              <w:delText>criteria</w:delText>
            </w:r>
            <w:r w:rsidR="007628D7">
              <w:delText xml:space="preserve"> </w:delText>
            </w:r>
          </w:del>
          <w:r w:rsidR="00440112" w:rsidRPr="00F32498">
            <w:rPr>
              <w:color w:val="000000" w:themeColor="text1"/>
              <w:highlight w:val="white"/>
            </w:rPr>
            <w:t xml:space="preserve">(2010) </w:t>
          </w:r>
          <w:r w:rsidR="007628D7" w:rsidRPr="00F32498">
            <w:rPr>
              <w:color w:val="000000" w:themeColor="text1"/>
              <w:highlight w:val="white"/>
            </w:rPr>
            <w:t>criteri</w:t>
          </w:r>
          <w:r w:rsidR="00440112" w:rsidRPr="00F32498">
            <w:rPr>
              <w:color w:val="000000" w:themeColor="text1"/>
              <w:highlight w:val="white"/>
            </w:rPr>
            <w:t>on</w:t>
          </w:r>
          <w:r w:rsidRPr="00F32498">
            <w:rPr>
              <w:color w:val="000000" w:themeColor="text1"/>
            </w:rPr>
            <w:t xml:space="preserve"> showed a </w:t>
          </w:r>
          <w:del w:id="537" w:author="Ian Hussey" w:date="2020-04-02T11:52:00Z">
            <w:r w:rsidR="007628D7">
              <w:delText>[significant/non-significant] and [small/</w:delText>
            </w:r>
          </w:del>
          <w:r w:rsidRPr="00F32498">
            <w:rPr>
              <w:color w:val="000000" w:themeColor="text1"/>
            </w:rPr>
            <w:t>medium</w:t>
          </w:r>
          <w:del w:id="538" w:author="Ian Hussey" w:date="2020-04-02T11:52:00Z">
            <w:r w:rsidR="007628D7">
              <w:delText>/large]</w:delText>
            </w:r>
          </w:del>
          <w:r w:rsidR="007628D7" w:rsidRPr="00F32498">
            <w:rPr>
              <w:color w:val="000000" w:themeColor="text1"/>
            </w:rPr>
            <w:t xml:space="preserve"> EC </w:t>
          </w:r>
          <w:r w:rsidR="007628D7" w:rsidRPr="00F32498">
            <w:rPr>
              <w:color w:val="000000" w:themeColor="text1"/>
              <w:highlight w:val="white"/>
            </w:rPr>
            <w:t>effect</w:t>
          </w:r>
          <w:del w:id="539" w:author="Ian Hussey" w:date="2020-04-02T11:52:00Z">
            <w:r w:rsidR="007628D7">
              <w:rPr>
                <w:highlight w:val="white"/>
              </w:rPr>
              <w:delText xml:space="preserve"> size</w:delText>
            </w:r>
          </w:del>
          <w:r w:rsidR="007628D7" w:rsidRPr="00F32498">
            <w:rPr>
              <w:color w:val="000000" w:themeColor="text1"/>
              <w:highlight w:val="white"/>
            </w:rPr>
            <w:t xml:space="preserve">, </w:t>
          </w:r>
          <w:r w:rsidR="007628D7" w:rsidRPr="00F32498">
            <w:rPr>
              <w:color w:val="000000" w:themeColor="text1"/>
            </w:rPr>
            <w:t xml:space="preserve">Hedges’ </w:t>
          </w:r>
          <w:r w:rsidR="007628D7" w:rsidRPr="00F32498">
            <w:rPr>
              <w:i/>
              <w:color w:val="000000" w:themeColor="text1"/>
            </w:rPr>
            <w:t>g</w:t>
          </w:r>
          <w:r w:rsidR="007628D7" w:rsidRPr="00F32498">
            <w:rPr>
              <w:color w:val="000000" w:themeColor="text1"/>
            </w:rPr>
            <w:t xml:space="preserve"> = </w:t>
          </w:r>
          <w:del w:id="540" w:author="Ian Hussey" w:date="2020-04-02T11:52:00Z">
            <w:r w:rsidR="007628D7">
              <w:rPr>
                <w:highlight w:val="white"/>
              </w:rPr>
              <w:delText>X.XX</w:delText>
            </w:r>
          </w:del>
          <w:ins w:id="541" w:author="Ian Hussey" w:date="2020-04-02T11:52:00Z">
            <w:r w:rsidRPr="00F32498">
              <w:rPr>
                <w:color w:val="000000" w:themeColor="text1"/>
              </w:rPr>
              <w:t>0</w:t>
            </w:r>
            <w:r w:rsidR="007628D7" w:rsidRPr="00F32498">
              <w:rPr>
                <w:color w:val="000000" w:themeColor="text1"/>
              </w:rPr>
              <w:t>.</w:t>
            </w:r>
            <w:r w:rsidRPr="00F32498">
              <w:rPr>
                <w:color w:val="000000" w:themeColor="text1"/>
              </w:rPr>
              <w:t>3</w:t>
            </w:r>
            <w:r w:rsidR="00F03325" w:rsidRPr="00F32498">
              <w:rPr>
                <w:color w:val="000000" w:themeColor="text1"/>
              </w:rPr>
              <w:t>7</w:t>
            </w:r>
          </w:ins>
          <w:r w:rsidR="007628D7" w:rsidRPr="00F32498">
            <w:rPr>
              <w:color w:val="000000" w:themeColor="text1"/>
            </w:rPr>
            <w:t>, 95% CI [</w:t>
          </w:r>
          <w:del w:id="542" w:author="Ian Hussey" w:date="2020-04-02T11:52:00Z">
            <w:r w:rsidR="007628D7">
              <w:rPr>
                <w:highlight w:val="white"/>
              </w:rPr>
              <w:delText>X.XX, X.XX</w:delText>
            </w:r>
          </w:del>
          <w:ins w:id="543" w:author="Ian Hussey" w:date="2020-04-02T11:52:00Z">
            <w:r w:rsidRPr="00F32498">
              <w:rPr>
                <w:color w:val="000000" w:themeColor="text1"/>
              </w:rPr>
              <w:t>0</w:t>
            </w:r>
            <w:r w:rsidR="007628D7" w:rsidRPr="00F32498">
              <w:rPr>
                <w:color w:val="000000" w:themeColor="text1"/>
              </w:rPr>
              <w:t>.</w:t>
            </w:r>
            <w:r w:rsidR="00F03325" w:rsidRPr="00F32498">
              <w:rPr>
                <w:color w:val="000000" w:themeColor="text1"/>
              </w:rPr>
              <w:t>23</w:t>
            </w:r>
            <w:r w:rsidR="007628D7" w:rsidRPr="00F32498">
              <w:rPr>
                <w:color w:val="000000" w:themeColor="text1"/>
              </w:rPr>
              <w:t xml:space="preserve">, </w:t>
            </w:r>
            <w:r w:rsidRPr="00F32498">
              <w:rPr>
                <w:color w:val="000000" w:themeColor="text1"/>
              </w:rPr>
              <w:t>0</w:t>
            </w:r>
            <w:r w:rsidR="007628D7" w:rsidRPr="00F32498">
              <w:rPr>
                <w:color w:val="000000" w:themeColor="text1"/>
              </w:rPr>
              <w:t>.</w:t>
            </w:r>
            <w:r w:rsidR="00F03325" w:rsidRPr="00F32498">
              <w:rPr>
                <w:color w:val="000000" w:themeColor="text1"/>
              </w:rPr>
              <w:t>51</w:t>
            </w:r>
          </w:ins>
          <w:r w:rsidR="007628D7" w:rsidRPr="00F32498">
            <w:rPr>
              <w:color w:val="000000" w:themeColor="text1"/>
            </w:rPr>
            <w:t xml:space="preserve">], </w:t>
          </w:r>
          <w:r w:rsidR="007628D7" w:rsidRPr="00F32498">
            <w:rPr>
              <w:i/>
              <w:color w:val="000000" w:themeColor="text1"/>
            </w:rPr>
            <w:t>z</w:t>
          </w:r>
          <w:r w:rsidR="007628D7" w:rsidRPr="00F32498">
            <w:rPr>
              <w:color w:val="000000" w:themeColor="text1"/>
            </w:rPr>
            <w:t xml:space="preserve"> = </w:t>
          </w:r>
          <w:del w:id="544" w:author="Ian Hussey" w:date="2020-04-02T11:52:00Z">
            <w:r w:rsidR="007628D7">
              <w:rPr>
                <w:highlight w:val="white"/>
              </w:rPr>
              <w:delText>X.XX</w:delText>
            </w:r>
          </w:del>
          <w:ins w:id="545" w:author="Ian Hussey" w:date="2020-04-02T11:52:00Z">
            <w:r w:rsidR="00F03325" w:rsidRPr="00F32498">
              <w:rPr>
                <w:color w:val="000000" w:themeColor="text1"/>
              </w:rPr>
              <w:t>5</w:t>
            </w:r>
            <w:r w:rsidR="007628D7" w:rsidRPr="00F32498">
              <w:rPr>
                <w:color w:val="000000" w:themeColor="text1"/>
              </w:rPr>
              <w:t>.</w:t>
            </w:r>
            <w:r w:rsidR="00F03325" w:rsidRPr="00F32498">
              <w:rPr>
                <w:color w:val="000000" w:themeColor="text1"/>
              </w:rPr>
              <w:t>24</w:t>
            </w:r>
          </w:ins>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del w:id="546" w:author="Ian Hussey" w:date="2020-04-02T11:52:00Z">
            <w:r w:rsidR="007628D7">
              <w:rPr>
                <w:highlight w:val="white"/>
              </w:rPr>
              <w:delText>= .XXX</w:delText>
            </w:r>
          </w:del>
          <w:ins w:id="547" w:author="Ian Hussey" w:date="2020-04-02T11:52:00Z">
            <w:r w:rsidRPr="00F32498">
              <w:rPr>
                <w:color w:val="000000" w:themeColor="text1"/>
              </w:rPr>
              <w:t>&lt;</w:t>
            </w:r>
            <w:r w:rsidR="007628D7" w:rsidRPr="00F32498">
              <w:rPr>
                <w:color w:val="000000" w:themeColor="text1"/>
              </w:rPr>
              <w:t xml:space="preserve"> .</w:t>
            </w:r>
            <w:r w:rsidRPr="00F32498">
              <w:rPr>
                <w:color w:val="000000" w:themeColor="text1"/>
              </w:rPr>
              <w:t>001</w:t>
            </w:r>
          </w:ins>
          <w:r w:rsidR="007628D7" w:rsidRPr="00F32498">
            <w:rPr>
              <w:color w:val="000000" w:themeColor="text1"/>
            </w:rPr>
            <w:t xml:space="preserve">. </w:t>
          </w:r>
          <w:r w:rsidR="00F02281" w:rsidRPr="00F32498">
            <w:rPr>
              <w:color w:val="000000" w:themeColor="text1"/>
            </w:rPr>
            <w:t xml:space="preserve">The moderator test </w:t>
          </w:r>
          <w:del w:id="548" w:author="Ian Hussey" w:date="2020-04-02T11:52:00Z">
            <w:r w:rsidR="007628D7">
              <w:delText xml:space="preserve">that this effect size [differed/did not differ] from the effect observed in unaware participants, </w:delText>
            </w:r>
            <w:r w:rsidR="007628D7">
              <w:rPr>
                <w:i/>
              </w:rPr>
              <w:delText>Q</w:delText>
            </w:r>
            <w:r w:rsidR="007628D7">
              <w:delText xml:space="preserve">(X) = X.XX, </w:delText>
            </w:r>
            <w:r w:rsidR="007628D7">
              <w:rPr>
                <w:i/>
              </w:rPr>
              <w:delText>p</w:delText>
            </w:r>
            <w:r w:rsidR="007628D7">
              <w:delText xml:space="preserve"> = .XXX.</w:delText>
            </w:r>
          </w:del>
        </w:p>
        <w:customXmlDelRangeStart w:id="549" w:author="Ian Hussey" w:date="2020-04-02T11:52:00Z"/>
      </w:sdtContent>
    </w:sdt>
    <w:customXmlDelRangeEnd w:id="549"/>
    <w:customXmlDelRangeStart w:id="550" w:author="Ian Hussey" w:date="2020-04-02T11:52:00Z"/>
    <w:sdt>
      <w:sdtPr>
        <w:tag w:val="goog_rdk_80"/>
        <w:id w:val="250320234"/>
      </w:sdtPr>
      <w:sdtEndPr/>
      <w:sdtContent>
        <w:customXmlDelRangeEnd w:id="550"/>
        <w:p w14:paraId="6F4420CB" w14:textId="77777777" w:rsidR="007628D7" w:rsidRDefault="007628D7" w:rsidP="007628D7">
          <w:pPr>
            <w:rPr>
              <w:del w:id="551" w:author="Ian Hussey" w:date="2020-04-02T11:52:00Z"/>
              <w:highlight w:val="white"/>
            </w:rPr>
          </w:pPr>
          <w:del w:id="552" w:author="Ian Hussey" w:date="2020-04-02T11:52:00Z">
            <w:r>
              <w:rPr>
                <w:highlight w:val="white"/>
              </w:rPr>
              <w:tab/>
            </w:r>
            <w:r>
              <w:rPr>
                <w:b/>
                <w:highlight w:val="white"/>
              </w:rPr>
              <w:delText>Exploratory hypotheses</w:delText>
            </w:r>
            <w:r>
              <w:rPr>
                <w:highlight w:val="white"/>
              </w:rPr>
              <w:delText xml:space="preserve">. </w:delText>
            </w:r>
          </w:del>
        </w:p>
        <w:customXmlDelRangeStart w:id="553" w:author="Ian Hussey" w:date="2020-04-02T11:52:00Z"/>
      </w:sdtContent>
    </w:sdt>
    <w:customXmlDelRangeEnd w:id="553"/>
    <w:customXmlDelRangeStart w:id="554" w:author="Ian Hussey" w:date="2020-04-02T11:52:00Z"/>
    <w:sdt>
      <w:sdtPr>
        <w:tag w:val="goog_rdk_81"/>
        <w:id w:val="1837504828"/>
      </w:sdtPr>
      <w:sdtEndPr/>
      <w:sdtContent>
        <w:customXmlDelRangeEnd w:id="554"/>
        <w:p w14:paraId="48305619" w14:textId="77777777" w:rsidR="00F02281" w:rsidRPr="00F32498" w:rsidRDefault="00F02281" w:rsidP="007712B2">
          <w:pPr>
            <w:rPr>
              <w:del w:id="555" w:author="Ian Hussey" w:date="2020-04-02T11:52:00Z"/>
              <w:color w:val="000000" w:themeColor="text1"/>
            </w:rPr>
          </w:pPr>
          <w:ins w:id="556" w:author="Ian Hussey" w:date="2020-04-02T11:52:00Z">
            <w:r w:rsidRPr="00F32498">
              <w:rPr>
                <w:color w:val="000000" w:themeColor="text1"/>
              </w:rPr>
              <w:t>demonstrated</w:t>
            </w:r>
          </w:ins>
          <w:moveFromRangeStart w:id="557" w:author="Ian Hussey" w:date="2020-04-02T11:52:00Z" w:name="move36720741"/>
          <w:moveFrom w:id="558" w:author="Ian Hussey" w:date="2020-04-02T11:52:00Z">
            <w:r w:rsidR="00BD78E6" w:rsidRPr="001C49A8">
              <w:rPr>
                <w:b/>
                <w:bCs/>
                <w:color w:val="000000" w:themeColor="text1"/>
                <w:highlight w:val="white"/>
              </w:rPr>
              <w:t xml:space="preserve">EC effects in the absence of </w:t>
            </w:r>
            <w:r w:rsidR="00BD78E6" w:rsidRPr="001C49A8">
              <w:rPr>
                <w:b/>
                <w:bCs/>
                <w:color w:val="000000" w:themeColor="text1"/>
              </w:rPr>
              <w:t>contingency awareness/recollective memory</w:t>
            </w:r>
            <w:r w:rsidR="00BD78E6" w:rsidRPr="00BD78E6">
              <w:rPr>
                <w:b/>
                <w:bCs/>
                <w:color w:val="000000" w:themeColor="text1"/>
              </w:rPr>
              <w:t>.</w:t>
            </w:r>
            <w:r w:rsidR="007628D7" w:rsidRPr="00F32498">
              <w:rPr>
                <w:color w:val="000000" w:themeColor="text1"/>
              </w:rPr>
              <w:t xml:space="preserve"> </w:t>
            </w:r>
          </w:moveFrom>
          <w:moveFromRangeEnd w:id="557"/>
          <w:del w:id="559" w:author="Ian Hussey" w:date="2020-04-02T11:52:00Z">
            <w:r w:rsidR="007628D7">
              <w:rPr>
                <w:highlight w:val="white"/>
              </w:rPr>
              <w:delText xml:space="preserve">There are three outcomes that we have </w:delText>
            </w:r>
            <w:r w:rsidR="007628D7">
              <w:rPr>
                <w:i/>
                <w:highlight w:val="white"/>
              </w:rPr>
              <w:delText>a priori</w:delText>
            </w:r>
            <w:r w:rsidR="007628D7">
              <w:rPr>
                <w:highlight w:val="white"/>
              </w:rPr>
              <w:delText xml:space="preserve"> hypotheses for. The first is a situation where the multilevel meta-analysis returns a significant overall EC effect, but no significant effect for the type of criteria. In this case we will conclude that EC effects </w:delText>
            </w:r>
            <w:r w:rsidR="007628D7">
              <w:delText>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w:delText>
            </w:r>
          </w:del>
          <w:r w:rsidRPr="00F32498">
            <w:rPr>
              <w:color w:val="000000" w:themeColor="text1"/>
            </w:rPr>
            <w:t xml:space="preserve"> </w:t>
          </w:r>
          <w:r w:rsidR="00DB4F1A">
            <w:rPr>
              <w:color w:val="000000" w:themeColor="text1"/>
            </w:rPr>
            <w:t xml:space="preserve">that </w:t>
          </w:r>
          <w:r w:rsidRPr="00F32498">
            <w:rPr>
              <w:color w:val="000000" w:themeColor="text1"/>
            </w:rPr>
            <w:t xml:space="preserve">EC effects </w:t>
          </w:r>
          <w:del w:id="560" w:author="Ian Hussey" w:date="2020-04-02T11:52:00Z">
            <w:r w:rsidR="007628D7">
              <w:delText xml:space="preserve">in the surveillance task strongly depend on the way that the original authors chose to assess contingency awareness/recollective memory. </w:delText>
            </w:r>
          </w:del>
        </w:p>
        <w:customXmlDelRangeStart w:id="561" w:author="Ian Hussey" w:date="2020-04-02T11:52:00Z"/>
      </w:sdtContent>
    </w:sdt>
    <w:customXmlDelRangeEnd w:id="561"/>
    <w:p w14:paraId="0377D35B" w14:textId="7832994F" w:rsidR="007628D7" w:rsidRPr="00F32498" w:rsidRDefault="00F02281" w:rsidP="007712B2">
      <w:pPr>
        <w:rPr>
          <w:color w:val="000000" w:themeColor="text1"/>
        </w:rPr>
      </w:pPr>
      <w:ins w:id="562" w:author="Ian Hussey" w:date="2020-04-02T11:52:00Z">
        <w:r w:rsidRPr="00F32498">
          <w:rPr>
            <w:color w:val="000000" w:themeColor="text1"/>
          </w:rPr>
          <w:t>differed between ‘aware’ and ‘unaware’ participants</w:t>
        </w:r>
        <w:r w:rsidR="007628D7" w:rsidRPr="00F32498">
          <w:rPr>
            <w:color w:val="000000" w:themeColor="text1"/>
          </w:rPr>
          <w:t xml:space="preserve">, </w:t>
        </w:r>
        <w:r w:rsidR="007628D7" w:rsidRPr="00F32498">
          <w:rPr>
            <w:i/>
            <w:color w:val="000000" w:themeColor="text1"/>
          </w:rPr>
          <w:t>Q</w:t>
        </w:r>
        <w:r w:rsidR="007628D7" w:rsidRPr="00F32498">
          <w:rPr>
            <w:color w:val="000000" w:themeColor="text1"/>
          </w:rPr>
          <w:t>(</w:t>
        </w:r>
        <w:r w:rsidR="00D73D44" w:rsidRPr="00F32498">
          <w:rPr>
            <w:color w:val="000000" w:themeColor="text1"/>
          </w:rPr>
          <w:t>1</w:t>
        </w:r>
        <w:r w:rsidR="007628D7" w:rsidRPr="00F32498">
          <w:rPr>
            <w:color w:val="000000" w:themeColor="text1"/>
          </w:rPr>
          <w:t xml:space="preserve">) = </w:t>
        </w:r>
        <w:r w:rsidR="00D73D44" w:rsidRPr="00F32498">
          <w:rPr>
            <w:color w:val="000000" w:themeColor="text1"/>
          </w:rPr>
          <w:t>14</w:t>
        </w:r>
        <w:r w:rsidR="007628D7" w:rsidRPr="00F32498">
          <w:rPr>
            <w:color w:val="000000" w:themeColor="text1"/>
          </w:rPr>
          <w:t>.</w:t>
        </w:r>
        <w:r w:rsidR="00D73D44" w:rsidRPr="00F32498">
          <w:rPr>
            <w:color w:val="000000" w:themeColor="text1"/>
          </w:rPr>
          <w:t>9</w:t>
        </w:r>
        <w:r w:rsidR="00846230" w:rsidRPr="00F32498">
          <w:rPr>
            <w:color w:val="000000" w:themeColor="text1"/>
          </w:rPr>
          <w:t>4</w:t>
        </w:r>
        <w:r w:rsidR="007628D7" w:rsidRPr="00F32498">
          <w:rPr>
            <w:color w:val="000000" w:themeColor="text1"/>
          </w:rPr>
          <w:t xml:space="preserve">, </w:t>
        </w:r>
        <w:r w:rsidR="007628D7" w:rsidRPr="00F32498">
          <w:rPr>
            <w:i/>
            <w:color w:val="000000" w:themeColor="text1"/>
          </w:rPr>
          <w:t>p</w:t>
        </w:r>
        <w:r w:rsidR="007628D7" w:rsidRPr="00F32498">
          <w:rPr>
            <w:color w:val="000000" w:themeColor="text1"/>
          </w:rPr>
          <w:t xml:space="preserve"> </w:t>
        </w:r>
        <w:r w:rsidR="00D73D44" w:rsidRPr="00F32498">
          <w:rPr>
            <w:color w:val="000000" w:themeColor="text1"/>
          </w:rPr>
          <w:t xml:space="preserve">&lt; </w:t>
        </w:r>
        <w:r w:rsidR="007628D7" w:rsidRPr="00F32498">
          <w:rPr>
            <w:color w:val="000000" w:themeColor="text1"/>
          </w:rPr>
          <w:t>.</w:t>
        </w:r>
        <w:r w:rsidR="00D73D44" w:rsidRPr="00F32498">
          <w:rPr>
            <w:color w:val="000000" w:themeColor="text1"/>
          </w:rPr>
          <w:t>001</w:t>
        </w:r>
        <w:r w:rsidR="007628D7" w:rsidRPr="00F32498">
          <w:rPr>
            <w:color w:val="000000" w:themeColor="text1"/>
          </w:rPr>
          <w:t>.</w:t>
        </w:r>
      </w:ins>
    </w:p>
    <w:customXmlDelRangeStart w:id="563" w:author="Ian Hussey" w:date="2020-04-02T11:52:00Z"/>
    <w:sdt>
      <w:sdtPr>
        <w:tag w:val="goog_rdk_82"/>
        <w:id w:val="1604690021"/>
      </w:sdtPr>
      <w:sdtEndPr/>
      <w:sdtContent>
        <w:customXmlDelRangeEnd w:id="563"/>
        <w:p w14:paraId="211F9FE7" w14:textId="56184F3C" w:rsidR="00A951CF" w:rsidRDefault="007628D7" w:rsidP="00252903">
          <w:pPr>
            <w:rPr>
              <w:color w:val="000000" w:themeColor="text1"/>
            </w:rPr>
          </w:pPr>
          <w:del w:id="564" w:author="Ian Hussey" w:date="2020-04-02T11:52:00Z">
            <w:r w:rsidRPr="00B047C2">
              <w:rPr>
                <w:b/>
                <w:bCs/>
                <w:i/>
                <w:highlight w:val="white"/>
              </w:rPr>
              <w:delText>Comparison of ‘Contingency-Aware’ vs. ‘Unaware’ Participants</w:delText>
            </w:r>
            <w:r w:rsidRPr="00B047C2">
              <w:rPr>
                <w:b/>
                <w:bCs/>
              </w:rPr>
              <w:delText>.</w:delText>
            </w:r>
            <w:r>
              <w:delText xml:space="preserve"> </w:delText>
            </w:r>
          </w:del>
          <w:r w:rsidR="00A951CF" w:rsidRPr="00F32498">
            <w:rPr>
              <w:color w:val="000000" w:themeColor="text1"/>
            </w:rPr>
            <w:t xml:space="preserve">We </w:t>
          </w:r>
          <w:del w:id="565" w:author="Ian Hussey" w:date="2020-04-02T11:52:00Z">
            <w:r>
              <w:delText>hypothesize</w:delText>
            </w:r>
          </w:del>
          <w:ins w:id="566" w:author="Ian Hussey" w:date="2020-04-02T11:52:00Z">
            <w:r w:rsidR="00A951CF" w:rsidRPr="00F32498">
              <w:rPr>
                <w:color w:val="000000" w:themeColor="text1"/>
              </w:rPr>
              <w:t>hypothesized</w:t>
            </w:r>
          </w:ins>
          <w:r w:rsidR="00A951CF" w:rsidRPr="00F32498">
            <w:rPr>
              <w:color w:val="000000" w:themeColor="text1"/>
            </w:rPr>
            <w:t xml:space="preserve"> that EC effects </w:t>
          </w:r>
          <w:del w:id="567" w:author="Ian Hussey" w:date="2020-04-02T11:52:00Z">
            <w:r>
              <w:delText>will</w:delText>
            </w:r>
          </w:del>
          <w:ins w:id="568" w:author="Ian Hussey" w:date="2020-04-02T11:52:00Z">
            <w:r w:rsidR="00A951CF" w:rsidRPr="00F32498">
              <w:rPr>
                <w:color w:val="000000" w:themeColor="text1"/>
              </w:rPr>
              <w:t>would</w:t>
            </w:r>
          </w:ins>
          <w:r w:rsidR="00A951CF" w:rsidRPr="00F32498">
            <w:rPr>
              <w:color w:val="000000" w:themeColor="text1"/>
            </w:rPr>
            <w:t xml:space="preserve"> be larger for contingency-aware than for </w:t>
          </w:r>
          <w:r w:rsidR="00A951CF" w:rsidRPr="00F32498">
            <w:rPr>
              <w:color w:val="000000" w:themeColor="text1"/>
            </w:rPr>
            <w:lastRenderedPageBreak/>
            <w:t>contingency-unaware participants</w:t>
          </w:r>
          <w:del w:id="569" w:author="Ian Hussey" w:date="2020-04-02T11:52:00Z">
            <w:r>
              <w:delText>, although as mentioned in Footnote 3</w:delText>
            </w:r>
          </w:del>
          <w:ins w:id="570" w:author="Ian Hussey" w:date="2020-04-02T11:52:00Z">
            <w:r w:rsidR="00A951CF" w:rsidRPr="00F32498">
              <w:rPr>
                <w:color w:val="000000" w:themeColor="text1"/>
              </w:rPr>
              <w:t xml:space="preserve">. We obtained support for this hypothesis when the three </w:t>
            </w:r>
            <w:r w:rsidR="00F50F76">
              <w:rPr>
                <w:color w:val="000000" w:themeColor="text1"/>
              </w:rPr>
              <w:t>secondary</w:t>
            </w:r>
            <w:r w:rsidR="00F50F76" w:rsidRPr="00F32498">
              <w:rPr>
                <w:color w:val="000000" w:themeColor="text1"/>
              </w:rPr>
              <w:t xml:space="preserve"> </w:t>
            </w:r>
            <w:r w:rsidR="00A951CF" w:rsidRPr="00F32498">
              <w:rPr>
                <w:color w:val="000000" w:themeColor="text1"/>
              </w:rPr>
              <w:t xml:space="preserve">exclusion criteria were applied (Olson &amp; Fazio, 2001 modified; Bar-Anan et al., 2010, </w:t>
            </w:r>
            <w:r w:rsidR="004571CB">
              <w:rPr>
                <w:color w:val="000000" w:themeColor="text1"/>
              </w:rPr>
              <w:t>and</w:t>
            </w:r>
            <w:r w:rsidR="00A951CF" w:rsidRPr="00F32498">
              <w:rPr>
                <w:color w:val="000000" w:themeColor="text1"/>
              </w:rPr>
              <w:t xml:space="preserve"> Bar-Anan et al., 2010 modified) and failed to obtain support for it when the original authors</w:t>
            </w:r>
            <w:r w:rsidR="006F2DFC">
              <w:rPr>
                <w:color w:val="000000" w:themeColor="text1"/>
              </w:rPr>
              <w:t>’</w:t>
            </w:r>
            <w:r w:rsidR="00A951CF" w:rsidRPr="00F32498">
              <w:rPr>
                <w:color w:val="000000" w:themeColor="text1"/>
              </w:rPr>
              <w:t xml:space="preserve"> criterion (Olson &amp; Fazio, 2001) was applied. Once again, and as </w:t>
            </w:r>
            <w:r w:rsidR="00C64F5F">
              <w:rPr>
                <w:color w:val="000000" w:themeColor="text1"/>
              </w:rPr>
              <w:t>discussed</w:t>
            </w:r>
            <w:r w:rsidR="00A951CF" w:rsidRPr="00F32498">
              <w:rPr>
                <w:color w:val="000000" w:themeColor="text1"/>
              </w:rPr>
              <w:t xml:space="preserve"> </w:t>
            </w:r>
            <w:r w:rsidR="00C64F5F">
              <w:rPr>
                <w:color w:val="000000" w:themeColor="text1"/>
              </w:rPr>
              <w:t>previously</w:t>
            </w:r>
          </w:ins>
          <w:r w:rsidR="00A951CF" w:rsidRPr="00F32498">
            <w:rPr>
              <w:color w:val="000000" w:themeColor="text1"/>
            </w:rPr>
            <w:t xml:space="preserve">, the results of this analysis </w:t>
          </w:r>
          <w:del w:id="571" w:author="Ian Hussey" w:date="2020-04-02T11:52:00Z">
            <w:r>
              <w:delText>must</w:delText>
            </w:r>
          </w:del>
          <w:ins w:id="572" w:author="Ian Hussey" w:date="2020-04-02T11:52:00Z">
            <w:r w:rsidR="00A951CF" w:rsidRPr="00F32498">
              <w:rPr>
                <w:color w:val="000000" w:themeColor="text1"/>
              </w:rPr>
              <w:t>should</w:t>
            </w:r>
          </w:ins>
          <w:r w:rsidR="00A951CF" w:rsidRPr="00F32498">
            <w:rPr>
              <w:color w:val="000000" w:themeColor="text1"/>
            </w:rPr>
            <w:t xml:space="preserve"> be interpreted with caution.</w:t>
          </w:r>
        </w:p>
        <w:customXmlDelRangeStart w:id="573" w:author="Ian Hussey" w:date="2020-04-02T11:52:00Z"/>
      </w:sdtContent>
    </w:sdt>
    <w:customXmlDelRangeEnd w:id="573"/>
    <w:p w14:paraId="287CEFE7" w14:textId="288BA75B" w:rsidR="007826EF" w:rsidRDefault="008E3BDD" w:rsidP="007826EF">
      <w:pPr>
        <w:pStyle w:val="Heading2"/>
        <w:rPr>
          <w:ins w:id="574" w:author="Ian Hussey" w:date="2020-04-02T11:52:00Z"/>
        </w:rPr>
      </w:pPr>
      <w:ins w:id="575" w:author="Ian Hussey" w:date="2020-04-02T11:52:00Z">
        <w:r>
          <w:t xml:space="preserve">Non-preregistered </w:t>
        </w:r>
        <w:r w:rsidR="007826EF">
          <w:t>analyses</w:t>
        </w:r>
      </w:ins>
    </w:p>
    <w:p w14:paraId="5D169C74" w14:textId="4244C5FB" w:rsidR="00CD05AB" w:rsidRDefault="00955DB4" w:rsidP="00955DB4">
      <w:pPr>
        <w:rPr>
          <w:ins w:id="576" w:author="Ian Hussey" w:date="2020-04-02T11:52:00Z"/>
        </w:rPr>
      </w:pPr>
      <w:ins w:id="577" w:author="Ian Hussey" w:date="2020-04-02T11:52:00Z">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w:t>
        </w:r>
      </w:ins>
      <w:r w:rsidR="007826EF">
        <w:rPr>
          <w:color w:val="000000" w:themeColor="text1"/>
        </w:rPr>
        <w:t xml:space="preserve">, and </w:t>
      </w:r>
      <w:del w:id="578" w:author="Ian Hussey" w:date="2020-04-02T11:52:00Z">
        <w:r w:rsidR="007628D7">
          <w:rPr>
            <w:color w:val="000000"/>
            <w:highlight w:val="white"/>
          </w:rPr>
          <w:delText>review</w:delText>
        </w:r>
      </w:del>
      <w:ins w:id="579" w:author="Ian Hussey" w:date="2020-04-02T11:52:00Z">
        <w:r w:rsidR="007826EF">
          <w:rPr>
            <w:color w:val="000000" w:themeColor="text1"/>
          </w:rPr>
          <w:t>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ins>
      <w:r w:rsidR="007826EF">
        <w:rPr>
          <w:color w:val="000000" w:themeColor="text1"/>
        </w:rPr>
        <w:t xml:space="preserve"> and </w:t>
      </w:r>
      <w:ins w:id="580" w:author="Ian Hussey" w:date="2020-04-02T11:52:00Z">
        <w:r w:rsidR="007826EF">
          <w:rPr>
            <w:color w:val="000000" w:themeColor="text1"/>
          </w:rPr>
          <w:t xml:space="preserve">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ins>
    </w:p>
    <w:p w14:paraId="4C88A9E7" w14:textId="6A1380A4" w:rsidR="000417B5" w:rsidRDefault="001776FB" w:rsidP="000417B5">
      <w:pPr>
        <w:rPr>
          <w:ins w:id="581" w:author="Ian Hussey" w:date="2020-04-02T11:52:00Z"/>
          <w:color w:val="000000" w:themeColor="text1"/>
        </w:rPr>
      </w:pPr>
      <w:ins w:id="582" w:author="Ian Hussey" w:date="2020-04-02T11:52:00Z">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w:t>
        </w:r>
        <w:r w:rsidR="000417B5">
          <w:rPr>
            <w:color w:val="000000" w:themeColor="text1"/>
          </w:rPr>
          <w:lastRenderedPageBreak/>
          <w:t xml:space="preserve">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ins>
    </w:p>
    <w:p w14:paraId="22584800" w14:textId="627B1F19" w:rsidR="00A33445" w:rsidRPr="00F32498" w:rsidRDefault="00A33445" w:rsidP="000417B5">
      <w:pPr>
        <w:rPr>
          <w:ins w:id="583" w:author="Ian Hussey" w:date="2020-04-02T11:52:00Z"/>
          <w:color w:val="000000" w:themeColor="text1"/>
        </w:rPr>
      </w:pPr>
      <w:ins w:id="584" w:author="Ian Hussey" w:date="2020-04-02T11:52:00Z">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ins>
    </w:p>
    <w:p w14:paraId="1223BAD5" w14:textId="77777777" w:rsidR="005C4BF6" w:rsidRPr="00F32498" w:rsidRDefault="001D6D05" w:rsidP="007C4EC2">
      <w:pPr>
        <w:pStyle w:val="Heading1"/>
        <w:rPr>
          <w:ins w:id="585" w:author="Ian Hussey" w:date="2020-04-02T11:52:00Z"/>
        </w:rPr>
      </w:pPr>
      <w:ins w:id="586" w:author="Ian Hussey" w:date="2020-04-02T11:52:00Z">
        <w:r w:rsidRPr="00F32498">
          <w:t>Discussion</w:t>
        </w:r>
      </w:ins>
    </w:p>
    <w:p w14:paraId="78D7F509" w14:textId="7008E20A" w:rsidR="001D4E65" w:rsidRPr="00F32498" w:rsidRDefault="006F2FC8" w:rsidP="00252903">
      <w:pPr>
        <w:rPr>
          <w:ins w:id="587" w:author="Ian Hussey" w:date="2020-04-02T11:52:00Z"/>
          <w:color w:val="000000" w:themeColor="text1"/>
        </w:rPr>
      </w:pPr>
      <w:ins w:id="588" w:author="Ian Hussey" w:date="2020-04-02T11:52:00Z">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ins>
      <w:ins w:id="589" w:author="Ian Hussey" w:date="2020-04-03T23:18:00Z">
        <w:r w:rsidR="006C69B1">
          <w:rPr>
            <w:color w:val="000000" w:themeColor="text1"/>
          </w:rPr>
          <w:t>informed</w:t>
        </w:r>
      </w:ins>
      <w:ins w:id="590" w:author="Ian Hussey" w:date="2020-04-02T11:52:00Z">
        <w:r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ins>
    </w:p>
    <w:p w14:paraId="1FBC7C09" w14:textId="019C827C" w:rsidR="000913CB" w:rsidRDefault="001D4E65" w:rsidP="00F11952">
      <w:pPr>
        <w:rPr>
          <w:ins w:id="591" w:author="Ian Hussey" w:date="2020-04-02T11:52:00Z"/>
          <w:color w:val="000000" w:themeColor="text1"/>
        </w:rPr>
      </w:pPr>
      <w:ins w:id="592" w:author="Ian Hussey" w:date="2020-04-02T11:52:00Z">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ins>
    </w:p>
    <w:p w14:paraId="3B0A9654" w14:textId="0AEB6104" w:rsidR="00FA0478" w:rsidRPr="008732A3" w:rsidRDefault="0058230D" w:rsidP="008732A3">
      <w:pPr>
        <w:rPr>
          <w:ins w:id="593" w:author="Ian Hussey" w:date="2020-04-02T11:52:00Z"/>
          <w:color w:val="000000" w:themeColor="text1"/>
        </w:rPr>
      </w:pPr>
      <w:ins w:id="594" w:author="Ian Hussey" w:date="2020-04-02T11:52:00Z">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595" w:name="_Hlk34653619"/>
        <w:r w:rsidR="003F5246">
          <w:t xml:space="preserve">Open Science Collaboration, </w:t>
        </w:r>
        <w:r w:rsidR="003F5246" w:rsidRPr="003F5246">
          <w:t>2015</w:t>
        </w:r>
        <w:bookmarkEnd w:id="595"/>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ins>
    </w:p>
    <w:p w14:paraId="754D0F55" w14:textId="014A4566" w:rsidR="00C00B56" w:rsidRPr="00F32498" w:rsidRDefault="007E7078" w:rsidP="00240287">
      <w:pPr>
        <w:rPr>
          <w:ins w:id="596" w:author="Ian Hussey" w:date="2020-04-02T11:52:00Z"/>
          <w:color w:val="000000" w:themeColor="text1"/>
        </w:rPr>
      </w:pPr>
      <w:ins w:id="597" w:author="Ian Hussey" w:date="2020-04-02T11:52:00Z">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w:t>
        </w:r>
        <w:r w:rsidR="00C5365F" w:rsidRPr="00A0634C">
          <w:rPr>
            <w:color w:val="000000" w:themeColor="text1"/>
          </w:rPr>
          <w:lastRenderedPageBreak/>
          <w:t xml:space="preserve">(2001)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ins>
    </w:p>
    <w:p w14:paraId="0B0EC205" w14:textId="6ABAD434" w:rsidR="00BB2A18" w:rsidRDefault="00A67A1D" w:rsidP="009A32D9">
      <w:pPr>
        <w:rPr>
          <w:ins w:id="598" w:author="Ian Hussey" w:date="2020-04-02T11:52:00Z"/>
          <w:color w:val="000000" w:themeColor="text1"/>
        </w:rPr>
      </w:pPr>
      <w:ins w:id="599" w:author="Ian Hussey" w:date="2020-04-02T11:52:00Z">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ins>
    </w:p>
    <w:p w14:paraId="5D83FDCD" w14:textId="6749E95E" w:rsidR="007628D7" w:rsidRPr="00F32498" w:rsidRDefault="007628D7" w:rsidP="00BB2A18">
      <w:pPr>
        <w:pStyle w:val="Heading1"/>
        <w:rPr>
          <w:ins w:id="600" w:author="Ian Hussey" w:date="2020-04-02T11:52:00Z"/>
          <w:highlight w:val="white"/>
        </w:rPr>
      </w:pPr>
      <w:ins w:id="601" w:author="Ian Hussey" w:date="2020-04-02T11:52:00Z">
        <w:r w:rsidRPr="00F32498">
          <w:rPr>
            <w:highlight w:val="white"/>
          </w:rPr>
          <w:lastRenderedPageBreak/>
          <w:t xml:space="preserve">Author </w:t>
        </w:r>
        <w:r w:rsidR="00E92C77">
          <w:rPr>
            <w:highlight w:val="white"/>
          </w:rPr>
          <w:t>contributions</w:t>
        </w:r>
      </w:ins>
    </w:p>
    <w:p w14:paraId="4FB6C695" w14:textId="0A54A53E" w:rsidR="00AC4143" w:rsidRDefault="007628D7" w:rsidP="00C94EE3">
      <w:pPr>
        <w:rPr>
          <w:color w:val="000000" w:themeColor="text1"/>
          <w:highlight w:val="white"/>
        </w:rPr>
      </w:pPr>
      <w:ins w:id="602" w:author="Ian Hussey" w:date="2020-04-02T11:52:00Z">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w:t>
        </w:r>
      </w:ins>
      <w:r w:rsidR="00682AD6" w:rsidRPr="00F32498">
        <w:rPr>
          <w:color w:val="000000" w:themeColor="text1"/>
          <w:highlight w:val="white"/>
        </w:rPr>
        <w:t xml:space="preserve">contributed to project administration, </w:t>
      </w:r>
      <w:del w:id="603" w:author="Ian Hussey" w:date="2020-04-02T11:52:00Z">
        <w:r>
          <w:rPr>
            <w:color w:val="000000"/>
            <w:highlight w:val="white"/>
          </w:rPr>
          <w:delText xml:space="preserve">the design of the materials </w:delText>
        </w:r>
      </w:del>
      <w:r w:rsidR="00682AD6" w:rsidRPr="00F32498">
        <w:rPr>
          <w:color w:val="000000" w:themeColor="text1"/>
          <w:highlight w:val="white"/>
        </w:rPr>
        <w:t xml:space="preserve">and </w:t>
      </w:r>
      <w:del w:id="604" w:author="Ian Hussey" w:date="2020-04-02T11:52:00Z">
        <w:r>
          <w:rPr>
            <w:color w:val="000000"/>
            <w:highlight w:val="white"/>
          </w:rPr>
          <w:delText>analysis script</w:delText>
        </w:r>
      </w:del>
      <w:ins w:id="605" w:author="Ian Hussey" w:date="2020-04-02T11:52:00Z">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ins>
      <w:r w:rsidR="000D43EE">
        <w:rPr>
          <w:color w:val="000000" w:themeColor="text1"/>
          <w:highlight w:val="white"/>
        </w:rPr>
        <w:t>,</w:t>
      </w:r>
      <w:r w:rsidR="00682AD6" w:rsidRPr="00F32498">
        <w:rPr>
          <w:color w:val="000000" w:themeColor="text1"/>
          <w:highlight w:val="white"/>
        </w:rPr>
        <w:t xml:space="preserve"> and </w:t>
      </w:r>
      <w:del w:id="606" w:author="Ian Hussey" w:date="2020-04-02T11:52:00Z">
        <w:r>
          <w:rPr>
            <w:color w:val="000000"/>
            <w:highlight w:val="white"/>
          </w:rPr>
          <w:delText>review</w:delText>
        </w:r>
      </w:del>
      <w:ins w:id="607" w:author="Ian Hussey" w:date="2020-04-02T11:52:00Z">
        <w:r w:rsidR="00682AD6" w:rsidRPr="00F32498">
          <w:rPr>
            <w:color w:val="000000" w:themeColor="text1"/>
            <w:highlight w:val="white"/>
          </w:rPr>
          <w:t>editing</w:t>
        </w:r>
      </w:ins>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w:t>
      </w:r>
      <w:ins w:id="608" w:author="Ian Hussey" w:date="2020-04-02T11:52:00Z">
        <w:r w:rsidR="00682AD6" w:rsidRPr="00F32498">
          <w:rPr>
            <w:color w:val="000000" w:themeColor="text1"/>
            <w:highlight w:val="white"/>
          </w:rPr>
          <w:t xml:space="preserve">the meta-analysis of published work, and </w:t>
        </w:r>
        <w:r w:rsidRPr="00F32498">
          <w:rPr>
            <w:color w:val="000000" w:themeColor="text1"/>
            <w:highlight w:val="white"/>
          </w:rPr>
          <w:t xml:space="preserve">to </w:t>
        </w:r>
      </w:ins>
      <w:r w:rsidRPr="00F32498">
        <w:rPr>
          <w:color w:val="000000" w:themeColor="text1"/>
          <w:highlight w:val="white"/>
        </w:rPr>
        <w:t xml:space="preserve">writing the original draft, </w:t>
      </w:r>
      <w:ins w:id="609" w:author="Ian Hussey" w:date="2020-04-02T11:52:00Z">
        <w:r w:rsidR="00682AD6" w:rsidRPr="00F32498">
          <w:rPr>
            <w:color w:val="000000" w:themeColor="text1"/>
            <w:highlight w:val="white"/>
          </w:rPr>
          <w:t xml:space="preserve">the analyses, </w:t>
        </w:r>
      </w:ins>
      <w:r w:rsidRPr="00F32498">
        <w:rPr>
          <w:color w:val="000000" w:themeColor="text1"/>
          <w:highlight w:val="white"/>
        </w:rPr>
        <w:t xml:space="preserve">and </w:t>
      </w:r>
      <w:del w:id="610" w:author="Ian Hussey" w:date="2020-04-02T11:52:00Z">
        <w:r>
          <w:rPr>
            <w:color w:val="000000"/>
            <w:highlight w:val="white"/>
          </w:rPr>
          <w:delText>review</w:delText>
        </w:r>
      </w:del>
      <w:ins w:id="611" w:author="Ian Hussey" w:date="2020-04-02T11:52:00Z">
        <w:r w:rsidRPr="00F32498">
          <w:rPr>
            <w:color w:val="000000" w:themeColor="text1"/>
            <w:highlight w:val="white"/>
          </w:rPr>
          <w:t>review</w:t>
        </w:r>
        <w:r w:rsidR="00682AD6" w:rsidRPr="00F32498">
          <w:rPr>
            <w:color w:val="000000" w:themeColor="text1"/>
            <w:highlight w:val="white"/>
          </w:rPr>
          <w:t>ing</w:t>
        </w:r>
      </w:ins>
      <w:r w:rsidRPr="00F32498">
        <w:rPr>
          <w:color w:val="000000" w:themeColor="text1"/>
          <w:highlight w:val="white"/>
        </w:rPr>
        <w:t xml:space="preserve"> and editing the final manuscript. MAO contributed to the creation of the procedure protocol, </w:t>
      </w:r>
      <w:ins w:id="612" w:author="Ian Hussey" w:date="2020-04-02T11:52:00Z">
        <w:r w:rsidR="0099103F">
          <w:rPr>
            <w:color w:val="000000" w:themeColor="text1"/>
            <w:highlight w:val="white"/>
          </w:rPr>
          <w:t xml:space="preserve">data collection </w:t>
        </w:r>
      </w:ins>
      <w:r w:rsidRPr="00F32498">
        <w:rPr>
          <w:color w:val="000000" w:themeColor="text1"/>
          <w:highlight w:val="white"/>
        </w:rPr>
        <w:t xml:space="preserve">and review of the manuscript. FA, KB, RB, TB, OC, SBD, MJF, KAF, AG, BG, TH, FH, MH, BK, AM, JR, </w:t>
      </w:r>
      <w:del w:id="613" w:author="Ian Hussey" w:date="2020-04-02T11:52:00Z">
        <w:r>
          <w:rPr>
            <w:color w:val="000000"/>
            <w:highlight w:val="white"/>
          </w:rPr>
          <w:delText>JS</w:delText>
        </w:r>
      </w:del>
      <w:ins w:id="614" w:author="Ian Hussey" w:date="2020-04-02T11:52:00Z">
        <w:r w:rsidRPr="00F32498">
          <w:rPr>
            <w:color w:val="000000" w:themeColor="text1"/>
            <w:highlight w:val="white"/>
          </w:rPr>
          <w:t>JS</w:t>
        </w:r>
        <w:r w:rsidR="00074ECC">
          <w:rPr>
            <w:color w:val="000000" w:themeColor="text1"/>
            <w:highlight w:val="white"/>
          </w:rPr>
          <w:t>W</w:t>
        </w:r>
      </w:ins>
      <w:r w:rsidRPr="00F32498">
        <w:rPr>
          <w:color w:val="000000" w:themeColor="text1"/>
          <w:highlight w:val="white"/>
        </w:rPr>
        <w:t>, CTS, CS, PT</w:t>
      </w:r>
      <w:ins w:id="615" w:author="Ian Hussey" w:date="2020-04-02T11:52:00Z">
        <w:r w:rsidR="00074ECC">
          <w:rPr>
            <w:color w:val="000000" w:themeColor="text1"/>
            <w:highlight w:val="white"/>
          </w:rPr>
          <w:t>, TGF, KH</w:t>
        </w:r>
      </w:ins>
      <w:r w:rsidRPr="00F32498">
        <w:rPr>
          <w:color w:val="000000" w:themeColor="text1"/>
          <w:highlight w:val="white"/>
        </w:rPr>
        <w:t xml:space="preserve"> and CU </w:t>
      </w:r>
      <w:ins w:id="616" w:author="Ian Hussey" w:date="2020-04-02T11:52:00Z">
        <w:r w:rsidR="00682AD6" w:rsidRPr="00F32498">
          <w:rPr>
            <w:color w:val="000000" w:themeColor="text1"/>
            <w:highlight w:val="white"/>
          </w:rPr>
          <w:t xml:space="preserve">organized and/or conducted data collection at their sites, and </w:t>
        </w:r>
      </w:ins>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del w:id="617" w:author="Ian Hussey" w:date="2020-04-02T11:52:00Z">
        <w:r>
          <w:rPr>
            <w:color w:val="000000"/>
            <w:highlight w:val="white"/>
          </w:rPr>
          <w:delText xml:space="preserve">project administration, </w:delText>
        </w:r>
      </w:del>
      <w:r w:rsidRPr="00F32498">
        <w:rPr>
          <w:color w:val="000000" w:themeColor="text1"/>
          <w:highlight w:val="white"/>
        </w:rPr>
        <w:t>the creation of the procedure protocol</w:t>
      </w:r>
      <w:del w:id="618" w:author="Ian Hussey" w:date="2020-04-02T11:52:00Z">
        <w:r>
          <w:rPr>
            <w:color w:val="000000"/>
            <w:highlight w:val="white"/>
          </w:rPr>
          <w:delText>,</w:delText>
        </w:r>
      </w:del>
      <w:r w:rsidRPr="00F32498">
        <w:rPr>
          <w:color w:val="000000" w:themeColor="text1"/>
          <w:highlight w:val="white"/>
        </w:rPr>
        <w:t xml:space="preserve"> and review of the manuscript. </w:t>
      </w:r>
      <w:del w:id="619" w:author="Ian Hussey" w:date="2020-04-02T11:52:00Z">
        <w:r>
          <w:rPr>
            <w:color w:val="000000"/>
            <w:highlight w:val="white"/>
          </w:rPr>
          <w:delText>Authorship order will be updated according to contribution during the project. </w:delText>
        </w:r>
      </w:del>
    </w:p>
    <w:p w14:paraId="524E861A" w14:textId="77777777" w:rsidR="006E596B" w:rsidRPr="00C0635B" w:rsidRDefault="006E596B" w:rsidP="00127F93">
      <w:pPr>
        <w:pStyle w:val="Heading1"/>
        <w:rPr>
          <w:ins w:id="620" w:author="Ian Hussey" w:date="2020-04-02T11:52:00Z"/>
        </w:rPr>
      </w:pPr>
      <w:ins w:id="621" w:author="Ian Hussey" w:date="2020-04-02T11:52:00Z">
        <w:r w:rsidRPr="00C0635B">
          <w:t>Funding</w:t>
        </w:r>
      </w:ins>
    </w:p>
    <w:p w14:paraId="59C0F132" w14:textId="77777777" w:rsidR="00BC62AA" w:rsidRDefault="00BC62AA" w:rsidP="00BC62AA">
      <w:pPr>
        <w:pStyle w:val="AN"/>
        <w:rPr>
          <w:ins w:id="622" w:author="Ian Hussey" w:date="2020-04-03T23:19:00Z"/>
        </w:rPr>
      </w:pPr>
      <w:ins w:id="623" w:author="Ian Hussey" w:date="2020-04-03T23:19:00Z">
        <w:r w:rsidRPr="004071C9">
          <w:t xml:space="preserve">This research was conducted with the support of </w:t>
        </w:r>
        <w:r>
          <w:t xml:space="preserve">the following grants: </w:t>
        </w:r>
        <w:r w:rsidRPr="004071C9">
          <w:t xml:space="preserve">FWO </w:t>
        </w:r>
        <w:r>
          <w:t>g</w:t>
        </w:r>
        <w:r w:rsidRPr="004071C9">
          <w:t xml:space="preserve">rant BOF16/MET_V/002 to Jan De Houwer, </w:t>
        </w:r>
        <w:r w:rsidRPr="00640281">
          <w:t xml:space="preserve">Ghent University </w:t>
        </w:r>
        <w:r>
          <w:t>BOF g</w:t>
        </w:r>
        <w:r w:rsidRPr="00640281">
          <w:t xml:space="preserve">rant 01P05517 to Ian Hussey, </w:t>
        </w:r>
        <w:proofErr w:type="spellStart"/>
        <w:r w:rsidRPr="004071C9">
          <w:t>Comunidad</w:t>
        </w:r>
        <w:proofErr w:type="spellEnd"/>
        <w:r w:rsidRPr="004071C9">
          <w:t xml:space="preserve"> de Madrid</w:t>
        </w:r>
        <w:r>
          <w:t xml:space="preserve">, </w:t>
        </w:r>
        <w:proofErr w:type="spellStart"/>
        <w:r w:rsidRPr="004071C9">
          <w:t>Programa</w:t>
        </w:r>
        <w:proofErr w:type="spellEnd"/>
        <w:r w:rsidRPr="004071C9">
          <w:t xml:space="preserve"> de </w:t>
        </w:r>
        <w:proofErr w:type="spellStart"/>
        <w:r w:rsidRPr="004071C9">
          <w:t>Atracción</w:t>
        </w:r>
        <w:proofErr w:type="spellEnd"/>
        <w:r w:rsidRPr="004071C9">
          <w:t xml:space="preserve"> de </w:t>
        </w:r>
        <w:proofErr w:type="spellStart"/>
        <w:r w:rsidRPr="004071C9">
          <w:t>Talento</w:t>
        </w:r>
        <w:proofErr w:type="spellEnd"/>
        <w:r w:rsidRPr="004071C9">
          <w:t xml:space="preserve"> </w:t>
        </w:r>
        <w:proofErr w:type="spellStart"/>
        <w:r w:rsidRPr="004071C9">
          <w:t>Investigador</w:t>
        </w:r>
        <w:proofErr w:type="spellEnd"/>
        <w:r w:rsidRPr="004071C9">
          <w:t xml:space="preserve"> grants PSI2017-85159-P (AEI / FEDER, UE) and 2016-T1/SOC-1395 to Miguel Va</w:t>
        </w:r>
        <w:r w:rsidRPr="00640281">
          <w:t>dillo</w:t>
        </w:r>
        <w:r>
          <w:t>, Polish National Science Centre grant UMO-2015/18/E/HS6/00765 to Robert Balas,</w:t>
        </w:r>
        <w:r w:rsidDel="000D2E35">
          <w:t xml:space="preserve"> </w:t>
        </w:r>
        <w:r w:rsidRPr="00DD23E6">
          <w:t>FRS-FNRS grant T.0061.18 to Olivier Corneille</w:t>
        </w:r>
        <w:r>
          <w:t xml:space="preserve">, and DFG Emmy </w:t>
        </w:r>
        <w:proofErr w:type="spellStart"/>
        <w:r>
          <w:t>Noether</w:t>
        </w:r>
        <w:proofErr w:type="spellEnd"/>
        <w:r>
          <w:t xml:space="preserve"> grant HU 1978/4-1 and Heisenberg grant HU 1978/7-1 to Mandy Hütter.</w:t>
        </w:r>
      </w:ins>
    </w:p>
    <w:p w14:paraId="0D30A84A" w14:textId="77777777" w:rsidR="006E596B" w:rsidRPr="00C94EE3" w:rsidRDefault="006E596B" w:rsidP="00C94EE3">
      <w:pPr>
        <w:rPr>
          <w:ins w:id="624" w:author="Ian Hussey" w:date="2020-04-02T11:52:00Z"/>
          <w:color w:val="000000" w:themeColor="text1"/>
          <w:highlight w:val="white"/>
        </w:rPr>
      </w:pPr>
    </w:p>
    <w:p w14:paraId="040E357F" w14:textId="67226B6D" w:rsidR="00682AD6" w:rsidRPr="00F32498" w:rsidRDefault="00682AD6" w:rsidP="00252903">
      <w:pPr>
        <w:rPr>
          <w:ins w:id="625" w:author="Ian Hussey" w:date="2020-04-02T11:52:00Z"/>
          <w:color w:val="000000" w:themeColor="text1"/>
        </w:rPr>
      </w:pPr>
      <w:ins w:id="626" w:author="Ian Hussey" w:date="2020-04-02T11:52:00Z">
        <w:r w:rsidRPr="00F32498">
          <w:rPr>
            <w:color w:val="000000" w:themeColor="text1"/>
          </w:rPr>
          <w:br w:type="page"/>
        </w:r>
      </w:ins>
    </w:p>
    <w:p w14:paraId="5712BC86" w14:textId="409722E9" w:rsidR="007628D7" w:rsidRPr="008D4585" w:rsidRDefault="007628D7" w:rsidP="00E74B08">
      <w:pPr>
        <w:pStyle w:val="Heading1"/>
      </w:pPr>
      <w:r w:rsidRPr="008D4585">
        <w:lastRenderedPageBreak/>
        <w:t>References</w:t>
      </w:r>
    </w:p>
    <w:customXmlDelRangeStart w:id="627" w:author="Ian Hussey" w:date="2020-04-02T11:52:00Z"/>
    <w:sdt>
      <w:sdtPr>
        <w:tag w:val="goog_rdk_91"/>
        <w:id w:val="-1027565737"/>
      </w:sdtPr>
      <w:sdtEndPr/>
      <w:sdtContent>
        <w:customXmlDelRangeEnd w:id="627"/>
        <w:p w14:paraId="04D75486" w14:textId="6EC6BA3C"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customXmlDelRangeStart w:id="628" w:author="Ian Hussey" w:date="2020-04-02T11:52:00Z"/>
      </w:sdtContent>
    </w:sdt>
    <w:customXmlDelRangeEnd w:id="628"/>
    <w:customXmlDelRangeStart w:id="629" w:author="Ian Hussey" w:date="2020-04-02T11:52:00Z"/>
    <w:sdt>
      <w:sdtPr>
        <w:tag w:val="goog_rdk_92"/>
        <w:id w:val="1208071076"/>
      </w:sdtPr>
      <w:sdtEndPr/>
      <w:sdtContent>
        <w:customXmlDelRangeEnd w:id="629"/>
        <w:p w14:paraId="53D2451C" w14:textId="2D37C067"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customXmlDelRangeStart w:id="630" w:author="Ian Hussey" w:date="2020-04-02T11:52:00Z"/>
      </w:sdtContent>
    </w:sdt>
    <w:customXmlDelRangeEnd w:id="630"/>
    <w:customXmlDelRangeStart w:id="631" w:author="Ian Hussey" w:date="2020-04-02T11:52:00Z"/>
    <w:sdt>
      <w:sdtPr>
        <w:tag w:val="goog_rdk_93"/>
        <w:id w:val="-336003436"/>
      </w:sdtPr>
      <w:sdtEndPr/>
      <w:sdtContent>
        <w:customXmlDelRangeEnd w:id="631"/>
        <w:p w14:paraId="44B2385C" w14:textId="0BF3519E"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customXmlDelRangeStart w:id="632" w:author="Ian Hussey" w:date="2020-04-02T11:52:00Z"/>
      </w:sdtContent>
    </w:sdt>
    <w:customXmlDelRangeEnd w:id="632"/>
    <w:p w14:paraId="60223C1A" w14:textId="5E161A7E" w:rsidR="003F5246" w:rsidRDefault="003F5246" w:rsidP="00A86238">
      <w:pPr>
        <w:pStyle w:val="references"/>
        <w:rPr>
          <w:ins w:id="633" w:author="Ian Hussey" w:date="2020-04-02T11:52:00Z"/>
          <w:highlight w:val="white"/>
        </w:rPr>
      </w:pPr>
      <w:ins w:id="634" w:author="Ian Hussey" w:date="2020-04-02T11:52:00Z">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ins>
    </w:p>
    <w:customXmlDelRangeStart w:id="635" w:author="Ian Hussey" w:date="2020-04-02T11:52:00Z"/>
    <w:sdt>
      <w:sdtPr>
        <w:tag w:val="goog_rdk_94"/>
        <w:id w:val="-595099272"/>
      </w:sdtPr>
      <w:sdtEndPr/>
      <w:sdtContent>
        <w:customXmlDelRangeEnd w:id="635"/>
        <w:p w14:paraId="0428FE90" w14:textId="0DE0EBDF" w:rsidR="007628D7" w:rsidRPr="00F32498" w:rsidRDefault="007628D7" w:rsidP="00A86238">
          <w:pPr>
            <w:pStyle w:val="references"/>
            <w:rPr>
              <w:highlight w:val="white"/>
            </w:rPr>
          </w:pPr>
          <w:r w:rsidRPr="00F32498">
            <w:rPr>
              <w:highlight w:val="white"/>
            </w:rPr>
            <w:t>Corneille, O., &amp; Stahl, C. (</w:t>
          </w:r>
          <w:del w:id="636" w:author="Ian Hussey" w:date="2020-04-02T11:52:00Z">
            <w:r>
              <w:rPr>
                <w:color w:val="000000"/>
                <w:highlight w:val="white"/>
              </w:rPr>
              <w:delText>2018</w:delText>
            </w:r>
          </w:del>
          <w:ins w:id="637" w:author="Ian Hussey" w:date="2020-04-02T11:52:00Z">
            <w:r w:rsidRPr="00F32498">
              <w:rPr>
                <w:highlight w:val="white"/>
              </w:rPr>
              <w:t>201</w:t>
            </w:r>
            <w:r w:rsidR="00146C98">
              <w:rPr>
                <w:highlight w:val="white"/>
              </w:rPr>
              <w:t>9</w:t>
            </w:r>
          </w:ins>
          <w:r w:rsidRPr="00F32498">
            <w:rPr>
              <w:highlight w:val="white"/>
            </w:rPr>
            <w:t>). Associative Attitude Learning: A Closer Look at Evidence and How It Relates to Attitude Models. </w:t>
          </w:r>
          <w:r w:rsidRPr="00F32498">
            <w:rPr>
              <w:i/>
              <w:highlight w:val="white"/>
            </w:rPr>
            <w:t>Personality and Social Psychology Review</w:t>
          </w:r>
          <w:del w:id="638" w:author="Ian Hussey" w:date="2020-04-02T11:52:00Z">
            <w:r>
              <w:rPr>
                <w:color w:val="000000"/>
                <w:highlight w:val="white"/>
              </w:rPr>
              <w:delText>.</w:delText>
            </w:r>
          </w:del>
          <w:ins w:id="639" w:author="Ian Hussey" w:date="2020-04-02T11:52:00Z">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w:t>
            </w:r>
          </w:ins>
          <w:r w:rsidRPr="00F32498">
            <w:rPr>
              <w:highlight w:val="white"/>
            </w:rPr>
            <w:t> </w:t>
          </w:r>
          <w:hyperlink r:id="rId32">
            <w:r w:rsidRPr="00F32498">
              <w:rPr>
                <w:highlight w:val="white"/>
              </w:rPr>
              <w:t>doi.org/10.1177/1088868318763261</w:t>
            </w:r>
          </w:hyperlink>
        </w:p>
        <w:customXmlDelRangeStart w:id="640" w:author="Ian Hussey" w:date="2020-04-02T11:52:00Z"/>
      </w:sdtContent>
    </w:sdt>
    <w:customXmlDelRangeEnd w:id="640"/>
    <w:customXmlDelRangeStart w:id="641" w:author="Ian Hussey" w:date="2020-04-02T11:52:00Z"/>
    <w:sdt>
      <w:sdtPr>
        <w:tag w:val="goog_rdk_95"/>
        <w:id w:val="992229392"/>
      </w:sdtPr>
      <w:sdtEndPr/>
      <w:sdtContent>
        <w:customXmlDelRangeEnd w:id="641"/>
        <w:p w14:paraId="33BA8553" w14:textId="6EFA93DA"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xml:space="preserve">. </w:t>
          </w:r>
          <w:del w:id="642" w:author="Ian Hussey" w:date="2020-04-02T11:52:00Z">
            <w:r>
              <w:delText>https://</w:delText>
            </w:r>
          </w:del>
          <w:r w:rsidRPr="00F32498">
            <w:t>doi</w:t>
          </w:r>
          <w:del w:id="643" w:author="Ian Hussey" w:date="2020-04-02T11:52:00Z">
            <w:r>
              <w:delText>.org/</w:delText>
            </w:r>
          </w:del>
          <w:ins w:id="644" w:author="Ian Hussey" w:date="2020-04-02T11:52:00Z">
            <w:r w:rsidR="00900F16" w:rsidRPr="00F32498">
              <w:t>:</w:t>
            </w:r>
          </w:ins>
          <w:r w:rsidRPr="00F32498">
            <w:t>10.5964/spb.v13i3.28046</w:t>
          </w:r>
        </w:p>
        <w:customXmlDelRangeStart w:id="645" w:author="Ian Hussey" w:date="2020-04-02T11:52:00Z"/>
      </w:sdtContent>
    </w:sdt>
    <w:customXmlDelRangeEnd w:id="645"/>
    <w:customXmlDelRangeStart w:id="646" w:author="Ian Hussey" w:date="2020-04-02T11:52:00Z"/>
    <w:sdt>
      <w:sdtPr>
        <w:tag w:val="goog_rdk_96"/>
        <w:id w:val="303515800"/>
      </w:sdtPr>
      <w:sdtEndPr/>
      <w:sdtContent>
        <w:customXmlDelRangeEnd w:id="646"/>
        <w:p w14:paraId="15997EAC" w14:textId="0C96B00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customXmlDelRangeStart w:id="647" w:author="Ian Hussey" w:date="2020-04-02T11:52:00Z"/>
      </w:sdtContent>
    </w:sdt>
    <w:customXmlDelRangeEnd w:id="647"/>
    <w:customXmlDelRangeStart w:id="648" w:author="Ian Hussey" w:date="2020-04-02T11:52:00Z"/>
    <w:sdt>
      <w:sdtPr>
        <w:tag w:val="goog_rdk_97"/>
        <w:id w:val="893787269"/>
      </w:sdtPr>
      <w:sdtEndPr/>
      <w:sdtContent>
        <w:customXmlDelRangeEnd w:id="648"/>
        <w:p w14:paraId="3C9D44D5" w14:textId="13E553AB"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customXmlDelRangeStart w:id="649" w:author="Ian Hussey" w:date="2020-04-02T11:52:00Z"/>
      </w:sdtContent>
    </w:sdt>
    <w:customXmlDelRangeEnd w:id="649"/>
    <w:customXmlDelRangeStart w:id="650" w:author="Ian Hussey" w:date="2020-04-02T11:52:00Z"/>
    <w:sdt>
      <w:sdtPr>
        <w:tag w:val="goog_rdk_98"/>
        <w:id w:val="1646386071"/>
      </w:sdtPr>
      <w:sdtEndPr/>
      <w:sdtContent>
        <w:customXmlDelRangeEnd w:id="650"/>
        <w:p w14:paraId="786669A1" w14:textId="04ED57C8"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customXmlDelRangeStart w:id="651" w:author="Ian Hussey" w:date="2020-04-02T11:52:00Z"/>
      </w:sdtContent>
    </w:sdt>
    <w:customXmlDelRangeEnd w:id="651"/>
    <w:customXmlDelRangeStart w:id="652" w:author="Ian Hussey" w:date="2020-04-02T11:52:00Z"/>
    <w:sdt>
      <w:sdtPr>
        <w:tag w:val="goog_rdk_99"/>
        <w:id w:val="-1995168643"/>
      </w:sdtPr>
      <w:sdtEndPr/>
      <w:sdtContent>
        <w:customXmlDelRangeEnd w:id="652"/>
        <w:p w14:paraId="0BEF45EB" w14:textId="25E8B04D" w:rsidR="007628D7" w:rsidRPr="00F32498" w:rsidRDefault="007628D7" w:rsidP="00A86238">
          <w:pPr>
            <w:pStyle w:val="references"/>
            <w:rPr>
              <w:highlight w:val="white"/>
              <w:rtl/>
            </w:rPr>
          </w:pPr>
          <w:r w:rsidRPr="00F32498">
            <w:rPr>
              <w:highlight w:val="white"/>
            </w:rPr>
            <w:t>Gawronski, B., &amp; Walther, E. (2012). What do memory data tell us about the role of contingency awareness in evaluative conditioning</w:t>
          </w:r>
          <w:del w:id="653" w:author="Ian Hussey" w:date="2020-04-02T11:52:00Z">
            <w:r>
              <w:rPr>
                <w:color w:val="000000"/>
                <w:highlight w:val="white"/>
              </w:rPr>
              <w:delText>?.</w:delText>
            </w:r>
          </w:del>
          <w:ins w:id="654" w:author="Ian Hussey" w:date="2020-04-02T11:52:00Z">
            <w:r w:rsidRPr="00F32498">
              <w:rPr>
                <w:highlight w:val="white"/>
              </w:rPr>
              <w:t>?</w:t>
            </w:r>
          </w:ins>
          <w:r w:rsidRPr="00F32498">
            <w:rPr>
              <w:highlight w:val="white"/>
            </w:rPr>
            <w:t>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customXmlDelRangeStart w:id="655" w:author="Ian Hussey" w:date="2020-04-02T11:52:00Z"/>
      </w:sdtContent>
    </w:sdt>
    <w:customXmlDelRangeEnd w:id="655"/>
    <w:p w14:paraId="19CE607F" w14:textId="3F870275" w:rsidR="00D32521" w:rsidRPr="00F32498" w:rsidRDefault="00D32521" w:rsidP="00A86238">
      <w:pPr>
        <w:pStyle w:val="references"/>
        <w:rPr>
          <w:ins w:id="656" w:author="Ian Hussey" w:date="2020-04-02T11:52:00Z"/>
        </w:rPr>
      </w:pPr>
      <w:ins w:id="657" w:author="Ian Hussey" w:date="2020-04-02T11:52:00Z">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ins>
    </w:p>
    <w:customXmlDelRangeStart w:id="658" w:author="Ian Hussey" w:date="2020-04-02T11:52:00Z"/>
    <w:sdt>
      <w:sdtPr>
        <w:tag w:val="goog_rdk_100"/>
        <w:id w:val="1159723433"/>
      </w:sdtPr>
      <w:sdtEndPr/>
      <w:sdtContent>
        <w:customXmlDelRangeEnd w:id="658"/>
        <w:p w14:paraId="755A08BB" w14:textId="6E5F2F9D"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customXmlDelRangeStart w:id="659" w:author="Ian Hussey" w:date="2020-04-02T11:52:00Z"/>
      </w:sdtContent>
    </w:sdt>
    <w:customXmlDelRangeEnd w:id="659"/>
    <w:customXmlDelRangeStart w:id="660" w:author="Ian Hussey" w:date="2020-04-02T11:52:00Z"/>
    <w:sdt>
      <w:sdtPr>
        <w:tag w:val="goog_rdk_101"/>
        <w:id w:val="1088360242"/>
      </w:sdtPr>
      <w:sdtEndPr/>
      <w:sdtContent>
        <w:customXmlDelRangeEnd w:id="660"/>
        <w:p w14:paraId="1A0DEF43" w14:textId="5F9DCCE4"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customXmlDelRangeStart w:id="661" w:author="Ian Hussey" w:date="2020-04-02T11:52:00Z"/>
      </w:sdtContent>
    </w:sdt>
    <w:customXmlDelRangeEnd w:id="661"/>
    <w:customXmlDelRangeStart w:id="662" w:author="Ian Hussey" w:date="2020-04-02T11:52:00Z"/>
    <w:sdt>
      <w:sdtPr>
        <w:tag w:val="goog_rdk_102"/>
        <w:id w:val="1006645538"/>
      </w:sdtPr>
      <w:sdtEndPr/>
      <w:sdtContent>
        <w:customXmlDelRangeEnd w:id="662"/>
        <w:p w14:paraId="23A0A499" w14:textId="4175B6B1"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customXmlDelRangeStart w:id="663" w:author="Ian Hussey" w:date="2020-04-02T11:52:00Z"/>
      </w:sdtContent>
    </w:sdt>
    <w:customXmlDelRangeEnd w:id="663"/>
    <w:customXmlDelRangeStart w:id="664" w:author="Ian Hussey" w:date="2020-04-02T11:52:00Z"/>
    <w:sdt>
      <w:sdtPr>
        <w:tag w:val="goog_rdk_103"/>
        <w:id w:val="638617407"/>
      </w:sdtPr>
      <w:sdtEndPr/>
      <w:sdtContent>
        <w:customXmlDelRangeEnd w:id="664"/>
        <w:p w14:paraId="64D75174" w14:textId="66D1A39A"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customXmlDelRangeStart w:id="665" w:author="Ian Hussey" w:date="2020-04-02T11:52:00Z"/>
      </w:sdtContent>
    </w:sdt>
    <w:customXmlDelRangeEnd w:id="665"/>
    <w:customXmlDelRangeStart w:id="666" w:author="Ian Hussey" w:date="2020-04-02T11:52:00Z"/>
    <w:sdt>
      <w:sdtPr>
        <w:tag w:val="goog_rdk_104"/>
        <w:id w:val="-438363467"/>
      </w:sdtPr>
      <w:sdtEndPr/>
      <w:sdtContent>
        <w:customXmlDelRangeEnd w:id="666"/>
        <w:p w14:paraId="335CC11C" w14:textId="6D41378E"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customXmlDelRangeStart w:id="667" w:author="Ian Hussey" w:date="2020-04-02T11:52:00Z"/>
      </w:sdtContent>
    </w:sdt>
    <w:customXmlDelRangeEnd w:id="667"/>
    <w:customXmlDelRangeStart w:id="668" w:author="Ian Hussey" w:date="2020-04-02T11:52:00Z"/>
    <w:sdt>
      <w:sdtPr>
        <w:tag w:val="goog_rdk_105"/>
        <w:id w:val="-272787805"/>
      </w:sdtPr>
      <w:sdtEndPr/>
      <w:sdtContent>
        <w:customXmlDelRangeEnd w:id="668"/>
        <w:p w14:paraId="08690D37" w14:textId="01155272"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customXmlDelRangeStart w:id="669" w:author="Ian Hussey" w:date="2020-04-02T11:52:00Z"/>
      </w:sdtContent>
    </w:sdt>
    <w:customXmlDelRangeEnd w:id="669"/>
    <w:customXmlDelRangeStart w:id="670" w:author="Ian Hussey" w:date="2020-04-02T11:52:00Z"/>
    <w:sdt>
      <w:sdtPr>
        <w:tag w:val="goog_rdk_106"/>
        <w:id w:val="1308445071"/>
      </w:sdtPr>
      <w:sdtEndPr/>
      <w:sdtContent>
        <w:customXmlDelRangeEnd w:id="670"/>
        <w:p w14:paraId="412CB9BE" w14:textId="25BE8917"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customXmlDelRangeStart w:id="671" w:author="Ian Hussey" w:date="2020-04-02T11:52:00Z"/>
      </w:sdtContent>
    </w:sdt>
    <w:customXmlDelRangeEnd w:id="671"/>
    <w:customXmlDelRangeStart w:id="672" w:author="Ian Hussey" w:date="2020-04-02T11:52:00Z"/>
    <w:sdt>
      <w:sdtPr>
        <w:tag w:val="goog_rdk_107"/>
        <w:id w:val="1048568959"/>
      </w:sdtPr>
      <w:sdtEndPr/>
      <w:sdtContent>
        <w:customXmlDelRangeEnd w:id="672"/>
        <w:p w14:paraId="6BDE81CA" w14:textId="5CC93225"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customXmlDelRangeStart w:id="673" w:author="Ian Hussey" w:date="2020-04-02T11:52:00Z"/>
      </w:sdtContent>
    </w:sdt>
    <w:customXmlDelRangeEnd w:id="673"/>
    <w:customXmlDelRangeStart w:id="674" w:author="Ian Hussey" w:date="2020-04-02T11:52:00Z"/>
    <w:sdt>
      <w:sdtPr>
        <w:tag w:val="goog_rdk_108"/>
        <w:id w:val="1309979204"/>
      </w:sdtPr>
      <w:sdtEndPr/>
      <w:sdtContent>
        <w:customXmlDelRangeEnd w:id="674"/>
        <w:p w14:paraId="5226256E" w14:textId="2B3366BC" w:rsidR="007628D7" w:rsidRPr="00F32498" w:rsidRDefault="007628D7" w:rsidP="00A86238">
          <w:pPr>
            <w:pStyle w:val="references"/>
          </w:pPr>
          <w:r w:rsidRPr="00F32498">
            <w:t>Lang, P. J., Bradley, M. M</w:t>
          </w:r>
          <w:del w:id="675" w:author="Ian Hussey" w:date="2020-04-02T11:52:00Z">
            <w:r>
              <w:delText>.</w:delText>
            </w:r>
          </w:del>
          <w:ins w:id="676" w:author="Ian Hussey" w:date="2020-04-02T11:52:00Z">
            <w:r w:rsidRPr="00F32498">
              <w:t>.</w:t>
            </w:r>
            <w:r w:rsidR="00F9566D" w:rsidRPr="00F32498">
              <w:t>,</w:t>
            </w:r>
          </w:ins>
          <w:r w:rsidRPr="00F32498">
            <w:t xml:space="preserve"> &amp; Cuthbert, B. N. (1995). International </w:t>
          </w:r>
          <w:del w:id="677" w:author="Ian Hussey" w:date="2020-04-02T11:52:00Z">
            <w:r>
              <w:delText>Aective</w:delText>
            </w:r>
          </w:del>
          <w:ins w:id="678" w:author="Ian Hussey" w:date="2020-04-02T11:52:00Z">
            <w:r w:rsidRPr="00F32498">
              <w:t>A</w:t>
            </w:r>
            <w:r w:rsidR="00770C19">
              <w:t>ffec</w:t>
            </w:r>
            <w:r w:rsidRPr="00F32498">
              <w:t>tive</w:t>
            </w:r>
          </w:ins>
          <w:r w:rsidRPr="00F32498">
            <w:t xml:space="preserve"> Picture System: Technical manual and affective ratings. Gainesville, FL: University of Florida</w:t>
          </w:r>
        </w:p>
        <w:customXmlDelRangeStart w:id="679" w:author="Ian Hussey" w:date="2020-04-02T11:52:00Z"/>
      </w:sdtContent>
    </w:sdt>
    <w:customXmlDelRangeEnd w:id="679"/>
    <w:customXmlDelRangeStart w:id="680" w:author="Ian Hussey" w:date="2020-04-02T11:52:00Z"/>
    <w:sdt>
      <w:sdtPr>
        <w:tag w:val="goog_rdk_109"/>
        <w:id w:val="895861934"/>
      </w:sdtPr>
      <w:sdtEndPr/>
      <w:sdtContent>
        <w:customXmlDelRangeEnd w:id="680"/>
        <w:p w14:paraId="1C76E154" w14:textId="025C0FE1"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customXmlDelRangeStart w:id="681" w:author="Ian Hussey" w:date="2020-04-02T11:52:00Z"/>
      </w:sdtContent>
    </w:sdt>
    <w:customXmlDelRangeEnd w:id="681"/>
    <w:p w14:paraId="1735CB63" w14:textId="7398B6A3" w:rsidR="00770C19" w:rsidRPr="00F32498" w:rsidRDefault="00770C19" w:rsidP="009212C0">
      <w:pPr>
        <w:pStyle w:val="references"/>
        <w:rPr>
          <w:ins w:id="682" w:author="Ian Hussey" w:date="2020-04-02T11:52:00Z"/>
        </w:rPr>
      </w:pPr>
      <w:ins w:id="683" w:author="Ian Hussey" w:date="2020-04-02T11:52:00Z">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ins>
    </w:p>
    <w:customXmlDelRangeStart w:id="684" w:author="Ian Hussey" w:date="2020-04-02T11:52:00Z"/>
    <w:sdt>
      <w:sdtPr>
        <w:tag w:val="goog_rdk_110"/>
        <w:id w:val="-1453778586"/>
      </w:sdtPr>
      <w:sdtEndPr/>
      <w:sdtContent>
        <w:customXmlDelRangeEnd w:id="684"/>
        <w:p w14:paraId="17AF0A5E" w14:textId="63849AC1"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customXmlDelRangeStart w:id="685" w:author="Ian Hussey" w:date="2020-04-02T11:52:00Z"/>
      </w:sdtContent>
    </w:sdt>
    <w:customXmlDelRangeEnd w:id="685"/>
    <w:customXmlDelRangeStart w:id="686" w:author="Ian Hussey" w:date="2020-04-02T11:52:00Z"/>
    <w:sdt>
      <w:sdtPr>
        <w:tag w:val="goog_rdk_111"/>
        <w:id w:val="-1144891975"/>
      </w:sdtPr>
      <w:sdtEndPr/>
      <w:sdtContent>
        <w:customXmlDelRangeEnd w:id="686"/>
        <w:p w14:paraId="312D6A20" w14:textId="1CD22D26"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customXmlDelRangeStart w:id="687" w:author="Ian Hussey" w:date="2020-04-02T11:52:00Z"/>
      </w:sdtContent>
    </w:sdt>
    <w:customXmlDelRangeEnd w:id="687"/>
    <w:p w14:paraId="37A72B39" w14:textId="032C92E2" w:rsidR="003F5246" w:rsidRDefault="003F5246" w:rsidP="00A86238">
      <w:pPr>
        <w:pStyle w:val="references"/>
        <w:rPr>
          <w:ins w:id="688" w:author="Ian Hussey" w:date="2020-04-02T11:52:00Z"/>
          <w:highlight w:val="white"/>
        </w:rPr>
      </w:pPr>
      <w:ins w:id="689" w:author="Ian Hussey" w:date="2020-04-02T11:52:00Z">
        <w:r>
          <w:t>Open Science Collaboration</w:t>
        </w:r>
        <w:r w:rsidRPr="003F5246">
          <w:t xml:space="preserve"> (2015). Estimating the reproducibility of psychological science. </w:t>
        </w:r>
        <w:r w:rsidRPr="00FB374C">
          <w:rPr>
            <w:i/>
          </w:rPr>
          <w:t>Science, 349</w:t>
        </w:r>
        <w:r w:rsidRPr="003F5246">
          <w:t>(6251), aac4716.</w:t>
        </w:r>
      </w:ins>
    </w:p>
    <w:customXmlDelRangeStart w:id="690" w:author="Ian Hussey" w:date="2020-04-02T11:52:00Z"/>
    <w:sdt>
      <w:sdtPr>
        <w:tag w:val="goog_rdk_112"/>
        <w:id w:val="-170179746"/>
      </w:sdtPr>
      <w:sdtEndPr/>
      <w:sdtContent>
        <w:customXmlDelRangeEnd w:id="690"/>
        <w:p w14:paraId="40AAE9C0" w14:textId="77777777" w:rsidR="00177267" w:rsidRPr="00F32498" w:rsidRDefault="007628D7" w:rsidP="00A86238">
          <w:pPr>
            <w:pStyle w:val="references"/>
            <w:rPr>
              <w:del w:id="691" w:author="Ian Hussey" w:date="2020-04-02T11:52:00Z"/>
              <w:highlight w:val="white"/>
            </w:rPr>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del w:id="692" w:author="Ian Hussey" w:date="2020-04-02T11:52:00Z">
            <w:r>
              <w:rPr>
                <w:color w:val="000000"/>
                <w:highlight w:val="white"/>
              </w:rPr>
              <w:delText>.</w:delText>
            </w:r>
            <w:r>
              <w:rPr>
                <w:color w:val="222222"/>
                <w:highlight w:val="white"/>
                <w:rtl/>
              </w:rPr>
              <w:delText>‏</w:delText>
            </w:r>
          </w:del>
        </w:p>
        <w:customXmlDelRangeStart w:id="693" w:author="Ian Hussey" w:date="2020-04-02T11:52:00Z"/>
      </w:sdtContent>
    </w:sdt>
    <w:customXmlDelRangeEnd w:id="693"/>
    <w:p w14:paraId="364D2D62" w14:textId="048D6D68" w:rsidR="007628D7" w:rsidRPr="00F32498" w:rsidRDefault="00177267" w:rsidP="00A86238">
      <w:pPr>
        <w:pStyle w:val="references"/>
      </w:pPr>
      <w:ins w:id="694" w:author="Ian Hussey" w:date="2020-04-02T11:52:00Z">
        <w:r w:rsidRPr="00F32498">
          <w:rPr>
            <w:highlight w:val="white"/>
          </w:rPr>
          <w:t xml:space="preserve">. </w:t>
        </w:r>
      </w:ins>
    </w:p>
    <w:customXmlDelRangeStart w:id="695" w:author="Ian Hussey" w:date="2020-04-02T11:52:00Z"/>
    <w:sdt>
      <w:sdtPr>
        <w:tag w:val="goog_rdk_113"/>
        <w:id w:val="-869146720"/>
      </w:sdtPr>
      <w:sdtEndPr/>
      <w:sdtContent>
        <w:customXmlDelRangeEnd w:id="695"/>
        <w:p w14:paraId="49D2E7AF" w14:textId="71CA49C2"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customXmlDelRangeStart w:id="696" w:author="Ian Hussey" w:date="2020-04-02T11:52:00Z"/>
      </w:sdtContent>
    </w:sdt>
    <w:customXmlDelRangeEnd w:id="696"/>
    <w:customXmlDelRangeStart w:id="697" w:author="Ian Hussey" w:date="2020-04-02T11:52:00Z"/>
    <w:sdt>
      <w:sdtPr>
        <w:tag w:val="goog_rdk_114"/>
        <w:id w:val="1922374409"/>
      </w:sdtPr>
      <w:sdtEndPr/>
      <w:sdtContent>
        <w:customXmlDelRangeEnd w:id="697"/>
        <w:p w14:paraId="3B0F11AC" w14:textId="7ACF5095"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Evaluative conditioning: A possible explanation for the acquisition of disgust responses</w:t>
          </w:r>
          <w:del w:id="698" w:author="Ian Hussey" w:date="2020-04-02T11:52:00Z">
            <w:r>
              <w:rPr>
                <w:highlight w:val="white"/>
              </w:rPr>
              <w:delText>?.</w:delText>
            </w:r>
          </w:del>
          <w:ins w:id="699" w:author="Ian Hussey" w:date="2020-04-02T11:52:00Z">
            <w:r w:rsidRPr="00F32498">
              <w:rPr>
                <w:highlight w:val="white"/>
              </w:rPr>
              <w:t>?</w:t>
            </w:r>
          </w:ins>
          <w:r w:rsidRPr="00F32498">
            <w:rPr>
              <w:highlight w:val="white"/>
            </w:rPr>
            <w:t xml:space="preserve"> </w:t>
          </w:r>
          <w:r w:rsidRPr="00F32498">
            <w:rPr>
              <w:i/>
              <w:highlight w:val="white"/>
            </w:rPr>
            <w:t>Learning and Motivation, 32</w:t>
          </w:r>
          <w:r w:rsidRPr="00F32498">
            <w:rPr>
              <w:highlight w:val="white"/>
            </w:rPr>
            <w:t>(1), 65-83.</w:t>
          </w:r>
          <w:r w:rsidRPr="00F32498">
            <w:rPr>
              <w:rtl/>
            </w:rPr>
            <w:t>‏</w:t>
          </w:r>
        </w:p>
        <w:customXmlDelRangeStart w:id="700" w:author="Ian Hussey" w:date="2020-04-02T11:52:00Z"/>
      </w:sdtContent>
    </w:sdt>
    <w:customXmlDelRangeEnd w:id="700"/>
    <w:p w14:paraId="6650E6C5" w14:textId="77777777" w:rsidR="00B67751" w:rsidRPr="00F32498" w:rsidRDefault="00B67751" w:rsidP="00B67751">
      <w:pPr>
        <w:pStyle w:val="references"/>
        <w:rPr>
          <w:ins w:id="701" w:author="Ian Hussey" w:date="2020-04-02T11:52:00Z"/>
        </w:rPr>
      </w:pPr>
      <w:ins w:id="702" w:author="Ian Hussey" w:date="2020-04-02T11:52:00Z">
        <w:r w:rsidRPr="00B67751">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ins>
    </w:p>
    <w:customXmlDelRangeStart w:id="703" w:author="Ian Hussey" w:date="2020-04-02T11:52:00Z"/>
    <w:sdt>
      <w:sdtPr>
        <w:tag w:val="goog_rdk_115"/>
        <w:id w:val="-2028009689"/>
      </w:sdtPr>
      <w:sdtEndPr/>
      <w:sdtContent>
        <w:customXmlDelRangeEnd w:id="703"/>
        <w:p w14:paraId="4C25B8F1" w14:textId="45F9EE45"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C. (2016). Can evaluative conditioning decrease soft drink consumption</w:t>
          </w:r>
          <w:del w:id="704" w:author="Ian Hussey" w:date="2020-04-02T11:52:00Z">
            <w:r>
              <w:rPr>
                <w:highlight w:val="white"/>
              </w:rPr>
              <w:delText>?.</w:delText>
            </w:r>
          </w:del>
          <w:ins w:id="705" w:author="Ian Hussey" w:date="2020-04-02T11:52:00Z">
            <w:r w:rsidRPr="00F32498">
              <w:rPr>
                <w:highlight w:val="white"/>
              </w:rPr>
              <w:t>?</w:t>
            </w:r>
          </w:ins>
          <w:r w:rsidRPr="00F32498">
            <w:rPr>
              <w:highlight w:val="white"/>
            </w:rPr>
            <w:t xml:space="preserve"> </w:t>
          </w:r>
          <w:r w:rsidRPr="00F32498">
            <w:rPr>
              <w:i/>
              <w:highlight w:val="white"/>
            </w:rPr>
            <w:t>Appetite, 105</w:t>
          </w:r>
          <w:r w:rsidRPr="00F32498">
            <w:rPr>
              <w:highlight w:val="white"/>
            </w:rPr>
            <w:t>, 60-70.</w:t>
          </w:r>
          <w:r w:rsidRPr="00F32498">
            <w:rPr>
              <w:rtl/>
            </w:rPr>
            <w:t>‏</w:t>
          </w:r>
        </w:p>
        <w:customXmlDelRangeStart w:id="706" w:author="Ian Hussey" w:date="2020-04-02T11:52:00Z"/>
      </w:sdtContent>
    </w:sdt>
    <w:customXmlDelRangeEnd w:id="706"/>
    <w:customXmlDelRangeStart w:id="707" w:author="Ian Hussey" w:date="2020-04-02T11:52:00Z"/>
    <w:sdt>
      <w:sdtPr>
        <w:tag w:val="goog_rdk_116"/>
        <w:id w:val="-1133239533"/>
      </w:sdtPr>
      <w:sdtEndPr/>
      <w:sdtContent>
        <w:customXmlDelRangeEnd w:id="707"/>
        <w:p w14:paraId="5E34DE00" w14:textId="698E9C65"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customXmlDelRangeStart w:id="708" w:author="Ian Hussey" w:date="2020-04-02T11:52:00Z"/>
      </w:sdtContent>
    </w:sdt>
    <w:customXmlDelRangeEnd w:id="708"/>
    <w:customXmlDelRangeStart w:id="709" w:author="Ian Hussey" w:date="2020-04-02T11:52:00Z"/>
    <w:sdt>
      <w:sdtPr>
        <w:tag w:val="goog_rdk_117"/>
        <w:id w:val="-581069112"/>
      </w:sdtPr>
      <w:sdtEndPr/>
      <w:sdtContent>
        <w:customXmlDelRangeEnd w:id="709"/>
        <w:p w14:paraId="2D3587C8" w14:textId="2B8487CF"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customXmlDelRangeStart w:id="710" w:author="Ian Hussey" w:date="2020-04-02T11:52:00Z"/>
      </w:sdtContent>
    </w:sdt>
    <w:customXmlDelRangeEnd w:id="710"/>
    <w:customXmlDelRangeStart w:id="711" w:author="Ian Hussey" w:date="2020-04-02T11:52:00Z"/>
    <w:sdt>
      <w:sdtPr>
        <w:tag w:val="goog_rdk_118"/>
        <w:id w:val="-927573736"/>
      </w:sdtPr>
      <w:sdtEndPr/>
      <w:sdtContent>
        <w:customXmlDelRangeEnd w:id="711"/>
        <w:p w14:paraId="79A6DF11" w14:textId="38B77478"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customXmlDelRangeStart w:id="712" w:author="Ian Hussey" w:date="2020-04-02T11:52:00Z"/>
      </w:sdtContent>
    </w:sdt>
    <w:customXmlDelRangeEnd w:id="712"/>
    <w:customXmlDelRangeStart w:id="713" w:author="Ian Hussey" w:date="2020-04-02T11:52:00Z"/>
    <w:sdt>
      <w:sdtPr>
        <w:tag w:val="goog_rdk_119"/>
        <w:id w:val="1002780456"/>
      </w:sdtPr>
      <w:sdtEndPr/>
      <w:sdtContent>
        <w:customXmlDelRangeEnd w:id="713"/>
        <w:p w14:paraId="3C6371DD" w14:textId="77777777" w:rsidR="00532F60" w:rsidRPr="00F32498" w:rsidRDefault="007628D7" w:rsidP="00A86238">
          <w:pPr>
            <w:pStyle w:val="references"/>
            <w:rPr>
              <w:del w:id="714" w:author="Ian Hussey" w:date="2020-04-02T11:52:00Z"/>
              <w:i/>
            </w:rPr>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del w:id="715" w:author="Ian Hussey" w:date="2020-04-02T11:52:00Z">
            <w:r>
              <w:delText>in press</w:delText>
            </w:r>
          </w:del>
          <w:ins w:id="716" w:author="Ian Hussey" w:date="2020-04-02T11:52:00Z">
            <w:r w:rsidR="00532F60" w:rsidRPr="00F32498">
              <w:t>2020</w:t>
            </w:r>
          </w:ins>
          <w:r w:rsidRPr="00F32498">
            <w:t xml:space="preserve">). Unconscious or underpowered? Probabilistic cuing of visual attention. </w:t>
          </w:r>
          <w:r w:rsidRPr="00F32498">
            <w:rPr>
              <w:i/>
            </w:rPr>
            <w:t>Journal of Experimental Psychology: General</w:t>
          </w:r>
          <w:del w:id="717" w:author="Ian Hussey" w:date="2020-04-02T11:52:00Z">
            <w:r>
              <w:rPr>
                <w:i/>
              </w:rPr>
              <w:delText>.</w:delText>
            </w:r>
          </w:del>
        </w:p>
        <w:customXmlDelRangeStart w:id="718" w:author="Ian Hussey" w:date="2020-04-02T11:52:00Z"/>
      </w:sdtContent>
    </w:sdt>
    <w:customXmlDelRangeEnd w:id="718"/>
    <w:p w14:paraId="11C88019" w14:textId="6299ABDF" w:rsidR="007628D7" w:rsidRPr="00F32498" w:rsidRDefault="00532F60" w:rsidP="00A86238">
      <w:pPr>
        <w:pStyle w:val="references"/>
      </w:pPr>
      <w:ins w:id="719" w:author="Ian Hussey" w:date="2020-04-02T11:52:00Z">
        <w:r w:rsidRPr="00F32498">
          <w:rPr>
            <w:i/>
          </w:rPr>
          <w:t>, 149</w:t>
        </w:r>
        <w:r w:rsidRPr="00F32498">
          <w:rPr>
            <w:iCs/>
          </w:rPr>
          <w:t>(1), 160-181</w:t>
        </w:r>
        <w:r w:rsidR="007628D7" w:rsidRPr="00F32498">
          <w:rPr>
            <w:i/>
          </w:rPr>
          <w:t>.</w:t>
        </w:r>
      </w:ins>
    </w:p>
    <w:customXmlDelRangeStart w:id="720" w:author="Ian Hussey" w:date="2020-04-02T11:52:00Z"/>
    <w:sdt>
      <w:sdtPr>
        <w:tag w:val="goog_rdk_120"/>
        <w:id w:val="1498385344"/>
      </w:sdtPr>
      <w:sdtEndPr/>
      <w:sdtContent>
        <w:customXmlDelRangeEnd w:id="720"/>
        <w:p w14:paraId="53E6E85E" w14:textId="6FAB3E97"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customXmlDelRangeStart w:id="721" w:author="Ian Hussey" w:date="2020-04-02T11:52:00Z"/>
      </w:sdtContent>
    </w:sdt>
    <w:customXmlDelRangeEnd w:id="721"/>
    <w:p w14:paraId="15D1B9A1" w14:textId="2F4ECCED" w:rsidR="007F167D" w:rsidRPr="00F32498" w:rsidRDefault="007F167D" w:rsidP="00A86238">
      <w:pPr>
        <w:pStyle w:val="references"/>
        <w:rPr>
          <w:ins w:id="722" w:author="Ian Hussey" w:date="2020-04-02T11:52:00Z"/>
        </w:rPr>
      </w:pPr>
      <w:ins w:id="723" w:author="Ian Hussey" w:date="2020-04-02T11:52:00Z">
        <w:r w:rsidRPr="00F32498">
          <w:lastRenderedPageBreak/>
          <w:t xml:space="preserve">Viechtbauer, W. (2010). Conducting meta-analyses in R with the metafor package. </w:t>
        </w:r>
        <w:r w:rsidRPr="009212C0">
          <w:rPr>
            <w:i/>
            <w:iCs/>
          </w:rPr>
          <w:t>Journal of Statistical Software, 36</w:t>
        </w:r>
        <w:r w:rsidRPr="00F32498">
          <w:t>(3), 1-48. doi:10.18637/jss.v036.i03</w:t>
        </w:r>
      </w:ins>
    </w:p>
    <w:p w14:paraId="74FC26AC" w14:textId="51D4BE7F"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bookmarkStart w:id="724" w:name="_GoBack"/>
      <w:bookmarkEnd w:id="724"/>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4-02T12:17:00Z" w:initials="IH">
    <w:p w14:paraId="553543C8" w14:textId="77777777" w:rsidR="00E044DD" w:rsidRDefault="00E044DD">
      <w:pPr>
        <w:pStyle w:val="CommentText"/>
      </w:pPr>
      <w:r>
        <w:rPr>
          <w:rStyle w:val="CommentReference"/>
        </w:rPr>
        <w:annotationRef/>
      </w:r>
      <w:r>
        <w:t xml:space="preserve">NB this changes document was created using Word’s changes feature to directly compare the Stage 1 accepted and Stage 2 resubmitted manuscript. </w:t>
      </w:r>
    </w:p>
    <w:p w14:paraId="0B08DFFA" w14:textId="77777777" w:rsidR="00E044DD" w:rsidRDefault="00E044DD">
      <w:pPr>
        <w:pStyle w:val="CommentText"/>
      </w:pPr>
    </w:p>
    <w:p w14:paraId="08A3F456" w14:textId="3C3425DE" w:rsidR="00E044DD" w:rsidRDefault="00E044DD">
      <w:pPr>
        <w:pStyle w:val="CommentText"/>
      </w:pPr>
      <w:r>
        <w:t>All changes relating to formatting, references, verb tense, and typos were accepted, so that this document includes only changes to the text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3F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3F456" w16cid:durableId="22305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9E77" w14:textId="77777777" w:rsidR="006134EF" w:rsidRDefault="006134EF" w:rsidP="00252903">
      <w:r>
        <w:separator/>
      </w:r>
    </w:p>
    <w:p w14:paraId="31BCE258" w14:textId="77777777" w:rsidR="006134EF" w:rsidRDefault="006134EF" w:rsidP="00252903"/>
  </w:endnote>
  <w:endnote w:type="continuationSeparator" w:id="0">
    <w:p w14:paraId="6E105A06" w14:textId="77777777" w:rsidR="006134EF" w:rsidRDefault="006134EF" w:rsidP="00252903">
      <w:r>
        <w:continuationSeparator/>
      </w:r>
    </w:p>
    <w:p w14:paraId="045A9BAF" w14:textId="77777777" w:rsidR="006134EF" w:rsidRDefault="006134EF" w:rsidP="00252903"/>
  </w:endnote>
  <w:endnote w:type="continuationNotice" w:id="1">
    <w:p w14:paraId="32B19EE1" w14:textId="77777777" w:rsidR="006134EF" w:rsidRDefault="006134EF" w:rsidP="00252903"/>
    <w:p w14:paraId="6328F853" w14:textId="77777777" w:rsidR="006134EF" w:rsidRDefault="006134E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67914" w:rsidRDefault="00B67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23E75" w14:textId="77777777" w:rsidR="006134EF" w:rsidRDefault="006134EF" w:rsidP="00252903">
      <w:r>
        <w:separator/>
      </w:r>
    </w:p>
    <w:p w14:paraId="4DF3069D" w14:textId="77777777" w:rsidR="006134EF" w:rsidRDefault="006134EF" w:rsidP="00252903"/>
  </w:footnote>
  <w:footnote w:type="continuationSeparator" w:id="0">
    <w:p w14:paraId="77DD0DCB" w14:textId="77777777" w:rsidR="006134EF" w:rsidRDefault="006134EF" w:rsidP="00252903">
      <w:r>
        <w:continuationSeparator/>
      </w:r>
    </w:p>
    <w:p w14:paraId="7667174F" w14:textId="77777777" w:rsidR="006134EF" w:rsidRDefault="006134EF" w:rsidP="00252903"/>
  </w:footnote>
  <w:footnote w:type="continuationNotice" w:id="1">
    <w:p w14:paraId="5D588E83" w14:textId="77777777" w:rsidR="006134EF" w:rsidRDefault="006134EF" w:rsidP="00252903"/>
    <w:p w14:paraId="29601148" w14:textId="77777777" w:rsidR="006134EF" w:rsidRDefault="006134EF" w:rsidP="00252903"/>
  </w:footnote>
  <w:footnote w:id="2">
    <w:customXmlDelRangeStart w:id="137" w:author="Ian Hussey" w:date="2020-04-02T11:52:00Z"/>
    <w:sdt>
      <w:sdtPr>
        <w:tag w:val="goog_rdk_133"/>
        <w:id w:val="67081917"/>
      </w:sdtPr>
      <w:sdtEndPr/>
      <w:sdtContent>
        <w:customXmlDelRangeEnd w:id="137"/>
        <w:p w14:paraId="70733F7A" w14:textId="4E9249DF" w:rsidR="00B67914" w:rsidRPr="00193EB1" w:rsidRDefault="00B67914" w:rsidP="00193EB1">
          <w:pPr>
            <w:pStyle w:val="FootnoteText"/>
            <w:rPr>
              <w:ins w:id="138" w:author="Ian Hussey" w:date="2020-04-02T11:52:00Z"/>
            </w:rPr>
          </w:pPr>
          <w:r>
            <w:rPr>
              <w:rStyle w:val="FootnoteReference"/>
            </w:rPr>
            <w:footnoteRef/>
          </w:r>
          <w:r>
            <w:t xml:space="preserve"> </w:t>
          </w:r>
          <w:r w:rsidRPr="00193EB1">
            <w:t xml:space="preserve">The </w:t>
          </w:r>
          <w:ins w:id="139" w:author="Ian Hussey" w:date="2020-04-02T11:52:00Z">
            <w:r w:rsidRPr="00193EB1">
              <w:t xml:space="preserve">planned </w:t>
            </w:r>
          </w:ins>
          <w:r w:rsidRPr="00193EB1">
            <w:t xml:space="preserve">minimum sample size </w:t>
          </w:r>
          <w:del w:id="140" w:author="Ian Hussey" w:date="2020-04-02T11:52:00Z">
            <w:r>
              <w:rPr>
                <w:color w:val="000000"/>
                <w:sz w:val="20"/>
                <w:szCs w:val="20"/>
              </w:rPr>
              <w:delText>has</w:delText>
            </w:r>
          </w:del>
          <w:ins w:id="141" w:author="Ian Hussey" w:date="2020-04-02T11:52:00Z">
            <w:r w:rsidRPr="00193EB1">
              <w:t>after 30% exclusions had</w:t>
            </w:r>
          </w:ins>
          <w:r w:rsidRPr="00193EB1">
            <w:t xml:space="preserve">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del w:id="142" w:author="Ian Hussey" w:date="2020-04-02T11:52:00Z">
            <w:r>
              <w:rPr>
                <w:color w:val="000000"/>
                <w:sz w:val="20"/>
                <w:szCs w:val="20"/>
              </w:rPr>
              <w:delText xml:space="preserve"> </w:delText>
            </w:r>
          </w:del>
        </w:p>
        <w:customXmlDelRangeStart w:id="143" w:author="Ian Hussey" w:date="2020-04-02T11:52:00Z"/>
      </w:sdtContent>
    </w:sdt>
    <w:customXmlDelRangeEnd w:id="143"/>
    <w:p w14:paraId="5669CB8B" w14:textId="604CF714" w:rsidR="00B67914" w:rsidRPr="00193EB1" w:rsidRDefault="00B67914" w:rsidP="00193EB1">
      <w:pPr>
        <w:pStyle w:val="FootnoteText"/>
      </w:pPr>
    </w:p>
  </w:footnote>
  <w:footnote w:id="3">
    <w:p w14:paraId="0A170E91" w14:textId="54BF56B7" w:rsidR="00B67914" w:rsidRPr="00193EB1" w:rsidRDefault="00B67914" w:rsidP="00193EB1">
      <w:pPr>
        <w:pStyle w:val="FootnoteText"/>
        <w:rPr>
          <w:ins w:id="145" w:author="Ian Hussey" w:date="2020-04-02T11:52:00Z"/>
        </w:rPr>
      </w:pPr>
      <w:ins w:id="146" w:author="Ian Hussey" w:date="2020-04-02T11:52:00Z">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r>
          <w:fldChar w:fldCharType="begin"/>
        </w:r>
        <w:r>
          <w:instrText xml:space="preserve"> HYPERLINK "https://osf.io/uyng7" </w:instrText>
        </w:r>
        <w:r>
          <w:fldChar w:fldCharType="separate"/>
        </w:r>
        <w:r w:rsidRPr="00A37B20">
          <w:rPr>
            <w:rStyle w:val="Hyperlink"/>
            <w:color w:val="auto"/>
          </w:rPr>
          <w:t>osf.io/uyng7</w:t>
        </w:r>
        <w:r>
          <w:rPr>
            <w:rStyle w:val="Hyperlink"/>
            <w:color w:val="auto"/>
          </w:rPr>
          <w:fldChar w:fldCharType="end"/>
        </w:r>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ins>
    </w:p>
    <w:p w14:paraId="23D7E896" w14:textId="53717162" w:rsidR="00B67914" w:rsidRPr="00193EB1" w:rsidRDefault="00B67914" w:rsidP="00193EB1">
      <w:pPr>
        <w:pStyle w:val="FootnoteText"/>
        <w:rPr>
          <w:lang w:val="en-IE"/>
        </w:rPr>
      </w:pPr>
    </w:p>
  </w:footnote>
  <w:footnote w:id="4">
    <w:customXmlDelRangeStart w:id="148" w:author="Ian Hussey" w:date="2020-04-02T11:52:00Z"/>
    <w:sdt>
      <w:sdtPr>
        <w:rPr>
          <w:sz w:val="20"/>
          <w:szCs w:val="20"/>
        </w:rPr>
        <w:tag w:val="goog_rdk_134"/>
        <w:id w:val="1072159248"/>
      </w:sdtPr>
      <w:sdtEndPr>
        <w:rPr>
          <w:sz w:val="24"/>
          <w:szCs w:val="24"/>
        </w:rPr>
      </w:sdtEndPr>
      <w:sdtContent>
        <w:customXmlDelRangeEnd w:id="148"/>
        <w:p w14:paraId="4C2007ED" w14:textId="77777777" w:rsidR="00B67914" w:rsidRDefault="00B67914" w:rsidP="00B76294">
          <w:pPr>
            <w:pStyle w:val="FootnoteText"/>
            <w:rPr>
              <w:del w:id="149" w:author="Ian Hussey" w:date="2020-04-02T11:52:00Z"/>
            </w:rPr>
          </w:pPr>
          <w:r w:rsidRPr="006777E0">
            <w:rPr>
              <w:rStyle w:val="FootnoteReference"/>
              <w:sz w:val="20"/>
              <w:szCs w:val="20"/>
            </w:rPr>
            <w:footnoteRef/>
          </w:r>
          <w:r w:rsidRPr="006777E0">
            <w:t xml:space="preserve"> The original authors also recommended that we use mildly evocative stimuli in </w:t>
          </w:r>
          <w:del w:id="150" w:author="Ian Hussey" w:date="2020-04-02T11:52:00Z">
            <w:r w:rsidRPr="006777E0">
              <w:rPr>
                <w:color w:val="000000"/>
                <w:sz w:val="20"/>
                <w:szCs w:val="20"/>
              </w:rPr>
              <w:delText>this experiment.</w:delText>
            </w:r>
            <w:r>
              <w:rPr>
                <w:b/>
                <w:color w:val="000000"/>
                <w:sz w:val="20"/>
                <w:szCs w:val="20"/>
              </w:rPr>
              <w:delText xml:space="preserve"> </w:delText>
            </w:r>
            <w:r>
              <w:rPr>
                <w:color w:val="000000"/>
                <w:sz w:val="20"/>
                <w:szCs w:val="20"/>
              </w:rPr>
              <w:delText xml:space="preserve"> </w:delText>
            </w:r>
          </w:del>
        </w:p>
        <w:customXmlDelRangeStart w:id="151" w:author="Ian Hussey" w:date="2020-04-02T11:52:00Z"/>
      </w:sdtContent>
    </w:sdt>
    <w:customXmlDelRangeEnd w:id="151"/>
    <w:p w14:paraId="7F940B5A" w14:textId="07C282C9" w:rsidR="00B67914" w:rsidRDefault="00B67914" w:rsidP="00B76294">
      <w:pPr>
        <w:pStyle w:val="FootnoteText"/>
      </w:pPr>
      <w:ins w:id="152" w:author="Ian Hussey" w:date="2020-04-02T11:52:00Z">
        <w:r>
          <w:t>our replication attempt</w:t>
        </w:r>
        <w:r w:rsidRPr="006777E0">
          <w:t>.</w:t>
        </w:r>
        <w:r>
          <w:rPr>
            <w:b/>
          </w:rPr>
          <w:t xml:space="preserve"> </w:t>
        </w:r>
        <w:r>
          <w:t xml:space="preserve"> </w:t>
        </w:r>
      </w:ins>
    </w:p>
  </w:footnote>
  <w:footnote w:id="5">
    <w:p w14:paraId="046F2974" w14:textId="283E43E9" w:rsidR="00B67914" w:rsidRPr="00B33DD8" w:rsidRDefault="00B67914">
      <w:pPr>
        <w:pStyle w:val="FootnoteText"/>
      </w:pPr>
      <w:ins w:id="174" w:author="Ian Hussey" w:date="2020-04-02T11:52:00Z">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ins>
    </w:p>
  </w:footnote>
  <w:footnote w:id="6">
    <w:p w14:paraId="20D6BD14" w14:textId="47F98700" w:rsidR="00B67914" w:rsidRPr="00457077" w:rsidRDefault="00B67914">
      <w:pPr>
        <w:pStyle w:val="FootnoteText"/>
      </w:pPr>
      <w:ins w:id="192" w:author="Ian Hussey" w:date="2020-04-02T11:52:00Z">
        <w:r>
          <w:rPr>
            <w:rStyle w:val="FootnoteReference"/>
          </w:rPr>
          <w:footnoteRef/>
        </w:r>
        <w:r>
          <w:t xml:space="preserve"> </w:t>
        </w:r>
        <w:r>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Supplementary Online Materials – Reviewed.</w:t>
        </w:r>
      </w:ins>
    </w:p>
  </w:footnote>
  <w:footnote w:id="7">
    <w:customXmlDelRangeStart w:id="247" w:author="Ian Hussey" w:date="2020-04-02T11:52:00Z"/>
    <w:sdt>
      <w:sdtPr>
        <w:tag w:val="goog_rdk_135"/>
        <w:id w:val="266198675"/>
      </w:sdtPr>
      <w:sdtEndPr/>
      <w:sdtContent>
        <w:customXmlDelRangeEnd w:id="247"/>
        <w:p w14:paraId="6C4A3997" w14:textId="77777777" w:rsidR="00B67914" w:rsidRDefault="00B67914" w:rsidP="00E22145">
          <w:pPr>
            <w:pBdr>
              <w:top w:val="nil"/>
              <w:left w:val="nil"/>
              <w:bottom w:val="nil"/>
              <w:right w:val="nil"/>
              <w:between w:val="nil"/>
            </w:pBdr>
            <w:spacing w:line="240" w:lineRule="auto"/>
            <w:rPr>
              <w:color w:val="000000"/>
              <w:sz w:val="20"/>
              <w:szCs w:val="20"/>
            </w:rPr>
          </w:pPr>
          <w:del w:id="248" w:author="Ian Hussey" w:date="2020-04-02T11:52:00Z">
            <w:r w:rsidRPr="0018692B">
              <w:rPr>
                <w:rStyle w:val="FootnoteReference"/>
              </w:rPr>
              <w:footnoteRef/>
            </w:r>
            <w:r>
              <w:rPr>
                <w:color w:val="000000"/>
                <w:sz w:val="20"/>
                <w:szCs w:val="20"/>
              </w:rPr>
              <w:delText xml:space="preserve"> </w:delText>
            </w:r>
            <w:r w:rsidRPr="00E22145">
              <w:rPr>
                <w:sz w:val="20"/>
                <w:szCs w:val="20"/>
              </w:rPr>
              <w:delText xml:space="preserve">Note that the 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Vadillo, Linssen, Orgaz, Parsons, &amp; Shanks, in press). Second, it is conceptually and statistically problematic to </w:delText>
            </w:r>
            <w:r w:rsidRPr="001343D2">
              <w:rPr>
                <w:sz w:val="20"/>
                <w:szCs w:val="20"/>
              </w:rPr>
              <w:delText>use one outcome measure as a moderator of another outcome measure, due to the correlational nature of their relation (e.g., Gawronski &amp; Walther, 2012). We will unpack both issues in greater detail in the General Discussion.</w:delText>
            </w:r>
            <w:r>
              <w:delText xml:space="preserve"> </w:delText>
            </w:r>
          </w:del>
        </w:p>
        <w:customXmlDelRangeStart w:id="249" w:author="Ian Hussey" w:date="2020-04-02T11:52:00Z"/>
      </w:sdtContent>
    </w:sdt>
    <w:customXmlDelRangeEnd w:id="2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67914" w:rsidRDefault="00B67914"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67914" w:rsidRDefault="00B67914"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67914" w:rsidRDefault="00B67914" w:rsidP="006F5F7E">
    <w:pPr>
      <w:pStyle w:val="Header"/>
      <w:ind w:right="360"/>
      <w:rPr>
        <w:rStyle w:val="PageNumber"/>
      </w:rPr>
    </w:pPr>
  </w:p>
  <w:p w14:paraId="7ED69D71" w14:textId="77777777" w:rsidR="00B67914" w:rsidRDefault="00B67914"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B67914" w:rsidRDefault="00B67914"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BCA81C" w14:textId="0C5857DE" w:rsidR="00B67914" w:rsidRPr="00FB1B1A" w:rsidRDefault="00B67914" w:rsidP="005A53C0">
    <w:pPr>
      <w:pStyle w:val="Header"/>
      <w:ind w:right="360" w:firstLine="0"/>
    </w:pPr>
    <w:r>
      <w:t xml:space="preserve">Running Head: </w:t>
    </w:r>
    <w:r w:rsidRPr="00177267">
      <w:t>OLSON &amp; FAZIO (2001) REGISTERED REPLICATION</w:t>
    </w:r>
    <w:r>
      <w:t xml:space="preserve">  </w:t>
    </w:r>
    <w:r>
      <w:tab/>
    </w:r>
  </w:p>
  <w:p w14:paraId="2BE0510C" w14:textId="77777777" w:rsidR="00B67914" w:rsidRDefault="00B67914"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67914" w:rsidRDefault="00B67914"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67914" w:rsidRDefault="00B67914"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B67914" w:rsidRDefault="00B67914"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67914" w:rsidRPr="006F5F7E" w:rsidRDefault="00B67914"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653AA"/>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17B0"/>
    <w:rsid w:val="005C2C23"/>
    <w:rsid w:val="005C4BF6"/>
    <w:rsid w:val="005C6C25"/>
    <w:rsid w:val="005C6CCC"/>
    <w:rsid w:val="005C7DDB"/>
    <w:rsid w:val="005D044D"/>
    <w:rsid w:val="005E0626"/>
    <w:rsid w:val="005E06C8"/>
    <w:rsid w:val="005E15B4"/>
    <w:rsid w:val="005E23A3"/>
    <w:rsid w:val="005E5905"/>
    <w:rsid w:val="005E7CF0"/>
    <w:rsid w:val="005F0C8F"/>
    <w:rsid w:val="005F286B"/>
    <w:rsid w:val="005F70DA"/>
    <w:rsid w:val="00606A83"/>
    <w:rsid w:val="0061021D"/>
    <w:rsid w:val="00610276"/>
    <w:rsid w:val="006134EF"/>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C69B1"/>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3AB"/>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1A94"/>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438"/>
    <w:rsid w:val="00B43D66"/>
    <w:rsid w:val="00B44E10"/>
    <w:rsid w:val="00B52E03"/>
    <w:rsid w:val="00B54364"/>
    <w:rsid w:val="00B6210A"/>
    <w:rsid w:val="00B67751"/>
    <w:rsid w:val="00B67914"/>
    <w:rsid w:val="00B73F05"/>
    <w:rsid w:val="00B73F85"/>
    <w:rsid w:val="00B74CFF"/>
    <w:rsid w:val="00B76294"/>
    <w:rsid w:val="00B86D4D"/>
    <w:rsid w:val="00B9463E"/>
    <w:rsid w:val="00B9522E"/>
    <w:rsid w:val="00BA3FC3"/>
    <w:rsid w:val="00BA4DDC"/>
    <w:rsid w:val="00BA5980"/>
    <w:rsid w:val="00BA793F"/>
    <w:rsid w:val="00BB0454"/>
    <w:rsid w:val="00BB098D"/>
    <w:rsid w:val="00BB2A18"/>
    <w:rsid w:val="00BB2DAE"/>
    <w:rsid w:val="00BB44DC"/>
    <w:rsid w:val="00BB5FCE"/>
    <w:rsid w:val="00BB5FE2"/>
    <w:rsid w:val="00BB63B5"/>
    <w:rsid w:val="00BC62AA"/>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1BE0"/>
    <w:rsid w:val="00C4403F"/>
    <w:rsid w:val="00C5365F"/>
    <w:rsid w:val="00C545F6"/>
    <w:rsid w:val="00C56F9F"/>
    <w:rsid w:val="00C62CA9"/>
    <w:rsid w:val="00C64F5F"/>
    <w:rsid w:val="00C652ED"/>
    <w:rsid w:val="00C65793"/>
    <w:rsid w:val="00C71525"/>
    <w:rsid w:val="00C738C4"/>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07B6"/>
    <w:rsid w:val="00CE123A"/>
    <w:rsid w:val="00CF0FAA"/>
    <w:rsid w:val="00CF11E2"/>
    <w:rsid w:val="00CF1629"/>
    <w:rsid w:val="00CF1EA5"/>
    <w:rsid w:val="00CF438E"/>
    <w:rsid w:val="00CF719D"/>
    <w:rsid w:val="00D01DB9"/>
    <w:rsid w:val="00D0333B"/>
    <w:rsid w:val="00D04448"/>
    <w:rsid w:val="00D072BC"/>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E5C78"/>
    <w:rsid w:val="00DF2E7B"/>
    <w:rsid w:val="00DF39AE"/>
    <w:rsid w:val="00DF6600"/>
    <w:rsid w:val="00E044DD"/>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92176"/>
    <w:rsid w:val="00E92C77"/>
    <w:rsid w:val="00E93E4F"/>
    <w:rsid w:val="00E95705"/>
    <w:rsid w:val="00E96DA4"/>
    <w:rsid w:val="00E9732A"/>
    <w:rsid w:val="00EA38CA"/>
    <w:rsid w:val="00EA395B"/>
    <w:rsid w:val="00EA467F"/>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0628"/>
    <w:rsid w:val="00F60D29"/>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hs32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2dm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yperlink" Target="https://osf.io/a3qj9/"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sf.io/4ecx5/" TargetMode="External"/><Relationship Id="rId28" Type="http://schemas.openxmlformats.org/officeDocument/2006/relationships/hyperlink" Target="https://www.tandfonline.com/doi/full/10.1080/02699930903485076"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k9nrf/"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79A2-0E37-48EE-8AA6-DE4A8011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38</Pages>
  <Words>10181</Words>
  <Characters>58035</Characters>
  <Application>Microsoft Office Word</Application>
  <DocSecurity>0</DocSecurity>
  <Lines>483</Lines>
  <Paragraphs>136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14</cp:revision>
  <dcterms:created xsi:type="dcterms:W3CDTF">2020-03-27T09:15:00Z</dcterms:created>
  <dcterms:modified xsi:type="dcterms:W3CDTF">2020-04-09T07:29:00Z</dcterms:modified>
</cp:coreProperties>
</file>