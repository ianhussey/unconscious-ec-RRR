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2FB22429" w:rsidR="006E7C92" w:rsidRPr="00F32498" w:rsidRDefault="00490809" w:rsidP="00490809">
      <w:pPr>
        <w:ind w:firstLine="0"/>
        <w:rPr>
          <w:color w:val="000000" w:themeColor="text1"/>
        </w:rPr>
      </w:pPr>
      <w:r>
        <w:t xml:space="preserve">Running Head: </w:t>
      </w:r>
      <w:r w:rsidRPr="00177267">
        <w:t>OLSON &amp; FAZIO (2001) REGISTERED REPLICATION</w:t>
      </w:r>
      <w:r>
        <w:t xml:space="preserve">  </w:t>
      </w:r>
      <w:r w:rsidR="0078074D" w:rsidRPr="00F32498">
        <w:rPr>
          <w:color w:val="000000" w:themeColor="text1"/>
        </w:rPr>
        <w:t xml:space="preserve"> </w:t>
      </w:r>
    </w:p>
    <w:p w14:paraId="6CDB69C1" w14:textId="1FFE30F5" w:rsidR="00256670" w:rsidRDefault="00256670" w:rsidP="006F5F7E">
      <w:pPr>
        <w:rPr>
          <w:color w:val="000000" w:themeColor="text1"/>
        </w:rPr>
      </w:pPr>
    </w:p>
    <w:p w14:paraId="75A8DA67" w14:textId="69CF927C" w:rsidR="00490809" w:rsidRDefault="00490809" w:rsidP="006F5F7E">
      <w:pPr>
        <w:rPr>
          <w:color w:val="000000" w:themeColor="text1"/>
        </w:rPr>
      </w:pPr>
    </w:p>
    <w:p w14:paraId="5B337CA2" w14:textId="48988CCC" w:rsidR="00490809" w:rsidRDefault="00490809" w:rsidP="006F5F7E">
      <w:pPr>
        <w:rPr>
          <w:color w:val="000000" w:themeColor="text1"/>
        </w:rPr>
      </w:pPr>
    </w:p>
    <w:p w14:paraId="1F5E5729" w14:textId="5FF2692E" w:rsidR="00490809" w:rsidRDefault="00490809" w:rsidP="006F5F7E">
      <w:pPr>
        <w:rPr>
          <w:color w:val="000000" w:themeColor="text1"/>
        </w:rPr>
      </w:pPr>
    </w:p>
    <w:p w14:paraId="71B9FBAD" w14:textId="77777777" w:rsidR="00490809" w:rsidRPr="00F32498" w:rsidRDefault="00490809"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6201D4FD"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color w:val="000000" w:themeColor="text1"/>
        </w:rPr>
        <w:t>Olivier Corneille</w:t>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Christian Unkelbach</w:t>
      </w:r>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1D874F6"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w:t>
      </w:r>
    </w:p>
    <w:p w14:paraId="08B8C047" w14:textId="527098E9" w:rsidR="007628D7" w:rsidRPr="00F32498" w:rsidRDefault="007628D7" w:rsidP="006F5F7E">
      <w:pPr>
        <w:rPr>
          <w:color w:val="000000" w:themeColor="text1"/>
        </w:rPr>
      </w:pPr>
    </w:p>
    <w:p w14:paraId="59B00C96" w14:textId="6675A6D0"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SH</w:t>
      </w:r>
      <w:r w:rsidR="00264D23">
        <w:rPr>
          <w:color w:val="000000" w:themeColor="text1"/>
        </w:rPr>
        <w:t>,</w:t>
      </w:r>
      <w:r w:rsidRPr="00F32498">
        <w:rPr>
          <w:color w:val="000000" w:themeColor="text1"/>
        </w:rPr>
        <w:t xml:space="preserve">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8"/>
          <w:headerReference w:type="default" r:id="rId9"/>
          <w:headerReference w:type="first" r:id="rId10"/>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00716853"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w:t>
      </w:r>
      <w:r w:rsidR="003507C8">
        <w:rPr>
          <w:color w:val="000000" w:themeColor="text1"/>
        </w:rPr>
        <w:t xml:space="preserve"> </w:t>
      </w:r>
      <w:r w:rsidRPr="00F32498">
        <w:rPr>
          <w:color w:val="000000" w:themeColor="text1"/>
        </w:rPr>
        <w:t>1478</w:t>
      </w:r>
      <w:r w:rsidR="00A4597C">
        <w:rPr>
          <w:color w:val="000000" w:themeColor="text1"/>
        </w:rPr>
        <w:t xml:space="preserve"> adult participants</w:t>
      </w:r>
      <w:r w:rsidRPr="00F32498">
        <w:rPr>
          <w:color w:val="000000" w:themeColor="text1"/>
        </w:rPr>
        <w:t xml:space="preserve">),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w:t>
      </w:r>
      <w:r w:rsidR="00FB1D6F" w:rsidRPr="00012481">
        <w:rPr>
          <w:color w:val="000000" w:themeColor="text1"/>
        </w:rPr>
        <w:t>f</w:t>
      </w:r>
      <w:r w:rsidR="00FB1D6F">
        <w:rPr>
          <w:color w:val="000000" w:themeColor="text1"/>
        </w:rPr>
        <w:t>rom</w:t>
      </w:r>
      <w:r w:rsidR="00FB1D6F" w:rsidRPr="00012481">
        <w:rPr>
          <w:color w:val="000000" w:themeColor="text1"/>
        </w:rPr>
        <w:t xml:space="preserve">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209F9B97" w:rsidR="00654B46" w:rsidRDefault="00654B46" w:rsidP="00252903">
      <w:pPr>
        <w:rPr>
          <w:color w:val="000000" w:themeColor="text1"/>
        </w:rPr>
      </w:pPr>
      <w:r w:rsidRPr="005A13C0">
        <w:rPr>
          <w:i/>
          <w:color w:val="000000" w:themeColor="text1"/>
        </w:rPr>
        <w:t>Keywords:</w:t>
      </w:r>
      <w:r w:rsidRPr="00F32498">
        <w:rPr>
          <w:color w:val="000000" w:themeColor="text1"/>
        </w:rPr>
        <w:t xml:space="preserve"> Pre</w:t>
      </w:r>
      <w:r w:rsidR="00593649">
        <w:rPr>
          <w:color w:val="000000" w:themeColor="text1"/>
        </w:rPr>
        <w:t>r</w:t>
      </w:r>
      <w:r w:rsidRPr="00F32498">
        <w:rPr>
          <w:color w:val="000000" w:themeColor="text1"/>
        </w:rPr>
        <w:t>egistered Replication; Evaluative Conditioning; Contingency Awareness; Recollective Memory; Attitude Formation</w:t>
      </w:r>
    </w:p>
    <w:p w14:paraId="2620B504" w14:textId="4FCD2707" w:rsidR="005E5758" w:rsidRDefault="005E5758" w:rsidP="00252903">
      <w:pPr>
        <w:rPr>
          <w:color w:val="000000" w:themeColor="text1"/>
        </w:rPr>
      </w:pPr>
    </w:p>
    <w:p w14:paraId="0C5F29D0" w14:textId="39D3C41D" w:rsidR="005E5758" w:rsidRDefault="005E5758" w:rsidP="00252903">
      <w:pPr>
        <w:rPr>
          <w:color w:val="000000" w:themeColor="text1"/>
        </w:rPr>
      </w:pPr>
    </w:p>
    <w:p w14:paraId="0C17652E" w14:textId="7891449D" w:rsidR="005E5758" w:rsidRDefault="005E5758" w:rsidP="00252903">
      <w:pPr>
        <w:rPr>
          <w:color w:val="000000" w:themeColor="text1"/>
        </w:rPr>
      </w:pPr>
    </w:p>
    <w:p w14:paraId="78022FFF" w14:textId="06F8384F" w:rsidR="005E5758" w:rsidRDefault="005E5758" w:rsidP="00252903">
      <w:pPr>
        <w:rPr>
          <w:color w:val="000000" w:themeColor="text1"/>
        </w:rPr>
      </w:pPr>
    </w:p>
    <w:p w14:paraId="7B94ED1C" w14:textId="1B595724" w:rsidR="005E5758" w:rsidRDefault="005E5758" w:rsidP="00252903">
      <w:pPr>
        <w:rPr>
          <w:color w:val="000000" w:themeColor="text1"/>
        </w:rPr>
      </w:pPr>
    </w:p>
    <w:p w14:paraId="4D70BF3E" w14:textId="79658C14" w:rsidR="005E5758" w:rsidRDefault="005E5758" w:rsidP="00252903">
      <w:pPr>
        <w:rPr>
          <w:color w:val="000000" w:themeColor="text1"/>
        </w:rPr>
      </w:pPr>
    </w:p>
    <w:p w14:paraId="47BBE44F" w14:textId="0E328D15" w:rsidR="005E5758" w:rsidRDefault="005E5758" w:rsidP="00252903">
      <w:pPr>
        <w:rPr>
          <w:color w:val="000000" w:themeColor="text1"/>
        </w:rPr>
      </w:pPr>
    </w:p>
    <w:p w14:paraId="445B2510" w14:textId="77A9A6C2" w:rsidR="005E5758" w:rsidRDefault="005E5758" w:rsidP="00252903">
      <w:pPr>
        <w:rPr>
          <w:color w:val="000000" w:themeColor="text1"/>
        </w:rPr>
      </w:pPr>
    </w:p>
    <w:p w14:paraId="426F5969" w14:textId="44C5F194" w:rsidR="005E5758" w:rsidRDefault="005E5758" w:rsidP="00252903">
      <w:pPr>
        <w:rPr>
          <w:color w:val="000000" w:themeColor="text1"/>
        </w:rPr>
      </w:pPr>
    </w:p>
    <w:p w14:paraId="78D18BD6" w14:textId="19EE7F1D" w:rsidR="005E5758" w:rsidRDefault="005E5758" w:rsidP="00252903">
      <w:pPr>
        <w:rPr>
          <w:color w:val="000000" w:themeColor="text1"/>
        </w:rPr>
      </w:pPr>
    </w:p>
    <w:p w14:paraId="6D8F4470" w14:textId="7EAB080D" w:rsidR="005E5758" w:rsidRPr="005E5758" w:rsidRDefault="005E5758" w:rsidP="005E5758">
      <w:pPr>
        <w:ind w:firstLine="0"/>
        <w:rPr>
          <w:b/>
          <w:bCs/>
          <w:color w:val="000000" w:themeColor="text1"/>
        </w:rPr>
      </w:pPr>
      <w:r w:rsidRPr="005E5758">
        <w:rPr>
          <w:b/>
          <w:bCs/>
          <w:color w:val="000000" w:themeColor="text1"/>
        </w:rPr>
        <w:lastRenderedPageBreak/>
        <w:t>Statement of relevance</w:t>
      </w:r>
    </w:p>
    <w:p w14:paraId="74B16A82" w14:textId="77777777" w:rsidR="008D1B91" w:rsidRDefault="008D1B91" w:rsidP="008D1B91">
      <w:pPr>
        <w:ind w:firstLine="0"/>
        <w:rPr>
          <w:color w:val="000000" w:themeColor="text1"/>
        </w:rPr>
      </w:pPr>
      <w:r>
        <w:rPr>
          <w:color w:val="000000" w:themeColor="text1"/>
        </w:rPr>
        <w:t xml:space="preserve">How can we influence people’s attitudes? A powerful method is </w:t>
      </w:r>
      <w:r>
        <w:rPr>
          <w:i/>
          <w:iCs/>
          <w:color w:val="000000" w:themeColor="text1"/>
        </w:rPr>
        <w:t>Evaluative Conditioning</w:t>
      </w:r>
      <w:r>
        <w:rPr>
          <w:color w:val="000000" w:themeColor="text1"/>
        </w:rPr>
        <w:t xml:space="preserve"> (EC). In EC, a neutral stimulus (e.g., a new product) is paired with either a positive or negative stimulus (e.g., puppies). The pairing can change how people feel towards the first (neutral) stimulus. A widespread assumption is that EC can change attitudes even when people are unaware that stimuli are being paired. We tested this idea with over 1400 participants using the surveillance-task (Olson &amp; Fazio, 2001), a procedure that purportedly generates attitudes in the absence of awareness. We found that new attitudes were formed in the absence of awareness only when we used a specific, narrow definition of 'awareness.' When “awareness” was defined more broadly, attitudes did not change outside of awareness. These findings suggest caution when using evidence from the surveillance task to </w:t>
      </w:r>
      <w:r>
        <w:rPr>
          <w:rFonts w:ascii="TimesNewRomanPSMT" w:eastAsiaTheme="minorHAnsi" w:hAnsi="TimesNewRomanPSMT" w:cs="TimesNewRomanPSMT"/>
          <w:lang w:bidi="ar-SA"/>
        </w:rPr>
        <w:t>inform theories about how attitudes are formed, as well as interventions assumed to ‘implicitly’ modify problematic beliefs and behavior.</w:t>
      </w:r>
    </w:p>
    <w:p w14:paraId="7EE14608" w14:textId="12662BF7" w:rsidR="00654B46" w:rsidRPr="00F32498" w:rsidRDefault="00654B46" w:rsidP="00DB2298">
      <w:pPr>
        <w:ind w:firstLine="0"/>
        <w:rPr>
          <w:color w:val="000000" w:themeColor="text1"/>
        </w:rPr>
      </w:pPr>
    </w:p>
    <w:p w14:paraId="35BB1116" w14:textId="7AB56B47" w:rsidR="00654B46" w:rsidRPr="00F32498" w:rsidRDefault="00654B46" w:rsidP="00252903">
      <w:pPr>
        <w:rPr>
          <w:color w:val="000000" w:themeColor="text1"/>
        </w:rPr>
      </w:pPr>
      <w:bookmarkStart w:id="3" w:name="_GoBack"/>
      <w:bookmarkEnd w:id="3"/>
    </w:p>
    <w:p w14:paraId="3CDFB649" w14:textId="77777777" w:rsidR="00490809" w:rsidRDefault="00654B46" w:rsidP="00252903">
      <w:pPr>
        <w:rPr>
          <w:color w:val="000000" w:themeColor="text1"/>
        </w:rPr>
        <w:sectPr w:rsidR="00490809" w:rsidSect="00E74B08">
          <w:headerReference w:type="default" r:id="rId11"/>
          <w:pgSz w:w="11909" w:h="16834"/>
          <w:pgMar w:top="1440" w:right="1440" w:bottom="1440" w:left="1440" w:header="533" w:footer="720" w:gutter="0"/>
          <w:cols w:space="720"/>
        </w:sect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31426576"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w:t>
      </w:r>
      <w:r w:rsidR="00190E34">
        <w:rPr>
          <w:color w:val="000000" w:themeColor="text1"/>
        </w:rPr>
        <w:t>s</w:t>
      </w:r>
      <w:r w:rsidRPr="00F32498">
        <w:rPr>
          <w:color w:val="000000" w:themeColor="text1"/>
        </w:rPr>
        <w:t xml:space="preserve"> between explicit attitudes and implicit attitudes, and treat</w:t>
      </w:r>
      <w:r w:rsidR="00190E34">
        <w:rPr>
          <w:color w:val="000000" w:themeColor="text1"/>
        </w:rPr>
        <w:t>s</w:t>
      </w:r>
      <w:r w:rsidRPr="00F32498">
        <w:rPr>
          <w:color w:val="000000" w:themeColor="text1"/>
        </w:rPr>
        <w:t xml:space="preserve">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2"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06A68E85" w:rsidR="007628D7" w:rsidRPr="00F32498" w:rsidRDefault="007628D7" w:rsidP="00252903">
      <w:pPr>
        <w:rPr>
          <w:color w:val="000000" w:themeColor="text1"/>
        </w:rPr>
      </w:pPr>
      <w:r w:rsidRPr="00F32498">
        <w:rPr>
          <w:color w:val="000000" w:themeColor="text1"/>
        </w:rPr>
        <w:t>When it comes to theorizing about EC, debate is largely led by proponents of dual</w:t>
      </w:r>
      <w:r w:rsidR="00190E34">
        <w:rPr>
          <w:color w:val="000000" w:themeColor="text1"/>
        </w:rPr>
        <w:t>-</w:t>
      </w:r>
      <w:r w:rsidRPr="00F32498">
        <w:rPr>
          <w:color w:val="000000" w:themeColor="text1"/>
        </w:rPr>
        <w:t>process (e.g., Gawronski &amp; Bodenhausen, 2006), single process propositional (e.g., De Houwer, 2018), and associati</w:t>
      </w:r>
      <w:r w:rsidR="00264D23">
        <w:rPr>
          <w:color w:val="000000" w:themeColor="text1"/>
        </w:rPr>
        <w:t>ve</w:t>
      </w:r>
      <w:r w:rsidRPr="00F32498">
        <w:rPr>
          <w:color w:val="000000" w:themeColor="text1"/>
        </w:rPr>
        <w:t xml:space="preserve">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considerable attention: contingency awareness (e.g., Corneille &amp; Stahl, 201</w:t>
      </w:r>
      <w:r w:rsidR="002672F7">
        <w:rPr>
          <w:color w:val="000000" w:themeColor="text1"/>
        </w:rPr>
        <w:t>9</w:t>
      </w:r>
      <w:r w:rsidRPr="00F32498">
        <w:rPr>
          <w:color w:val="000000" w:themeColor="text1"/>
        </w:rPr>
        <w:t xml:space="preserve">). Showing that EC effects can occur </w:t>
      </w:r>
      <w:r w:rsidRPr="00F32498">
        <w:rPr>
          <w:color w:val="000000" w:themeColor="text1"/>
        </w:rPr>
        <w:lastRenderedPageBreak/>
        <w:t>without contingency awareness is often viewed as supporting dual</w:t>
      </w:r>
      <w:r w:rsidR="00190E34">
        <w:rPr>
          <w:color w:val="000000" w:themeColor="text1"/>
        </w:rPr>
        <w:t>-</w:t>
      </w:r>
      <w:r w:rsidRPr="00F32498">
        <w:rPr>
          <w:color w:val="000000" w:themeColor="text1"/>
        </w:rPr>
        <w:t>process and associati</w:t>
      </w:r>
      <w:r w:rsidR="00264D23">
        <w:rPr>
          <w:color w:val="000000" w:themeColor="text1"/>
        </w:rPr>
        <w:t>ve</w:t>
      </w:r>
      <w:r w:rsidRPr="00F32498">
        <w:rPr>
          <w:color w:val="000000" w:themeColor="text1"/>
        </w:rPr>
        <w:t xml:space="preserve">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xml:space="preserve">, 2009). Yet there is one EC paradigm (Olson &amp; Fazio, 2001) that some argue provides evidence for </w:t>
      </w:r>
      <w:r w:rsidR="0090199F">
        <w:rPr>
          <w:color w:val="000000" w:themeColor="text1"/>
        </w:rPr>
        <w:t>‘unaware’ EC</w:t>
      </w:r>
      <w:r w:rsidRPr="00F32498">
        <w:rPr>
          <w:color w:val="000000" w:themeColor="text1"/>
        </w:rPr>
        <w:t xml:space="preserve"> effects (e.g., Jones et al., 2010; March et al., 2018).</w:t>
      </w:r>
    </w:p>
    <w:p w14:paraId="3AC5E6C5" w14:textId="625D9583" w:rsidR="007A4D56" w:rsidRDefault="007A4D56" w:rsidP="00252903">
      <w:pPr>
        <w:rPr>
          <w:color w:val="000000" w:themeColor="text1"/>
        </w:rPr>
      </w:pPr>
      <w:r w:rsidRPr="002207A6">
        <w:rPr>
          <w:color w:val="000000" w:themeColor="text1"/>
        </w:rPr>
        <w:t xml:space="preserve">In this task, commonly called the ‘surveillance </w:t>
      </w:r>
      <w:r w:rsidR="00691448">
        <w:rPr>
          <w:color w:val="000000" w:themeColor="text1"/>
        </w:rPr>
        <w:t>task’</w:t>
      </w:r>
      <w:r w:rsidRPr="002207A6">
        <w:rPr>
          <w:color w:val="000000" w:themeColor="text1"/>
        </w:rPr>
        <w:t xml:space="preserve">, </w:t>
      </w:r>
      <w:r w:rsidR="005A13C0">
        <w:rPr>
          <w:color w:val="000000" w:themeColor="text1"/>
        </w:rPr>
        <w:t>neutral</w:t>
      </w:r>
      <w:r w:rsidR="00DA7A59">
        <w:rPr>
          <w:color w:val="000000" w:themeColor="text1"/>
        </w:rPr>
        <w:t xml:space="preserve"> and valenced stimuli are surreptitiously paired while the participants </w:t>
      </w:r>
      <w:r w:rsidR="004D7F41">
        <w:rPr>
          <w:color w:val="000000" w:themeColor="text1"/>
        </w:rPr>
        <w:t>complete</w:t>
      </w:r>
      <w:r w:rsidR="00DA7A59">
        <w:rPr>
          <w:color w:val="000000" w:themeColor="text1"/>
        </w:rPr>
        <w:t xml:space="preserve"> an unrelated task. T</w:t>
      </w:r>
      <w:r w:rsidRPr="002207A6">
        <w:rPr>
          <w:color w:val="000000" w:themeColor="text1"/>
        </w:rPr>
        <w:t xml:space="preserve">wo </w:t>
      </w:r>
      <w:r w:rsidR="00264D23">
        <w:rPr>
          <w:color w:val="000000" w:themeColor="text1"/>
        </w:rPr>
        <w:t xml:space="preserve">neutral and unfamiliar </w:t>
      </w:r>
      <w:r w:rsidRPr="002207A6">
        <w:rPr>
          <w:color w:val="000000" w:themeColor="text1"/>
        </w:rPr>
        <w:t>Pokémon</w:t>
      </w:r>
      <w:r w:rsidR="00264D23">
        <w:rPr>
          <w:color w:val="000000" w:themeColor="text1"/>
        </w:rPr>
        <w:t xml:space="preserve"> are </w:t>
      </w:r>
      <w:r w:rsidRPr="002207A6">
        <w:rPr>
          <w:color w:val="000000" w:themeColor="text1"/>
        </w:rPr>
        <w:t xml:space="preserve">selected to </w:t>
      </w:r>
      <w:r>
        <w:rPr>
          <w:color w:val="000000" w:themeColor="text1"/>
        </w:rPr>
        <w:t xml:space="preserve">serve as conditioned </w:t>
      </w:r>
      <w:r w:rsidR="008A2A15">
        <w:rPr>
          <w:color w:val="000000" w:themeColor="text1"/>
        </w:rPr>
        <w:t>stimuli</w:t>
      </w:r>
      <w:r w:rsidRPr="002207A6">
        <w:rPr>
          <w:color w:val="000000" w:themeColor="text1"/>
        </w:rPr>
        <w:t xml:space="preserve">. </w:t>
      </w:r>
      <w:r>
        <w:rPr>
          <w:color w:val="000000" w:themeColor="text1"/>
        </w:rPr>
        <w:t>V</w:t>
      </w:r>
      <w:r w:rsidRPr="002207A6">
        <w:rPr>
          <w:color w:val="000000" w:themeColor="text1"/>
        </w:rPr>
        <w:t>alenced pictures and words</w:t>
      </w:r>
      <w:r>
        <w:rPr>
          <w:color w:val="000000" w:themeColor="text1"/>
        </w:rPr>
        <w:t xml:space="preserve"> serve as unconditioned stimuli</w:t>
      </w:r>
      <w:r w:rsidRPr="002207A6">
        <w:rPr>
          <w:color w:val="000000" w:themeColor="text1"/>
        </w:rPr>
        <w:t xml:space="preserve">. </w:t>
      </w:r>
      <w:r w:rsidR="008A2A15">
        <w:rPr>
          <w:color w:val="000000" w:themeColor="text1"/>
        </w:rPr>
        <w:t>P</w:t>
      </w:r>
      <w:r w:rsidRPr="002207A6">
        <w:rPr>
          <w:color w:val="000000" w:themeColor="text1"/>
        </w:rPr>
        <w:t xml:space="preserve">articipants are </w:t>
      </w:r>
      <w:r w:rsidR="008A2A15">
        <w:rPr>
          <w:color w:val="000000" w:themeColor="text1"/>
        </w:rPr>
        <w:t xml:space="preserve">told </w:t>
      </w:r>
      <w:r>
        <w:rPr>
          <w:color w:val="000000" w:themeColor="text1"/>
        </w:rPr>
        <w:t xml:space="preserve">that they will take part in a </w:t>
      </w:r>
      <w:r w:rsidR="00691448">
        <w:rPr>
          <w:color w:val="000000" w:themeColor="text1"/>
        </w:rPr>
        <w:t>‘</w:t>
      </w:r>
      <w:r>
        <w:rPr>
          <w:color w:val="000000" w:themeColor="text1"/>
        </w:rPr>
        <w:t>surveillance task</w:t>
      </w:r>
      <w:r w:rsidR="00691448">
        <w:rPr>
          <w:color w:val="000000" w:themeColor="text1"/>
        </w:rPr>
        <w:t>’</w:t>
      </w:r>
      <w:r w:rsidRPr="002207A6">
        <w:rPr>
          <w:color w:val="000000" w:themeColor="text1"/>
        </w:rPr>
        <w:t xml:space="preserve"> </w:t>
      </w:r>
      <w:r>
        <w:rPr>
          <w:color w:val="000000" w:themeColor="text1"/>
        </w:rPr>
        <w:t xml:space="preserve">wherein they have </w:t>
      </w:r>
      <w:r w:rsidRPr="002207A6">
        <w:rPr>
          <w:color w:val="000000" w:themeColor="text1"/>
        </w:rPr>
        <w:t xml:space="preserve">to detect </w:t>
      </w:r>
      <w:r w:rsidR="008A2A15">
        <w:rPr>
          <w:color w:val="000000" w:themeColor="text1"/>
        </w:rPr>
        <w:t xml:space="preserve">several </w:t>
      </w:r>
      <w:r>
        <w:rPr>
          <w:color w:val="000000" w:themeColor="text1"/>
        </w:rPr>
        <w:t xml:space="preserve">target </w:t>
      </w:r>
      <w:r w:rsidRPr="002207A6">
        <w:rPr>
          <w:color w:val="000000" w:themeColor="text1"/>
        </w:rPr>
        <w:t>Pokémon</w:t>
      </w:r>
      <w:r w:rsidR="00691448">
        <w:rPr>
          <w:color w:val="000000" w:themeColor="text1"/>
        </w:rPr>
        <w:t xml:space="preserve"> that</w:t>
      </w:r>
      <w:r w:rsidR="00691448" w:rsidDel="00691448">
        <w:rPr>
          <w:color w:val="000000" w:themeColor="text1"/>
        </w:rPr>
        <w:t xml:space="preserve"> </w:t>
      </w:r>
      <w:r>
        <w:rPr>
          <w:color w:val="000000" w:themeColor="text1"/>
        </w:rPr>
        <w:t xml:space="preserve">are </w:t>
      </w:r>
      <w:r w:rsidRPr="002207A6">
        <w:rPr>
          <w:color w:val="000000" w:themeColor="text1"/>
        </w:rPr>
        <w:t xml:space="preserve">different </w:t>
      </w:r>
      <w:r>
        <w:rPr>
          <w:color w:val="000000" w:themeColor="text1"/>
        </w:rPr>
        <w:t xml:space="preserve">to </w:t>
      </w:r>
      <w:r w:rsidRPr="002207A6">
        <w:rPr>
          <w:color w:val="000000" w:themeColor="text1"/>
        </w:rPr>
        <w:t xml:space="preserve">the </w:t>
      </w:r>
      <w:r>
        <w:rPr>
          <w:color w:val="000000" w:themeColor="text1"/>
        </w:rPr>
        <w:t>actual Pokémon of interest</w:t>
      </w:r>
      <w:r w:rsidR="00691448">
        <w:rPr>
          <w:color w:val="000000" w:themeColor="text1"/>
        </w:rPr>
        <w:t xml:space="preserve"> (</w:t>
      </w:r>
      <w:r>
        <w:rPr>
          <w:color w:val="000000" w:themeColor="text1"/>
        </w:rPr>
        <w:t>i.e., the CSs)</w:t>
      </w:r>
      <w:r w:rsidR="008A2A15">
        <w:rPr>
          <w:color w:val="000000" w:themeColor="text1"/>
        </w:rPr>
        <w:t xml:space="preserve"> and </w:t>
      </w:r>
      <w:r w:rsidR="00691448">
        <w:rPr>
          <w:color w:val="000000" w:themeColor="text1"/>
        </w:rPr>
        <w:t xml:space="preserve">press a key when they </w:t>
      </w:r>
      <w:r w:rsidR="008A2A15">
        <w:rPr>
          <w:color w:val="000000" w:themeColor="text1"/>
        </w:rPr>
        <w:t>see them</w:t>
      </w:r>
      <w:r w:rsidRPr="002207A6">
        <w:rPr>
          <w:color w:val="000000" w:themeColor="text1"/>
        </w:rPr>
        <w:t xml:space="preserve">. </w:t>
      </w:r>
      <w:r>
        <w:rPr>
          <w:color w:val="000000" w:themeColor="text1"/>
        </w:rPr>
        <w:t xml:space="preserve">During the task participants encounter </w:t>
      </w:r>
      <w:r w:rsidRPr="002207A6">
        <w:rPr>
          <w:color w:val="000000" w:themeColor="text1"/>
        </w:rPr>
        <w:t xml:space="preserve">many trials, some of </w:t>
      </w:r>
      <w:r>
        <w:rPr>
          <w:color w:val="000000" w:themeColor="text1"/>
        </w:rPr>
        <w:t xml:space="preserve">which </w:t>
      </w:r>
      <w:r w:rsidRPr="002207A6">
        <w:rPr>
          <w:color w:val="000000" w:themeColor="text1"/>
        </w:rPr>
        <w:t xml:space="preserve">present </w:t>
      </w:r>
      <w:r w:rsidR="00EC7046">
        <w:rPr>
          <w:color w:val="000000" w:themeColor="text1"/>
        </w:rPr>
        <w:t xml:space="preserve">a </w:t>
      </w:r>
      <w:r w:rsidRPr="002207A6">
        <w:rPr>
          <w:color w:val="000000" w:themeColor="text1"/>
        </w:rPr>
        <w:t xml:space="preserve">target Pokémon to which </w:t>
      </w:r>
      <w:r>
        <w:rPr>
          <w:color w:val="000000" w:themeColor="text1"/>
        </w:rPr>
        <w:t xml:space="preserve">they have </w:t>
      </w:r>
      <w:r w:rsidRPr="002207A6">
        <w:rPr>
          <w:color w:val="000000" w:themeColor="text1"/>
        </w:rPr>
        <w:t xml:space="preserve">to respond, </w:t>
      </w:r>
      <w:r>
        <w:rPr>
          <w:color w:val="000000" w:themeColor="text1"/>
        </w:rPr>
        <w:t xml:space="preserve">and others </w:t>
      </w:r>
      <w:r w:rsidRPr="002207A6">
        <w:rPr>
          <w:color w:val="000000" w:themeColor="text1"/>
        </w:rPr>
        <w:t>present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stimuli</w:t>
      </w:r>
      <w:r>
        <w:rPr>
          <w:color w:val="000000" w:themeColor="text1"/>
        </w:rPr>
        <w:t xml:space="preserve"> to which they do not need to respond</w:t>
      </w:r>
      <w:r w:rsidRPr="002207A6">
        <w:rPr>
          <w:color w:val="000000" w:themeColor="text1"/>
        </w:rPr>
        <w:t xml:space="preserve">. Unbeknownst to </w:t>
      </w:r>
      <w:r>
        <w:rPr>
          <w:color w:val="000000" w:themeColor="text1"/>
        </w:rPr>
        <w:t>them</w:t>
      </w:r>
      <w:r w:rsidRPr="002207A6">
        <w:rPr>
          <w:color w:val="000000" w:themeColor="text1"/>
        </w:rPr>
        <w:t xml:space="preserve">, several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present CS-US pairs. </w:t>
      </w:r>
      <w:r w:rsidR="008A2A15">
        <w:rPr>
          <w:color w:val="000000" w:themeColor="text1"/>
        </w:rPr>
        <w:t>Specifically</w:t>
      </w:r>
      <w:r w:rsidRPr="002207A6">
        <w:rPr>
          <w:color w:val="000000" w:themeColor="text1"/>
        </w:rPr>
        <w:t xml:space="preserve">, </w:t>
      </w:r>
      <w:r>
        <w:rPr>
          <w:color w:val="000000" w:themeColor="text1"/>
        </w:rPr>
        <w:t xml:space="preserve">on </w:t>
      </w:r>
      <w:r w:rsidRPr="002207A6">
        <w:rPr>
          <w:color w:val="000000" w:themeColor="text1"/>
        </w:rPr>
        <w:t xml:space="preserve">some of the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one Pokémon </w:t>
      </w:r>
      <w:r>
        <w:rPr>
          <w:color w:val="000000" w:themeColor="text1"/>
        </w:rPr>
        <w:t xml:space="preserve">(CS1) </w:t>
      </w:r>
      <w:r w:rsidRPr="002207A6">
        <w:rPr>
          <w:color w:val="000000" w:themeColor="text1"/>
        </w:rPr>
        <w:t xml:space="preserve">is always presented alongside a </w:t>
      </w:r>
      <w:r w:rsidR="00791F4F">
        <w:rPr>
          <w:color w:val="000000" w:themeColor="text1"/>
        </w:rPr>
        <w:t>positive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 xml:space="preserve">image </w:t>
      </w:r>
      <w:r>
        <w:rPr>
          <w:color w:val="000000" w:themeColor="text1"/>
        </w:rPr>
        <w:t xml:space="preserve">(US </w:t>
      </w:r>
      <w:r w:rsidR="00791F4F">
        <w:rPr>
          <w:color w:val="000000" w:themeColor="text1"/>
        </w:rPr>
        <w:t>positive</w:t>
      </w:r>
      <w:r>
        <w:rPr>
          <w:color w:val="000000" w:themeColor="text1"/>
        </w:rPr>
        <w:t xml:space="preserve">) </w:t>
      </w:r>
      <w:r w:rsidRPr="002207A6">
        <w:rPr>
          <w:color w:val="000000" w:themeColor="text1"/>
        </w:rPr>
        <w:t xml:space="preserve">whereas </w:t>
      </w:r>
      <w:r>
        <w:rPr>
          <w:color w:val="000000" w:themeColor="text1"/>
        </w:rPr>
        <w:t xml:space="preserve">on </w:t>
      </w:r>
      <w:r w:rsidRPr="002207A6">
        <w:rPr>
          <w:color w:val="000000" w:themeColor="text1"/>
        </w:rPr>
        <w:t xml:space="preserve">other </w:t>
      </w:r>
      <w:r w:rsidR="00691448">
        <w:rPr>
          <w:color w:val="000000" w:themeColor="text1"/>
        </w:rPr>
        <w:t>‘</w:t>
      </w:r>
      <w:r w:rsidRPr="002207A6">
        <w:rPr>
          <w:color w:val="000000" w:themeColor="text1"/>
        </w:rPr>
        <w:t>distractor</w:t>
      </w:r>
      <w:r w:rsidR="00691448">
        <w:rPr>
          <w:color w:val="000000" w:themeColor="text1"/>
        </w:rPr>
        <w:t>’</w:t>
      </w:r>
      <w:r w:rsidRPr="002207A6">
        <w:rPr>
          <w:color w:val="000000" w:themeColor="text1"/>
        </w:rPr>
        <w:t xml:space="preserve"> trials </w:t>
      </w:r>
      <w:r>
        <w:rPr>
          <w:color w:val="000000" w:themeColor="text1"/>
        </w:rPr>
        <w:t xml:space="preserve">a second </w:t>
      </w:r>
      <w:r w:rsidRPr="002207A6">
        <w:rPr>
          <w:color w:val="000000" w:themeColor="text1"/>
        </w:rPr>
        <w:t xml:space="preserve">Pokémon </w:t>
      </w:r>
      <w:r>
        <w:rPr>
          <w:color w:val="000000" w:themeColor="text1"/>
        </w:rPr>
        <w:t xml:space="preserve">(CS2) </w:t>
      </w:r>
      <w:r w:rsidRPr="002207A6">
        <w:rPr>
          <w:color w:val="000000" w:themeColor="text1"/>
        </w:rPr>
        <w:t xml:space="preserve">is always presented with a </w:t>
      </w:r>
      <w:r w:rsidR="00791F4F">
        <w:rPr>
          <w:color w:val="000000" w:themeColor="text1"/>
        </w:rPr>
        <w:t>negative</w:t>
      </w:r>
      <w:r w:rsidR="00791F4F" w:rsidRPr="002207A6">
        <w:rPr>
          <w:color w:val="000000" w:themeColor="text1"/>
        </w:rPr>
        <w:t xml:space="preserve"> </w:t>
      </w:r>
      <w:r w:rsidRPr="002207A6">
        <w:rPr>
          <w:color w:val="000000" w:themeColor="text1"/>
        </w:rPr>
        <w:t>word</w:t>
      </w:r>
      <w:r>
        <w:rPr>
          <w:color w:val="000000" w:themeColor="text1"/>
        </w:rPr>
        <w:t xml:space="preserve"> or </w:t>
      </w:r>
      <w:r w:rsidRPr="002207A6">
        <w:rPr>
          <w:color w:val="000000" w:themeColor="text1"/>
        </w:rPr>
        <w:t>image</w:t>
      </w:r>
      <w:r>
        <w:rPr>
          <w:color w:val="000000" w:themeColor="text1"/>
        </w:rPr>
        <w:t xml:space="preserve"> (US </w:t>
      </w:r>
      <w:r w:rsidR="00791F4F">
        <w:rPr>
          <w:color w:val="000000" w:themeColor="text1"/>
        </w:rPr>
        <w:t>negative</w:t>
      </w:r>
      <w:r>
        <w:rPr>
          <w:color w:val="000000" w:themeColor="text1"/>
        </w:rPr>
        <w:t>)</w:t>
      </w:r>
      <w:r w:rsidRPr="002207A6">
        <w:rPr>
          <w:color w:val="000000" w:themeColor="text1"/>
        </w:rPr>
        <w:t xml:space="preserve">. In this way, the task requires people to process the CS-US pairs but directs their attention away from those pairings and towards </w:t>
      </w:r>
      <w:r w:rsidR="008A2A15">
        <w:rPr>
          <w:color w:val="000000" w:themeColor="text1"/>
        </w:rPr>
        <w:t xml:space="preserve">the </w:t>
      </w:r>
      <w:r w:rsidRPr="002207A6">
        <w:rPr>
          <w:color w:val="000000" w:themeColor="text1"/>
        </w:rPr>
        <w:t xml:space="preserve">irrelevant target </w:t>
      </w:r>
      <w:r>
        <w:rPr>
          <w:color w:val="000000" w:themeColor="text1"/>
        </w:rPr>
        <w:t>stimuli</w:t>
      </w:r>
      <w:r w:rsidRPr="002207A6">
        <w:rPr>
          <w:color w:val="000000" w:themeColor="text1"/>
        </w:rPr>
        <w:t>. After</w:t>
      </w:r>
      <w:r>
        <w:rPr>
          <w:color w:val="000000" w:themeColor="text1"/>
        </w:rPr>
        <w:t>wards</w:t>
      </w:r>
      <w:r w:rsidRPr="002207A6">
        <w:rPr>
          <w:color w:val="000000" w:themeColor="text1"/>
        </w:rPr>
        <w:t xml:space="preserve">, </w:t>
      </w:r>
      <w:r>
        <w:rPr>
          <w:color w:val="000000" w:themeColor="text1"/>
        </w:rPr>
        <w:t xml:space="preserve">relative </w:t>
      </w:r>
      <w:r w:rsidRPr="002207A6">
        <w:rPr>
          <w:color w:val="000000" w:themeColor="text1"/>
        </w:rPr>
        <w:t>preference</w:t>
      </w:r>
      <w:r>
        <w:rPr>
          <w:color w:val="000000" w:themeColor="text1"/>
        </w:rPr>
        <w:t>s</w:t>
      </w:r>
      <w:r w:rsidRPr="002207A6">
        <w:rPr>
          <w:color w:val="000000" w:themeColor="text1"/>
        </w:rPr>
        <w:t xml:space="preserve"> for </w:t>
      </w:r>
      <w:r w:rsidR="008A2A15">
        <w:rPr>
          <w:color w:val="000000" w:themeColor="text1"/>
        </w:rPr>
        <w:t xml:space="preserve">CS1 and CS2 </w:t>
      </w:r>
      <w:r w:rsidRPr="002207A6">
        <w:rPr>
          <w:color w:val="000000" w:themeColor="text1"/>
        </w:rPr>
        <w:t xml:space="preserve">is assessed, followed by retrospective measures of awareness of the </w:t>
      </w:r>
      <w:r>
        <w:rPr>
          <w:color w:val="000000" w:themeColor="text1"/>
        </w:rPr>
        <w:t xml:space="preserve">CS-US </w:t>
      </w:r>
      <w:r w:rsidRPr="002207A6">
        <w:rPr>
          <w:color w:val="000000" w:themeColor="text1"/>
        </w:rPr>
        <w:t>contingenc</w:t>
      </w:r>
      <w:r>
        <w:rPr>
          <w:color w:val="000000" w:themeColor="text1"/>
        </w:rPr>
        <w:t>ies</w:t>
      </w:r>
      <w:r w:rsidRPr="002207A6">
        <w:rPr>
          <w:color w:val="000000" w:themeColor="text1"/>
        </w:rPr>
        <w:t xml:space="preserve"> </w:t>
      </w:r>
      <w:r>
        <w:rPr>
          <w:color w:val="000000" w:themeColor="text1"/>
        </w:rPr>
        <w:t xml:space="preserve">that were present during </w:t>
      </w:r>
      <w:r w:rsidRPr="002207A6">
        <w:rPr>
          <w:color w:val="000000" w:themeColor="text1"/>
        </w:rPr>
        <w:t xml:space="preserve">the </w:t>
      </w:r>
      <w:r>
        <w:rPr>
          <w:color w:val="000000" w:themeColor="text1"/>
        </w:rPr>
        <w:t>surveillance task</w:t>
      </w:r>
      <w:r w:rsidRPr="002207A6">
        <w:rPr>
          <w:color w:val="000000" w:themeColor="text1"/>
        </w:rPr>
        <w:t xml:space="preserve">. </w:t>
      </w:r>
      <w:r>
        <w:rPr>
          <w:color w:val="000000" w:themeColor="text1"/>
        </w:rPr>
        <w:t xml:space="preserve">Researchers who use this task assume that people will </w:t>
      </w:r>
      <w:r w:rsidRPr="002207A6">
        <w:rPr>
          <w:color w:val="000000" w:themeColor="text1"/>
        </w:rPr>
        <w:t>prefer CS</w:t>
      </w:r>
      <w:r>
        <w:rPr>
          <w:color w:val="000000" w:themeColor="text1"/>
        </w:rPr>
        <w:t>1</w:t>
      </w:r>
      <w:r w:rsidRPr="002207A6">
        <w:rPr>
          <w:color w:val="000000" w:themeColor="text1"/>
        </w:rPr>
        <w:t xml:space="preserve"> </w:t>
      </w:r>
      <w:r>
        <w:rPr>
          <w:color w:val="000000" w:themeColor="text1"/>
        </w:rPr>
        <w:t xml:space="preserve">(i.e., the </w:t>
      </w:r>
      <w:r w:rsidRPr="002207A6">
        <w:rPr>
          <w:color w:val="000000" w:themeColor="text1"/>
        </w:rPr>
        <w:t xml:space="preserve">Pokémon paired with positive </w:t>
      </w:r>
      <w:r>
        <w:rPr>
          <w:color w:val="000000" w:themeColor="text1"/>
        </w:rPr>
        <w:t>stimuli) over CS2 (i.e., the Pokémon paired with negative stimuli)</w:t>
      </w:r>
      <w:r w:rsidRPr="002207A6">
        <w:rPr>
          <w:color w:val="000000" w:themeColor="text1"/>
        </w:rPr>
        <w:t xml:space="preserve">, even if they </w:t>
      </w:r>
      <w:r>
        <w:rPr>
          <w:color w:val="000000" w:themeColor="text1"/>
        </w:rPr>
        <w:t xml:space="preserve">later </w:t>
      </w:r>
      <w:r w:rsidRPr="002207A6">
        <w:rPr>
          <w:color w:val="000000" w:themeColor="text1"/>
        </w:rPr>
        <w:t>report no awareness of the CS-US contingenc</w:t>
      </w:r>
      <w:r>
        <w:rPr>
          <w:color w:val="000000" w:themeColor="text1"/>
        </w:rPr>
        <w:t>ies</w:t>
      </w:r>
      <w:r w:rsidRPr="002207A6">
        <w:rPr>
          <w:color w:val="000000" w:themeColor="text1"/>
        </w:rPr>
        <w:t xml:space="preserve"> (e.g., Jones et al., 2009, 2010; March et al., 2018).</w:t>
      </w:r>
    </w:p>
    <w:p w14:paraId="1A3DA99B" w14:textId="08DCEFBB" w:rsidR="007628D7" w:rsidRPr="00F32498" w:rsidRDefault="007628D7" w:rsidP="00252903">
      <w:pPr>
        <w:rPr>
          <w:color w:val="000000" w:themeColor="text1"/>
        </w:rPr>
      </w:pPr>
      <w:r w:rsidRPr="00F32498">
        <w:rPr>
          <w:color w:val="000000" w:themeColor="text1"/>
        </w:rPr>
        <w:lastRenderedPageBreak/>
        <w:t xml:space="preserve">Since its introduction in 2001, the surveillance task </w:t>
      </w:r>
      <w:r w:rsidR="008A2A15">
        <w:rPr>
          <w:color w:val="000000" w:themeColor="text1"/>
        </w:rPr>
        <w:t xml:space="preserve">has become </w:t>
      </w:r>
      <w:r w:rsidRPr="00F32498">
        <w:rPr>
          <w:color w:val="000000" w:themeColor="text1"/>
        </w:rPr>
        <w:t xml:space="preserve">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citations in Google Scholar</w:t>
      </w:r>
      <w:r w:rsidR="00E60912">
        <w:rPr>
          <w:color w:val="000000" w:themeColor="text1"/>
          <w:highlight w:val="white"/>
        </w:rPr>
        <w:t xml:space="preserve"> as of June 2020</w:t>
      </w:r>
      <w:r w:rsidRPr="00F32498">
        <w:rPr>
          <w:color w:val="000000" w:themeColor="text1"/>
          <w:highlight w:val="white"/>
        </w:rPr>
        <w:t xml:space="preserve">). </w:t>
      </w:r>
      <w:r w:rsidRPr="00F32498">
        <w:rPr>
          <w:color w:val="000000" w:themeColor="text1"/>
        </w:rPr>
        <w:t xml:space="preserve">Several authors have claimed that the surveillance task provides evidence for </w:t>
      </w:r>
      <w:r w:rsidR="0090199F">
        <w:rPr>
          <w:color w:val="000000" w:themeColor="text1"/>
        </w:rPr>
        <w:t>‘unaware’ EC</w:t>
      </w:r>
      <w:r w:rsidRPr="00F32498">
        <w:rPr>
          <w:color w:val="000000" w:themeColor="text1"/>
        </w:rPr>
        <w:t xml:space="preserve">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45710F02"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3"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w:t>
      </w:r>
      <w:r w:rsidRPr="00F32498">
        <w:rPr>
          <w:color w:val="000000" w:themeColor="text1"/>
          <w:highlight w:val="white"/>
        </w:rPr>
        <w:lastRenderedPageBreak/>
        <w:t>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57EE5E7A" w:rsidR="000E4CB2" w:rsidRPr="008E25B9" w:rsidRDefault="000E4CB2" w:rsidP="00AB67DD">
      <w:pPr>
        <w:pStyle w:val="Tableandfigurenames"/>
        <w:rPr>
          <w:sz w:val="22"/>
          <w:szCs w:val="22"/>
        </w:rPr>
      </w:pPr>
      <w:r w:rsidRPr="008E25B9">
        <w:rPr>
          <w:b/>
          <w:sz w:val="22"/>
          <w:szCs w:val="22"/>
        </w:rPr>
        <w:t>Figure 1.</w:t>
      </w:r>
      <w:r w:rsidRPr="008E25B9">
        <w:rPr>
          <w:sz w:val="22"/>
          <w:szCs w:val="22"/>
        </w:rPr>
        <w:t xml:space="preserve"> Funnel plot of the data entered into the meta-analysis of previous studies with the surveillance task. Each dot depicts </w:t>
      </w:r>
      <w:r w:rsidR="003507C8" w:rsidRPr="008E25B9">
        <w:rPr>
          <w:sz w:val="22"/>
          <w:szCs w:val="22"/>
        </w:rPr>
        <w:t xml:space="preserve">an </w:t>
      </w:r>
      <w:r w:rsidRPr="008E25B9">
        <w:rPr>
          <w:sz w:val="22"/>
          <w:szCs w:val="22"/>
        </w:rPr>
        <w:t xml:space="preserve">effect size (Hedges’ </w:t>
      </w:r>
      <w:r w:rsidRPr="008E25B9">
        <w:rPr>
          <w:i/>
          <w:sz w:val="22"/>
          <w:szCs w:val="22"/>
        </w:rPr>
        <w:t>g</w:t>
      </w:r>
      <w:r w:rsidRPr="008E25B9">
        <w:rPr>
          <w:sz w:val="22"/>
          <w:szCs w:val="22"/>
        </w:rPr>
        <w:t xml:space="preserve">)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w:t>
      </w:r>
      <w:r w:rsidR="00A30A07" w:rsidRPr="008E25B9">
        <w:rPr>
          <w:sz w:val="22"/>
          <w:szCs w:val="22"/>
        </w:rPr>
        <w:t xml:space="preserve">bold </w:t>
      </w:r>
      <w:r w:rsidRPr="008E25B9">
        <w:rPr>
          <w:sz w:val="22"/>
          <w:szCs w:val="22"/>
        </w:rPr>
        <w:t>line represents Egger’s regression test for funnel plot asymmetry.</w:t>
      </w:r>
    </w:p>
    <w:p w14:paraId="66C40E2B" w14:textId="77777777" w:rsidR="000E4CB2" w:rsidRPr="00F32498" w:rsidRDefault="000E4CB2" w:rsidP="00252903">
      <w:pPr>
        <w:rPr>
          <w:color w:val="000000" w:themeColor="text1"/>
        </w:rPr>
      </w:pPr>
    </w:p>
    <w:p w14:paraId="0626FD14" w14:textId="5ACB388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w:t>
      </w:r>
      <w:r w:rsidR="008A2A15">
        <w:rPr>
          <w:color w:val="000000" w:themeColor="text1"/>
        </w:rPr>
        <w:t>ve</w:t>
      </w:r>
      <w:r w:rsidRPr="00F32498">
        <w:rPr>
          <w:color w:val="000000" w:themeColor="text1"/>
        </w:rPr>
        <w:t xml:space="preserve">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w:t>
      </w:r>
      <w:r w:rsidRPr="00F32498">
        <w:rPr>
          <w:color w:val="000000" w:themeColor="text1"/>
        </w:rPr>
        <w:lastRenderedPageBreak/>
        <w:t>replicate the basic effect with a highly powered sample. Doing so will provide a strong constraint on future theorizing about attitudes, EC, and the task</w:t>
      </w:r>
      <w:r w:rsidR="008A2A15">
        <w:rPr>
          <w:color w:val="000000" w:themeColor="text1"/>
        </w:rPr>
        <w:t>’s</w:t>
      </w:r>
      <w:r w:rsidRPr="00F32498">
        <w:rPr>
          <w:color w:val="000000" w:themeColor="text1"/>
        </w:rPr>
        <w:t xml:space="preserve"> </w:t>
      </w:r>
      <w:r w:rsidR="008A2A15">
        <w:rPr>
          <w:color w:val="000000" w:themeColor="text1"/>
        </w:rPr>
        <w:t xml:space="preserve">use </w:t>
      </w:r>
      <w:r w:rsidRPr="00F32498">
        <w:rPr>
          <w:color w:val="000000" w:themeColor="text1"/>
        </w:rPr>
        <w:t>in applied contexts.</w:t>
      </w:r>
    </w:p>
    <w:p w14:paraId="20C7AAA8" w14:textId="1EE90369" w:rsidR="007628D7" w:rsidRPr="00F32498" w:rsidRDefault="007628D7" w:rsidP="00252903">
      <w:pPr>
        <w:rPr>
          <w:color w:val="000000" w:themeColor="text1"/>
        </w:rPr>
      </w:pPr>
      <w:r w:rsidRPr="00F32498">
        <w:rPr>
          <w:color w:val="000000" w:themeColor="text1"/>
        </w:rPr>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w:t>
      </w:r>
      <w:r w:rsidR="008A2A15">
        <w:rPr>
          <w:color w:val="000000" w:themeColor="text1"/>
        </w:rPr>
        <w:t xml:space="preserve">they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8A2A15">
        <w:rPr>
          <w:color w:val="000000" w:themeColor="text1"/>
        </w:rPr>
        <w:t xml:space="preserve">and </w:t>
      </w:r>
      <w:r w:rsidR="00F362ED" w:rsidRPr="00F32498">
        <w:rPr>
          <w:color w:val="000000" w:themeColor="text1"/>
        </w:rPr>
        <w:t xml:space="preserve">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5"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68C77B9F" w:rsidR="007628D7" w:rsidRDefault="007628D7" w:rsidP="00252903">
      <w:pPr>
        <w:rPr>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w:t>
      </w:r>
      <w:r w:rsidR="004D7F41">
        <w:rPr>
          <w:color w:val="000000" w:themeColor="text1"/>
        </w:rPr>
        <w:t>inadvertently</w:t>
      </w:r>
      <w:r w:rsidR="004D7F41" w:rsidRPr="00F32498">
        <w:rPr>
          <w:color w:val="000000" w:themeColor="text1"/>
        </w:rPr>
        <w:t xml:space="preserve"> </w:t>
      </w:r>
      <w:r w:rsidRPr="00F32498">
        <w:rPr>
          <w:color w:val="000000" w:themeColor="text1"/>
        </w:rPr>
        <w:t xml:space="preserve">included individuals who were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assess this </w:t>
      </w:r>
      <w:r w:rsidR="00391A4E">
        <w:rPr>
          <w:color w:val="000000" w:themeColor="text1"/>
        </w:rPr>
        <w:t>construct</w:t>
      </w:r>
      <w:r w:rsidR="00391A4E" w:rsidRPr="00F32498">
        <w:rPr>
          <w:color w:val="000000" w:themeColor="text1"/>
        </w:rPr>
        <w:t xml:space="preserve">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1CF32285"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 xml:space="preserve">ed before data collection (see </w:t>
      </w:r>
      <w:hyperlink r:id="rId16" w:history="1">
        <w:r w:rsidRPr="00F32498">
          <w:rPr>
            <w:rStyle w:val="Hyperlink"/>
            <w:color w:val="000000" w:themeColor="text1"/>
          </w:rPr>
          <w:t>osf.io/3hjpf</w:t>
        </w:r>
      </w:hyperlink>
      <w:r w:rsidR="005A13C0" w:rsidRPr="005A13C0">
        <w:rPr>
          <w:rStyle w:val="Hyperlink"/>
          <w:color w:val="000000" w:themeColor="text1"/>
          <w:u w:val="none"/>
        </w:rPr>
        <w:t xml:space="preserve"> </w:t>
      </w:r>
      <w:r w:rsidR="005A13C0" w:rsidRPr="005A13C0">
        <w:rPr>
          <w:rStyle w:val="Hyperlink"/>
          <w:color w:val="auto"/>
          <w:u w:val="none"/>
        </w:rPr>
        <w:t xml:space="preserve">and </w:t>
      </w:r>
      <w:hyperlink r:id="rId17" w:history="1">
        <w:r w:rsidR="005A13C0" w:rsidRPr="005A13C0">
          <w:rPr>
            <w:rStyle w:val="Hyperlink"/>
            <w:color w:val="auto"/>
          </w:rPr>
          <w:t>osf.io/uyng7</w:t>
        </w:r>
      </w:hyperlink>
      <w:r w:rsidR="00B568D0" w:rsidRPr="005A13C0">
        <w:rPr>
          <w:rStyle w:val="Hyperlink"/>
          <w:color w:val="auto"/>
          <w:u w:val="none"/>
        </w:rPr>
        <w:t>)</w:t>
      </w:r>
      <w:r w:rsidRPr="005A13C0">
        <w:t xml:space="preserve">. </w:t>
      </w:r>
      <w:bookmarkStart w:id="4" w:name="_Hlk37150391"/>
      <w:r w:rsidR="007628D7" w:rsidRPr="005A13C0">
        <w:t xml:space="preserve">All </w:t>
      </w:r>
      <w:r w:rsidR="007628D7" w:rsidRPr="00F32498">
        <w:rPr>
          <w:color w:val="000000" w:themeColor="text1"/>
        </w:rPr>
        <w:t>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w:t>
      </w:r>
      <w:r w:rsidR="007628D7" w:rsidRPr="0090199F">
        <w:t>Framework (</w:t>
      </w:r>
      <w:hyperlink r:id="rId18" w:history="1">
        <w:r w:rsidR="0090199F" w:rsidRPr="0090199F">
          <w:rPr>
            <w:rStyle w:val="Hyperlink"/>
            <w:color w:val="auto"/>
          </w:rPr>
          <w:t>osf.io/hs32y</w:t>
        </w:r>
      </w:hyperlink>
      <w:r w:rsidR="007628D7" w:rsidRPr="0090199F">
        <w:t>)</w:t>
      </w:r>
      <w:bookmarkEnd w:id="4"/>
      <w:r w:rsidR="007628D7" w:rsidRPr="0090199F">
        <w:t xml:space="preserve">. </w:t>
      </w:r>
      <w:r w:rsidR="007628D7" w:rsidRPr="0090199F">
        <w:rPr>
          <w:highlight w:val="white"/>
        </w:rPr>
        <w:t xml:space="preserve">We </w:t>
      </w:r>
      <w:r w:rsidR="007628D7" w:rsidRPr="00F32498">
        <w:rPr>
          <w:color w:val="000000" w:themeColor="text1"/>
          <w:highlight w:val="white"/>
        </w:rPr>
        <w:t xml:space="preserve">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w:t>
      </w:r>
      <w:r w:rsidR="007628D7" w:rsidRPr="00F32498">
        <w:rPr>
          <w:color w:val="000000" w:themeColor="text1"/>
          <w:highlight w:val="white"/>
        </w:rPr>
        <w:lastRenderedPageBreak/>
        <w:t>accordance with the Declaration of Helsinki. The authors declare that they have no conflicts of interest with respect to the authorship or the publication of this article</w:t>
      </w:r>
      <w:r w:rsidR="00C56F9F">
        <w:rPr>
          <w:color w:val="000000" w:themeColor="text1"/>
          <w:highlight w:val="white"/>
        </w:rPr>
        <w:t>.</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437AB38A" w14:textId="1C4EEC1C" w:rsidR="004C5D69" w:rsidRPr="004C5D69" w:rsidRDefault="00685E6F" w:rsidP="004C5D69">
      <w:pPr>
        <w:rPr>
          <w:u w:val="single"/>
        </w:rPr>
      </w:pPr>
      <w:r w:rsidRPr="00F32498">
        <w:rPr>
          <w:color w:val="000000" w:themeColor="text1"/>
        </w:rPr>
        <w:t>14</w:t>
      </w:r>
      <w:r w:rsidR="00744084" w:rsidRPr="00F32498">
        <w:rPr>
          <w:color w:val="000000" w:themeColor="text1"/>
        </w:rPr>
        <w:t>78</w:t>
      </w:r>
      <w:r w:rsidRPr="00F32498">
        <w:rPr>
          <w:color w:val="000000" w:themeColor="text1"/>
        </w:rPr>
        <w:t xml:space="preserve"> </w:t>
      </w:r>
      <w:r w:rsidR="00A4597C">
        <w:rPr>
          <w:color w:val="000000" w:themeColor="text1"/>
        </w:rPr>
        <w:t xml:space="preserve">adult </w:t>
      </w:r>
      <w:r w:rsidRPr="00F32498">
        <w:rPr>
          <w:color w:val="000000" w:themeColor="text1"/>
        </w:rPr>
        <w:t>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bookmarkStart w:id="5" w:name="_Hlk41464661"/>
      <w:r w:rsidR="00A4597C" w:rsidRPr="00A4597C">
        <w:rPr>
          <w:color w:val="222222"/>
          <w:shd w:val="clear" w:color="auto" w:fill="FFFFFF"/>
        </w:rPr>
        <w:t xml:space="preserve">All labs used </w:t>
      </w:r>
      <w:r w:rsidR="0096574C">
        <w:rPr>
          <w:color w:val="222222"/>
          <w:shd w:val="clear" w:color="auto" w:fill="FFFFFF"/>
        </w:rPr>
        <w:t xml:space="preserve">an </w:t>
      </w:r>
      <w:r w:rsidR="00A4597C" w:rsidRPr="00A4597C">
        <w:rPr>
          <w:color w:val="222222"/>
          <w:shd w:val="clear" w:color="auto" w:fill="FFFFFF"/>
        </w:rPr>
        <w:t>ad hoc sampling strateg</w:t>
      </w:r>
      <w:r w:rsidR="0096574C">
        <w:rPr>
          <w:color w:val="222222"/>
          <w:shd w:val="clear" w:color="auto" w:fill="FFFFFF"/>
        </w:rPr>
        <w:t>y</w:t>
      </w:r>
      <w:r w:rsidR="00A4597C" w:rsidRPr="00A4597C">
        <w:rPr>
          <w:color w:val="222222"/>
          <w:shd w:val="clear" w:color="auto" w:fill="FFFFFF"/>
        </w:rPr>
        <w:t xml:space="preserve"> to sample from undergraduate students</w:t>
      </w:r>
      <w:r w:rsidR="00097ADA">
        <w:rPr>
          <w:color w:val="222222"/>
          <w:shd w:val="clear" w:color="auto" w:fill="FFFFFF"/>
        </w:rPr>
        <w:t>, and all experimental sessions were run in person (i.e., rather than online)</w:t>
      </w:r>
      <w:r w:rsidR="00A4597C" w:rsidRPr="00A4597C">
        <w:rPr>
          <w:color w:val="222222"/>
          <w:shd w:val="clear" w:color="auto" w:fill="FFFFFF"/>
        </w:rPr>
        <w:t>.</w:t>
      </w:r>
      <w:r w:rsidR="00A4597C">
        <w:rPr>
          <w:rFonts w:ascii="Arial" w:hAnsi="Arial" w:cs="Arial"/>
          <w:b/>
          <w:bCs/>
          <w:color w:val="222222"/>
          <w:shd w:val="clear" w:color="auto" w:fill="FFFFFF"/>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bookmarkEnd w:id="5"/>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644C65">
        <w:rPr>
          <w:color w:val="000000" w:themeColor="text1"/>
        </w:rPr>
        <w:t>S</w:t>
      </w:r>
      <w:r w:rsidR="00572538" w:rsidRPr="00F32498">
        <w:rPr>
          <w:color w:val="000000" w:themeColor="text1"/>
        </w:rPr>
        <w:t xml:space="preserve">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EE5FE8">
        <w:rPr>
          <w:color w:val="000000" w:themeColor="text1"/>
          <w:shd w:val="clear" w:color="auto" w:fill="FFFFFF"/>
        </w:rPr>
        <w:t xml:space="preserve">(SOM-R)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30386" w:rsidRPr="00F32498">
        <w:rPr>
          <w:color w:val="000000" w:themeColor="text1"/>
        </w:rPr>
        <w:t xml:space="preserve">. </w:t>
      </w:r>
      <w:r w:rsidR="00F72029">
        <w:rPr>
          <w:color w:val="000000" w:themeColor="text1"/>
        </w:rPr>
        <w:t xml:space="preserve">All data from all sites was included in the analyses, following </w:t>
      </w:r>
      <w:r w:rsidR="008E220D">
        <w:rPr>
          <w:color w:val="000000" w:themeColor="text1"/>
        </w:rPr>
        <w:t xml:space="preserve">the </w:t>
      </w:r>
      <w:r w:rsidR="00F72029">
        <w:rPr>
          <w:color w:val="000000" w:themeColor="text1"/>
        </w:rPr>
        <w:t>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6E1432FC"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w:t>
      </w:r>
      <w:r w:rsidRPr="00F32498">
        <w:lastRenderedPageBreak/>
        <w:t>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3"/>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25A05E4B" w14:textId="06FB4B8C" w:rsidR="00644C65" w:rsidRDefault="007628D7" w:rsidP="00644C65">
      <w:pPr>
        <w:rPr>
          <w:color w:val="000000" w:themeColor="text1"/>
        </w:rPr>
      </w:pPr>
      <w:bookmarkStart w:id="6" w:name="_Hlk41465137"/>
      <w:r w:rsidRPr="00F32498">
        <w:rPr>
          <w:b/>
          <w:color w:val="000000" w:themeColor="text1"/>
        </w:rPr>
        <w:t>Conditioned stimuli</w:t>
      </w:r>
      <w:bookmarkEnd w:id="6"/>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t>
      </w:r>
      <w:r w:rsidR="00644C65">
        <w:rPr>
          <w:color w:val="000000" w:themeColor="text1"/>
        </w:rPr>
        <w:t xml:space="preserve">we generated a set of 20 </w:t>
      </w:r>
      <w:r w:rsidR="00644C65" w:rsidRPr="00F32498">
        <w:rPr>
          <w:color w:val="000000" w:themeColor="text1"/>
        </w:rPr>
        <w:t>Pokémon</w:t>
      </w:r>
      <w:r w:rsidR="00644C65">
        <w:rPr>
          <w:color w:val="000000" w:themeColor="text1"/>
        </w:rPr>
        <w:t xml:space="preserve"> that were pretested in each lab</w:t>
      </w:r>
      <w:r w:rsidR="00644C65" w:rsidRPr="00644C65">
        <w:rPr>
          <w:color w:val="000000" w:themeColor="text1"/>
        </w:rPr>
        <w:t xml:space="preserve"> </w:t>
      </w:r>
      <w:r w:rsidR="00644C65" w:rsidRPr="00F32498">
        <w:rPr>
          <w:color w:val="000000" w:themeColor="text1"/>
        </w:rPr>
        <w:t>along two dimensions (valence and familiarity)</w:t>
      </w:r>
      <w:r w:rsidR="00644C65">
        <w:rPr>
          <w:color w:val="000000" w:themeColor="text1"/>
        </w:rPr>
        <w:t xml:space="preserve">. </w:t>
      </w:r>
      <w:r w:rsidR="00644C65" w:rsidRPr="00F32498">
        <w:rPr>
          <w:color w:val="000000" w:themeColor="text1"/>
        </w:rPr>
        <w:t xml:space="preserve">The two characters that (a) were most neutral and least familiar, and (b) which differed least in valence and familiarity served as CSs (see the </w:t>
      </w:r>
      <w:r w:rsidR="00644C65" w:rsidRPr="00F32498">
        <w:rPr>
          <w:color w:val="000000" w:themeColor="text1"/>
          <w:shd w:val="clear" w:color="auto" w:fill="FFFFFF"/>
        </w:rPr>
        <w:t xml:space="preserve">SOM-R </w:t>
      </w:r>
      <w:r w:rsidR="00644C65" w:rsidRPr="00946704">
        <w:rPr>
          <w:color w:val="000000" w:themeColor="text1"/>
          <w:shd w:val="clear" w:color="auto" w:fill="FFFFFF"/>
        </w:rPr>
        <w:t xml:space="preserve">for </w:t>
      </w:r>
      <w:r w:rsidR="00644C65">
        <w:rPr>
          <w:color w:val="000000" w:themeColor="text1"/>
          <w:shd w:val="clear" w:color="auto" w:fill="FFFFFF"/>
        </w:rPr>
        <w:t xml:space="preserve">more </w:t>
      </w:r>
      <w:r w:rsidR="00644C65" w:rsidRPr="00946704">
        <w:rPr>
          <w:color w:val="000000" w:themeColor="text1"/>
          <w:shd w:val="clear" w:color="auto" w:fill="FFFFFF"/>
        </w:rPr>
        <w:t xml:space="preserve">details </w:t>
      </w:r>
      <w:r w:rsidR="00644C65">
        <w:rPr>
          <w:color w:val="000000" w:themeColor="text1"/>
          <w:shd w:val="clear" w:color="auto" w:fill="FFFFFF"/>
        </w:rPr>
        <w:t>and</w:t>
      </w:r>
      <w:r w:rsidR="00644C65" w:rsidRPr="00946704">
        <w:rPr>
          <w:color w:val="000000" w:themeColor="text1"/>
          <w:shd w:val="clear" w:color="auto" w:fill="FFFFFF"/>
        </w:rPr>
        <w:t xml:space="preserve"> </w:t>
      </w:r>
      <w:hyperlink r:id="rId20" w:history="1">
        <w:r w:rsidR="00644C65" w:rsidRPr="007A115A">
          <w:rPr>
            <w:rStyle w:val="Hyperlink"/>
            <w:color w:val="000000" w:themeColor="text1"/>
          </w:rPr>
          <w:t>osf.io/a3qj9</w:t>
        </w:r>
      </w:hyperlink>
      <w:r w:rsidR="00644C65" w:rsidRPr="00F32498">
        <w:rPr>
          <w:color w:val="000000" w:themeColor="text1"/>
        </w:rPr>
        <w:t xml:space="preserve"> for the results of the pretest conducted at each lab).</w:t>
      </w:r>
    </w:p>
    <w:p w14:paraId="4806A016" w14:textId="4FDF279B" w:rsidR="007628D7"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lastRenderedPageBreak/>
        <w:t>Procedure</w:t>
      </w:r>
    </w:p>
    <w:p w14:paraId="2554DFA4" w14:textId="05F17B69"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7" w:name="_Hlk37316720"/>
      <w:r w:rsidR="004B7775">
        <w:rPr>
          <w:color w:val="000000" w:themeColor="text1"/>
        </w:rPr>
        <w:t>the lab’s</w:t>
      </w:r>
      <w:bookmarkEnd w:id="7"/>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1" w:history="1">
        <w:r w:rsidR="00ED0CE2">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6B754FE0" w14:textId="3B11805F" w:rsidR="00F76638" w:rsidRDefault="007628D7" w:rsidP="00252903">
      <w:pPr>
        <w:rPr>
          <w:color w:val="000000" w:themeColor="text1"/>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2"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r w:rsidR="00CE2D79">
        <w:rPr>
          <w:color w:val="000000" w:themeColor="text1"/>
        </w:rPr>
        <w:t xml:space="preserve"> </w:t>
      </w:r>
      <w:r w:rsidRPr="00F32498">
        <w:rPr>
          <w:color w:val="000000" w:themeColor="text1"/>
        </w:rPr>
        <w:t>Prior to the surveillance task participants</w:t>
      </w:r>
      <w:r w:rsidR="00CE2D79">
        <w:rPr>
          <w:color w:val="000000" w:themeColor="text1"/>
        </w:rPr>
        <w:t xml:space="preserve"> </w:t>
      </w:r>
      <w:r w:rsidR="00CE2D79" w:rsidRPr="00CE2D79">
        <w:rPr>
          <w:rFonts w:asciiTheme="majorBidi" w:eastAsia="Arial" w:hAnsiTheme="majorBidi" w:cstheme="majorBidi"/>
          <w:color w:val="231F20"/>
        </w:rPr>
        <w:t>were instructed to detect the target stimulus and hit the space-bar</w:t>
      </w:r>
      <w:r w:rsidR="00CE2D79" w:rsidRPr="00CE2D79">
        <w:rPr>
          <w:rFonts w:asciiTheme="majorBidi" w:hAnsiTheme="majorBidi" w:cstheme="majorBidi"/>
          <w:color w:val="000000" w:themeColor="text1"/>
        </w:rPr>
        <w:t xml:space="preserve"> </w:t>
      </w:r>
      <w:r w:rsidR="00CE2D79" w:rsidRPr="00CE2D79">
        <w:rPr>
          <w:rFonts w:asciiTheme="majorBidi" w:eastAsia="Arial" w:hAnsiTheme="majorBidi" w:cstheme="majorBidi"/>
          <w:color w:val="231F20"/>
        </w:rPr>
        <w:t xml:space="preserve">every time a target stimulus </w:t>
      </w:r>
      <w:r w:rsidR="00E54B93" w:rsidRPr="00CE2D79">
        <w:rPr>
          <w:rFonts w:asciiTheme="majorBidi" w:eastAsia="Arial" w:hAnsiTheme="majorBidi" w:cstheme="majorBidi"/>
          <w:color w:val="231F20"/>
        </w:rPr>
        <w:t>appear</w:t>
      </w:r>
      <w:r w:rsidR="00E54B93">
        <w:rPr>
          <w:rFonts w:asciiTheme="majorBidi" w:eastAsia="Arial" w:hAnsiTheme="majorBidi" w:cstheme="majorBidi"/>
          <w:color w:val="231F20"/>
        </w:rPr>
        <w:t>ed</w:t>
      </w:r>
      <w:r w:rsidR="00CE2D79">
        <w:rPr>
          <w:color w:val="000000" w:themeColor="text1"/>
        </w:rPr>
        <w:t xml:space="preserve"> (</w:t>
      </w:r>
      <w:r w:rsidR="00CE2D79" w:rsidRPr="00F32498">
        <w:rPr>
          <w:color w:val="000000" w:themeColor="text1"/>
          <w:highlight w:val="white"/>
        </w:rPr>
        <w:t xml:space="preserve">see </w:t>
      </w:r>
      <w:hyperlink r:id="rId23" w:history="1">
        <w:r w:rsidR="00CE2D79" w:rsidRPr="00F32498">
          <w:rPr>
            <w:rStyle w:val="Hyperlink"/>
            <w:color w:val="000000" w:themeColor="text1"/>
          </w:rPr>
          <w:t>osf.io/</w:t>
        </w:r>
        <w:proofErr w:type="spellStart"/>
        <w:r w:rsidR="00CE2D79" w:rsidRPr="00F32498">
          <w:rPr>
            <w:rStyle w:val="Hyperlink"/>
            <w:color w:val="000000" w:themeColor="text1"/>
          </w:rPr>
          <w:t>wnckg</w:t>
        </w:r>
        <w:proofErr w:type="spellEnd"/>
      </w:hyperlink>
      <w:r w:rsidR="00CE2D79">
        <w:rPr>
          <w:color w:val="000000" w:themeColor="text1"/>
        </w:rPr>
        <w:t xml:space="preserve"> for the specific instructions). </w:t>
      </w:r>
    </w:p>
    <w:p w14:paraId="30314506" w14:textId="297693BB"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 xml:space="preserve">task and the evaluation task (e.g., Kendrick &amp; Olson, 2012). The filler task </w:t>
      </w:r>
      <w:r w:rsidRPr="00F32498">
        <w:rPr>
          <w:color w:val="000000" w:themeColor="text1"/>
        </w:rPr>
        <w:lastRenderedPageBreak/>
        <w:t>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 xml:space="preserve">not analyzed. Nevertheless, those interested in </w:t>
      </w:r>
      <w:r w:rsidR="00B6686E" w:rsidRPr="00F32498">
        <w:rPr>
          <w:color w:val="000000" w:themeColor="text1"/>
        </w:rPr>
        <w:t>th</w:t>
      </w:r>
      <w:r w:rsidR="00B6686E">
        <w:rPr>
          <w:color w:val="000000" w:themeColor="text1"/>
        </w:rPr>
        <w:t>e</w:t>
      </w:r>
      <w:r w:rsidR="00B6686E" w:rsidRPr="00F32498">
        <w:rPr>
          <w:color w:val="000000" w:themeColor="text1"/>
        </w:rPr>
        <w:t>s</w:t>
      </w:r>
      <w:r w:rsidR="00B6686E">
        <w:rPr>
          <w:color w:val="000000" w:themeColor="text1"/>
        </w:rPr>
        <w:t>e</w:t>
      </w:r>
      <w:r w:rsidR="00B6686E" w:rsidRPr="00F32498">
        <w:rPr>
          <w:color w:val="000000" w:themeColor="text1"/>
        </w:rPr>
        <w:t xml:space="preserve"> </w:t>
      </w:r>
      <w:r w:rsidRPr="00F32498">
        <w:rPr>
          <w:color w:val="000000" w:themeColor="text1"/>
        </w:rPr>
        <w:t>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3912188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w:t>
      </w:r>
      <w:r w:rsidR="008E220D">
        <w:rPr>
          <w:color w:val="000000" w:themeColor="text1"/>
        </w:rPr>
        <w:t>red</w:t>
      </w:r>
      <w:r w:rsidRPr="00F32498">
        <w:rPr>
          <w:color w:val="000000" w:themeColor="text1"/>
        </w:rPr>
        <w:t xml:space="preserve">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 </w:t>
      </w:r>
      <w:r w:rsidR="008E220D">
        <w:rPr>
          <w:rStyle w:val="FootnoteReference"/>
          <w:color w:val="000000" w:themeColor="text1"/>
        </w:rPr>
        <w:footnoteReference w:id="4"/>
      </w:r>
      <w:r w:rsidR="008E220D">
        <w:rPr>
          <w:color w:val="000000" w:themeColor="text1"/>
        </w:rPr>
        <w:t xml:space="preserve"> </w:t>
      </w:r>
      <w:r w:rsidRPr="00F32498">
        <w:rPr>
          <w:color w:val="000000" w:themeColor="text1"/>
        </w:rPr>
        <w:t xml:space="preserve">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00E54B93">
        <w:rPr>
          <w:color w:val="000000" w:themeColor="text1"/>
        </w:rPr>
        <w:t xml:space="preserve"> (s</w:t>
      </w:r>
      <w:r w:rsidR="00DA37D1">
        <w:rPr>
          <w:color w:val="000000" w:themeColor="text1"/>
        </w:rPr>
        <w:t>ee</w:t>
      </w:r>
      <w:r w:rsidRPr="00F32498">
        <w:rPr>
          <w:b/>
          <w:color w:val="000000" w:themeColor="text1"/>
        </w:rPr>
        <w:t xml:space="preserve"> </w:t>
      </w:r>
      <w:hyperlink r:id="rId25" w:history="1">
        <w:r w:rsidR="00DA37D1" w:rsidRPr="00F32498">
          <w:rPr>
            <w:rStyle w:val="Hyperlink"/>
            <w:color w:val="000000" w:themeColor="text1"/>
          </w:rPr>
          <w:t>osf.io/</w:t>
        </w:r>
        <w:proofErr w:type="spellStart"/>
        <w:r w:rsidR="00DA37D1" w:rsidRPr="00F32498">
          <w:rPr>
            <w:rStyle w:val="Hyperlink"/>
            <w:color w:val="000000" w:themeColor="text1"/>
          </w:rPr>
          <w:t>wnckg</w:t>
        </w:r>
        <w:proofErr w:type="spellEnd"/>
      </w:hyperlink>
      <w:r w:rsidR="00DA37D1">
        <w:rPr>
          <w:color w:val="000000" w:themeColor="text1"/>
        </w:rPr>
        <w:t xml:space="preserve"> for the instructions preceding the evaluation task</w:t>
      </w:r>
      <w:r w:rsidR="00E54B93">
        <w:rPr>
          <w:color w:val="000000" w:themeColor="text1"/>
        </w:rPr>
        <w:t>)</w:t>
      </w:r>
      <w:r w:rsidR="00DA37D1">
        <w:rPr>
          <w:color w:val="000000" w:themeColor="text1"/>
        </w:rPr>
        <w:t xml:space="preserve">. </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8" w:name="_Hlk36108002"/>
      <w:r w:rsidRPr="00F32498">
        <w:rPr>
          <w:color w:val="000000" w:themeColor="text1"/>
        </w:rPr>
        <w:t xml:space="preserve">original Olson and Fazio (2001) post-experiment questionnaire </w:t>
      </w:r>
      <w:bookmarkEnd w:id="8"/>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w:t>
      </w:r>
      <w:r w:rsidRPr="00F32498">
        <w:rPr>
          <w:i/>
          <w:color w:val="000000" w:themeColor="text1"/>
        </w:rPr>
        <w:lastRenderedPageBreak/>
        <w:t xml:space="preserve">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9" w:name="_Hlk36108018"/>
      <w:r w:rsidRPr="00F32498">
        <w:rPr>
          <w:color w:val="000000" w:themeColor="text1"/>
        </w:rPr>
        <w:t>Bar-Anan et al. (2010) protocol</w:t>
      </w:r>
      <w:bookmarkEnd w:id="9"/>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w:t>
      </w:r>
      <w:r w:rsidRPr="00137797">
        <w:rPr>
          <w:i/>
          <w:color w:val="000000" w:themeColor="text1"/>
        </w:rPr>
        <w:t>How familiar were you with the cartoon creatures that appeared in the surveillance tasks?</w:t>
      </w:r>
      <w:r w:rsidRPr="00F32498">
        <w:rPr>
          <w:color w:val="000000" w:themeColor="text1"/>
        </w:rPr>
        <w:t xml:space="preserve"> (response scale: 0 = Not familiar at all to 8 = Very familiar).</w:t>
      </w:r>
    </w:p>
    <w:p w14:paraId="478B4B35" w14:textId="1AC4BC40" w:rsidR="007628D7" w:rsidRDefault="007628D7" w:rsidP="007370D2">
      <w:pPr>
        <w:rPr>
          <w:color w:val="000000" w:themeColor="text1"/>
        </w:rPr>
      </w:pPr>
      <w:bookmarkStart w:id="10" w:name="_Hlk41465932"/>
      <w:r w:rsidRPr="00F32498">
        <w:rPr>
          <w:b/>
          <w:color w:val="000000" w:themeColor="text1"/>
        </w:rPr>
        <w:t xml:space="preserve">Experimental fidelity. </w:t>
      </w:r>
      <w:bookmarkEnd w:id="10"/>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materials originally produced in English </w:t>
      </w:r>
      <w:r w:rsidR="001C03FC" w:rsidRPr="00F32498">
        <w:rPr>
          <w:color w:val="000000" w:themeColor="text1"/>
        </w:rPr>
        <w:t>wer</w:t>
      </w:r>
      <w:r w:rsidRPr="00F32498">
        <w:rPr>
          <w:color w:val="000000" w:themeColor="text1"/>
        </w:rPr>
        <w:t>e translated using a forward and backward translation process</w:t>
      </w:r>
      <w:r w:rsidR="00FD17E0">
        <w:rPr>
          <w:color w:val="000000" w:themeColor="text1"/>
        </w:rPr>
        <w:t xml:space="preserve">. </w:t>
      </w:r>
      <w:r w:rsidRPr="00F32498">
        <w:rPr>
          <w:color w:val="000000" w:themeColor="text1"/>
        </w:rPr>
        <w:t xml:space="preserve">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6">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w:t>
      </w:r>
    </w:p>
    <w:p w14:paraId="0876A112" w14:textId="77777777" w:rsidR="00D66D05" w:rsidRDefault="00D66D05" w:rsidP="007370D2">
      <w:pPr>
        <w:rPr>
          <w:color w:val="000000" w:themeColor="text1"/>
        </w:rPr>
      </w:pPr>
    </w:p>
    <w:p w14:paraId="2E84F306" w14:textId="19801759" w:rsidR="007628D7" w:rsidRPr="00ED0CE2" w:rsidRDefault="00760293" w:rsidP="00ED0CE2">
      <w:pPr>
        <w:pStyle w:val="Heading1"/>
      </w:pPr>
      <w:r w:rsidRPr="00ED0CE2">
        <w:lastRenderedPageBreak/>
        <w:t>Results</w:t>
      </w:r>
    </w:p>
    <w:p w14:paraId="3D6BF051" w14:textId="5BAF6C1C" w:rsidR="007628D7" w:rsidRPr="00F32498" w:rsidRDefault="007628D7" w:rsidP="00EC504F">
      <w:pPr>
        <w:pStyle w:val="Heading2"/>
      </w:pPr>
      <w:r w:rsidRPr="00F32498">
        <w:t xml:space="preserve">Data </w:t>
      </w:r>
      <w:r w:rsidR="002A64D5">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7B12CC1" w14:textId="5CD6D5A7" w:rsidR="00427526" w:rsidRDefault="007F3EB4" w:rsidP="0043013D">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w:t>
      </w:r>
      <w:r w:rsidR="00C82E0E">
        <w:rPr>
          <w:lang w:val="en-IE" w:bidi="ar-SA"/>
        </w:rPr>
        <w:t>al</w:t>
      </w:r>
      <w:r w:rsidR="00654B69">
        <w:rPr>
          <w:lang w:val="en-IE" w:bidi="ar-SA"/>
        </w:rPr>
        <w:t xml:space="preserve"> questions</w:t>
      </w:r>
      <w:r w:rsidRPr="007F3EB4">
        <w:rPr>
          <w:lang w:val="en-IE" w:bidi="ar-SA"/>
        </w:rPr>
        <w:t xml:space="preserve"> were </w:t>
      </w:r>
      <w:r w:rsidR="00E37390">
        <w:rPr>
          <w:lang w:val="en-IE" w:bidi="ar-SA"/>
        </w:rPr>
        <w:t>preregister</w:t>
      </w:r>
      <w:r w:rsidRPr="007F3EB4">
        <w:rPr>
          <w:lang w:val="en-IE" w:bidi="ar-SA"/>
        </w:rPr>
        <w:t xml:space="preserve">ed. </w:t>
      </w:r>
      <w:r w:rsidR="002A64D5">
        <w:rPr>
          <w:lang w:val="en-IE" w:bidi="ar-SA"/>
        </w:rPr>
        <w:t xml:space="preserve">The first was similar to </w:t>
      </w:r>
      <w:r w:rsidRPr="007F3EB4">
        <w:rPr>
          <w:lang w:val="en-IE" w:bidi="ar-SA"/>
        </w:rPr>
        <w:t xml:space="preserve">that employed by the original authors in their study (Olson &amp; Fazio, 2001), </w:t>
      </w:r>
      <w:r w:rsidR="002A64D5">
        <w:rPr>
          <w:lang w:val="en-IE" w:bidi="ar-SA"/>
        </w:rPr>
        <w:t xml:space="preserve">whereas the other three were included to </w:t>
      </w:r>
      <w:r w:rsidR="00F50F76">
        <w:rPr>
          <w:lang w:val="en-IE" w:bidi="ar-SA"/>
        </w:rPr>
        <w:t xml:space="preserve">explore the robustness of </w:t>
      </w:r>
      <w:r w:rsidR="00B33DD8">
        <w:rPr>
          <w:lang w:val="en-IE" w:bidi="ar-SA"/>
        </w:rPr>
        <w:t>the</w:t>
      </w:r>
      <w:r w:rsidR="00F50F76">
        <w:rPr>
          <w:lang w:val="en-IE" w:bidi="ar-SA"/>
        </w:rPr>
        <w:t xml:space="preserve"> effect</w:t>
      </w:r>
      <w:r w:rsidRPr="007F3EB4">
        <w:rPr>
          <w:lang w:val="en-IE" w:bidi="ar-SA"/>
        </w:rPr>
        <w:t xml:space="preserve">. These </w:t>
      </w:r>
      <w:r w:rsidR="002A64D5">
        <w:rPr>
          <w:lang w:val="en-IE" w:bidi="ar-SA"/>
        </w:rPr>
        <w:t xml:space="preserve">latter </w:t>
      </w:r>
      <w:r w:rsidRPr="007F3EB4">
        <w:rPr>
          <w:lang w:val="en-IE" w:bidi="ar-SA"/>
        </w:rPr>
        <w:t xml:space="preserve">criteria had either been used in previously published work (Bar-Anan et al., 2010), or were </w:t>
      </w:r>
      <w:r w:rsidRPr="007F3EB4">
        <w:rPr>
          <w:lang w:val="en-IE" w:bidi="ar-SA"/>
        </w:rPr>
        <w:lastRenderedPageBreak/>
        <w:t xml:space="preserve">created by us to provide </w:t>
      </w:r>
      <w:r w:rsidR="0007666C">
        <w:rPr>
          <w:lang w:val="en-IE" w:bidi="ar-SA"/>
        </w:rPr>
        <w:t xml:space="preserve">different levels of stringency </w:t>
      </w:r>
      <w:r w:rsidR="002A64D5">
        <w:rPr>
          <w:lang w:val="en-IE" w:bidi="ar-SA"/>
        </w:rPr>
        <w:t xml:space="preserve">around awareness </w:t>
      </w:r>
      <w:r w:rsidR="0007666C">
        <w:rPr>
          <w:lang w:val="en-IE" w:bidi="ar-SA"/>
        </w:rPr>
        <w:t xml:space="preserve">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BA5980">
        <w:rPr>
          <w:rStyle w:val="FootnoteReference"/>
          <w:lang w:val="en-IE" w:bidi="ar-SA"/>
        </w:rPr>
        <w:footnoteReference w:id="5"/>
      </w:r>
    </w:p>
    <w:p w14:paraId="359DB2C2" w14:textId="4095179A"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t>
      </w:r>
      <w:r w:rsidR="002A64D5">
        <w:rPr>
          <w:lang w:val="en-IE" w:bidi="ar-SA"/>
        </w:rPr>
        <w:t>A</w:t>
      </w:r>
      <w:r w:rsidR="007F3EB4" w:rsidRPr="007F3EB4">
        <w:rPr>
          <w:lang w:val="en-IE" w:bidi="ar-SA"/>
        </w:rPr>
        <w:t xml:space="preserve"> score </w:t>
      </w:r>
      <w:r w:rsidR="002A64D5">
        <w:rPr>
          <w:lang w:val="en-IE" w:bidi="ar-SA"/>
        </w:rPr>
        <w:t xml:space="preserve">was computed </w:t>
      </w:r>
      <w:r w:rsidR="007F3EB4" w:rsidRPr="007F3EB4">
        <w:rPr>
          <w:lang w:val="en-IE" w:bidi="ar-SA"/>
        </w:rPr>
        <w:t xml:space="preserve">following the original authors’ recommendations. This score was based on participants’ open-ended responses to </w:t>
      </w:r>
      <w:r w:rsidR="0043013D">
        <w:rPr>
          <w:lang w:val="en-IE" w:bidi="ar-SA"/>
        </w:rPr>
        <w:t xml:space="preserve">the original Olson and Fazio </w:t>
      </w:r>
      <w:r w:rsidR="000B7380">
        <w:rPr>
          <w:lang w:val="en-IE" w:bidi="ar-SA"/>
        </w:rPr>
        <w:t xml:space="preserve">(2001) </w:t>
      </w:r>
      <w:r w:rsidR="00C903E3">
        <w:rPr>
          <w:color w:val="231F20"/>
          <w:lang w:val="en-IE" w:bidi="ar-SA"/>
        </w:rPr>
        <w:t>post-experiment</w:t>
      </w:r>
      <w:r w:rsidR="000B7380">
        <w:rPr>
          <w:color w:val="231F20"/>
          <w:lang w:val="en-IE" w:bidi="ar-SA"/>
        </w:rPr>
        <w:t>al</w:t>
      </w:r>
      <w:r w:rsidR="00C903E3">
        <w:rPr>
          <w:color w:val="231F20"/>
          <w:lang w:val="en-IE" w:bidi="ar-SA"/>
        </w:rPr>
        <w:t xml:space="preserve"> question</w:t>
      </w:r>
      <w:r w:rsidR="002A64D5">
        <w:rPr>
          <w:color w:val="231F20"/>
          <w:lang w:val="en-IE" w:bidi="ar-SA"/>
        </w:rPr>
        <w:t>s</w:t>
      </w:r>
      <w:r w:rsidR="00C903E3">
        <w:rPr>
          <w:color w:val="231F20"/>
          <w:lang w:val="en-IE" w:bidi="ar-SA"/>
        </w:rPr>
        <w:t xml:space="preserve"> </w:t>
      </w:r>
      <w:r w:rsidR="007F3EB4" w:rsidRPr="007F3EB4">
        <w:rPr>
          <w:lang w:val="en-IE" w:bidi="ar-SA"/>
        </w:rPr>
        <w:t xml:space="preserve">1 </w:t>
      </w:r>
      <w:r w:rsidR="002A64D5">
        <w:rPr>
          <w:lang w:val="en-IE" w:bidi="ar-SA"/>
        </w:rPr>
        <w:t xml:space="preserve">and 2 </w:t>
      </w:r>
      <w:r w:rsidR="007F3EB4" w:rsidRPr="007F3EB4">
        <w:rPr>
          <w:lang w:val="en-IE" w:bidi="ar-SA"/>
        </w:rPr>
        <w:t>(</w:t>
      </w:r>
      <w:r w:rsidR="002A64D5">
        <w:rPr>
          <w:iCs/>
          <w:lang w:val="en-IE" w:bidi="ar-SA"/>
        </w:rPr>
        <w:t>see SOM</w:t>
      </w:r>
      <w:r w:rsidR="00427526">
        <w:rPr>
          <w:iCs/>
          <w:lang w:val="en-IE" w:bidi="ar-SA"/>
        </w:rPr>
        <w:t>-R</w:t>
      </w:r>
      <w:r w:rsidR="002A64D5">
        <w:rPr>
          <w:iCs/>
          <w:lang w:val="en-IE" w:bidi="ar-SA"/>
        </w:rPr>
        <w:t xml:space="preserve"> for more details</w:t>
      </w:r>
      <w:r w:rsidR="007F3EB4" w:rsidRPr="007F3EB4">
        <w:rPr>
          <w:lang w:val="en-IE" w:bidi="ar-SA"/>
        </w:rPr>
        <w:t xml:space="preserve">). </w:t>
      </w:r>
      <w:r w:rsidR="007F3EB4" w:rsidRPr="00370FD8">
        <w:rPr>
          <w:lang w:val="en-IE" w:bidi="ar-SA"/>
        </w:rPr>
        <w:t xml:space="preserve">Two independent </w:t>
      </w:r>
      <w:proofErr w:type="spellStart"/>
      <w:r w:rsidR="007F3EB4" w:rsidRPr="00370FD8">
        <w:rPr>
          <w:lang w:val="en-IE" w:bidi="ar-SA"/>
        </w:rPr>
        <w:t>raters</w:t>
      </w:r>
      <w:proofErr w:type="spellEnd"/>
      <w:r w:rsidR="007F3EB4" w:rsidRPr="00370FD8">
        <w:rPr>
          <w:lang w:val="en-IE" w:bidi="ar-SA"/>
        </w:rPr>
        <w:t xml:space="preserve">, who were blinded to one another’s ratings, evaluated responses to </w:t>
      </w:r>
      <w:r w:rsidR="0043013D" w:rsidRPr="00370FD8">
        <w:rPr>
          <w:lang w:val="en-IE" w:bidi="ar-SA"/>
        </w:rPr>
        <w:t>these two questions</w:t>
      </w:r>
      <w:r w:rsidR="007F3EB4" w:rsidRPr="00370FD8">
        <w:rPr>
          <w:lang w:val="en-IE" w:bidi="ar-SA"/>
        </w:rPr>
        <w:t xml:space="preserve">, and treated responses </w:t>
      </w:r>
      <w:r w:rsidR="002A64D5" w:rsidRPr="00370FD8">
        <w:rPr>
          <w:lang w:val="en-IE" w:bidi="ar-SA"/>
        </w:rPr>
        <w:t xml:space="preserve">on </w:t>
      </w:r>
      <w:r w:rsidR="007F3EB4" w:rsidRPr="00370FD8">
        <w:rPr>
          <w:lang w:val="en-IE" w:bidi="ar-SA"/>
        </w:rPr>
        <w:t>both questions as one (compound) text response</w:t>
      </w:r>
      <w:r w:rsidR="003066E4" w:rsidRPr="00370FD8">
        <w:rPr>
          <w:lang w:val="en-IE" w:bidi="ar-SA"/>
        </w:rPr>
        <w:t xml:space="preserve"> (see </w:t>
      </w:r>
      <w:hyperlink r:id="rId27" w:history="1">
        <w:r w:rsidR="00745DEE" w:rsidRPr="00370FD8">
          <w:rPr>
            <w:rStyle w:val="Hyperlink"/>
            <w:color w:val="auto"/>
          </w:rPr>
          <w:t>osf.io/2dm6u</w:t>
        </w:r>
      </w:hyperlink>
      <w:r w:rsidR="00745DEE" w:rsidRPr="00370FD8">
        <w:rPr>
          <w:lang w:val="en-IE" w:bidi="ar-SA"/>
        </w:rPr>
        <w:t xml:space="preserve"> </w:t>
      </w:r>
      <w:r w:rsidR="00745DEE" w:rsidRPr="00370FD8">
        <w:rPr>
          <w:lang w:bidi="ar-SA"/>
        </w:rPr>
        <w:t>for t</w:t>
      </w:r>
      <w:r w:rsidR="003066E4" w:rsidRPr="00370FD8">
        <w:rPr>
          <w:lang w:bidi="ar-SA"/>
        </w:rPr>
        <w:t xml:space="preserve">he </w:t>
      </w:r>
      <w:r w:rsidR="003066E4" w:rsidRPr="00370FD8">
        <w:rPr>
          <w:lang w:val="en-IE" w:bidi="ar-SA"/>
        </w:rPr>
        <w:t>exact coding instructions provided to the data collection sites)</w:t>
      </w:r>
      <w:r w:rsidR="007F3EB4" w:rsidRPr="00370FD8">
        <w:rPr>
          <w:lang w:val="en-IE" w:bidi="ar-SA"/>
        </w:rPr>
        <w:t xml:space="preserve">. </w:t>
      </w:r>
      <w:r w:rsidR="002A64D5" w:rsidRPr="00370FD8">
        <w:rPr>
          <w:lang w:val="en-IE" w:bidi="ar-SA"/>
        </w:rPr>
        <w:t xml:space="preserve">Participants were </w:t>
      </w:r>
      <w:r w:rsidR="007F3EB4" w:rsidRPr="00370FD8">
        <w:rPr>
          <w:lang w:val="en-IE" w:bidi="ar-SA"/>
        </w:rPr>
        <w:t xml:space="preserve">scored as ‘aware’ </w:t>
      </w:r>
      <w:r w:rsidR="007F3EB4" w:rsidRPr="007F3EB4">
        <w:rPr>
          <w:lang w:val="en-IE" w:bidi="ar-SA"/>
        </w:rPr>
        <w:t xml:space="preserve">if their responses to </w:t>
      </w:r>
      <w:r w:rsidR="0043013D">
        <w:rPr>
          <w:lang w:val="en-IE" w:bidi="ar-SA"/>
        </w:rPr>
        <w:t xml:space="preserve">either of </w:t>
      </w:r>
      <w:r w:rsidR="002A64D5">
        <w:rPr>
          <w:lang w:val="en-IE" w:bidi="ar-SA"/>
        </w:rPr>
        <w:t xml:space="preserve">the </w:t>
      </w:r>
      <w:r w:rsidR="0043013D">
        <w:rPr>
          <w:lang w:val="en-IE" w:bidi="ar-SA"/>
        </w:rPr>
        <w:t>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If they failed to meet this criterion for any reason then they were scored as ‘unaware’. Scores were then compared between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so that </w:t>
      </w:r>
      <w:r w:rsidR="007F3EB4" w:rsidRPr="007F3EB4">
        <w:rPr>
          <w:lang w:val="en-IE" w:bidi="ar-SA"/>
        </w:rPr>
        <w:t xml:space="preserve">each participant </w:t>
      </w:r>
      <w:r w:rsidR="000B7380">
        <w:rPr>
          <w:lang w:val="en-IE" w:bidi="ar-SA"/>
        </w:rPr>
        <w:t xml:space="preserve">could be assigned </w:t>
      </w:r>
      <w:r w:rsidR="007F3EB4" w:rsidRPr="007F3EB4">
        <w:rPr>
          <w:lang w:val="en-IE" w:bidi="ar-SA"/>
        </w:rPr>
        <w:t xml:space="preserve">a single score. Participants were only scored as ‘aware’ if both </w:t>
      </w:r>
      <w:proofErr w:type="spellStart"/>
      <w:r w:rsidR="007F3EB4" w:rsidRPr="007F3EB4">
        <w:rPr>
          <w:lang w:val="en-IE" w:bidi="ar-SA"/>
        </w:rPr>
        <w:t>raters</w:t>
      </w:r>
      <w:proofErr w:type="spellEnd"/>
      <w:r w:rsidR="007F3EB4" w:rsidRPr="007F3EB4">
        <w:rPr>
          <w:lang w:val="en-IE" w:bidi="ar-SA"/>
        </w:rPr>
        <w:t xml:space="preserve"> </w:t>
      </w:r>
      <w:r w:rsidR="000B7380">
        <w:rPr>
          <w:lang w:val="en-IE" w:bidi="ar-SA"/>
        </w:rPr>
        <w:t xml:space="preserve">scored them </w:t>
      </w:r>
      <w:r w:rsidR="007F3EB4" w:rsidRPr="007F3EB4">
        <w:rPr>
          <w:lang w:val="en-IE" w:bidi="ar-SA"/>
        </w:rPr>
        <w:t xml:space="preserve">as ‘aware’. </w:t>
      </w:r>
    </w:p>
    <w:p w14:paraId="179532B0" w14:textId="2614B515" w:rsidR="00C63DE4" w:rsidRDefault="00014FEE">
      <w:pPr>
        <w:rPr>
          <w:color w:val="222222"/>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t>
      </w:r>
      <w:bookmarkStart w:id="11" w:name="_Hlk41467466"/>
      <w:r w:rsidR="00C63DE4">
        <w:rPr>
          <w:lang w:val="en-IE" w:bidi="ar-SA"/>
        </w:rPr>
        <w:t>T</w:t>
      </w:r>
      <w:r w:rsidR="00C63DE4" w:rsidRPr="00DE521B">
        <w:rPr>
          <w:lang w:val="en-IE" w:bidi="ar-SA"/>
        </w:rPr>
        <w:t xml:space="preserve">he original authors’ criterion may have </w:t>
      </w:r>
      <w:r w:rsidR="00C63DE4">
        <w:rPr>
          <w:lang w:val="en-IE" w:bidi="ar-SA"/>
        </w:rPr>
        <w:t xml:space="preserve">led </w:t>
      </w:r>
      <w:r w:rsidR="00C63DE4" w:rsidRPr="00DE521B">
        <w:rPr>
          <w:lang w:val="en-IE" w:bidi="ar-SA"/>
        </w:rPr>
        <w:t xml:space="preserve">individuals who were aware </w:t>
      </w:r>
      <w:r w:rsidR="00C82E0E">
        <w:rPr>
          <w:lang w:val="en-IE" w:bidi="ar-SA"/>
        </w:rPr>
        <w:t xml:space="preserve">to </w:t>
      </w:r>
      <w:r w:rsidR="00C63DE4">
        <w:rPr>
          <w:lang w:val="en-IE" w:bidi="ar-SA"/>
        </w:rPr>
        <w:t xml:space="preserve">be scored as if they were </w:t>
      </w:r>
      <w:r w:rsidR="00C63DE4" w:rsidRPr="00DE521B">
        <w:rPr>
          <w:lang w:val="en-IE" w:bidi="ar-SA"/>
        </w:rPr>
        <w:t xml:space="preserve">‘unaware’. </w:t>
      </w:r>
      <w:r w:rsidR="00C63DE4">
        <w:rPr>
          <w:lang w:val="en-IE" w:bidi="ar-SA"/>
        </w:rPr>
        <w:t>W</w:t>
      </w:r>
      <w:r w:rsidR="00C63DE4" w:rsidRPr="00DE521B">
        <w:rPr>
          <w:lang w:val="en-IE" w:bidi="ar-SA"/>
        </w:rPr>
        <w:t xml:space="preserve">e </w:t>
      </w:r>
      <w:r w:rsidR="00C63DE4">
        <w:rPr>
          <w:lang w:val="en-IE" w:bidi="ar-SA"/>
        </w:rPr>
        <w:t xml:space="preserve">therefore </w:t>
      </w:r>
      <w:r w:rsidR="00C63DE4" w:rsidRPr="00DE521B">
        <w:rPr>
          <w:lang w:val="en-IE" w:bidi="ar-SA"/>
        </w:rPr>
        <w:t>preregistered three additional exclusion criteria to examine if evidence for EC effects in this task were robust to</w:t>
      </w:r>
      <w:r w:rsidR="00C63DE4">
        <w:rPr>
          <w:lang w:val="en-IE" w:bidi="ar-SA"/>
        </w:rPr>
        <w:t>,</w:t>
      </w:r>
      <w:r w:rsidR="00C63DE4" w:rsidRPr="00DE521B">
        <w:rPr>
          <w:lang w:val="en-IE" w:bidi="ar-SA"/>
        </w:rPr>
        <w:t xml:space="preserve"> or depended on</w:t>
      </w:r>
      <w:r w:rsidR="00C63DE4">
        <w:rPr>
          <w:lang w:val="en-IE" w:bidi="ar-SA"/>
        </w:rPr>
        <w:t>,</w:t>
      </w:r>
      <w:r w:rsidR="00C63DE4" w:rsidRPr="00DE521B">
        <w:rPr>
          <w:lang w:val="en-IE" w:bidi="ar-SA"/>
        </w:rPr>
        <w:t xml:space="preserve"> the specific way in which contingency awareness/recollective memory was measured. </w:t>
      </w:r>
      <w:r w:rsidR="00C63DE4" w:rsidRPr="00DE521B">
        <w:rPr>
          <w:color w:val="222222"/>
          <w:shd w:val="clear" w:color="auto" w:fill="FFFFFF"/>
        </w:rPr>
        <w:t>As detailed in SOM</w:t>
      </w:r>
      <w:r w:rsidR="00427526">
        <w:rPr>
          <w:color w:val="222222"/>
          <w:shd w:val="clear" w:color="auto" w:fill="FFFFFF"/>
        </w:rPr>
        <w:t>-R</w:t>
      </w:r>
      <w:r w:rsidR="00C63DE4" w:rsidRPr="00DE521B">
        <w:rPr>
          <w:color w:val="222222"/>
          <w:shd w:val="clear" w:color="auto" w:fill="FFFFFF"/>
        </w:rPr>
        <w:t xml:space="preserve">, the three alternative exclusion rules categorized </w:t>
      </w:r>
      <w:r w:rsidR="00C63DE4">
        <w:rPr>
          <w:color w:val="222222"/>
          <w:shd w:val="clear" w:color="auto" w:fill="FFFFFF"/>
        </w:rPr>
        <w:t xml:space="preserve">participants </w:t>
      </w:r>
      <w:r w:rsidR="00C63DE4" w:rsidRPr="00DE521B">
        <w:rPr>
          <w:color w:val="222222"/>
          <w:shd w:val="clear" w:color="auto" w:fill="FFFFFF"/>
        </w:rPr>
        <w:t xml:space="preserve">as </w:t>
      </w:r>
      <w:r w:rsidR="00C63DE4">
        <w:rPr>
          <w:color w:val="222222"/>
          <w:shd w:val="clear" w:color="auto" w:fill="FFFFFF"/>
        </w:rPr>
        <w:t>‘</w:t>
      </w:r>
      <w:r w:rsidR="00C63DE4" w:rsidRPr="00DE521B">
        <w:rPr>
          <w:color w:val="222222"/>
          <w:shd w:val="clear" w:color="auto" w:fill="FFFFFF"/>
        </w:rPr>
        <w:t>aware</w:t>
      </w:r>
      <w:r w:rsidR="00C63DE4">
        <w:rPr>
          <w:color w:val="222222"/>
          <w:shd w:val="clear" w:color="auto" w:fill="FFFFFF"/>
        </w:rPr>
        <w:t>’</w:t>
      </w:r>
      <w:r w:rsidR="00C63DE4" w:rsidRPr="00DE521B">
        <w:rPr>
          <w:color w:val="222222"/>
          <w:shd w:val="clear" w:color="auto" w:fill="FFFFFF"/>
        </w:rPr>
        <w:t xml:space="preserve"> if they</w:t>
      </w:r>
      <w:r w:rsidR="00C63DE4">
        <w:rPr>
          <w:color w:val="222222"/>
          <w:shd w:val="clear" w:color="auto" w:fill="FFFFFF"/>
        </w:rPr>
        <w:t>:</w:t>
      </w:r>
      <w:r w:rsidR="00C63DE4" w:rsidRPr="00DE521B">
        <w:rPr>
          <w:color w:val="222222"/>
          <w:shd w:val="clear" w:color="auto" w:fill="FFFFFF"/>
        </w:rPr>
        <w:t xml:space="preserve"> (a) </w:t>
      </w:r>
      <w:r w:rsidR="00C63DE4" w:rsidRPr="00DE521B">
        <w:rPr>
          <w:lang w:val="en-IE" w:bidi="ar-SA"/>
        </w:rPr>
        <w:t xml:space="preserve">referred to any form of systematic pairing between the CS and US stimuli (Olson &amp; Fazio 2001 modified criterion); (b) </w:t>
      </w:r>
      <w:r w:rsidR="00C63DE4">
        <w:rPr>
          <w:lang w:val="en-IE" w:bidi="ar-SA"/>
        </w:rPr>
        <w:t>indicated that one CS was systematically paired with positive USs and a second CS was paired with negative USs</w:t>
      </w:r>
      <w:r w:rsidR="00C63DE4" w:rsidRPr="00DE521B">
        <w:rPr>
          <w:color w:val="231F20"/>
          <w:lang w:val="en-IE" w:bidi="ar-SA"/>
        </w:rPr>
        <w:t xml:space="preserve"> (Bar-</w:t>
      </w:r>
      <w:r w:rsidR="00C63DE4" w:rsidRPr="00DE521B">
        <w:rPr>
          <w:color w:val="231F20"/>
          <w:lang w:val="en-IE" w:bidi="ar-SA"/>
        </w:rPr>
        <w:lastRenderedPageBreak/>
        <w:t xml:space="preserve">Anan et al. 2010 </w:t>
      </w:r>
      <w:r w:rsidR="00C63DE4" w:rsidRPr="00DE521B">
        <w:rPr>
          <w:lang w:val="en-IE" w:bidi="ar-SA"/>
        </w:rPr>
        <w:t xml:space="preserve">criterion); </w:t>
      </w:r>
      <w:r w:rsidR="00E54B93">
        <w:rPr>
          <w:lang w:val="en-IE" w:bidi="ar-SA"/>
        </w:rPr>
        <w:t xml:space="preserve">or </w:t>
      </w:r>
      <w:r w:rsidR="00C63DE4" w:rsidRPr="00DE521B">
        <w:rPr>
          <w:lang w:val="en-IE" w:bidi="ar-SA"/>
        </w:rPr>
        <w:t xml:space="preserve">(c) in addition to (b) also correctly </w:t>
      </w:r>
      <w:r w:rsidR="00C63DE4" w:rsidRPr="00DE521B">
        <w:rPr>
          <w:color w:val="231F20"/>
          <w:lang w:val="en-IE" w:bidi="ar-SA"/>
        </w:rPr>
        <w:t>identif</w:t>
      </w:r>
      <w:r w:rsidR="00C63DE4">
        <w:rPr>
          <w:color w:val="231F20"/>
          <w:lang w:val="en-IE" w:bidi="ar-SA"/>
        </w:rPr>
        <w:t>ied</w:t>
      </w:r>
      <w:r w:rsidR="00C63DE4" w:rsidRPr="00DE521B">
        <w:rPr>
          <w:color w:val="231F20"/>
          <w:lang w:val="en-IE" w:bidi="ar-SA"/>
        </w:rPr>
        <w:t xml:space="preserve"> the valence of the USs with which each of the two CSs appeared (Bar-Anan et al. 2010 </w:t>
      </w:r>
      <w:r w:rsidR="00C63DE4" w:rsidRPr="00DE521B">
        <w:rPr>
          <w:lang w:val="en-IE" w:bidi="ar-SA"/>
        </w:rPr>
        <w:t>modified criterion).</w:t>
      </w:r>
      <w:r w:rsidR="00C63DE4">
        <w:rPr>
          <w:lang w:val="en-IE" w:bidi="ar-SA"/>
        </w:rPr>
        <w:t xml:space="preserve"> </w:t>
      </w:r>
      <w:r w:rsidR="005A34B3" w:rsidRPr="00F51808">
        <w:rPr>
          <w:color w:val="222222"/>
        </w:rPr>
        <w:t xml:space="preserve">Compared to Olson and Fazio's </w:t>
      </w:r>
      <w:r w:rsidR="005A34B3">
        <w:rPr>
          <w:color w:val="222222"/>
        </w:rPr>
        <w:t xml:space="preserve">original </w:t>
      </w:r>
      <w:r w:rsidR="005A34B3" w:rsidRPr="00F51808">
        <w:rPr>
          <w:color w:val="222222"/>
        </w:rPr>
        <w:t xml:space="preserve">criteria, these </w:t>
      </w:r>
      <w:r w:rsidR="005A34B3">
        <w:rPr>
          <w:color w:val="222222"/>
        </w:rPr>
        <w:t xml:space="preserve">awareness criteria categorized </w:t>
      </w:r>
      <w:r w:rsidR="005A34B3" w:rsidRPr="00F51808">
        <w:rPr>
          <w:color w:val="222222"/>
        </w:rPr>
        <w:t xml:space="preserve">a larger percentage of </w:t>
      </w:r>
      <w:r w:rsidR="005A34B3">
        <w:rPr>
          <w:color w:val="222222"/>
        </w:rPr>
        <w:t xml:space="preserve">participants </w:t>
      </w:r>
      <w:r w:rsidR="005A34B3" w:rsidRPr="00F51808">
        <w:rPr>
          <w:color w:val="222222"/>
        </w:rPr>
        <w:t xml:space="preserve">as </w:t>
      </w:r>
      <w:r w:rsidR="005F234E">
        <w:rPr>
          <w:color w:val="222222"/>
        </w:rPr>
        <w:t>‘</w:t>
      </w:r>
      <w:r w:rsidR="005A34B3" w:rsidRPr="00F51808">
        <w:rPr>
          <w:color w:val="222222"/>
        </w:rPr>
        <w:t>aware</w:t>
      </w:r>
      <w:r w:rsidR="005F234E">
        <w:rPr>
          <w:color w:val="222222"/>
        </w:rPr>
        <w:t>’</w:t>
      </w:r>
      <w:r w:rsidR="005A34B3" w:rsidRPr="00F51808">
        <w:rPr>
          <w:color w:val="222222"/>
        </w:rPr>
        <w:t xml:space="preserve"> of the </w:t>
      </w:r>
      <w:r w:rsidR="005A34B3">
        <w:rPr>
          <w:color w:val="222222"/>
        </w:rPr>
        <w:t xml:space="preserve">CS-US </w:t>
      </w:r>
      <w:r w:rsidR="005A34B3" w:rsidRPr="00F51808">
        <w:rPr>
          <w:color w:val="222222"/>
        </w:rPr>
        <w:t>contingency</w:t>
      </w:r>
      <w:r w:rsidR="005A34B3">
        <w:rPr>
          <w:color w:val="222222"/>
        </w:rPr>
        <w:t>.</w:t>
      </w:r>
    </w:p>
    <w:p w14:paraId="1C6179F8" w14:textId="77777777" w:rsidR="00427526" w:rsidRPr="00DE521B" w:rsidRDefault="00427526">
      <w:pPr>
        <w:rPr>
          <w:color w:val="222222"/>
        </w:rPr>
      </w:pPr>
    </w:p>
    <w:bookmarkEnd w:id="11"/>
    <w:p w14:paraId="4A630690" w14:textId="5481C88D" w:rsidR="00F43070" w:rsidRPr="00F32498" w:rsidRDefault="00427526" w:rsidP="00A50B74">
      <w:pPr>
        <w:ind w:firstLine="0"/>
        <w:rPr>
          <w:color w:val="000000" w:themeColor="text1"/>
        </w:rPr>
      </w:pPr>
      <w:r>
        <w:rPr>
          <w:noProof/>
          <w:lang w:val="nl-BE" w:eastAsia="nl-BE" w:bidi="ar-SA"/>
        </w:rPr>
        <w:drawing>
          <wp:inline distT="0" distB="0" distL="0" distR="0" wp14:anchorId="11F7B246" wp14:editId="667EF43B">
            <wp:extent cx="5730028" cy="429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0028" cy="4297680"/>
                    </a:xfrm>
                    <a:prstGeom prst="rect">
                      <a:avLst/>
                    </a:prstGeom>
                  </pic:spPr>
                </pic:pic>
              </a:graphicData>
            </a:graphic>
          </wp:inline>
        </w:drawing>
      </w:r>
    </w:p>
    <w:p w14:paraId="0A466CB6" w14:textId="03739C48" w:rsidR="00FE4CDA" w:rsidRPr="008E25B9" w:rsidRDefault="00FE4CDA" w:rsidP="00AB67DD">
      <w:pPr>
        <w:pStyle w:val="Tableandfigurenames"/>
        <w:rPr>
          <w:b/>
          <w:sz w:val="22"/>
          <w:szCs w:val="22"/>
        </w:rPr>
      </w:pPr>
      <w:r w:rsidRPr="008E25B9">
        <w:rPr>
          <w:b/>
          <w:sz w:val="22"/>
          <w:szCs w:val="22"/>
        </w:rPr>
        <w:t xml:space="preserve">Figure 2. </w:t>
      </w:r>
      <w:r w:rsidRPr="008E25B9">
        <w:rPr>
          <w:sz w:val="22"/>
          <w:szCs w:val="22"/>
        </w:rPr>
        <w:t xml:space="preserve">Results of the </w:t>
      </w:r>
      <w:r w:rsidR="00E37390" w:rsidRPr="008E25B9">
        <w:rPr>
          <w:sz w:val="22"/>
          <w:szCs w:val="22"/>
        </w:rPr>
        <w:t>preregister</w:t>
      </w:r>
      <w:r w:rsidRPr="008E25B9">
        <w:rPr>
          <w:sz w:val="22"/>
          <w:szCs w:val="22"/>
        </w:rPr>
        <w:t>ed meta-analy</w:t>
      </w:r>
      <w:r w:rsidR="00C82E0E" w:rsidRPr="008E25B9">
        <w:rPr>
          <w:sz w:val="22"/>
          <w:szCs w:val="22"/>
        </w:rPr>
        <w:t>tic</w:t>
      </w:r>
      <w:r w:rsidRPr="008E25B9">
        <w:rPr>
          <w:sz w:val="22"/>
          <w:szCs w:val="22"/>
        </w:rPr>
        <w:t xml:space="preserve"> models. </w:t>
      </w:r>
      <w:r w:rsidR="008E3BDD" w:rsidRPr="008E25B9">
        <w:rPr>
          <w:sz w:val="22"/>
          <w:szCs w:val="22"/>
        </w:rPr>
        <w:t xml:space="preserve">Primary </w:t>
      </w:r>
      <w:r w:rsidRPr="008E25B9">
        <w:rPr>
          <w:sz w:val="22"/>
          <w:szCs w:val="22"/>
        </w:rPr>
        <w:t xml:space="preserve">model: (a) exclusions based on the original authors’ </w:t>
      </w:r>
      <w:r w:rsidR="00A1376F" w:rsidRPr="008E25B9">
        <w:rPr>
          <w:sz w:val="22"/>
          <w:szCs w:val="22"/>
        </w:rPr>
        <w:t>criterion</w:t>
      </w:r>
      <w:r w:rsidRPr="008E25B9">
        <w:rPr>
          <w:sz w:val="22"/>
          <w:szCs w:val="22"/>
        </w:rPr>
        <w:t xml:space="preserve"> (Olson &amp; Fazio, 2001); </w:t>
      </w:r>
      <w:r w:rsidR="008E3BDD" w:rsidRPr="008E25B9">
        <w:rPr>
          <w:sz w:val="22"/>
          <w:szCs w:val="22"/>
        </w:rPr>
        <w:t xml:space="preserve">secondary </w:t>
      </w:r>
      <w:r w:rsidRPr="008E25B9">
        <w:rPr>
          <w:sz w:val="22"/>
          <w:szCs w:val="22"/>
        </w:rPr>
        <w:t>models: exclusions based</w:t>
      </w:r>
      <w:r w:rsidR="00A1376F" w:rsidRPr="008E25B9">
        <w:rPr>
          <w:sz w:val="22"/>
          <w:szCs w:val="22"/>
        </w:rPr>
        <w:t xml:space="preserve"> </w:t>
      </w:r>
      <w:r w:rsidRPr="008E25B9">
        <w:rPr>
          <w:sz w:val="22"/>
          <w:szCs w:val="22"/>
        </w:rPr>
        <w:t xml:space="preserve">on </w:t>
      </w:r>
      <w:r w:rsidR="00A1376F" w:rsidRPr="008E25B9">
        <w:rPr>
          <w:sz w:val="22"/>
          <w:szCs w:val="22"/>
        </w:rPr>
        <w:t xml:space="preserve">the </w:t>
      </w:r>
      <w:r w:rsidRPr="008E25B9">
        <w:rPr>
          <w:sz w:val="22"/>
          <w:szCs w:val="22"/>
        </w:rPr>
        <w:t>(b) Olson &amp; Fazio (2001) modified, (c) Bar-Anan et al. (2010) and (d) Bar-Anan et al. (2010) modified criteri</w:t>
      </w:r>
      <w:r w:rsidR="00F030C6" w:rsidRPr="008E25B9">
        <w:rPr>
          <w:sz w:val="22"/>
          <w:szCs w:val="22"/>
        </w:rPr>
        <w:t>a</w:t>
      </w:r>
      <w:r w:rsidRPr="008E25B9">
        <w:rPr>
          <w:sz w:val="22"/>
          <w:szCs w:val="22"/>
        </w:rPr>
        <w:t xml:space="preserve">. DV </w:t>
      </w:r>
      <w:r w:rsidR="00E04B97" w:rsidRPr="008E25B9">
        <w:rPr>
          <w:sz w:val="22"/>
          <w:szCs w:val="22"/>
        </w:rPr>
        <w:t>wa</w:t>
      </w:r>
      <w:r w:rsidRPr="008E25B9">
        <w:rPr>
          <w:sz w:val="22"/>
          <w:szCs w:val="22"/>
        </w:rPr>
        <w:t xml:space="preserve">s </w:t>
      </w:r>
      <w:r w:rsidR="00237967" w:rsidRPr="008E25B9">
        <w:rPr>
          <w:sz w:val="22"/>
          <w:szCs w:val="22"/>
        </w:rPr>
        <w:t>E</w:t>
      </w:r>
      <w:r w:rsidRPr="008E25B9">
        <w:rPr>
          <w:sz w:val="22"/>
          <w:szCs w:val="22"/>
        </w:rPr>
        <w:t xml:space="preserve">valuative </w:t>
      </w:r>
      <w:r w:rsidR="00237967" w:rsidRPr="008E25B9">
        <w:rPr>
          <w:sz w:val="22"/>
          <w:szCs w:val="22"/>
        </w:rPr>
        <w:t>C</w:t>
      </w:r>
      <w:r w:rsidRPr="008E25B9">
        <w:rPr>
          <w:sz w:val="22"/>
          <w:szCs w:val="22"/>
        </w:rPr>
        <w:t>onditioning effect score (i.e., a preference for CS</w:t>
      </w:r>
      <w:r w:rsidRPr="008E25B9">
        <w:rPr>
          <w:sz w:val="22"/>
          <w:szCs w:val="22"/>
          <w:vertAlign w:val="subscript"/>
        </w:rPr>
        <w:t>pos</w:t>
      </w:r>
      <w:r w:rsidRPr="008E25B9">
        <w:rPr>
          <w:sz w:val="22"/>
          <w:szCs w:val="22"/>
        </w:rPr>
        <w:t xml:space="preserve"> over CS</w:t>
      </w:r>
      <w:r w:rsidRPr="008E25B9">
        <w:rPr>
          <w:sz w:val="22"/>
          <w:szCs w:val="22"/>
          <w:vertAlign w:val="subscript"/>
        </w:rPr>
        <w:t>neg</w:t>
      </w:r>
      <w:r w:rsidRPr="008E25B9">
        <w:rPr>
          <w:sz w:val="22"/>
          <w:szCs w:val="22"/>
        </w:rPr>
        <w:t xml:space="preserve">). Each lab is identified by the last name of the corresponding author. In each forest plot, squares represent observed Hedges’ </w:t>
      </w:r>
      <w:r w:rsidRPr="008E25B9">
        <w:rPr>
          <w:i/>
          <w:sz w:val="22"/>
          <w:szCs w:val="22"/>
        </w:rPr>
        <w:t xml:space="preserve">g </w:t>
      </w:r>
      <w:r w:rsidRPr="008E25B9">
        <w:rPr>
          <w:sz w:val="22"/>
          <w:szCs w:val="22"/>
        </w:rPr>
        <w:t xml:space="preserve">effect sizes, size of square represents weighting in the model (i.e., inverse variance), and error bars represent 95% Confidence Intervals (CIs) around the effect size. The bottom row in the figure </w:t>
      </w:r>
      <w:r w:rsidR="00237967" w:rsidRPr="008E25B9">
        <w:rPr>
          <w:sz w:val="22"/>
          <w:szCs w:val="22"/>
        </w:rPr>
        <w:t xml:space="preserve">is </w:t>
      </w:r>
      <w:r w:rsidRPr="008E25B9">
        <w:rPr>
          <w:sz w:val="22"/>
          <w:szCs w:val="22"/>
        </w:rPr>
        <w:t>the outcome of a random-effects meta-analysis. No credibility intervals beyond the confidence intervals are visible due to no between site heterogeneity being observed. Estimates of heterogeneity (</w:t>
      </w:r>
      <w:r w:rsidRPr="008E25B9">
        <w:rPr>
          <w:i/>
          <w:sz w:val="22"/>
          <w:szCs w:val="22"/>
        </w:rPr>
        <w:t>I</w:t>
      </w:r>
      <w:r w:rsidRPr="008E25B9">
        <w:rPr>
          <w:sz w:val="22"/>
          <w:szCs w:val="22"/>
          <w:vertAlign w:val="superscript"/>
        </w:rPr>
        <w:t>2</w:t>
      </w:r>
      <w:r w:rsidRPr="008E25B9">
        <w:rPr>
          <w:sz w:val="22"/>
          <w:szCs w:val="22"/>
        </w:rPr>
        <w:t xml:space="preserve"> and </w:t>
      </w:r>
      <w:r w:rsidRPr="008E25B9">
        <w:rPr>
          <w:i/>
          <w:sz w:val="22"/>
          <w:szCs w:val="22"/>
        </w:rPr>
        <w:t>H</w:t>
      </w:r>
      <w:r w:rsidRPr="008E25B9">
        <w:rPr>
          <w:sz w:val="22"/>
          <w:szCs w:val="22"/>
          <w:vertAlign w:val="superscript"/>
        </w:rPr>
        <w:t>2</w:t>
      </w:r>
      <w:r w:rsidRPr="008E25B9">
        <w:rPr>
          <w:sz w:val="22"/>
          <w:szCs w:val="22"/>
        </w:rPr>
        <w:t>) are provided next to the meta-analysis model results. Restricted Maximum Likelihood estimation was used for all models.</w:t>
      </w:r>
    </w:p>
    <w:p w14:paraId="4C5D2A3E" w14:textId="77777777" w:rsidR="00427526" w:rsidRPr="004C5D69" w:rsidRDefault="00427526" w:rsidP="004C5D69">
      <w:pPr>
        <w:ind w:left="720" w:firstLine="0"/>
      </w:pPr>
    </w:p>
    <w:p w14:paraId="721104DC" w14:textId="77777777" w:rsidR="003527B9" w:rsidRDefault="003527B9" w:rsidP="00914387">
      <w:pPr>
        <w:pStyle w:val="Heading2"/>
      </w:pPr>
    </w:p>
    <w:p w14:paraId="753355E9" w14:textId="11F456D9" w:rsidR="007628D7" w:rsidRPr="00F32498" w:rsidRDefault="00CA7E6C" w:rsidP="00914387">
      <w:pPr>
        <w:pStyle w:val="Heading2"/>
      </w:pPr>
      <w:r>
        <w:lastRenderedPageBreak/>
        <w:t xml:space="preserve">Preregistered </w:t>
      </w:r>
      <w:r w:rsidR="005D482E">
        <w:t>Analyses</w:t>
      </w:r>
    </w:p>
    <w:p w14:paraId="61F4F9E7" w14:textId="4C76915D"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Although all labs used similar materials, they may nevertheless differ in the translation of materials, selection of stimuli, or characteristics of the samples. In order to account for this within the analyses, we employed random effects meta-analysis models</w:t>
      </w:r>
      <w:r w:rsidRPr="00F32498">
        <w:rPr>
          <w:color w:val="000000" w:themeColor="text1"/>
          <w:highlight w:val="white"/>
        </w:rPr>
        <w:t xml:space="preserv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3F51F2CD"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0B7380">
        <w:rPr>
          <w:color w:val="000000" w:themeColor="text1"/>
          <w:highlight w:val="white"/>
        </w:rPr>
        <w:t xml:space="preserve">original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B38442"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12" w:name="_Hlk34652704"/>
      <w:r w:rsidR="00921629" w:rsidRPr="00F32498">
        <w:rPr>
          <w:color w:val="000000" w:themeColor="text1"/>
          <w:highlight w:val="white"/>
        </w:rPr>
        <w:t xml:space="preserve">exclusion </w:t>
      </w:r>
      <w:bookmarkEnd w:id="12"/>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13"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13"/>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w:t>
      </w:r>
      <w:r w:rsidR="00E72206" w:rsidRPr="00F32498">
        <w:rPr>
          <w:color w:val="000000" w:themeColor="text1"/>
          <w:highlight w:val="white"/>
        </w:rPr>
        <w:lastRenderedPageBreak/>
        <w:t>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5D6620F9"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201DE79"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4"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4"/>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6DF2AC9D"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r w:rsidR="00370FD8">
        <w:rPr>
          <w:rStyle w:val="FootnoteReference"/>
          <w:color w:val="000000" w:themeColor="text1"/>
          <w:highlight w:val="white"/>
        </w:rPr>
        <w:footnoteReference w:id="6"/>
      </w:r>
    </w:p>
    <w:p w14:paraId="0782A825" w14:textId="4365DAB3" w:rsidR="007628D7" w:rsidRPr="00F32498" w:rsidRDefault="007628D7" w:rsidP="00E77974">
      <w:pPr>
        <w:rPr>
          <w:color w:val="000000" w:themeColor="text1"/>
        </w:rPr>
      </w:pPr>
      <w:bookmarkStart w:id="15"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5"/>
      <w:r w:rsidR="009816DC">
        <w:rPr>
          <w:color w:val="000000" w:themeColor="text1"/>
        </w:rPr>
        <w:t xml:space="preserve">The </w:t>
      </w:r>
      <w:r w:rsidR="00A53161" w:rsidRPr="00F32498">
        <w:rPr>
          <w:color w:val="000000" w:themeColor="text1"/>
        </w:rPr>
        <w:t>previous analyses</w:t>
      </w:r>
      <w:r w:rsidR="009816DC">
        <w:rPr>
          <w:color w:val="000000" w:themeColor="text1"/>
        </w:rPr>
        <w:t xml:space="preserve"> excluded </w:t>
      </w:r>
      <w:r w:rsidR="00A53161" w:rsidRPr="00F32498">
        <w:rPr>
          <w:color w:val="000000" w:themeColor="text1"/>
        </w:rPr>
        <w:t xml:space="preserve">‘contingency-aware’ participants.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w:t>
      </w:r>
      <w:r w:rsidR="00A53161" w:rsidRPr="00F32498">
        <w:rPr>
          <w:color w:val="000000" w:themeColor="text1"/>
        </w:rPr>
        <w:lastRenderedPageBreak/>
        <w:t xml:space="preserve">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E6354A">
        <w:rPr>
          <w:color w:val="000000" w:themeColor="text1"/>
        </w:rPr>
        <w:t xml:space="preserve"> (see SOM</w:t>
      </w:r>
      <w:r w:rsidR="00427526">
        <w:rPr>
          <w:color w:val="000000" w:themeColor="text1"/>
        </w:rPr>
        <w:t>-R</w:t>
      </w:r>
      <w:r w:rsidR="00E6354A">
        <w:rPr>
          <w:color w:val="000000" w:themeColor="text1"/>
        </w:rPr>
        <w:t xml:space="preserve"> for more details about these analyses)</w:t>
      </w:r>
      <w:r w:rsidR="00A53161" w:rsidRPr="00F32498">
        <w:rPr>
          <w:color w:val="000000" w:themeColor="text1"/>
        </w:rPr>
        <w:t>.</w:t>
      </w:r>
      <w:r w:rsidR="00A53161">
        <w:rPr>
          <w:color w:val="000000" w:themeColor="text1"/>
        </w:rPr>
        <w:t xml:space="preserve"> </w:t>
      </w:r>
      <w:r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6"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6"/>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87CEFE7" w14:textId="6D982CEE" w:rsidR="007826EF" w:rsidRDefault="008E3BDD" w:rsidP="007826EF">
      <w:pPr>
        <w:pStyle w:val="Heading2"/>
      </w:pPr>
      <w:bookmarkStart w:id="17" w:name="_Hlk43277683"/>
      <w:r>
        <w:t>Non-</w:t>
      </w:r>
      <w:r w:rsidR="007B5A18">
        <w:t>Preregistered Analyses</w:t>
      </w:r>
      <w:r w:rsidR="00E717FE">
        <w:t xml:space="preserve">: Power </w:t>
      </w:r>
      <w:r w:rsidR="007B5A18">
        <w:t>Analyses</w:t>
      </w:r>
    </w:p>
    <w:bookmarkEnd w:id="17"/>
    <w:p w14:paraId="5D169C74" w14:textId="137C91A2" w:rsidR="00CD05AB" w:rsidRDefault="007826EF" w:rsidP="00955DB4">
      <w:r>
        <w:rPr>
          <w:color w:val="000000" w:themeColor="text1"/>
        </w:rPr>
        <w:t xml:space="preserve">Using the effect size found in the </w:t>
      </w:r>
      <w:r w:rsidR="00F50F76">
        <w:rPr>
          <w:color w:val="000000" w:themeColor="text1"/>
        </w:rPr>
        <w:t>primary</w:t>
      </w:r>
      <w:r w:rsidR="00F50F76" w:rsidRPr="00174131">
        <w:rPr>
          <w:color w:val="000000" w:themeColor="text1"/>
        </w:rPr>
        <w:t xml:space="preserve"> </w:t>
      </w:r>
      <w:r w:rsidRPr="00174131">
        <w:rPr>
          <w:color w:val="000000" w:themeColor="text1"/>
        </w:rPr>
        <w:t xml:space="preserve">analysis and the sample sizes reported in the published literature, the observed power </w:t>
      </w:r>
      <w:r>
        <w:rPr>
          <w:color w:val="000000" w:themeColor="text1"/>
        </w:rPr>
        <w:t xml:space="preserve">of the original Olson </w:t>
      </w:r>
      <w:r w:rsidR="004571CB">
        <w:rPr>
          <w:color w:val="000000" w:themeColor="text1"/>
        </w:rPr>
        <w:t>and</w:t>
      </w:r>
      <w:r>
        <w:rPr>
          <w:color w:val="000000" w:themeColor="text1"/>
        </w:rPr>
        <w:t xml:space="preserve"> Fazio (2001) study was </w:t>
      </w:r>
      <w:r>
        <w:rPr>
          <w:color w:val="000000" w:themeColor="text1"/>
        </w:rPr>
        <w:lastRenderedPageBreak/>
        <w:t>extremely low (observed power = .13</w:t>
      </w:r>
      <w:r w:rsidR="001E7F7B">
        <w:rPr>
          <w:color w:val="000000" w:themeColor="text1"/>
        </w:rPr>
        <w:t xml:space="preserve">, </w:t>
      </w:r>
      <w:r w:rsidR="00EC4F77">
        <w:rPr>
          <w:color w:val="000000" w:themeColor="text1"/>
        </w:rPr>
        <w:t>one-sample, alpha = 0.05, two-sided</w:t>
      </w:r>
      <w:r>
        <w:rPr>
          <w:color w:val="000000" w:themeColor="text1"/>
        </w:rPr>
        <w:t xml:space="preserve">),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sidR="003A358D">
        <w:rPr>
          <w:color w:val="000000" w:themeColor="text1"/>
        </w:rPr>
        <w:t xml:space="preserve">on the surveillance task </w:t>
      </w:r>
      <w:r>
        <w:rPr>
          <w:color w:val="000000" w:themeColor="text1"/>
        </w:rPr>
        <w:t xml:space="preserve">more generally </w:t>
      </w:r>
      <w:r w:rsidRPr="00174131">
        <w:rPr>
          <w:color w:val="000000" w:themeColor="text1"/>
        </w:rPr>
        <w:t>(</w:t>
      </w:r>
      <w:r>
        <w:rPr>
          <w:color w:val="000000" w:themeColor="text1"/>
        </w:rPr>
        <w:t>m</w:t>
      </w:r>
      <w:r w:rsidRPr="00174131">
        <w:rPr>
          <w:color w:val="000000" w:themeColor="text1"/>
        </w:rPr>
        <w:t>edian power = .14, MAD = .14, range = .07 to .75)</w:t>
      </w:r>
      <w:r w:rsidRPr="00174131">
        <w:t>. This</w:t>
      </w:r>
      <w:r>
        <w:t xml:space="preserve"> is far lower than the typically endorsed minimum of </w:t>
      </w:r>
      <w:r w:rsidR="00FF361E">
        <w:t xml:space="preserve">power </w:t>
      </w:r>
      <w:r w:rsidR="00B6686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p>
    <w:p w14:paraId="22584800" w14:textId="52719413" w:rsidR="00A33445" w:rsidRPr="00F32498" w:rsidRDefault="001776FB" w:rsidP="007B2EC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1223BAD5" w14:textId="77777777" w:rsidR="005C4BF6" w:rsidRPr="00F32498" w:rsidRDefault="001D6D05" w:rsidP="007C4EC2">
      <w:pPr>
        <w:pStyle w:val="Heading1"/>
      </w:pPr>
      <w:r w:rsidRPr="00F32498">
        <w:t>Discussion</w:t>
      </w:r>
    </w:p>
    <w:p w14:paraId="78D7F509" w14:textId="19F71C32" w:rsidR="001D4E65" w:rsidRPr="00F32498" w:rsidRDefault="006F2FC8" w:rsidP="00A4597C">
      <w:pPr>
        <w:rPr>
          <w:color w:val="000000" w:themeColor="text1"/>
        </w:rPr>
      </w:pPr>
      <w:r w:rsidRPr="00F32498">
        <w:rPr>
          <w:color w:val="000000" w:themeColor="text1"/>
        </w:rPr>
        <w:t xml:space="preserve">Over the past </w:t>
      </w:r>
      <w:r w:rsidR="00A86925" w:rsidRPr="00F32498">
        <w:rPr>
          <w:color w:val="000000" w:themeColor="text1"/>
        </w:rPr>
        <w:t>twenty years</w:t>
      </w:r>
      <w:r w:rsidR="00A434D5">
        <w:rPr>
          <w:color w:val="000000" w:themeColor="text1"/>
        </w:rPr>
        <w:t>,</w:t>
      </w:r>
      <w:r w:rsidR="00A86925" w:rsidRPr="00F32498">
        <w:rPr>
          <w:color w:val="000000" w:themeColor="text1"/>
        </w:rPr>
        <w:t xml:space="preserve">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0090199F">
        <w:rPr>
          <w:color w:val="000000" w:themeColor="text1"/>
        </w:rPr>
        <w:t>‘unaware’ EC</w:t>
      </w:r>
      <w:r w:rsidR="001D4E65" w:rsidRPr="00F32498">
        <w:rPr>
          <w:color w:val="000000" w:themeColor="text1"/>
        </w:rPr>
        <w:t xml:space="preserve"> </w:t>
      </w:r>
      <w:r w:rsidR="0024006A">
        <w:rPr>
          <w:color w:val="000000" w:themeColor="text1"/>
        </w:rPr>
        <w:t xml:space="preserve">require </w:t>
      </w:r>
      <w:r w:rsidR="00A86925" w:rsidRPr="00F32498">
        <w:rPr>
          <w:color w:val="000000" w:themeColor="text1"/>
        </w:rPr>
        <w:t>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434D5" w:rsidRPr="00F32498">
        <w:rPr>
          <w:color w:val="000000" w:themeColor="text1"/>
        </w:rPr>
        <w:t xml:space="preserve">the surveillance task </w:t>
      </w:r>
      <w:r w:rsidR="00A434D5">
        <w:rPr>
          <w:color w:val="000000" w:themeColor="text1"/>
        </w:rPr>
        <w:t xml:space="preserve">produced </w:t>
      </w:r>
      <w:r w:rsidR="00A86925" w:rsidRPr="00F32498">
        <w:rPr>
          <w:color w:val="000000" w:themeColor="text1"/>
        </w:rPr>
        <w:t>a</w:t>
      </w:r>
      <w:r w:rsidR="00A434D5">
        <w:rPr>
          <w:color w:val="000000" w:themeColor="text1"/>
        </w:rPr>
        <w:t xml:space="preserve"> significant EC</w:t>
      </w:r>
      <w:r w:rsidR="00A86925" w:rsidRPr="00F32498">
        <w:rPr>
          <w:color w:val="000000" w:themeColor="text1"/>
        </w:rPr>
        <w:t xml:space="preserve"> effect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to </w:t>
      </w:r>
      <w:r w:rsidR="00A434D5">
        <w:rPr>
          <w:color w:val="000000" w:themeColor="text1"/>
        </w:rPr>
        <w:t xml:space="preserve">investigate </w:t>
      </w:r>
      <w:r w:rsidR="006E596B">
        <w:rPr>
          <w:color w:val="000000" w:themeColor="text1"/>
        </w:rPr>
        <w:t xml:space="preserve">whether </w:t>
      </w:r>
      <w:r w:rsidR="00662C42">
        <w:rPr>
          <w:color w:val="000000" w:themeColor="text1"/>
        </w:rPr>
        <w:t xml:space="preserve">the effect was robust under three </w:t>
      </w:r>
      <w:r w:rsidR="00A86925" w:rsidRPr="00F32498">
        <w:rPr>
          <w:color w:val="000000" w:themeColor="text1"/>
        </w:rPr>
        <w:t>other criteria.</w:t>
      </w:r>
    </w:p>
    <w:p w14:paraId="0DBF8CF0" w14:textId="631E2523" w:rsidR="006E2627" w:rsidRDefault="001D4E65" w:rsidP="006E2627">
      <w:pPr>
        <w:rPr>
          <w:color w:val="000000" w:themeColor="text1"/>
        </w:rPr>
      </w:pPr>
      <w:r w:rsidRPr="00F32498">
        <w:rPr>
          <w:color w:val="000000" w:themeColor="text1"/>
        </w:rPr>
        <w:lastRenderedPageBreak/>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852D59">
        <w:rPr>
          <w:color w:val="000000" w:themeColor="text1"/>
        </w:rPr>
        <w:t xml:space="preserve">the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w:t>
      </w:r>
      <w:r w:rsidR="006E2627">
        <w:rPr>
          <w:color w:val="000000" w:themeColor="text1"/>
        </w:rPr>
        <w:t xml:space="preserve"> in the moderator meta-analysis</w:t>
      </w:r>
      <w:r w:rsidR="00FB1E77">
        <w:rPr>
          <w:color w:val="000000" w:themeColor="text1"/>
        </w:rPr>
        <w:t xml:space="preserve">. </w:t>
      </w:r>
      <w:r w:rsidR="006E2627">
        <w:rPr>
          <w:color w:val="000000" w:themeColor="text1"/>
          <w:highlight w:val="white"/>
        </w:rPr>
        <w:t>W</w:t>
      </w:r>
      <w:r w:rsidR="006E2627" w:rsidRPr="00F32498">
        <w:rPr>
          <w:color w:val="000000" w:themeColor="text1"/>
          <w:highlight w:val="white"/>
        </w:rPr>
        <w:t xml:space="preserve">hile it is correct to say that a significant EC effect was found for only the </w:t>
      </w:r>
      <w:r w:rsidR="006E2627">
        <w:rPr>
          <w:color w:val="000000" w:themeColor="text1"/>
          <w:highlight w:val="white"/>
        </w:rPr>
        <w:t>primary</w:t>
      </w:r>
      <w:r w:rsidR="006E2627" w:rsidRPr="00F32498">
        <w:rPr>
          <w:color w:val="000000" w:themeColor="text1"/>
          <w:highlight w:val="white"/>
        </w:rPr>
        <w:t xml:space="preserve"> Olson </w:t>
      </w:r>
      <w:r w:rsidR="006E2627">
        <w:rPr>
          <w:color w:val="000000" w:themeColor="text1"/>
          <w:highlight w:val="white"/>
        </w:rPr>
        <w:t>and</w:t>
      </w:r>
      <w:r w:rsidR="006E2627" w:rsidRPr="00F32498">
        <w:rPr>
          <w:color w:val="000000" w:themeColor="text1"/>
          <w:highlight w:val="white"/>
        </w:rPr>
        <w:t xml:space="preserve"> Fazio (2001) criterion and not the other three</w:t>
      </w:r>
      <w:r w:rsidR="006E2627">
        <w:rPr>
          <w:color w:val="000000" w:themeColor="text1"/>
          <w:highlight w:val="white"/>
        </w:rPr>
        <w:t xml:space="preserve"> secondary criteria</w:t>
      </w:r>
      <w:r w:rsidR="006E2627" w:rsidRPr="00F32498">
        <w:rPr>
          <w:color w:val="000000" w:themeColor="text1"/>
          <w:highlight w:val="white"/>
        </w:rPr>
        <w:t xml:space="preserve">, we also cannot conclude that EC effects in the surveillance task depend on or differ between the specific way in which contingency awareness/recollective memory </w:t>
      </w:r>
      <w:r w:rsidR="006E2627">
        <w:rPr>
          <w:color w:val="000000" w:themeColor="text1"/>
          <w:highlight w:val="white"/>
        </w:rPr>
        <w:t>wa</w:t>
      </w:r>
      <w:r w:rsidR="006E2627" w:rsidRPr="00F32498">
        <w:rPr>
          <w:color w:val="000000" w:themeColor="text1"/>
          <w:highlight w:val="white"/>
        </w:rPr>
        <w:t>s measured</w:t>
      </w:r>
      <w:r w:rsidR="005D3EF2">
        <w:rPr>
          <w:color w:val="000000" w:themeColor="text1"/>
          <w:highlight w:val="white"/>
        </w:rPr>
        <w:t xml:space="preserve">, given that the difference between significant and non-significant </w:t>
      </w:r>
      <w:r w:rsidR="00094705">
        <w:rPr>
          <w:color w:val="000000" w:themeColor="text1"/>
          <w:highlight w:val="white"/>
        </w:rPr>
        <w:t xml:space="preserve">effects </w:t>
      </w:r>
      <w:r w:rsidR="005D3EF2">
        <w:rPr>
          <w:color w:val="000000" w:themeColor="text1"/>
          <w:highlight w:val="white"/>
        </w:rPr>
        <w:t>is not itself necessarily significant</w:t>
      </w:r>
      <w:r w:rsidR="006E2627">
        <w:rPr>
          <w:color w:val="000000" w:themeColor="text1"/>
          <w:highlight w:val="white"/>
        </w:rPr>
        <w:t>. This combination of results was not covered by our preregistered plans for interpretation of results (for detailed discussion see SOM</w:t>
      </w:r>
      <w:r w:rsidR="00E169E6">
        <w:rPr>
          <w:color w:val="000000" w:themeColor="text1"/>
          <w:highlight w:val="white"/>
        </w:rPr>
        <w:t>-</w:t>
      </w:r>
      <w:r w:rsidR="006E2627">
        <w:rPr>
          <w:color w:val="000000" w:themeColor="text1"/>
          <w:highlight w:val="white"/>
        </w:rPr>
        <w:t>R)</w:t>
      </w:r>
      <w:r w:rsidR="006E2627" w:rsidRPr="00F32498">
        <w:rPr>
          <w:color w:val="000000" w:themeColor="text1"/>
          <w:highlight w:val="white"/>
        </w:rPr>
        <w:t>.</w:t>
      </w:r>
      <w:r w:rsidR="006E2627" w:rsidRPr="00F32498">
        <w:rPr>
          <w:color w:val="000000" w:themeColor="text1"/>
        </w:rPr>
        <w:t xml:space="preserve"> </w:t>
      </w:r>
    </w:p>
    <w:p w14:paraId="72C36DA8" w14:textId="168399E4" w:rsidR="00387DCF" w:rsidRDefault="00387DCF" w:rsidP="00387DCF">
      <w:pPr>
        <w:ind w:firstLine="0"/>
        <w:rPr>
          <w:b/>
          <w:bCs/>
          <w:color w:val="000000" w:themeColor="text1"/>
        </w:rPr>
      </w:pPr>
      <w:r w:rsidRPr="00EC3B66">
        <w:rPr>
          <w:b/>
          <w:bCs/>
          <w:color w:val="000000" w:themeColor="text1"/>
        </w:rPr>
        <w:t>Interp</w:t>
      </w:r>
      <w:r w:rsidR="00094705">
        <w:rPr>
          <w:b/>
          <w:bCs/>
          <w:color w:val="000000" w:themeColor="text1"/>
        </w:rPr>
        <w:t>re</w:t>
      </w:r>
      <w:r w:rsidRPr="00EC3B66">
        <w:rPr>
          <w:b/>
          <w:bCs/>
          <w:color w:val="000000" w:themeColor="text1"/>
        </w:rPr>
        <w:t>t</w:t>
      </w:r>
      <w:r w:rsidR="00094705">
        <w:rPr>
          <w:b/>
          <w:bCs/>
          <w:color w:val="000000" w:themeColor="text1"/>
        </w:rPr>
        <w:t>at</w:t>
      </w:r>
      <w:r w:rsidRPr="00EC3B66">
        <w:rPr>
          <w:b/>
          <w:bCs/>
          <w:color w:val="000000" w:themeColor="text1"/>
        </w:rPr>
        <w:t>ion of the Results</w:t>
      </w:r>
    </w:p>
    <w:p w14:paraId="1953D9EE" w14:textId="0DCE6172" w:rsidR="009306A2" w:rsidRPr="009306A2" w:rsidRDefault="00781401" w:rsidP="009306A2">
      <w:pPr>
        <w:rPr>
          <w:rFonts w:eastAsia="Arial"/>
        </w:rPr>
      </w:pPr>
      <w:r>
        <w:rPr>
          <w:bCs/>
          <w:color w:val="000000" w:themeColor="text1"/>
        </w:rPr>
        <w:t>The</w:t>
      </w:r>
      <w:r w:rsidR="006705CA" w:rsidRPr="009306A2">
        <w:rPr>
          <w:color w:val="000000" w:themeColor="text1"/>
        </w:rPr>
        <w:t xml:space="preserve"> failure to find </w:t>
      </w:r>
      <w:r w:rsidR="006705CA" w:rsidRPr="00C55E37">
        <w:rPr>
          <w:color w:val="000000" w:themeColor="text1"/>
        </w:rPr>
        <w:t xml:space="preserve">significant effects with the three secondary </w:t>
      </w:r>
      <w:r w:rsidR="006705CA" w:rsidRPr="00C55E37">
        <w:rPr>
          <w:color w:val="000000" w:themeColor="text1"/>
          <w:highlight w:val="white"/>
        </w:rPr>
        <w:t xml:space="preserve">criteria and the </w:t>
      </w:r>
      <w:r w:rsidR="006705CA" w:rsidRPr="00467CE3">
        <w:rPr>
          <w:color w:val="000000" w:themeColor="text1"/>
        </w:rPr>
        <w:t xml:space="preserve">non-significant effect of exclusion criteria type in the multilevel moderator meta-analysis </w:t>
      </w:r>
      <w:r w:rsidR="00F73409">
        <w:rPr>
          <w:color w:val="000000" w:themeColor="text1"/>
        </w:rPr>
        <w:t>create</w:t>
      </w:r>
      <w:r>
        <w:rPr>
          <w:color w:val="000000" w:themeColor="text1"/>
        </w:rPr>
        <w:t>s</w:t>
      </w:r>
      <w:r w:rsidR="00F73409">
        <w:rPr>
          <w:color w:val="000000" w:themeColor="text1"/>
        </w:rPr>
        <w:t xml:space="preserve"> </w:t>
      </w:r>
      <w:r w:rsidR="00605D9D">
        <w:rPr>
          <w:color w:val="000000" w:themeColor="text1"/>
        </w:rPr>
        <w:t xml:space="preserve">considerable </w:t>
      </w:r>
      <w:r w:rsidR="006705CA" w:rsidRPr="00F47FDC">
        <w:rPr>
          <w:lang w:val="en-IE"/>
        </w:rPr>
        <w:t xml:space="preserve">uncertainty regarding the robustness of </w:t>
      </w:r>
      <w:r w:rsidR="00364846">
        <w:rPr>
          <w:lang w:val="en-IE"/>
        </w:rPr>
        <w:t xml:space="preserve">any </w:t>
      </w:r>
      <w:r w:rsidR="0024006A">
        <w:rPr>
          <w:lang w:val="en-IE"/>
        </w:rPr>
        <w:t>‘</w:t>
      </w:r>
      <w:r w:rsidR="006705CA" w:rsidRPr="00F47FDC">
        <w:rPr>
          <w:lang w:val="en-IE"/>
        </w:rPr>
        <w:t>unaware</w:t>
      </w:r>
      <w:r w:rsidR="00CB6D8F">
        <w:rPr>
          <w:lang w:val="en-IE"/>
        </w:rPr>
        <w:t>’</w:t>
      </w:r>
      <w:r w:rsidR="006705CA" w:rsidRPr="00F47FDC">
        <w:rPr>
          <w:lang w:val="en-IE"/>
        </w:rPr>
        <w:t xml:space="preserve"> EC effect. </w:t>
      </w:r>
      <w:r w:rsidR="009306A2" w:rsidRPr="00F47FDC">
        <w:rPr>
          <w:lang w:val="en-IE"/>
        </w:rPr>
        <w:t>Moreover</w:t>
      </w:r>
      <w:r w:rsidR="006705CA" w:rsidRPr="009306A2">
        <w:rPr>
          <w:lang w:val="en-IE"/>
        </w:rPr>
        <w:t xml:space="preserve">, additional </w:t>
      </w:r>
      <w:r w:rsidR="009306A2" w:rsidRPr="009306A2">
        <w:rPr>
          <w:lang w:val="en-IE"/>
        </w:rPr>
        <w:t>exploratory</w:t>
      </w:r>
      <w:r w:rsidR="006705CA" w:rsidRPr="009306A2">
        <w:rPr>
          <w:lang w:val="en-IE"/>
        </w:rPr>
        <w:t xml:space="preserve"> analyses </w:t>
      </w:r>
      <w:r w:rsidR="009306A2" w:rsidRPr="009306A2">
        <w:rPr>
          <w:lang w:val="en-IE"/>
        </w:rPr>
        <w:t>conduc</w:t>
      </w:r>
      <w:r w:rsidR="00137797">
        <w:rPr>
          <w:lang w:val="en-IE"/>
        </w:rPr>
        <w:t>t</w:t>
      </w:r>
      <w:r w:rsidR="009306A2" w:rsidRPr="009306A2">
        <w:rPr>
          <w:lang w:val="en-IE"/>
        </w:rPr>
        <w:t xml:space="preserve">ed on the present data by some of the co-authors suggest that there is no good evidence for </w:t>
      </w:r>
      <w:r w:rsidR="0024006A">
        <w:rPr>
          <w:lang w:val="en-IE"/>
        </w:rPr>
        <w:t>‘</w:t>
      </w:r>
      <w:r w:rsidR="009306A2" w:rsidRPr="009306A2">
        <w:rPr>
          <w:lang w:val="en-IE"/>
        </w:rPr>
        <w:t>unaware</w:t>
      </w:r>
      <w:r w:rsidR="009B199E">
        <w:rPr>
          <w:lang w:val="en-IE"/>
        </w:rPr>
        <w:t>’</w:t>
      </w:r>
      <w:r w:rsidR="009306A2" w:rsidRPr="009306A2">
        <w:rPr>
          <w:lang w:val="en-IE"/>
        </w:rPr>
        <w:t xml:space="preserve"> EC effects. For example, an analys</w:t>
      </w:r>
      <w:r w:rsidR="00852D59">
        <w:rPr>
          <w:lang w:val="en-IE"/>
        </w:rPr>
        <w:t>is</w:t>
      </w:r>
      <w:r w:rsidR="009306A2" w:rsidRPr="009306A2">
        <w:rPr>
          <w:lang w:val="en-IE"/>
        </w:rPr>
        <w:t xml:space="preserve"> </w:t>
      </w:r>
      <w:r>
        <w:rPr>
          <w:lang w:val="en-IE"/>
        </w:rPr>
        <w:t xml:space="preserve">of our data </w:t>
      </w:r>
      <w:r w:rsidR="009306A2" w:rsidRPr="009306A2">
        <w:rPr>
          <w:lang w:val="en-IE"/>
        </w:rPr>
        <w:t xml:space="preserve">that </w:t>
      </w:r>
      <w:r w:rsidR="009306A2" w:rsidRPr="009306A2">
        <w:rPr>
          <w:rFonts w:eastAsia="Arial"/>
        </w:rPr>
        <w:t>distinguish</w:t>
      </w:r>
      <w:r w:rsidR="00852D59">
        <w:rPr>
          <w:rFonts w:eastAsia="Arial"/>
        </w:rPr>
        <w:t>es</w:t>
      </w:r>
      <w:r w:rsidR="009306A2" w:rsidRPr="009306A2">
        <w:rPr>
          <w:rFonts w:eastAsia="Arial"/>
        </w:rPr>
        <w:t xml:space="preserve"> between</w:t>
      </w:r>
      <w:r w:rsidR="009306A2" w:rsidRPr="009306A2">
        <w:t xml:space="preserve"> </w:t>
      </w:r>
      <w:r w:rsidR="009306A2" w:rsidRPr="009306A2">
        <w:rPr>
          <w:rFonts w:eastAsia="Arial"/>
        </w:rPr>
        <w:t>independent sets of</w:t>
      </w:r>
      <w:r w:rsidR="00C95BAC">
        <w:rPr>
          <w:rFonts w:eastAsia="Arial"/>
        </w:rPr>
        <w:t xml:space="preserve"> ‘</w:t>
      </w:r>
      <w:r w:rsidR="00C95BAC" w:rsidRPr="009306A2">
        <w:rPr>
          <w:rFonts w:eastAsia="Arial"/>
        </w:rPr>
        <w:t>fully aware</w:t>
      </w:r>
      <w:r w:rsidR="00C95BAC">
        <w:rPr>
          <w:rFonts w:eastAsia="Arial"/>
        </w:rPr>
        <w:t>’</w:t>
      </w:r>
      <w:r w:rsidR="009306A2" w:rsidRPr="009306A2">
        <w:rPr>
          <w:rFonts w:eastAsia="Arial"/>
        </w:rPr>
        <w:t xml:space="preserve">, </w:t>
      </w:r>
      <w:r w:rsidR="00277AB4">
        <w:rPr>
          <w:rFonts w:eastAsia="Arial"/>
        </w:rPr>
        <w:t>‘</w:t>
      </w:r>
      <w:r w:rsidR="009306A2" w:rsidRPr="009306A2">
        <w:rPr>
          <w:rFonts w:eastAsia="Arial"/>
        </w:rPr>
        <w:t>partially aware</w:t>
      </w:r>
      <w:r w:rsidR="00277AB4">
        <w:rPr>
          <w:rFonts w:eastAsia="Arial"/>
        </w:rPr>
        <w:t>’</w:t>
      </w:r>
      <w:r w:rsidR="009306A2" w:rsidRPr="009306A2">
        <w:rPr>
          <w:rFonts w:eastAsia="Arial"/>
        </w:rPr>
        <w:t xml:space="preserve">, and  </w:t>
      </w:r>
      <w:r w:rsidR="00C95BAC">
        <w:rPr>
          <w:rFonts w:eastAsia="Arial"/>
        </w:rPr>
        <w:t>‘</w:t>
      </w:r>
      <w:r w:rsidR="00C95BAC" w:rsidRPr="009306A2">
        <w:rPr>
          <w:rFonts w:eastAsia="Arial"/>
        </w:rPr>
        <w:t>fully unaware</w:t>
      </w:r>
      <w:r w:rsidR="00C95BAC">
        <w:rPr>
          <w:rFonts w:eastAsia="Arial"/>
        </w:rPr>
        <w:t xml:space="preserve">’ </w:t>
      </w:r>
      <w:r w:rsidR="009306A2" w:rsidRPr="009306A2">
        <w:rPr>
          <w:rFonts w:eastAsia="Arial"/>
        </w:rPr>
        <w:t xml:space="preserve">participants found </w:t>
      </w:r>
      <w:r w:rsidR="00E169E6" w:rsidRPr="009306A2">
        <w:rPr>
          <w:rFonts w:eastAsia="Arial"/>
        </w:rPr>
        <w:t>a non-significant</w:t>
      </w:r>
      <w:r w:rsidR="00364846">
        <w:rPr>
          <w:rFonts w:eastAsia="Arial"/>
        </w:rPr>
        <w:t xml:space="preserve"> </w:t>
      </w:r>
      <w:r w:rsidR="009306A2" w:rsidRPr="009306A2">
        <w:rPr>
          <w:rFonts w:eastAsia="Arial"/>
        </w:rPr>
        <w:t xml:space="preserve">EC effect </w:t>
      </w:r>
      <w:r w:rsidR="00364846">
        <w:rPr>
          <w:rFonts w:eastAsia="Arial"/>
        </w:rPr>
        <w:t>in ‘</w:t>
      </w:r>
      <w:r w:rsidR="00605D9D">
        <w:rPr>
          <w:rFonts w:eastAsia="Arial"/>
        </w:rPr>
        <w:t xml:space="preserve">fully </w:t>
      </w:r>
      <w:r w:rsidR="00364846">
        <w:rPr>
          <w:rFonts w:eastAsia="Arial"/>
        </w:rPr>
        <w:t xml:space="preserve">unaware’ participants </w:t>
      </w:r>
      <w:r w:rsidR="009306A2" w:rsidRPr="009306A2">
        <w:rPr>
          <w:rFonts w:eastAsia="Arial"/>
        </w:rPr>
        <w:t>(Stahl &amp; Corneille,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 meta-analysis using a stricter compound awareness criterion that prioritized sensitivity </w:t>
      </w:r>
      <w:r w:rsidR="00364846">
        <w:rPr>
          <w:rFonts w:eastAsia="Arial"/>
        </w:rPr>
        <w:t xml:space="preserve">to awareness found </w:t>
      </w:r>
      <w:bookmarkStart w:id="18" w:name="_Hlk43364530"/>
      <w:r w:rsidR="009306A2" w:rsidRPr="009306A2">
        <w:rPr>
          <w:rFonts w:eastAsia="Arial"/>
        </w:rPr>
        <w:t xml:space="preserve">a non-significant </w:t>
      </w:r>
      <w:bookmarkEnd w:id="18"/>
      <w:r w:rsidR="009306A2" w:rsidRPr="009306A2">
        <w:rPr>
          <w:rFonts w:eastAsia="Arial"/>
        </w:rPr>
        <w:t xml:space="preserve">and near-zero effect (Hussey &amp; </w:t>
      </w:r>
      <w:r w:rsidR="009306A2" w:rsidRPr="009306A2">
        <w:rPr>
          <w:rFonts w:eastAsia="Arial"/>
        </w:rPr>
        <w:lastRenderedPageBreak/>
        <w:t>Hughes, 2020)</w:t>
      </w:r>
      <w:r w:rsidR="00E46750">
        <w:rPr>
          <w:rFonts w:eastAsia="Arial"/>
        </w:rPr>
        <w:t>;</w:t>
      </w:r>
      <w:r w:rsidR="009306A2" w:rsidRPr="009306A2">
        <w:rPr>
          <w:rFonts w:eastAsia="Arial"/>
        </w:rPr>
        <w:t xml:space="preserve"> </w:t>
      </w:r>
      <w:r w:rsidR="00E46750">
        <w:rPr>
          <w:rFonts w:eastAsia="Arial"/>
        </w:rPr>
        <w:t>a</w:t>
      </w:r>
      <w:r w:rsidR="009306A2" w:rsidRPr="009306A2">
        <w:rPr>
          <w:rFonts w:eastAsia="Arial"/>
        </w:rPr>
        <w:t xml:space="preserve">nd </w:t>
      </w:r>
      <w:r w:rsidR="00E45778">
        <w:rPr>
          <w:rFonts w:eastAsia="Arial"/>
        </w:rPr>
        <w:t xml:space="preserve">a </w:t>
      </w:r>
      <w:r w:rsidR="009306A2">
        <w:t>Bayesian analysis of the data</w:t>
      </w:r>
      <w:r w:rsidR="009306A2" w:rsidRPr="009306A2">
        <w:t xml:space="preserve"> </w:t>
      </w:r>
      <w:r w:rsidR="00E169E6">
        <w:t xml:space="preserve">did </w:t>
      </w:r>
      <w:r w:rsidR="009306A2">
        <w:t xml:space="preserve">not provide convincing evidence in favor of </w:t>
      </w:r>
      <w:r w:rsidR="0024006A">
        <w:rPr>
          <w:lang w:val="en-IE"/>
        </w:rPr>
        <w:t>‘</w:t>
      </w:r>
      <w:r w:rsidR="009306A2" w:rsidRPr="00F077C5">
        <w:rPr>
          <w:lang w:val="en-IE"/>
        </w:rPr>
        <w:t>unaware</w:t>
      </w:r>
      <w:r w:rsidR="0024006A">
        <w:rPr>
          <w:lang w:val="en-IE"/>
        </w:rPr>
        <w:t>’</w:t>
      </w:r>
      <w:r w:rsidR="009306A2" w:rsidRPr="00F077C5">
        <w:rPr>
          <w:lang w:val="en-IE"/>
        </w:rPr>
        <w:t xml:space="preserve"> </w:t>
      </w:r>
      <w:r w:rsidR="009306A2">
        <w:t>EC</w:t>
      </w:r>
      <w:r w:rsidR="00277AB4">
        <w:t xml:space="preserve"> effect</w:t>
      </w:r>
      <w:r w:rsidR="009306A2">
        <w:t xml:space="preserve"> under any of the exclusion criteria (Kurdi &amp; Ferguson, 2020).</w:t>
      </w:r>
      <w:r w:rsidR="009306A2">
        <w:rPr>
          <w:rStyle w:val="FootnoteReference"/>
        </w:rPr>
        <w:footnoteReference w:id="7"/>
      </w:r>
    </w:p>
    <w:p w14:paraId="3B0A9654" w14:textId="0C9BBBE6" w:rsidR="00FA0478" w:rsidRPr="008732A3" w:rsidRDefault="009306A2" w:rsidP="007A549E">
      <w:pPr>
        <w:rPr>
          <w:color w:val="000000" w:themeColor="text1"/>
        </w:rPr>
      </w:pPr>
      <w:r w:rsidRPr="00C55E37">
        <w:rPr>
          <w:rFonts w:eastAsia="Arial"/>
        </w:rPr>
        <w:t xml:space="preserve">Second, </w:t>
      </w:r>
      <w:r w:rsidRPr="00C55E37">
        <w:rPr>
          <w:color w:val="000000" w:themeColor="text1"/>
        </w:rPr>
        <w:t>t</w:t>
      </w:r>
      <w:r w:rsidR="0058230D">
        <w:rPr>
          <w:color w:val="000000" w:themeColor="text1"/>
        </w:rPr>
        <w:t xml:space="preserve">he ‘success’ of a replication can also be defined in </w:t>
      </w:r>
      <w:r w:rsidR="00F267B2">
        <w:rPr>
          <w:color w:val="000000" w:themeColor="text1"/>
        </w:rPr>
        <w:t xml:space="preserve">ways </w:t>
      </w:r>
      <w:r w:rsidR="00364846">
        <w:rPr>
          <w:color w:val="000000" w:themeColor="text1"/>
        </w:rPr>
        <w:t xml:space="preserve">other than statistical significance, which </w:t>
      </w:r>
      <w:r w:rsidR="00963732">
        <w:rPr>
          <w:color w:val="000000" w:themeColor="text1"/>
        </w:rPr>
        <w:t>may aid the interpretation of the results</w:t>
      </w:r>
      <w:r w:rsidR="0058230D">
        <w:rPr>
          <w:color w:val="000000" w:themeColor="text1"/>
        </w:rPr>
        <w:t>. Previous large</w:t>
      </w:r>
      <w:r w:rsidR="006E596B">
        <w:rPr>
          <w:color w:val="000000" w:themeColor="text1"/>
        </w:rPr>
        <w:t>-</w:t>
      </w:r>
      <w:r w:rsidR="0058230D">
        <w:rPr>
          <w:color w:val="000000" w:themeColor="text1"/>
        </w:rPr>
        <w:t xml:space="preserve">scale replication efforts </w:t>
      </w:r>
      <w:r w:rsidR="00F267B2">
        <w:rPr>
          <w:color w:val="000000" w:themeColor="text1"/>
        </w:rPr>
        <w:t xml:space="preserve">in psychology </w:t>
      </w:r>
      <w:r w:rsidR="0058230D">
        <w:rPr>
          <w:color w:val="000000" w:themeColor="text1"/>
        </w:rPr>
        <w:t xml:space="preserve">have noted a marked decrease in the effect sizes observed </w:t>
      </w:r>
      <w:r w:rsidR="00760293">
        <w:rPr>
          <w:color w:val="000000" w:themeColor="text1"/>
        </w:rPr>
        <w:t xml:space="preserve">between </w:t>
      </w:r>
      <w:r w:rsidR="0058230D">
        <w:rPr>
          <w:color w:val="000000" w:themeColor="text1"/>
        </w:rPr>
        <w:t xml:space="preserve">original </w:t>
      </w:r>
      <w:r w:rsidR="00760293">
        <w:rPr>
          <w:color w:val="000000" w:themeColor="text1"/>
        </w:rPr>
        <w:t xml:space="preserve">and replication </w:t>
      </w:r>
      <w:r w:rsidR="0058230D">
        <w:rPr>
          <w:color w:val="000000" w:themeColor="text1"/>
        </w:rPr>
        <w:t xml:space="preserve">studies </w:t>
      </w:r>
      <w:r w:rsidR="003F5246">
        <w:rPr>
          <w:color w:val="000000" w:themeColor="text1"/>
        </w:rPr>
        <w:t>(</w:t>
      </w:r>
      <w:bookmarkStart w:id="19" w:name="_Hlk34653619"/>
      <w:r w:rsidR="003F5246">
        <w:t xml:space="preserve">Open Science Collaboration, </w:t>
      </w:r>
      <w:r w:rsidR="003F5246" w:rsidRPr="003F5246">
        <w:t>2015</w:t>
      </w:r>
      <w:bookmarkEnd w:id="19"/>
      <w:r w:rsidR="003F5246" w:rsidRPr="003F5246">
        <w:t>)</w:t>
      </w:r>
      <w:r w:rsidR="0058230D">
        <w:rPr>
          <w:color w:val="000000" w:themeColor="text1"/>
        </w:rPr>
        <w:t xml:space="preserve">. We observed </w:t>
      </w:r>
      <w:r w:rsidR="003F5246">
        <w:rPr>
          <w:color w:val="000000" w:themeColor="text1"/>
        </w:rPr>
        <w:t xml:space="preserve">a similar result </w:t>
      </w:r>
      <w:r w:rsidR="0058230D">
        <w:rPr>
          <w:color w:val="000000" w:themeColor="text1"/>
        </w:rPr>
        <w:t xml:space="preserve">here: </w:t>
      </w:r>
      <w:r w:rsidR="004E00FD">
        <w:rPr>
          <w:color w:val="000000" w:themeColor="text1"/>
        </w:rPr>
        <w:t xml:space="preserve">even </w:t>
      </w:r>
      <w:r w:rsidR="0058230D">
        <w:rPr>
          <w:color w:val="000000" w:themeColor="text1"/>
        </w:rPr>
        <w:t>the</w:t>
      </w:r>
      <w:r w:rsidR="004E00FD">
        <w:rPr>
          <w:color w:val="000000" w:themeColor="text1"/>
        </w:rPr>
        <w:t xml:space="preserve"> largest</w:t>
      </w:r>
      <w:r w:rsidR="0058230D">
        <w:rPr>
          <w:color w:val="000000" w:themeColor="text1"/>
        </w:rPr>
        <w:t xml:space="preserve"> </w:t>
      </w:r>
      <w:r w:rsidR="00C4403F">
        <w:rPr>
          <w:color w:val="000000" w:themeColor="text1"/>
        </w:rPr>
        <w:t xml:space="preserve">meta-analytic </w:t>
      </w:r>
      <w:r w:rsidR="0058230D">
        <w:rPr>
          <w:color w:val="000000" w:themeColor="text1"/>
        </w:rPr>
        <w:t>effect size</w:t>
      </w:r>
      <w:r w:rsidR="008B36D8">
        <w:rPr>
          <w:color w:val="000000" w:themeColor="text1"/>
        </w:rPr>
        <w:t xml:space="preserve"> that</w:t>
      </w:r>
      <w:r w:rsidR="0058230D">
        <w:rPr>
          <w:color w:val="000000" w:themeColor="text1"/>
        </w:rPr>
        <w:t xml:space="preserve"> </w:t>
      </w:r>
      <w:r w:rsidR="004E00FD">
        <w:rPr>
          <w:color w:val="000000" w:themeColor="text1"/>
        </w:rPr>
        <w:t xml:space="preserve">we </w:t>
      </w:r>
      <w:r w:rsidR="0058230D">
        <w:rPr>
          <w:color w:val="000000" w:themeColor="text1"/>
        </w:rPr>
        <w:t>observed</w:t>
      </w:r>
      <w:r w:rsidR="00C4403F">
        <w:rPr>
          <w:color w:val="000000" w:themeColor="text1"/>
        </w:rPr>
        <w:t xml:space="preserve"> among the four exclusion criteria</w:t>
      </w:r>
      <w:r w:rsidR="0058230D">
        <w:rPr>
          <w:color w:val="000000" w:themeColor="text1"/>
        </w:rPr>
        <w:t xml:space="preserve"> </w:t>
      </w:r>
      <w:r w:rsidR="0058230D" w:rsidRPr="00F32498">
        <w:rPr>
          <w:color w:val="000000" w:themeColor="text1"/>
        </w:rPr>
        <w:t>(</w:t>
      </w:r>
      <w:r w:rsidR="0058230D" w:rsidRPr="00F32498">
        <w:rPr>
          <w:i/>
          <w:color w:val="000000" w:themeColor="text1"/>
          <w:highlight w:val="white"/>
        </w:rPr>
        <w:t>g</w:t>
      </w:r>
      <w:r w:rsidR="0058230D" w:rsidRPr="00F32498">
        <w:rPr>
          <w:color w:val="000000" w:themeColor="text1"/>
          <w:highlight w:val="white"/>
        </w:rPr>
        <w:t xml:space="preserve"> = 0.12</w:t>
      </w:r>
      <w:r w:rsidR="00C4403F">
        <w:rPr>
          <w:color w:val="000000" w:themeColor="text1"/>
          <w:highlight w:val="white"/>
        </w:rPr>
        <w:t xml:space="preserve"> using the Olson &amp; Fazio, 2001</w:t>
      </w:r>
      <w:r w:rsidR="008B36D8">
        <w:rPr>
          <w:color w:val="000000" w:themeColor="text1"/>
          <w:highlight w:val="white"/>
        </w:rPr>
        <w:t>,</w:t>
      </w:r>
      <w:r w:rsidR="00C4403F">
        <w:rPr>
          <w:color w:val="000000" w:themeColor="text1"/>
          <w:highlight w:val="white"/>
        </w:rPr>
        <w:t xml:space="preserve"> exclusion criterion</w:t>
      </w:r>
      <w:r w:rsidR="0058230D"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 xml:space="preserve">Together, these two points suggest </w:t>
      </w:r>
      <w:r w:rsidR="00E46750">
        <w:t xml:space="preserve">that </w:t>
      </w:r>
      <w:r w:rsidR="0037796C">
        <w:t>the published literature on the surveillance task reports significant results at a rate far above what one should expect</w:t>
      </w:r>
      <w:r w:rsidR="00FE3DE9">
        <w:t xml:space="preserve"> in the absence of publication bias or selective reporting</w:t>
      </w:r>
      <w:r w:rsidR="0037796C">
        <w:t>.</w:t>
      </w:r>
    </w:p>
    <w:p w14:paraId="5039758A" w14:textId="38015792" w:rsidR="003110B9" w:rsidRDefault="007E7078" w:rsidP="00EA25EB">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the ‘awareness</w:t>
      </w:r>
      <w:r w:rsidR="00781401">
        <w:rPr>
          <w:color w:val="000000" w:themeColor="text1"/>
        </w:rPr>
        <w:t>’</w:t>
      </w:r>
      <w:r w:rsidR="00F77815" w:rsidRPr="00F32498">
        <w:rPr>
          <w:color w:val="000000" w:themeColor="text1"/>
        </w:rPr>
        <w:t xml:space="preserve">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781401">
        <w:rPr>
          <w:color w:val="000000" w:themeColor="text1"/>
        </w:rPr>
        <w:t xml:space="preserve">actually </w:t>
      </w:r>
      <w:r w:rsidR="002A3F29">
        <w:rPr>
          <w:color w:val="000000" w:themeColor="text1"/>
        </w:rPr>
        <w:t>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w:t>
      </w:r>
      <w:r w:rsidR="0090199F">
        <w:rPr>
          <w:color w:val="000000" w:themeColor="text1"/>
        </w:rPr>
        <w:t>‘unaware’ EC</w:t>
      </w:r>
      <w:r w:rsidR="00C5365F" w:rsidRPr="00A0634C">
        <w:rPr>
          <w:color w:val="000000" w:themeColor="text1"/>
        </w:rPr>
        <w:t xml:space="preserve"> hypothesis.</w:t>
      </w:r>
      <w:r w:rsidR="00240287" w:rsidRPr="00A0634C">
        <w:rPr>
          <w:color w:val="000000" w:themeColor="text1"/>
        </w:rPr>
        <w:t xml:space="preserve"> </w:t>
      </w:r>
      <w:r w:rsidR="00B956DC">
        <w:rPr>
          <w:color w:val="000000" w:themeColor="text1"/>
        </w:rPr>
        <w:t xml:space="preserve">Retrospective </w:t>
      </w:r>
      <w:r w:rsidR="00B956DC">
        <w:rPr>
          <w:color w:val="000000" w:themeColor="text1"/>
        </w:rPr>
        <w:lastRenderedPageBreak/>
        <w:t xml:space="preserve">reports of awareness </w:t>
      </w:r>
      <w:r w:rsidR="006F5374">
        <w:rPr>
          <w:color w:val="000000" w:themeColor="text1"/>
        </w:rPr>
        <w:t xml:space="preserve">are imperfect in that they may misclassify participants </w:t>
      </w:r>
      <w:r w:rsidR="006E740D">
        <w:rPr>
          <w:color w:val="000000" w:themeColor="text1"/>
        </w:rPr>
        <w:t>as unaware or vice-versa</w:t>
      </w:r>
      <w:r w:rsidR="00A338AD">
        <w:rPr>
          <w:color w:val="000000" w:themeColor="text1"/>
        </w:rPr>
        <w:t xml:space="preserve"> (but see Hussey &amp; Hughes, 2020)</w:t>
      </w:r>
      <w:r w:rsidR="006E740D">
        <w:rPr>
          <w:color w:val="000000" w:themeColor="text1"/>
        </w:rPr>
        <w:t xml:space="preserve">. </w:t>
      </w:r>
      <w:r w:rsidR="006F5374">
        <w:rPr>
          <w:color w:val="000000" w:themeColor="text1"/>
        </w:rPr>
        <w:t>Nonetheless, data based on retrospective measures</w:t>
      </w:r>
      <w:r w:rsidR="00D73FBF">
        <w:rPr>
          <w:color w:val="000000" w:themeColor="text1"/>
        </w:rPr>
        <w:t>,</w:t>
      </w:r>
      <w:r w:rsidR="006F5374">
        <w:rPr>
          <w:color w:val="000000" w:themeColor="text1"/>
        </w:rPr>
        <w:t xml:space="preserve"> </w:t>
      </w:r>
      <w:r w:rsidR="00D73FBF">
        <w:rPr>
          <w:color w:val="000000" w:themeColor="text1"/>
        </w:rPr>
        <w:t>such as</w:t>
      </w:r>
      <w:r w:rsidR="006F5374">
        <w:rPr>
          <w:color w:val="000000" w:themeColor="text1"/>
        </w:rPr>
        <w:t xml:space="preserve"> those used </w:t>
      </w:r>
      <w:r w:rsidR="00D73FBF">
        <w:rPr>
          <w:color w:val="000000" w:themeColor="text1"/>
        </w:rPr>
        <w:t xml:space="preserve">here, likely </w:t>
      </w:r>
      <w:r w:rsidR="006F5374">
        <w:rPr>
          <w:color w:val="000000" w:themeColor="text1"/>
        </w:rPr>
        <w:t xml:space="preserve">cannot settle the question of whether </w:t>
      </w:r>
      <w:r w:rsidR="00781401">
        <w:rPr>
          <w:color w:val="000000" w:themeColor="text1"/>
        </w:rPr>
        <w:t xml:space="preserve">EC </w:t>
      </w:r>
      <w:r w:rsidR="006F5374">
        <w:rPr>
          <w:color w:val="000000" w:themeColor="text1"/>
        </w:rPr>
        <w:t>effects can emerge in the absence of awareness</w:t>
      </w:r>
      <w:r w:rsidR="00D73FBF">
        <w:rPr>
          <w:color w:val="000000" w:themeColor="text1"/>
        </w:rPr>
        <w:t xml:space="preserve"> by themselves</w:t>
      </w:r>
      <w:r w:rsidR="006F5374">
        <w:rPr>
          <w:color w:val="000000" w:themeColor="text1"/>
        </w:rPr>
        <w:t>.</w:t>
      </w:r>
      <w:r w:rsidR="00D73FBF">
        <w:rPr>
          <w:color w:val="000000" w:themeColor="text1"/>
        </w:rPr>
        <w:t xml:space="preserve"> Alternative </w:t>
      </w:r>
      <w:r w:rsidR="006F5374">
        <w:rPr>
          <w:color w:val="000000" w:themeColor="text1"/>
        </w:rPr>
        <w:t xml:space="preserve">experimental manipulations of </w:t>
      </w:r>
      <w:r w:rsidR="00D73FBF">
        <w:rPr>
          <w:color w:val="000000" w:themeColor="text1"/>
        </w:rPr>
        <w:t xml:space="preserve">awareness are also possible, </w:t>
      </w:r>
      <w:r w:rsidR="00781401">
        <w:rPr>
          <w:color w:val="000000" w:themeColor="text1"/>
        </w:rPr>
        <w:t xml:space="preserve">however </w:t>
      </w:r>
      <w:r w:rsidR="00D73FBF">
        <w:rPr>
          <w:color w:val="000000" w:themeColor="text1"/>
        </w:rPr>
        <w:t xml:space="preserve">results from such studies also </w:t>
      </w:r>
      <w:r w:rsidR="00781401">
        <w:rPr>
          <w:color w:val="000000" w:themeColor="text1"/>
        </w:rPr>
        <w:t xml:space="preserve">fail to </w:t>
      </w:r>
      <w:r w:rsidR="00D73FBF">
        <w:rPr>
          <w:color w:val="000000" w:themeColor="text1"/>
        </w:rPr>
        <w:t>produce consisten</w:t>
      </w:r>
      <w:r w:rsidR="00781401">
        <w:rPr>
          <w:color w:val="000000" w:themeColor="text1"/>
        </w:rPr>
        <w:t>t</w:t>
      </w:r>
      <w:r w:rsidR="00D73FBF">
        <w:rPr>
          <w:color w:val="000000" w:themeColor="text1"/>
        </w:rPr>
        <w:t xml:space="preserve"> evidence of ‘unaware’ EC </w:t>
      </w:r>
      <w:r w:rsidR="006F5374">
        <w:rPr>
          <w:color w:val="000000" w:themeColor="text1"/>
        </w:rPr>
        <w:t xml:space="preserve">(e.g., </w:t>
      </w:r>
      <w:r w:rsidR="006F5374" w:rsidRPr="00F32498">
        <w:rPr>
          <w:highlight w:val="white"/>
        </w:rPr>
        <w:t>Corneille</w:t>
      </w:r>
      <w:r w:rsidR="006F5374">
        <w:rPr>
          <w:highlight w:val="white"/>
        </w:rPr>
        <w:t xml:space="preserve"> </w:t>
      </w:r>
      <w:r w:rsidR="006F5374" w:rsidRPr="00F32498">
        <w:rPr>
          <w:highlight w:val="white"/>
        </w:rPr>
        <w:t>&amp; Stahl, 201</w:t>
      </w:r>
      <w:r w:rsidR="006F5374">
        <w:rPr>
          <w:highlight w:val="white"/>
        </w:rPr>
        <w:t>9</w:t>
      </w:r>
      <w:r w:rsidR="006F5374">
        <w:t>)</w:t>
      </w:r>
      <w:r w:rsidR="006F5374" w:rsidRPr="00F32498">
        <w:rPr>
          <w:color w:val="000000" w:themeColor="text1"/>
        </w:rPr>
        <w:t>.</w:t>
      </w:r>
    </w:p>
    <w:p w14:paraId="1781EBEA" w14:textId="4F2CD938" w:rsidR="0096574C" w:rsidRDefault="00D80BC0" w:rsidP="009A32D9">
      <w:pPr>
        <w:rPr>
          <w:color w:val="000000" w:themeColor="text1"/>
        </w:rPr>
      </w:pPr>
      <w:r w:rsidRPr="00D80BC0">
        <w:rPr>
          <w:color w:val="000000" w:themeColor="text1"/>
        </w:rPr>
        <w:t xml:space="preserve">The sample used in the current replication was </w:t>
      </w:r>
      <w:r w:rsidR="00097ADA">
        <w:rPr>
          <w:color w:val="000000" w:themeColor="text1"/>
        </w:rPr>
        <w:t xml:space="preserve">designed to be </w:t>
      </w:r>
      <w:r w:rsidRPr="00D80BC0">
        <w:rPr>
          <w:color w:val="000000" w:themeColor="text1"/>
        </w:rPr>
        <w:t xml:space="preserve">similar to </w:t>
      </w:r>
      <w:r w:rsidR="0096574C">
        <w:rPr>
          <w:color w:val="000000" w:themeColor="text1"/>
        </w:rPr>
        <w:t xml:space="preserve">that </w:t>
      </w:r>
      <w:r w:rsidRPr="00D80BC0">
        <w:rPr>
          <w:color w:val="000000" w:themeColor="text1"/>
        </w:rPr>
        <w:t>used by Olson and Fazio (2001)</w:t>
      </w:r>
      <w:r w:rsidR="00097ADA">
        <w:rPr>
          <w:color w:val="000000" w:themeColor="text1"/>
        </w:rPr>
        <w:t>,</w:t>
      </w:r>
      <w:r w:rsidRPr="00D80BC0">
        <w:rPr>
          <w:color w:val="000000" w:themeColor="text1"/>
        </w:rPr>
        <w:t xml:space="preserve"> in that </w:t>
      </w:r>
      <w:r w:rsidR="0096574C">
        <w:rPr>
          <w:color w:val="000000" w:themeColor="text1"/>
        </w:rPr>
        <w:t xml:space="preserve">they </w:t>
      </w:r>
      <w:r w:rsidRPr="00D80BC0">
        <w:rPr>
          <w:color w:val="000000" w:themeColor="text1"/>
        </w:rPr>
        <w:t xml:space="preserve">both </w:t>
      </w:r>
      <w:r w:rsidR="0096574C">
        <w:rPr>
          <w:color w:val="000000" w:themeColor="text1"/>
        </w:rPr>
        <w:t xml:space="preserve">employed </w:t>
      </w:r>
      <w:r w:rsidRPr="00D80BC0">
        <w:rPr>
          <w:color w:val="000000" w:themeColor="text1"/>
        </w:rPr>
        <w:t xml:space="preserve">undergraduate students. However, </w:t>
      </w:r>
      <w:r w:rsidR="0096574C">
        <w:rPr>
          <w:color w:val="000000" w:themeColor="text1"/>
        </w:rPr>
        <w:t xml:space="preserve">there are also noteworthy </w:t>
      </w:r>
      <w:r w:rsidRPr="00D80BC0">
        <w:rPr>
          <w:color w:val="000000" w:themeColor="text1"/>
        </w:rPr>
        <w:t xml:space="preserve">differences between the </w:t>
      </w:r>
      <w:r w:rsidR="0096574C">
        <w:rPr>
          <w:color w:val="000000" w:themeColor="text1"/>
        </w:rPr>
        <w:t xml:space="preserve">two </w:t>
      </w:r>
      <w:r w:rsidRPr="00D80BC0">
        <w:rPr>
          <w:color w:val="000000" w:themeColor="text1"/>
        </w:rPr>
        <w:t xml:space="preserve">samples. First, Olson and Fazio </w:t>
      </w:r>
      <w:r w:rsidR="0096574C">
        <w:rPr>
          <w:color w:val="000000" w:themeColor="text1"/>
        </w:rPr>
        <w:t xml:space="preserve">exclusively recruited </w:t>
      </w:r>
      <w:r w:rsidRPr="00D80BC0">
        <w:rPr>
          <w:color w:val="000000" w:themeColor="text1"/>
        </w:rPr>
        <w:t>female participants whereas</w:t>
      </w:r>
      <w:r w:rsidR="0096574C">
        <w:rPr>
          <w:color w:val="000000" w:themeColor="text1"/>
        </w:rPr>
        <w:t>,</w:t>
      </w:r>
      <w:r w:rsidRPr="00D80BC0">
        <w:rPr>
          <w:color w:val="000000" w:themeColor="text1"/>
        </w:rPr>
        <w:t xml:space="preserve"> in the current replication</w:t>
      </w:r>
      <w:r w:rsidR="0096574C">
        <w:rPr>
          <w:color w:val="000000" w:themeColor="text1"/>
        </w:rPr>
        <w:t>,</w:t>
      </w:r>
      <w:r w:rsidRPr="00D80BC0">
        <w:rPr>
          <w:color w:val="000000" w:themeColor="text1"/>
        </w:rPr>
        <w:t xml:space="preserve"> 72% of the sample were women</w:t>
      </w:r>
      <w:r w:rsidR="0096574C">
        <w:rPr>
          <w:color w:val="000000" w:themeColor="text1"/>
        </w:rPr>
        <w:t xml:space="preserve"> and 28% were men</w:t>
      </w:r>
      <w:r w:rsidRPr="00D80BC0">
        <w:rPr>
          <w:color w:val="000000" w:themeColor="text1"/>
        </w:rPr>
        <w:t xml:space="preserve">. Second, whereas Olson and Fazio </w:t>
      </w:r>
      <w:r w:rsidR="0096574C">
        <w:rPr>
          <w:color w:val="000000" w:themeColor="text1"/>
        </w:rPr>
        <w:t xml:space="preserve">relied on </w:t>
      </w:r>
      <w:r w:rsidRPr="00D80BC0">
        <w:rPr>
          <w:color w:val="000000" w:themeColor="text1"/>
        </w:rPr>
        <w:t>North American participants</w:t>
      </w:r>
      <w:r w:rsidR="0096574C">
        <w:rPr>
          <w:color w:val="000000" w:themeColor="text1"/>
        </w:rPr>
        <w:t xml:space="preserve"> from a single lab</w:t>
      </w:r>
      <w:r w:rsidRPr="00D80BC0">
        <w:rPr>
          <w:color w:val="000000" w:themeColor="text1"/>
        </w:rPr>
        <w:t xml:space="preserve">, the current replication </w:t>
      </w:r>
      <w:r w:rsidR="0096574C">
        <w:rPr>
          <w:color w:val="000000" w:themeColor="text1"/>
        </w:rPr>
        <w:t xml:space="preserve">recruited </w:t>
      </w:r>
      <w:r w:rsidRPr="00D80BC0">
        <w:rPr>
          <w:color w:val="000000" w:themeColor="text1"/>
        </w:rPr>
        <w:t xml:space="preserve">participants from </w:t>
      </w:r>
      <w:r w:rsidR="0096574C">
        <w:rPr>
          <w:color w:val="000000" w:themeColor="text1"/>
        </w:rPr>
        <w:t xml:space="preserve">multiple locations in </w:t>
      </w:r>
      <w:r w:rsidRPr="00D80BC0">
        <w:rPr>
          <w:color w:val="000000" w:themeColor="text1"/>
        </w:rPr>
        <w:t xml:space="preserve">North America (four labs) </w:t>
      </w:r>
      <w:r w:rsidR="0096574C">
        <w:rPr>
          <w:color w:val="000000" w:themeColor="text1"/>
        </w:rPr>
        <w:t xml:space="preserve">and Europe, the latter of which were comprised of </w:t>
      </w:r>
      <w:r w:rsidRPr="00D80BC0">
        <w:rPr>
          <w:color w:val="000000" w:themeColor="text1"/>
        </w:rPr>
        <w:t xml:space="preserve">non-English speaking countries </w:t>
      </w:r>
      <w:r w:rsidR="00097ADA">
        <w:rPr>
          <w:color w:val="000000" w:themeColor="text1"/>
        </w:rPr>
        <w:t>including</w:t>
      </w:r>
      <w:r w:rsidRPr="00D80BC0">
        <w:rPr>
          <w:color w:val="000000" w:themeColor="text1"/>
        </w:rPr>
        <w:t xml:space="preserve"> Germany (four labs), Belgium (two labs), Spain </w:t>
      </w:r>
      <w:r w:rsidR="00D66D05">
        <w:rPr>
          <w:color w:val="000000" w:themeColor="text1"/>
        </w:rPr>
        <w:t xml:space="preserve">(1 lab) </w:t>
      </w:r>
      <w:r w:rsidRPr="00D80BC0">
        <w:rPr>
          <w:color w:val="000000" w:themeColor="text1"/>
        </w:rPr>
        <w:t>and Poland</w:t>
      </w:r>
      <w:r w:rsidR="00097ADA">
        <w:rPr>
          <w:color w:val="000000" w:themeColor="text1"/>
        </w:rPr>
        <w:t xml:space="preserve"> </w:t>
      </w:r>
      <w:bookmarkStart w:id="20" w:name="_Hlk47705442"/>
      <w:r w:rsidR="00097ADA">
        <w:rPr>
          <w:color w:val="000000" w:themeColor="text1"/>
        </w:rPr>
        <w:t>(1 lab)</w:t>
      </w:r>
      <w:bookmarkEnd w:id="20"/>
      <w:r w:rsidRPr="00D80BC0">
        <w:rPr>
          <w:color w:val="000000" w:themeColor="text1"/>
        </w:rPr>
        <w:t xml:space="preserve">. </w:t>
      </w:r>
      <w:r w:rsidR="00D157B3">
        <w:rPr>
          <w:color w:val="000000" w:themeColor="text1"/>
        </w:rPr>
        <w:t>Of course,</w:t>
      </w:r>
      <w:r w:rsidRPr="00D80BC0">
        <w:rPr>
          <w:color w:val="000000" w:themeColor="text1"/>
        </w:rPr>
        <w:t xml:space="preserve"> </w:t>
      </w:r>
      <w:r w:rsidR="0096574C">
        <w:rPr>
          <w:color w:val="000000" w:themeColor="text1"/>
        </w:rPr>
        <w:t xml:space="preserve">reliance on </w:t>
      </w:r>
      <w:r w:rsidRPr="00D80BC0">
        <w:rPr>
          <w:color w:val="000000" w:themeColor="text1"/>
        </w:rPr>
        <w:t xml:space="preserve">undergraduate students poses a limitation </w:t>
      </w:r>
      <w:r w:rsidR="0096574C">
        <w:rPr>
          <w:color w:val="000000" w:themeColor="text1"/>
        </w:rPr>
        <w:t xml:space="preserve">to </w:t>
      </w:r>
      <w:r w:rsidRPr="00D80BC0">
        <w:rPr>
          <w:color w:val="000000" w:themeColor="text1"/>
        </w:rPr>
        <w:t xml:space="preserve">the generalizability of </w:t>
      </w:r>
      <w:r w:rsidR="00D157B3">
        <w:rPr>
          <w:color w:val="000000" w:themeColor="text1"/>
        </w:rPr>
        <w:t xml:space="preserve">both </w:t>
      </w:r>
      <w:r w:rsidRPr="00D80BC0">
        <w:rPr>
          <w:color w:val="000000" w:themeColor="text1"/>
        </w:rPr>
        <w:t xml:space="preserve">the </w:t>
      </w:r>
      <w:r w:rsidR="0096574C">
        <w:rPr>
          <w:color w:val="000000" w:themeColor="text1"/>
        </w:rPr>
        <w:t xml:space="preserve">original </w:t>
      </w:r>
      <w:r w:rsidR="00D157B3">
        <w:rPr>
          <w:color w:val="000000" w:themeColor="text1"/>
        </w:rPr>
        <w:t xml:space="preserve">study </w:t>
      </w:r>
      <w:r w:rsidR="0096574C">
        <w:rPr>
          <w:color w:val="000000" w:themeColor="text1"/>
        </w:rPr>
        <w:t xml:space="preserve">and </w:t>
      </w:r>
      <w:r w:rsidRPr="00D80BC0">
        <w:rPr>
          <w:color w:val="000000" w:themeColor="text1"/>
        </w:rPr>
        <w:t>current replication</w:t>
      </w:r>
      <w:r w:rsidR="00D157B3">
        <w:rPr>
          <w:color w:val="000000" w:themeColor="text1"/>
        </w:rPr>
        <w:t>’s</w:t>
      </w:r>
      <w:r w:rsidR="0096574C">
        <w:rPr>
          <w:color w:val="000000" w:themeColor="text1"/>
        </w:rPr>
        <w:t xml:space="preserve"> claims</w:t>
      </w:r>
      <w:r w:rsidR="00D157B3">
        <w:rPr>
          <w:color w:val="000000" w:themeColor="text1"/>
        </w:rPr>
        <w:t xml:space="preserve">. However, </w:t>
      </w:r>
      <w:r w:rsidR="0096574C">
        <w:rPr>
          <w:color w:val="000000" w:themeColor="text1"/>
        </w:rPr>
        <w:t>t</w:t>
      </w:r>
      <w:r w:rsidRPr="00D80BC0">
        <w:rPr>
          <w:color w:val="000000" w:themeColor="text1"/>
        </w:rPr>
        <w:t xml:space="preserve">he fact we </w:t>
      </w:r>
      <w:r w:rsidR="0096574C">
        <w:rPr>
          <w:color w:val="000000" w:themeColor="text1"/>
        </w:rPr>
        <w:t xml:space="preserve">recruited </w:t>
      </w:r>
      <w:r w:rsidRPr="00D80BC0">
        <w:rPr>
          <w:color w:val="000000" w:themeColor="text1"/>
        </w:rPr>
        <w:t>both men and women</w:t>
      </w:r>
      <w:r w:rsidR="00D619E2">
        <w:rPr>
          <w:color w:val="000000" w:themeColor="text1"/>
        </w:rPr>
        <w:t xml:space="preserve"> from multiple </w:t>
      </w:r>
      <w:r w:rsidR="0096574C">
        <w:rPr>
          <w:color w:val="000000" w:themeColor="text1"/>
        </w:rPr>
        <w:t xml:space="preserve">countries and </w:t>
      </w:r>
      <w:r w:rsidR="00D619E2">
        <w:rPr>
          <w:color w:val="000000" w:themeColor="text1"/>
        </w:rPr>
        <w:t xml:space="preserve">diverse </w:t>
      </w:r>
      <w:r w:rsidR="0096574C">
        <w:rPr>
          <w:color w:val="000000" w:themeColor="text1"/>
        </w:rPr>
        <w:t xml:space="preserve">language regions, increases </w:t>
      </w:r>
      <w:r w:rsidRPr="00D80BC0">
        <w:rPr>
          <w:color w:val="000000" w:themeColor="text1"/>
        </w:rPr>
        <w:t xml:space="preserve">the generalizability of </w:t>
      </w:r>
      <w:r w:rsidR="0096574C">
        <w:rPr>
          <w:color w:val="000000" w:themeColor="text1"/>
        </w:rPr>
        <w:t xml:space="preserve">our </w:t>
      </w:r>
      <w:r w:rsidRPr="00D80BC0">
        <w:rPr>
          <w:color w:val="000000" w:themeColor="text1"/>
        </w:rPr>
        <w:t xml:space="preserve">findings </w:t>
      </w:r>
      <w:r w:rsidR="0096574C">
        <w:rPr>
          <w:color w:val="000000" w:themeColor="text1"/>
        </w:rPr>
        <w:t xml:space="preserve">relative to </w:t>
      </w:r>
      <w:r w:rsidRPr="00D80BC0">
        <w:rPr>
          <w:color w:val="000000" w:themeColor="text1"/>
        </w:rPr>
        <w:t>Olson and Fazio</w:t>
      </w:r>
      <w:r w:rsidR="0096574C">
        <w:rPr>
          <w:color w:val="000000" w:themeColor="text1"/>
        </w:rPr>
        <w:t>’s original</w:t>
      </w:r>
      <w:r w:rsidRPr="00D80BC0">
        <w:rPr>
          <w:color w:val="000000" w:themeColor="text1"/>
        </w:rPr>
        <w:t xml:space="preserve"> </w:t>
      </w:r>
      <w:r w:rsidR="00D157B3">
        <w:rPr>
          <w:color w:val="000000" w:themeColor="text1"/>
        </w:rPr>
        <w:t>study</w:t>
      </w:r>
      <w:r w:rsidRPr="00D80BC0">
        <w:rPr>
          <w:color w:val="000000" w:themeColor="text1"/>
        </w:rPr>
        <w:t xml:space="preserve">. </w:t>
      </w:r>
    </w:p>
    <w:p w14:paraId="7007891E" w14:textId="47746951" w:rsidR="00DC77C4"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w:t>
      </w:r>
      <w:r w:rsidR="00364846">
        <w:rPr>
          <w:color w:val="000000" w:themeColor="text1"/>
        </w:rPr>
        <w:t>’</w:t>
      </w:r>
      <w:r w:rsidR="00146C98">
        <w:rPr>
          <w:color w:val="000000" w:themeColor="text1"/>
        </w:rPr>
        <w:t xml:space="preserve"> EC</w:t>
      </w:r>
      <w:r w:rsidR="00610276" w:rsidRPr="00F32498">
        <w:rPr>
          <w:color w:val="000000" w:themeColor="text1"/>
        </w:rPr>
        <w:t xml:space="preserve">, especially when those claims are being used to justify </w:t>
      </w:r>
      <w:r w:rsidR="00610276" w:rsidRPr="004272BF">
        <w:rPr>
          <w:color w:val="000000" w:themeColor="text1"/>
        </w:rPr>
        <w:t>new</w:t>
      </w:r>
      <w:r w:rsidR="00610276" w:rsidRPr="00F32498">
        <w:rPr>
          <w:color w:val="000000" w:themeColor="text1"/>
        </w:rPr>
        <w:t xml:space="preserve"> theory </w:t>
      </w:r>
      <w:r w:rsidR="007C38B2">
        <w:rPr>
          <w:color w:val="000000" w:themeColor="text1"/>
        </w:rPr>
        <w:t>or</w:t>
      </w:r>
      <w:r w:rsidR="007C38B2" w:rsidRPr="00F32498">
        <w:rPr>
          <w:color w:val="000000" w:themeColor="text1"/>
        </w:rPr>
        <w:t xml:space="preserve"> </w:t>
      </w:r>
      <w:r w:rsidR="00610276" w:rsidRPr="00F32498">
        <w:rPr>
          <w:color w:val="000000" w:themeColor="text1"/>
        </w:rPr>
        <w:t xml:space="preserve">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t>
      </w:r>
      <w:r w:rsidR="008B36D8">
        <w:rPr>
          <w:color w:val="000000" w:themeColor="text1"/>
        </w:rPr>
        <w:t>is</w:t>
      </w:r>
      <w:r w:rsidR="00F07027" w:rsidRPr="00F32498">
        <w:rPr>
          <w:color w:val="000000" w:themeColor="text1"/>
        </w:rPr>
        <w:t xml:space="preserve"> </w:t>
      </w:r>
      <w:r w:rsidR="00F2017D" w:rsidRPr="00F32498">
        <w:rPr>
          <w:color w:val="000000" w:themeColor="text1"/>
        </w:rPr>
        <w:t>currently lacking</w:t>
      </w:r>
      <w:r w:rsidR="00322136" w:rsidRPr="00F32498">
        <w:rPr>
          <w:color w:val="000000" w:themeColor="text1"/>
        </w:rPr>
        <w:t>.</w:t>
      </w:r>
    </w:p>
    <w:p w14:paraId="57F92496" w14:textId="77777777" w:rsidR="00D66D05" w:rsidRDefault="00D66D05" w:rsidP="009A32D9">
      <w:pPr>
        <w:rPr>
          <w:color w:val="000000" w:themeColor="text1"/>
        </w:rPr>
      </w:pPr>
    </w:p>
    <w:p w14:paraId="2D17B5F0" w14:textId="0A3CB53E" w:rsidR="00DC77C4" w:rsidRDefault="00DC77C4" w:rsidP="00DC77C4">
      <w:pPr>
        <w:ind w:firstLine="0"/>
        <w:rPr>
          <w:rFonts w:asciiTheme="majorBidi" w:hAnsiTheme="majorBidi" w:cstheme="majorBidi"/>
          <w:b/>
          <w:bCs/>
          <w:color w:val="000000"/>
          <w:shd w:val="clear" w:color="auto" w:fill="FFFFFF"/>
        </w:rPr>
      </w:pPr>
      <w:r>
        <w:rPr>
          <w:rFonts w:asciiTheme="majorBidi" w:hAnsiTheme="majorBidi" w:cstheme="majorBidi"/>
          <w:b/>
          <w:bCs/>
          <w:color w:val="000000" w:themeColor="text1"/>
        </w:rPr>
        <w:lastRenderedPageBreak/>
        <w:t>Response from t</w:t>
      </w:r>
      <w:r w:rsidRPr="00EC3B66">
        <w:rPr>
          <w:rFonts w:asciiTheme="majorBidi" w:hAnsiTheme="majorBidi" w:cstheme="majorBidi"/>
          <w:b/>
          <w:bCs/>
          <w:color w:val="000000" w:themeColor="text1"/>
        </w:rPr>
        <w:t xml:space="preserve">he </w:t>
      </w:r>
      <w:r w:rsidR="00E92DA8">
        <w:rPr>
          <w:rFonts w:asciiTheme="majorBidi" w:hAnsiTheme="majorBidi" w:cstheme="majorBidi"/>
          <w:b/>
          <w:bCs/>
          <w:color w:val="000000"/>
          <w:shd w:val="clear" w:color="auto" w:fill="FFFFFF"/>
        </w:rPr>
        <w:t>O</w:t>
      </w:r>
      <w:r w:rsidR="00E92DA8" w:rsidRPr="00EC3B66">
        <w:rPr>
          <w:rFonts w:asciiTheme="majorBidi" w:hAnsiTheme="majorBidi" w:cstheme="majorBidi"/>
          <w:b/>
          <w:bCs/>
          <w:color w:val="000000"/>
          <w:shd w:val="clear" w:color="auto" w:fill="FFFFFF"/>
        </w:rPr>
        <w:t xml:space="preserve">riginal </w:t>
      </w:r>
      <w:r w:rsidR="00E92DA8">
        <w:rPr>
          <w:rFonts w:asciiTheme="majorBidi" w:hAnsiTheme="majorBidi" w:cstheme="majorBidi"/>
          <w:b/>
          <w:bCs/>
          <w:color w:val="000000"/>
          <w:shd w:val="clear" w:color="auto" w:fill="FFFFFF"/>
        </w:rPr>
        <w:t>A</w:t>
      </w:r>
      <w:r w:rsidR="00E92DA8" w:rsidRPr="00EC3B66">
        <w:rPr>
          <w:rFonts w:asciiTheme="majorBidi" w:hAnsiTheme="majorBidi" w:cstheme="majorBidi"/>
          <w:b/>
          <w:bCs/>
          <w:color w:val="000000"/>
          <w:shd w:val="clear" w:color="auto" w:fill="FFFFFF"/>
        </w:rPr>
        <w:t>uthors</w:t>
      </w:r>
      <w:r w:rsidR="00E92DA8">
        <w:rPr>
          <w:rFonts w:asciiTheme="majorBidi" w:hAnsiTheme="majorBidi" w:cstheme="majorBidi"/>
          <w:b/>
          <w:bCs/>
          <w:color w:val="000000"/>
          <w:shd w:val="clear" w:color="auto" w:fill="FFFFFF"/>
        </w:rPr>
        <w:t xml:space="preserve"> </w:t>
      </w:r>
    </w:p>
    <w:p w14:paraId="2EA2A19B" w14:textId="667E7D7F" w:rsidR="00DC77C4" w:rsidRDefault="00DC77C4" w:rsidP="00DC77C4">
      <w:r>
        <w:t xml:space="preserve">A brief response was solicited from the original authors and we include it here verbatim. “We [Olson and Fazio] emphasize that the effect was in the predicted direction in 11 of the 12 samples using the original exclusion criteria. The secondary criteria revealed analogous patterns in 10, 9, and 11 of 12 samples, respectively. However, such criteria can also exclude unaware individuals if they use their recently formed attitudes to guess CS-US valence (see Gawronski &amp; Walther, 2012). Ultimately, the lack of a moderating effect of exclusion criteria can be interpreted as an unqualified replication of Olson and Fazio (2001). </w:t>
      </w:r>
    </w:p>
    <w:p w14:paraId="301E71C1" w14:textId="45D97685" w:rsidR="00DC77C4" w:rsidRPr="003A1B84" w:rsidRDefault="00DC77C4" w:rsidP="00857353">
      <w:r>
        <w:t xml:space="preserve">In addition, the effect size produced by a single procedure is minimally relevant to broader theoretical questions about the multiple mechanisms that produce EC. Within our proposed implicit misattribution mechanism, the magnitude of EC is dependent upon source confusability (the extent to which the evaluation evoked by the US is likely to be misattributed to the CS; Jones et al., 2010). Hence, future work should focus on fostering source confusability beyond the procedural parameters employed here.” </w:t>
      </w:r>
    </w:p>
    <w:p w14:paraId="0B0EC205" w14:textId="602B1668" w:rsidR="00BB2A18" w:rsidRDefault="00BB2A18" w:rsidP="009A32D9">
      <w:pPr>
        <w:rPr>
          <w:color w:val="000000" w:themeColor="text1"/>
        </w:rPr>
      </w:pPr>
      <w:r>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025FCBB4"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wrote</w:t>
      </w:r>
      <w:r w:rsidR="00C82E0E">
        <w:rPr>
          <w:color w:val="000000" w:themeColor="text1"/>
          <w:highlight w:val="white"/>
        </w:rPr>
        <w:t xml:space="preserve">, </w:t>
      </w:r>
      <w:r w:rsidR="00C82E0E" w:rsidRPr="00F32498">
        <w:rPr>
          <w:color w:val="000000" w:themeColor="text1"/>
          <w:highlight w:val="white"/>
        </w:rPr>
        <w:t>review</w:t>
      </w:r>
      <w:r w:rsidR="00C82E0E">
        <w:rPr>
          <w:color w:val="000000" w:themeColor="text1"/>
          <w:highlight w:val="white"/>
        </w:rPr>
        <w:t>ed, and edited</w:t>
      </w:r>
      <w:r w:rsidR="00C82E0E" w:rsidRPr="00F32498">
        <w:rPr>
          <w:color w:val="000000" w:themeColor="text1"/>
          <w:highlight w:val="white"/>
        </w:rPr>
        <w:t xml:space="preserve"> the manuscript</w:t>
      </w:r>
      <w:r w:rsidR="00682AD6" w:rsidRPr="00F32498">
        <w:rPr>
          <w:color w:val="000000" w:themeColor="text1"/>
          <w:highlight w:val="white"/>
        </w:rPr>
        <w:t xml:space="preserve">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21" w:name="_Hlk37149905"/>
      <w:r w:rsidR="000D2E35">
        <w:t>HU 1978/7-1</w:t>
      </w:r>
      <w:bookmarkEnd w:id="21"/>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 xml:space="preserve">-Grant GA 1520/2-1 to Anne Gast,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E17871" w:rsidRDefault="007628D7" w:rsidP="00E74B08">
      <w:pPr>
        <w:pStyle w:val="Heading1"/>
      </w:pPr>
      <w:r w:rsidRPr="00E17871">
        <w:lastRenderedPageBreak/>
        <w:t>References</w:t>
      </w:r>
    </w:p>
    <w:p w14:paraId="04D75486" w14:textId="6E1077F2" w:rsidR="007628D7" w:rsidRPr="00A86238" w:rsidRDefault="007628D7" w:rsidP="00A86238">
      <w:pPr>
        <w:pStyle w:val="references"/>
      </w:pPr>
      <w:r w:rsidRPr="00E17871">
        <w:rPr>
          <w:highlight w:val="white"/>
        </w:rPr>
        <w:t xml:space="preserve">Bar-Anan, Y., De </w:t>
      </w:r>
      <w:proofErr w:type="spellStart"/>
      <w:r w:rsidRPr="00E17871">
        <w:rPr>
          <w:highlight w:val="white"/>
        </w:rPr>
        <w:t>Houwer</w:t>
      </w:r>
      <w:proofErr w:type="spellEnd"/>
      <w:r w:rsidRPr="00E17871">
        <w:rPr>
          <w:highlight w:val="white"/>
        </w:rPr>
        <w:t xml:space="preserve">, J., &amp; </w:t>
      </w:r>
      <w:proofErr w:type="spellStart"/>
      <w:r w:rsidRPr="00E17871">
        <w:rPr>
          <w:highlight w:val="white"/>
        </w:rPr>
        <w:t>Nosek</w:t>
      </w:r>
      <w:proofErr w:type="spellEnd"/>
      <w:r w:rsidRPr="00E17871">
        <w:rPr>
          <w:highlight w:val="white"/>
        </w:rPr>
        <w:t xml:space="preserve">,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3F438599" w14:textId="25C3BB31" w:rsidR="00E45778" w:rsidRPr="004272BF" w:rsidRDefault="00E45778" w:rsidP="00E45778">
      <w:pPr>
        <w:pStyle w:val="references"/>
        <w:rPr>
          <w:color w:val="auto"/>
          <w:highlight w:val="white"/>
        </w:rPr>
      </w:pPr>
      <w:r w:rsidRPr="00E45778">
        <w:rPr>
          <w:color w:val="222222"/>
          <w:shd w:val="clear" w:color="auto" w:fill="FFFFFF"/>
        </w:rPr>
        <w:t xml:space="preserve">Hussey, I., &amp; Hughes, S. (2020). Evaluative Conditioning </w:t>
      </w:r>
      <w:r w:rsidRPr="004272BF">
        <w:rPr>
          <w:color w:val="auto"/>
          <w:shd w:val="clear" w:color="auto" w:fill="FFFFFF"/>
        </w:rPr>
        <w:t>without awareness: Replicable effects do not equate replicable inferences.</w:t>
      </w:r>
      <w:r w:rsidRPr="004272BF">
        <w:rPr>
          <w:i/>
          <w:iCs/>
          <w:color w:val="auto"/>
          <w:shd w:val="clear" w:color="auto" w:fill="FFFFFF"/>
        </w:rPr>
        <w:t xml:space="preserve"> </w:t>
      </w:r>
      <w:r w:rsidR="00364846" w:rsidRPr="004272BF">
        <w:rPr>
          <w:iCs/>
          <w:color w:val="auto"/>
          <w:shd w:val="clear" w:color="auto" w:fill="FFFFFF"/>
        </w:rPr>
        <w:t xml:space="preserve">Preprint. </w:t>
      </w:r>
      <w:hyperlink r:id="rId30" w:history="1">
        <w:r w:rsidR="00364846" w:rsidRPr="004272BF">
          <w:rPr>
            <w:rStyle w:val="Hyperlink"/>
            <w:iCs/>
            <w:color w:val="auto"/>
            <w:shd w:val="clear" w:color="auto" w:fill="FFFFFF"/>
          </w:rPr>
          <w:t>https://psyarxiv.com/4gzsp/</w:t>
        </w:r>
      </w:hyperlink>
      <w:r w:rsidR="00364846" w:rsidRPr="004272BF">
        <w:rPr>
          <w:iCs/>
          <w:color w:val="auto"/>
          <w:shd w:val="clear" w:color="auto" w:fill="FFFFFF"/>
        </w:rPr>
        <w:t xml:space="preserve"> </w:t>
      </w:r>
    </w:p>
    <w:p w14:paraId="64D75174" w14:textId="3364DB72" w:rsidR="007628D7" w:rsidRPr="00F32498" w:rsidRDefault="007628D7" w:rsidP="00A86238">
      <w:pPr>
        <w:pStyle w:val="references"/>
      </w:pPr>
      <w:r w:rsidRPr="004272BF">
        <w:rPr>
          <w:color w:val="auto"/>
          <w:highlight w:val="white"/>
        </w:rPr>
        <w:t xml:space="preserve">Jarvis, W. B. G., &amp; Petty, R. E. (1996). The need to evaluate. </w:t>
      </w:r>
      <w:r w:rsidRPr="004272BF">
        <w:rPr>
          <w:i/>
          <w:color w:val="auto"/>
          <w:highlight w:val="white"/>
        </w:rPr>
        <w:t xml:space="preserve">Journal of Personality and </w:t>
      </w:r>
      <w:r w:rsidRPr="00F32498">
        <w:rPr>
          <w:i/>
          <w:highlight w:val="white"/>
        </w:rPr>
        <w:t>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4CC7D6BD" w14:textId="1D36287C" w:rsidR="00E45778" w:rsidRPr="00E45778" w:rsidRDefault="00E45778" w:rsidP="00A86238">
      <w:pPr>
        <w:pStyle w:val="references"/>
        <w:rPr>
          <w:highlight w:val="white"/>
        </w:rPr>
      </w:pPr>
      <w:r w:rsidRPr="00E45778">
        <w:rPr>
          <w:color w:val="222222"/>
          <w:shd w:val="clear" w:color="auto" w:fill="FFFFFF"/>
        </w:rPr>
        <w:lastRenderedPageBreak/>
        <w:t>Kurdi, B., &amp; Ferguson, M. (2020). Does the surveillance paradigm provide evidence for unconscious evaluative conditioning? A Bayesian perspective.</w:t>
      </w:r>
      <w:r w:rsidRPr="00E45778">
        <w:rPr>
          <w:i/>
          <w:iCs/>
          <w:color w:val="222222"/>
          <w:shd w:val="clear" w:color="auto" w:fill="FFFFFF"/>
        </w:rPr>
        <w:t xml:space="preserve"> </w:t>
      </w:r>
      <w:r w:rsidR="003109FF" w:rsidRPr="004272BF">
        <w:rPr>
          <w:iCs/>
          <w:color w:val="222222"/>
          <w:shd w:val="clear" w:color="auto" w:fill="FFFFFF"/>
        </w:rPr>
        <w:t>Preprint</w:t>
      </w:r>
      <w:r w:rsidR="003109FF">
        <w:rPr>
          <w:iCs/>
          <w:color w:val="222222"/>
          <w:shd w:val="clear" w:color="auto" w:fill="FFFFFF"/>
        </w:rPr>
        <w:t xml:space="preserve">. </w:t>
      </w:r>
      <w:r w:rsidR="003109FF" w:rsidRPr="003109FF">
        <w:rPr>
          <w:iCs/>
          <w:color w:val="222222"/>
          <w:shd w:val="clear" w:color="auto" w:fill="FFFFFF"/>
        </w:rPr>
        <w:t>https://psyarxiv.com/n6w7c/</w:t>
      </w:r>
    </w:p>
    <w:p w14:paraId="6BDE81CA" w14:textId="054896A4" w:rsidR="007628D7" w:rsidRPr="00F32498" w:rsidRDefault="007628D7" w:rsidP="00A86238">
      <w:pPr>
        <w:pStyle w:val="references"/>
      </w:pPr>
      <w:r w:rsidRPr="00F32498">
        <w:rPr>
          <w:highlight w:val="white"/>
        </w:rPr>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lastRenderedPageBreak/>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2B2C9FD0" w14:textId="5F3BD57A" w:rsidR="00E45778" w:rsidRPr="00E45778" w:rsidRDefault="00E45778" w:rsidP="00A86238">
      <w:pPr>
        <w:pStyle w:val="references"/>
      </w:pPr>
      <w:r w:rsidRPr="00E45778">
        <w:rPr>
          <w:color w:val="222222"/>
          <w:shd w:val="clear" w:color="auto" w:fill="FFFFFF"/>
        </w:rPr>
        <w:t xml:space="preserve">Stahl, C., &amp; Corneille, O. (2020). Evaluative conditioning in the Surveillance paradigm is moderated by awareness exclusion criteria. </w:t>
      </w:r>
      <w:r w:rsidR="003109FF" w:rsidRPr="004272BF">
        <w:rPr>
          <w:iCs/>
          <w:color w:val="222222"/>
          <w:shd w:val="clear" w:color="auto" w:fill="FFFFFF"/>
        </w:rPr>
        <w:t>Preprint.</w:t>
      </w:r>
      <w:r w:rsidR="003109FF">
        <w:rPr>
          <w:i/>
          <w:iCs/>
          <w:color w:val="222222"/>
          <w:shd w:val="clear" w:color="auto" w:fill="FFFFFF"/>
        </w:rPr>
        <w:t xml:space="preserve"> </w:t>
      </w:r>
      <w:r w:rsidR="003109FF" w:rsidRPr="004272BF">
        <w:rPr>
          <w:iCs/>
          <w:color w:val="222222"/>
          <w:shd w:val="clear" w:color="auto" w:fill="FFFFFF"/>
        </w:rPr>
        <w:t>https://psyarxiv.com/3xsbu/</w:t>
      </w:r>
    </w:p>
    <w:p w14:paraId="5E34DE00" w14:textId="5EEFA8D3"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11C88019" w14:textId="0321586E" w:rsidR="007628D7" w:rsidRPr="00F32498" w:rsidRDefault="007628D7" w:rsidP="003109FF">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r w:rsidR="003109FF" w:rsidRPr="00F32498" w:rsidDel="003109FF">
        <w:t xml:space="preserve"> </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490809">
      <w:headerReference w:type="default" r:id="rId31"/>
      <w:pgSz w:w="11909" w:h="16834"/>
      <w:pgMar w:top="1440" w:right="1440" w:bottom="1440" w:left="1440" w:header="5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0C908" w14:textId="77777777" w:rsidR="00A83866" w:rsidRDefault="00A83866" w:rsidP="00252903">
      <w:r>
        <w:separator/>
      </w:r>
    </w:p>
    <w:p w14:paraId="2ECD10EC" w14:textId="77777777" w:rsidR="00A83866" w:rsidRDefault="00A83866" w:rsidP="00252903"/>
  </w:endnote>
  <w:endnote w:type="continuationSeparator" w:id="0">
    <w:p w14:paraId="366BF20B" w14:textId="77777777" w:rsidR="00A83866" w:rsidRDefault="00A83866" w:rsidP="00252903">
      <w:r>
        <w:continuationSeparator/>
      </w:r>
    </w:p>
    <w:p w14:paraId="66315A19" w14:textId="77777777" w:rsidR="00A83866" w:rsidRDefault="00A83866" w:rsidP="00252903"/>
  </w:endnote>
  <w:endnote w:type="continuationNotice" w:id="1">
    <w:p w14:paraId="3CAAC6DC" w14:textId="77777777" w:rsidR="00A83866" w:rsidRDefault="00A83866" w:rsidP="00252903"/>
    <w:p w14:paraId="7E9BB232" w14:textId="77777777" w:rsidR="00A83866" w:rsidRDefault="00A83866"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7F35B" w14:textId="77777777" w:rsidR="00A83866" w:rsidRDefault="00A83866" w:rsidP="00252903">
      <w:r>
        <w:separator/>
      </w:r>
    </w:p>
    <w:p w14:paraId="262FCF5D" w14:textId="77777777" w:rsidR="00A83866" w:rsidRDefault="00A83866" w:rsidP="00252903"/>
  </w:footnote>
  <w:footnote w:type="continuationSeparator" w:id="0">
    <w:p w14:paraId="23A573BC" w14:textId="77777777" w:rsidR="00A83866" w:rsidRDefault="00A83866" w:rsidP="00252903">
      <w:r>
        <w:continuationSeparator/>
      </w:r>
    </w:p>
    <w:p w14:paraId="1D55AE1E" w14:textId="77777777" w:rsidR="00A83866" w:rsidRDefault="00A83866" w:rsidP="00252903"/>
  </w:footnote>
  <w:footnote w:type="continuationNotice" w:id="1">
    <w:p w14:paraId="1CE3359F" w14:textId="77777777" w:rsidR="00A83866" w:rsidRDefault="00A83866" w:rsidP="00252903"/>
    <w:p w14:paraId="538CE16A" w14:textId="77777777" w:rsidR="00A83866" w:rsidRDefault="00A83866" w:rsidP="00252903"/>
  </w:footnote>
  <w:footnote w:id="2">
    <w:p w14:paraId="5669CB8B" w14:textId="47DE6D3C" w:rsidR="00B956DC" w:rsidRPr="00193EB1" w:rsidRDefault="00B956DC" w:rsidP="00193EB1">
      <w:pPr>
        <w:pStyle w:val="FootnoteText"/>
      </w:pPr>
      <w:r w:rsidRPr="003B5785">
        <w:rPr>
          <w:rStyle w:val="FootnoteReference"/>
          <w:sz w:val="20"/>
        </w:rPr>
        <w:footnoteRef/>
      </w:r>
      <w:r w:rsidRPr="003B5785">
        <w:rPr>
          <w:sz w:val="20"/>
        </w:rPr>
        <w:t xml:space="preserve"> The planned minimum sample size after 30% exclusions had 99% power to detect Cohen’s </w:t>
      </w:r>
      <w:r w:rsidRPr="003B5785">
        <w:rPr>
          <w:i/>
          <w:sz w:val="20"/>
        </w:rPr>
        <w:t>d</w:t>
      </w:r>
      <w:r w:rsidRPr="003B5785">
        <w:rPr>
          <w:sz w:val="20"/>
        </w:rPr>
        <w:t xml:space="preserve"> of 0.13 and 80% power to detect Cohen’s </w:t>
      </w:r>
      <w:r w:rsidRPr="003B5785">
        <w:rPr>
          <w:i/>
          <w:sz w:val="20"/>
        </w:rPr>
        <w:t>d</w:t>
      </w:r>
      <w:r w:rsidRPr="003B5785">
        <w:rPr>
          <w:sz w:val="20"/>
        </w:rPr>
        <w:t xml:space="preserve"> of 0.08 (within subjects, one tailed, alpha = 0.05).   </w:t>
      </w:r>
    </w:p>
  </w:footnote>
  <w:footnote w:id="3">
    <w:p w14:paraId="7F940B5A" w14:textId="3390368A" w:rsidR="00B956DC" w:rsidRDefault="00B956DC" w:rsidP="00B76294">
      <w:pPr>
        <w:pStyle w:val="FootnoteText"/>
      </w:pPr>
      <w:r w:rsidRPr="00F76638">
        <w:rPr>
          <w:rStyle w:val="FootnoteReference"/>
          <w:sz w:val="20"/>
          <w:szCs w:val="20"/>
        </w:rPr>
        <w:footnoteRef/>
      </w:r>
      <w:r w:rsidRPr="005D2A9B">
        <w:rPr>
          <w:sz w:val="20"/>
          <w:szCs w:val="20"/>
        </w:rPr>
        <w:t xml:space="preserve"> The original authors also recommended that we use mildly evocative stimuli in our replication attempt.</w:t>
      </w:r>
      <w:r>
        <w:rPr>
          <w:b/>
        </w:rPr>
        <w:t xml:space="preserve"> </w:t>
      </w:r>
      <w:r>
        <w:t xml:space="preserve"> </w:t>
      </w:r>
    </w:p>
  </w:footnote>
  <w:footnote w:id="4">
    <w:p w14:paraId="69A10317" w14:textId="77777777" w:rsidR="008E220D" w:rsidRPr="00B33DD8" w:rsidRDefault="008E220D" w:rsidP="008E220D">
      <w:pPr>
        <w:pStyle w:val="FootnoteText"/>
      </w:pPr>
      <w:r w:rsidRPr="005D2A9B">
        <w:rPr>
          <w:rStyle w:val="FootnoteReference"/>
          <w:sz w:val="20"/>
        </w:rPr>
        <w:footnoteRef/>
      </w:r>
      <w:r w:rsidRPr="005D2A9B">
        <w:rPr>
          <w:sz w:val="20"/>
        </w:rPr>
        <w:t xml:space="preserve"> The same four </w:t>
      </w:r>
      <w:r>
        <w:rPr>
          <w:sz w:val="20"/>
        </w:rPr>
        <w:t>neutral</w:t>
      </w:r>
      <w:r w:rsidRPr="005D2A9B">
        <w:rPr>
          <w:sz w:val="20"/>
        </w:rPr>
        <w:t xml:space="preserve"> targets/fillers appeared with CS</w:t>
      </w:r>
      <w:r w:rsidRPr="005D2A9B">
        <w:rPr>
          <w:sz w:val="20"/>
          <w:vertAlign w:val="subscript"/>
        </w:rPr>
        <w:t>pos</w:t>
      </w:r>
      <w:r w:rsidRPr="005D2A9B">
        <w:rPr>
          <w:sz w:val="20"/>
        </w:rPr>
        <w:t xml:space="preserve"> and CS</w:t>
      </w:r>
      <w:r w:rsidRPr="005D2A9B">
        <w:rPr>
          <w:sz w:val="20"/>
          <w:vertAlign w:val="subscript"/>
        </w:rPr>
        <w:t>neg</w:t>
      </w:r>
      <w:r w:rsidRPr="005D2A9B">
        <w:rPr>
          <w:sz w:val="20"/>
        </w:rPr>
        <w:t xml:space="preserve">. </w:t>
      </w:r>
    </w:p>
  </w:footnote>
  <w:footnote w:id="5">
    <w:p w14:paraId="20D6BD14" w14:textId="2806AE59" w:rsidR="00B956DC" w:rsidRPr="00457077" w:rsidRDefault="00B956DC">
      <w:pPr>
        <w:pStyle w:val="FootnoteText"/>
      </w:pPr>
      <w:r w:rsidRPr="00427526">
        <w:rPr>
          <w:rStyle w:val="FootnoteReference"/>
          <w:sz w:val="20"/>
        </w:rPr>
        <w:footnoteRef/>
      </w:r>
      <w:r w:rsidRPr="00427526">
        <w:rPr>
          <w:sz w:val="20"/>
        </w:rPr>
        <w:t xml:space="preserve"> </w:t>
      </w:r>
      <w:r w:rsidRPr="00427526">
        <w:rPr>
          <w:sz w:val="20"/>
          <w:lang w:val="en-IE"/>
        </w:rPr>
        <w:t>Note that our preregistration and Stage 1 accepted manuscript originally referred to these as ‘confirmatory’ vs. ‘exploratory’ analyses rather than ‘primary’ vs. ‘secondary’. However, this terminology was deemed to be at odds with the fact that both were preregistered, and therefore potentially confusing for the reader. This and all other divergences from preregistration are documented in the SOM-R.</w:t>
      </w:r>
    </w:p>
  </w:footnote>
  <w:footnote w:id="6">
    <w:p w14:paraId="11D4FEF8" w14:textId="2E722ADF" w:rsidR="00370FD8" w:rsidRPr="00370FD8" w:rsidRDefault="00370FD8" w:rsidP="00370FD8">
      <w:pPr>
        <w:spacing w:line="240" w:lineRule="auto"/>
        <w:ind w:firstLine="0"/>
        <w:rPr>
          <w:rFonts w:asciiTheme="majorBidi" w:hAnsiTheme="majorBidi" w:cstheme="majorBidi"/>
          <w:sz w:val="20"/>
          <w:szCs w:val="20"/>
        </w:rPr>
      </w:pPr>
      <w:r>
        <w:rPr>
          <w:rStyle w:val="FootnoteReference"/>
        </w:rPr>
        <w:footnoteRef/>
      </w:r>
      <w:r>
        <w:t xml:space="preserve"> </w:t>
      </w:r>
      <w:r>
        <w:rPr>
          <w:rFonts w:asciiTheme="majorBidi" w:hAnsiTheme="majorBidi" w:cstheme="majorBidi"/>
          <w:sz w:val="20"/>
          <w:szCs w:val="20"/>
        </w:rPr>
        <w:t xml:space="preserve">Results from a </w:t>
      </w:r>
      <w:r w:rsidRPr="00427526">
        <w:rPr>
          <w:rFonts w:asciiTheme="majorBidi" w:hAnsiTheme="majorBidi" w:cstheme="majorBidi"/>
          <w:sz w:val="20"/>
          <w:szCs w:val="20"/>
        </w:rPr>
        <w:t>moderator meta-analysis model that accounts for the dependency between the different exclusion criteria</w:t>
      </w:r>
      <w:r>
        <w:rPr>
          <w:rFonts w:asciiTheme="majorBidi" w:hAnsiTheme="majorBidi" w:cstheme="majorBidi"/>
          <w:sz w:val="20"/>
          <w:szCs w:val="20"/>
        </w:rPr>
        <w:t xml:space="preserve"> are reported in </w:t>
      </w:r>
      <w:r w:rsidRPr="00427526">
        <w:rPr>
          <w:rFonts w:asciiTheme="majorBidi" w:hAnsiTheme="majorBidi" w:cstheme="majorBidi"/>
          <w:sz w:val="20"/>
          <w:szCs w:val="20"/>
        </w:rPr>
        <w:t>SOM</w:t>
      </w:r>
      <w:r>
        <w:rPr>
          <w:rFonts w:asciiTheme="majorBidi" w:hAnsiTheme="majorBidi" w:cstheme="majorBidi"/>
          <w:sz w:val="20"/>
          <w:szCs w:val="20"/>
        </w:rPr>
        <w:t>-R</w:t>
      </w:r>
      <w:r w:rsidRPr="00427526">
        <w:rPr>
          <w:rFonts w:asciiTheme="majorBidi" w:hAnsiTheme="majorBidi" w:cstheme="majorBidi"/>
          <w:sz w:val="20"/>
          <w:szCs w:val="20"/>
        </w:rPr>
        <w:t xml:space="preserve">. This model produced similar results. </w:t>
      </w:r>
    </w:p>
  </w:footnote>
  <w:footnote w:id="7">
    <w:p w14:paraId="0C37B503" w14:textId="64794555" w:rsidR="009306A2" w:rsidRPr="00C55E37" w:rsidRDefault="009306A2">
      <w:pPr>
        <w:pStyle w:val="FootnoteText"/>
        <w:rPr>
          <w:sz w:val="20"/>
          <w:szCs w:val="20"/>
        </w:rPr>
      </w:pPr>
      <w:r w:rsidRPr="00C55E37">
        <w:rPr>
          <w:rStyle w:val="FootnoteReference"/>
          <w:sz w:val="20"/>
          <w:szCs w:val="20"/>
        </w:rPr>
        <w:footnoteRef/>
      </w:r>
      <w:r w:rsidRPr="00C55E37">
        <w:rPr>
          <w:sz w:val="20"/>
          <w:szCs w:val="20"/>
        </w:rPr>
        <w:t xml:space="preserve"> </w:t>
      </w:r>
      <w:r w:rsidR="007C38B2">
        <w:rPr>
          <w:sz w:val="20"/>
          <w:szCs w:val="20"/>
        </w:rPr>
        <w:t>A</w:t>
      </w:r>
      <w:r w:rsidR="00C55E37" w:rsidRPr="00C55E37">
        <w:rPr>
          <w:sz w:val="20"/>
          <w:szCs w:val="20"/>
        </w:rPr>
        <w:t>ll commentaries related to this project</w:t>
      </w:r>
      <w:r w:rsidR="007C38B2">
        <w:rPr>
          <w:sz w:val="20"/>
          <w:szCs w:val="20"/>
        </w:rPr>
        <w:t xml:space="preserve"> </w:t>
      </w:r>
      <w:r w:rsidR="007C38B2" w:rsidRPr="003A1B84">
        <w:rPr>
          <w:sz w:val="20"/>
          <w:szCs w:val="20"/>
        </w:rPr>
        <w:t xml:space="preserve">are collected at </w:t>
      </w:r>
      <w:hyperlink r:id="rId1" w:history="1">
        <w:r w:rsidR="007C38B2" w:rsidRPr="003A1B84">
          <w:rPr>
            <w:rStyle w:val="Hyperlink"/>
            <w:color w:val="auto"/>
            <w:sz w:val="20"/>
            <w:szCs w:val="20"/>
          </w:rPr>
          <w:t>osf.io/qtcsw</w:t>
        </w:r>
      </w:hyperlink>
      <w:r w:rsidR="00C55E37" w:rsidRPr="003A1B84">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B956DC" w:rsidRDefault="00B956DC"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B956DC" w:rsidRDefault="00B956DC"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B956DC" w:rsidRDefault="00B956DC" w:rsidP="006F5F7E">
    <w:pPr>
      <w:pStyle w:val="Header"/>
      <w:ind w:right="360"/>
      <w:rPr>
        <w:rStyle w:val="PageNumber"/>
      </w:rPr>
    </w:pPr>
  </w:p>
  <w:p w14:paraId="7ED69D71" w14:textId="77777777" w:rsidR="00B956DC" w:rsidRDefault="00B956DC"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CA81C" w14:textId="2FEF6BE5" w:rsidR="00B956DC" w:rsidRPr="00FB1B1A" w:rsidRDefault="00B956DC" w:rsidP="005A53C0">
    <w:pPr>
      <w:pStyle w:val="Header"/>
      <w:ind w:right="360" w:firstLine="0"/>
    </w:pPr>
    <w:r>
      <w:tab/>
    </w:r>
  </w:p>
  <w:p w14:paraId="2BE0510C" w14:textId="77777777" w:rsidR="00B956DC" w:rsidRDefault="00B956DC"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B956DC" w:rsidRDefault="00B956DC"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B956DC" w:rsidRDefault="00B956DC"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282068"/>
      <w:docPartObj>
        <w:docPartGallery w:val="Page Numbers (Top of Page)"/>
        <w:docPartUnique/>
      </w:docPartObj>
    </w:sdtPr>
    <w:sdtEndPr>
      <w:rPr>
        <w:noProof/>
      </w:rPr>
    </w:sdtEndPr>
    <w:sdtContent>
      <w:p w14:paraId="59772B76" w14:textId="5BAE1C5F" w:rsidR="00B956DC" w:rsidRPr="006F5F7E" w:rsidRDefault="00B956DC" w:rsidP="006F5F7E">
        <w:pPr>
          <w:ind w:right="360" w:firstLine="0"/>
          <w:rPr>
            <w:rFonts w:ascii="Arial" w:hAnsi="Arial" w:cs="Arial"/>
            <w:sz w:val="22"/>
          </w:rPr>
        </w:pPr>
        <w:r>
          <w:t xml:space="preserve">  </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576442"/>
      <w:docPartObj>
        <w:docPartGallery w:val="Page Numbers (Top of Page)"/>
        <w:docPartUnique/>
      </w:docPartObj>
    </w:sdtPr>
    <w:sdtEndPr>
      <w:rPr>
        <w:rStyle w:val="PageNumber"/>
      </w:rPr>
    </w:sdtEndPr>
    <w:sdtContent>
      <w:p w14:paraId="70CFCD29" w14:textId="6A7514D0" w:rsidR="00490809" w:rsidRDefault="00490809"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D619E2">
          <w:rPr>
            <w:rStyle w:val="PageNumber"/>
            <w:noProof/>
          </w:rPr>
          <w:t>27</w:t>
        </w:r>
        <w:r>
          <w:rPr>
            <w:rStyle w:val="PageNumber"/>
          </w:rPr>
          <w:fldChar w:fldCharType="end"/>
        </w:r>
      </w:p>
    </w:sdtContent>
  </w:sdt>
  <w:sdt>
    <w:sdtPr>
      <w:id w:val="780530967"/>
      <w:docPartObj>
        <w:docPartGallery w:val="Page Numbers (Top of Page)"/>
        <w:docPartUnique/>
      </w:docPartObj>
    </w:sdtPr>
    <w:sdtEndPr>
      <w:rPr>
        <w:noProof/>
      </w:rPr>
    </w:sdtEndPr>
    <w:sdtContent>
      <w:p w14:paraId="6EFE89B7" w14:textId="77777777" w:rsidR="00490809" w:rsidRPr="006F5F7E" w:rsidRDefault="00490809"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2113D"/>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4705"/>
    <w:rsid w:val="00096C26"/>
    <w:rsid w:val="00097ADA"/>
    <w:rsid w:val="000A0961"/>
    <w:rsid w:val="000A0CFB"/>
    <w:rsid w:val="000A3043"/>
    <w:rsid w:val="000B2A77"/>
    <w:rsid w:val="000B2C8A"/>
    <w:rsid w:val="000B3BC2"/>
    <w:rsid w:val="000B40CE"/>
    <w:rsid w:val="000B56B3"/>
    <w:rsid w:val="000B6B5F"/>
    <w:rsid w:val="000B7380"/>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10B2"/>
    <w:rsid w:val="001134B2"/>
    <w:rsid w:val="001136D3"/>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37797"/>
    <w:rsid w:val="0014078D"/>
    <w:rsid w:val="0014282B"/>
    <w:rsid w:val="00142844"/>
    <w:rsid w:val="00143F69"/>
    <w:rsid w:val="001458D0"/>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0E34"/>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0697F"/>
    <w:rsid w:val="00211938"/>
    <w:rsid w:val="0021395F"/>
    <w:rsid w:val="00215F9B"/>
    <w:rsid w:val="00224E9D"/>
    <w:rsid w:val="002259A8"/>
    <w:rsid w:val="00226CDC"/>
    <w:rsid w:val="00227EF4"/>
    <w:rsid w:val="002310FD"/>
    <w:rsid w:val="00231E2D"/>
    <w:rsid w:val="002326F3"/>
    <w:rsid w:val="00235DAF"/>
    <w:rsid w:val="00235FFA"/>
    <w:rsid w:val="00237967"/>
    <w:rsid w:val="0024006A"/>
    <w:rsid w:val="00240287"/>
    <w:rsid w:val="0024040F"/>
    <w:rsid w:val="0024620F"/>
    <w:rsid w:val="00247F16"/>
    <w:rsid w:val="0025057D"/>
    <w:rsid w:val="0025152C"/>
    <w:rsid w:val="00251BAF"/>
    <w:rsid w:val="00252903"/>
    <w:rsid w:val="00252A11"/>
    <w:rsid w:val="00256670"/>
    <w:rsid w:val="00257449"/>
    <w:rsid w:val="00260726"/>
    <w:rsid w:val="00260D00"/>
    <w:rsid w:val="002622A9"/>
    <w:rsid w:val="00264D23"/>
    <w:rsid w:val="00266459"/>
    <w:rsid w:val="002672F7"/>
    <w:rsid w:val="00270DA4"/>
    <w:rsid w:val="00277AB4"/>
    <w:rsid w:val="00280272"/>
    <w:rsid w:val="002826FF"/>
    <w:rsid w:val="00282F6D"/>
    <w:rsid w:val="00284A3B"/>
    <w:rsid w:val="00286E3E"/>
    <w:rsid w:val="00291555"/>
    <w:rsid w:val="00291DB0"/>
    <w:rsid w:val="002932EF"/>
    <w:rsid w:val="00294087"/>
    <w:rsid w:val="002948CC"/>
    <w:rsid w:val="002A3F29"/>
    <w:rsid w:val="002A5EBF"/>
    <w:rsid w:val="002A64D5"/>
    <w:rsid w:val="002C061D"/>
    <w:rsid w:val="002C2113"/>
    <w:rsid w:val="002C2466"/>
    <w:rsid w:val="002C4F7F"/>
    <w:rsid w:val="002C6A3B"/>
    <w:rsid w:val="002C7176"/>
    <w:rsid w:val="002D1543"/>
    <w:rsid w:val="002D2C16"/>
    <w:rsid w:val="002E3C5D"/>
    <w:rsid w:val="002E52D0"/>
    <w:rsid w:val="002F145E"/>
    <w:rsid w:val="002F38EF"/>
    <w:rsid w:val="002F5284"/>
    <w:rsid w:val="002F5803"/>
    <w:rsid w:val="00300328"/>
    <w:rsid w:val="00301377"/>
    <w:rsid w:val="00305D81"/>
    <w:rsid w:val="003065EC"/>
    <w:rsid w:val="003066E4"/>
    <w:rsid w:val="00306BB8"/>
    <w:rsid w:val="003109FF"/>
    <w:rsid w:val="003110B9"/>
    <w:rsid w:val="0031155A"/>
    <w:rsid w:val="00322136"/>
    <w:rsid w:val="00322F89"/>
    <w:rsid w:val="00325FF4"/>
    <w:rsid w:val="00331FCF"/>
    <w:rsid w:val="00342CFF"/>
    <w:rsid w:val="003443A4"/>
    <w:rsid w:val="00345915"/>
    <w:rsid w:val="003461A2"/>
    <w:rsid w:val="003475B2"/>
    <w:rsid w:val="003505E9"/>
    <w:rsid w:val="003507C8"/>
    <w:rsid w:val="003507CB"/>
    <w:rsid w:val="003527B9"/>
    <w:rsid w:val="00354365"/>
    <w:rsid w:val="00355BB7"/>
    <w:rsid w:val="003615A3"/>
    <w:rsid w:val="00364846"/>
    <w:rsid w:val="00364DBE"/>
    <w:rsid w:val="003658AF"/>
    <w:rsid w:val="00370FD8"/>
    <w:rsid w:val="00371954"/>
    <w:rsid w:val="003734C5"/>
    <w:rsid w:val="0037500C"/>
    <w:rsid w:val="0037796C"/>
    <w:rsid w:val="00382C96"/>
    <w:rsid w:val="00382E08"/>
    <w:rsid w:val="00385499"/>
    <w:rsid w:val="0038787F"/>
    <w:rsid w:val="00387DCF"/>
    <w:rsid w:val="00391A4E"/>
    <w:rsid w:val="003967F7"/>
    <w:rsid w:val="003972BA"/>
    <w:rsid w:val="003A154B"/>
    <w:rsid w:val="003A1B84"/>
    <w:rsid w:val="003A358D"/>
    <w:rsid w:val="003A3AE0"/>
    <w:rsid w:val="003A3DA0"/>
    <w:rsid w:val="003A7160"/>
    <w:rsid w:val="003B2324"/>
    <w:rsid w:val="003B29C9"/>
    <w:rsid w:val="003B5785"/>
    <w:rsid w:val="003C0746"/>
    <w:rsid w:val="003C2E42"/>
    <w:rsid w:val="003C6F7B"/>
    <w:rsid w:val="003D1DAD"/>
    <w:rsid w:val="003D382D"/>
    <w:rsid w:val="003D4C40"/>
    <w:rsid w:val="003D57B3"/>
    <w:rsid w:val="003E4705"/>
    <w:rsid w:val="003E64F9"/>
    <w:rsid w:val="003E709C"/>
    <w:rsid w:val="003E7CC1"/>
    <w:rsid w:val="003F0249"/>
    <w:rsid w:val="003F3D7A"/>
    <w:rsid w:val="003F5246"/>
    <w:rsid w:val="003F5834"/>
    <w:rsid w:val="00400B71"/>
    <w:rsid w:val="00404389"/>
    <w:rsid w:val="00404749"/>
    <w:rsid w:val="00405E13"/>
    <w:rsid w:val="004071C9"/>
    <w:rsid w:val="00411429"/>
    <w:rsid w:val="004145F3"/>
    <w:rsid w:val="00416455"/>
    <w:rsid w:val="00416C8B"/>
    <w:rsid w:val="00417730"/>
    <w:rsid w:val="004252EB"/>
    <w:rsid w:val="004272BF"/>
    <w:rsid w:val="00427526"/>
    <w:rsid w:val="0043013D"/>
    <w:rsid w:val="0043084C"/>
    <w:rsid w:val="00430A0B"/>
    <w:rsid w:val="00432E4C"/>
    <w:rsid w:val="004376A6"/>
    <w:rsid w:val="00440112"/>
    <w:rsid w:val="00441B20"/>
    <w:rsid w:val="00447B11"/>
    <w:rsid w:val="004549AF"/>
    <w:rsid w:val="00457077"/>
    <w:rsid w:val="004571CB"/>
    <w:rsid w:val="00462768"/>
    <w:rsid w:val="00462CB9"/>
    <w:rsid w:val="00466D1C"/>
    <w:rsid w:val="00467986"/>
    <w:rsid w:val="00467CE3"/>
    <w:rsid w:val="004708BC"/>
    <w:rsid w:val="00471E75"/>
    <w:rsid w:val="00476B32"/>
    <w:rsid w:val="00481EE1"/>
    <w:rsid w:val="00482737"/>
    <w:rsid w:val="004861CF"/>
    <w:rsid w:val="00490406"/>
    <w:rsid w:val="00490809"/>
    <w:rsid w:val="0049435B"/>
    <w:rsid w:val="00494814"/>
    <w:rsid w:val="0049728A"/>
    <w:rsid w:val="00497E0C"/>
    <w:rsid w:val="004A1463"/>
    <w:rsid w:val="004A4516"/>
    <w:rsid w:val="004A7D6A"/>
    <w:rsid w:val="004B033A"/>
    <w:rsid w:val="004B099E"/>
    <w:rsid w:val="004B2C07"/>
    <w:rsid w:val="004B5E99"/>
    <w:rsid w:val="004B6AEF"/>
    <w:rsid w:val="004B7775"/>
    <w:rsid w:val="004B7EF6"/>
    <w:rsid w:val="004C1DF9"/>
    <w:rsid w:val="004C44E3"/>
    <w:rsid w:val="004C5D69"/>
    <w:rsid w:val="004C6AEE"/>
    <w:rsid w:val="004D36C2"/>
    <w:rsid w:val="004D4635"/>
    <w:rsid w:val="004D7F41"/>
    <w:rsid w:val="004E00FD"/>
    <w:rsid w:val="004E070A"/>
    <w:rsid w:val="004E1AFC"/>
    <w:rsid w:val="004E60A2"/>
    <w:rsid w:val="004F0286"/>
    <w:rsid w:val="004F29D8"/>
    <w:rsid w:val="004F5675"/>
    <w:rsid w:val="005045E0"/>
    <w:rsid w:val="00505BF7"/>
    <w:rsid w:val="00506EA5"/>
    <w:rsid w:val="00515010"/>
    <w:rsid w:val="00522A65"/>
    <w:rsid w:val="00522DBE"/>
    <w:rsid w:val="00524F59"/>
    <w:rsid w:val="00530386"/>
    <w:rsid w:val="00532F60"/>
    <w:rsid w:val="00534176"/>
    <w:rsid w:val="00534C83"/>
    <w:rsid w:val="005407B1"/>
    <w:rsid w:val="005420A6"/>
    <w:rsid w:val="005437D2"/>
    <w:rsid w:val="00544DC8"/>
    <w:rsid w:val="00544E7D"/>
    <w:rsid w:val="00552D54"/>
    <w:rsid w:val="00553543"/>
    <w:rsid w:val="005565F9"/>
    <w:rsid w:val="00556A26"/>
    <w:rsid w:val="00557059"/>
    <w:rsid w:val="00562D68"/>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13C0"/>
    <w:rsid w:val="005A2BBF"/>
    <w:rsid w:val="005A34B3"/>
    <w:rsid w:val="005A4523"/>
    <w:rsid w:val="005A53C0"/>
    <w:rsid w:val="005B18B5"/>
    <w:rsid w:val="005B4549"/>
    <w:rsid w:val="005B5629"/>
    <w:rsid w:val="005C0131"/>
    <w:rsid w:val="005C05D0"/>
    <w:rsid w:val="005C2C23"/>
    <w:rsid w:val="005C4BF6"/>
    <w:rsid w:val="005C6C25"/>
    <w:rsid w:val="005C6CCC"/>
    <w:rsid w:val="005D044D"/>
    <w:rsid w:val="005D2A9B"/>
    <w:rsid w:val="005D3EF2"/>
    <w:rsid w:val="005D482E"/>
    <w:rsid w:val="005E0626"/>
    <w:rsid w:val="005E06C8"/>
    <w:rsid w:val="005E23A3"/>
    <w:rsid w:val="005E5758"/>
    <w:rsid w:val="005E5905"/>
    <w:rsid w:val="005E7CF0"/>
    <w:rsid w:val="005F05E2"/>
    <w:rsid w:val="005F0C8F"/>
    <w:rsid w:val="005F234E"/>
    <w:rsid w:val="005F286B"/>
    <w:rsid w:val="005F70DA"/>
    <w:rsid w:val="0060311B"/>
    <w:rsid w:val="00604B16"/>
    <w:rsid w:val="00605D9D"/>
    <w:rsid w:val="00606A83"/>
    <w:rsid w:val="0061021D"/>
    <w:rsid w:val="00610276"/>
    <w:rsid w:val="00613843"/>
    <w:rsid w:val="006143F2"/>
    <w:rsid w:val="0061458C"/>
    <w:rsid w:val="0062313D"/>
    <w:rsid w:val="00625157"/>
    <w:rsid w:val="0063092A"/>
    <w:rsid w:val="006344CF"/>
    <w:rsid w:val="00636184"/>
    <w:rsid w:val="006370BC"/>
    <w:rsid w:val="0063720E"/>
    <w:rsid w:val="00640281"/>
    <w:rsid w:val="00641CBF"/>
    <w:rsid w:val="006446E6"/>
    <w:rsid w:val="0064474A"/>
    <w:rsid w:val="00644A19"/>
    <w:rsid w:val="00644C65"/>
    <w:rsid w:val="00654B46"/>
    <w:rsid w:val="00654B69"/>
    <w:rsid w:val="00661FC6"/>
    <w:rsid w:val="00662C42"/>
    <w:rsid w:val="00663775"/>
    <w:rsid w:val="00666807"/>
    <w:rsid w:val="00666D17"/>
    <w:rsid w:val="006705CA"/>
    <w:rsid w:val="00670D3A"/>
    <w:rsid w:val="00675957"/>
    <w:rsid w:val="0068094A"/>
    <w:rsid w:val="00682AD6"/>
    <w:rsid w:val="00685E6F"/>
    <w:rsid w:val="00686069"/>
    <w:rsid w:val="00687DC2"/>
    <w:rsid w:val="00690AD5"/>
    <w:rsid w:val="00691448"/>
    <w:rsid w:val="006930F4"/>
    <w:rsid w:val="00696870"/>
    <w:rsid w:val="00697734"/>
    <w:rsid w:val="006A0150"/>
    <w:rsid w:val="006A6509"/>
    <w:rsid w:val="006A7260"/>
    <w:rsid w:val="006B1E0F"/>
    <w:rsid w:val="006B288F"/>
    <w:rsid w:val="006B30D3"/>
    <w:rsid w:val="006B43CD"/>
    <w:rsid w:val="006C242A"/>
    <w:rsid w:val="006C3C83"/>
    <w:rsid w:val="006C5007"/>
    <w:rsid w:val="006D00F0"/>
    <w:rsid w:val="006D7FD7"/>
    <w:rsid w:val="006E086F"/>
    <w:rsid w:val="006E23DF"/>
    <w:rsid w:val="006E2627"/>
    <w:rsid w:val="006E4F11"/>
    <w:rsid w:val="006E57BF"/>
    <w:rsid w:val="006E596B"/>
    <w:rsid w:val="006E62A3"/>
    <w:rsid w:val="006E740D"/>
    <w:rsid w:val="006E7C92"/>
    <w:rsid w:val="006F04D0"/>
    <w:rsid w:val="006F2DFC"/>
    <w:rsid w:val="006F2FC8"/>
    <w:rsid w:val="006F5374"/>
    <w:rsid w:val="006F5E67"/>
    <w:rsid w:val="006F5F7E"/>
    <w:rsid w:val="0070347E"/>
    <w:rsid w:val="007043D1"/>
    <w:rsid w:val="0070511E"/>
    <w:rsid w:val="00706755"/>
    <w:rsid w:val="00713AFD"/>
    <w:rsid w:val="0071402A"/>
    <w:rsid w:val="007155DB"/>
    <w:rsid w:val="00716649"/>
    <w:rsid w:val="00724036"/>
    <w:rsid w:val="00724D81"/>
    <w:rsid w:val="00726AE8"/>
    <w:rsid w:val="00731882"/>
    <w:rsid w:val="007324AC"/>
    <w:rsid w:val="00732CDA"/>
    <w:rsid w:val="00733098"/>
    <w:rsid w:val="00733388"/>
    <w:rsid w:val="007338BE"/>
    <w:rsid w:val="00734C13"/>
    <w:rsid w:val="00735D64"/>
    <w:rsid w:val="007370D2"/>
    <w:rsid w:val="00741DE7"/>
    <w:rsid w:val="007422EF"/>
    <w:rsid w:val="00742C28"/>
    <w:rsid w:val="00744084"/>
    <w:rsid w:val="00745DEE"/>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1401"/>
    <w:rsid w:val="007826EF"/>
    <w:rsid w:val="00785DD5"/>
    <w:rsid w:val="007869E4"/>
    <w:rsid w:val="00786CD2"/>
    <w:rsid w:val="00791F4F"/>
    <w:rsid w:val="00792AC5"/>
    <w:rsid w:val="00793F85"/>
    <w:rsid w:val="007940F6"/>
    <w:rsid w:val="007965B4"/>
    <w:rsid w:val="007A115A"/>
    <w:rsid w:val="007A11D6"/>
    <w:rsid w:val="007A4D56"/>
    <w:rsid w:val="007A549C"/>
    <w:rsid w:val="007A549E"/>
    <w:rsid w:val="007A57BB"/>
    <w:rsid w:val="007A65EA"/>
    <w:rsid w:val="007A7FAB"/>
    <w:rsid w:val="007B1D15"/>
    <w:rsid w:val="007B2539"/>
    <w:rsid w:val="007B28D7"/>
    <w:rsid w:val="007B2E50"/>
    <w:rsid w:val="007B2EC5"/>
    <w:rsid w:val="007B339A"/>
    <w:rsid w:val="007B5A18"/>
    <w:rsid w:val="007C38B2"/>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46D68"/>
    <w:rsid w:val="00852D59"/>
    <w:rsid w:val="0085375E"/>
    <w:rsid w:val="00855910"/>
    <w:rsid w:val="00857353"/>
    <w:rsid w:val="00860372"/>
    <w:rsid w:val="0086073F"/>
    <w:rsid w:val="00861B77"/>
    <w:rsid w:val="00866532"/>
    <w:rsid w:val="008732A3"/>
    <w:rsid w:val="00877247"/>
    <w:rsid w:val="00877310"/>
    <w:rsid w:val="008773D7"/>
    <w:rsid w:val="008836C5"/>
    <w:rsid w:val="008869B9"/>
    <w:rsid w:val="008870C9"/>
    <w:rsid w:val="00887D0B"/>
    <w:rsid w:val="008963F3"/>
    <w:rsid w:val="00896DA0"/>
    <w:rsid w:val="008A0724"/>
    <w:rsid w:val="008A2967"/>
    <w:rsid w:val="008A2A15"/>
    <w:rsid w:val="008A6179"/>
    <w:rsid w:val="008B057D"/>
    <w:rsid w:val="008B1BFE"/>
    <w:rsid w:val="008B24BE"/>
    <w:rsid w:val="008B36D8"/>
    <w:rsid w:val="008B7424"/>
    <w:rsid w:val="008C72D8"/>
    <w:rsid w:val="008D1B91"/>
    <w:rsid w:val="008D4585"/>
    <w:rsid w:val="008D6E8E"/>
    <w:rsid w:val="008E1B5D"/>
    <w:rsid w:val="008E220D"/>
    <w:rsid w:val="008E2484"/>
    <w:rsid w:val="008E25B9"/>
    <w:rsid w:val="008E34C6"/>
    <w:rsid w:val="008E3BDD"/>
    <w:rsid w:val="008F3718"/>
    <w:rsid w:val="008F563C"/>
    <w:rsid w:val="00900460"/>
    <w:rsid w:val="00900CD8"/>
    <w:rsid w:val="00900F16"/>
    <w:rsid w:val="0090199F"/>
    <w:rsid w:val="00910306"/>
    <w:rsid w:val="0091088C"/>
    <w:rsid w:val="00913D17"/>
    <w:rsid w:val="00914387"/>
    <w:rsid w:val="009177F1"/>
    <w:rsid w:val="009212C0"/>
    <w:rsid w:val="00921629"/>
    <w:rsid w:val="0092339A"/>
    <w:rsid w:val="00923C8F"/>
    <w:rsid w:val="00926764"/>
    <w:rsid w:val="009306A2"/>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6574C"/>
    <w:rsid w:val="00971F3E"/>
    <w:rsid w:val="00974DA0"/>
    <w:rsid w:val="00975AE3"/>
    <w:rsid w:val="009809F4"/>
    <w:rsid w:val="009816DC"/>
    <w:rsid w:val="00983B71"/>
    <w:rsid w:val="00986B8B"/>
    <w:rsid w:val="00987CD8"/>
    <w:rsid w:val="00990A41"/>
    <w:rsid w:val="0099103F"/>
    <w:rsid w:val="009911E6"/>
    <w:rsid w:val="00992F86"/>
    <w:rsid w:val="0099338E"/>
    <w:rsid w:val="009940A8"/>
    <w:rsid w:val="00996AEA"/>
    <w:rsid w:val="009975C7"/>
    <w:rsid w:val="009A1107"/>
    <w:rsid w:val="009A169E"/>
    <w:rsid w:val="009A18D3"/>
    <w:rsid w:val="009A32D9"/>
    <w:rsid w:val="009A5BF3"/>
    <w:rsid w:val="009A5F88"/>
    <w:rsid w:val="009A714C"/>
    <w:rsid w:val="009B199E"/>
    <w:rsid w:val="009B22EC"/>
    <w:rsid w:val="009B2476"/>
    <w:rsid w:val="009B30E2"/>
    <w:rsid w:val="009B45BB"/>
    <w:rsid w:val="009C09DD"/>
    <w:rsid w:val="009C2912"/>
    <w:rsid w:val="009C36A6"/>
    <w:rsid w:val="009D25C8"/>
    <w:rsid w:val="009D3D42"/>
    <w:rsid w:val="009D49C0"/>
    <w:rsid w:val="009D557F"/>
    <w:rsid w:val="009E009E"/>
    <w:rsid w:val="009E43A8"/>
    <w:rsid w:val="009E4CD1"/>
    <w:rsid w:val="009E6AF3"/>
    <w:rsid w:val="009F4288"/>
    <w:rsid w:val="009F756D"/>
    <w:rsid w:val="00A0460D"/>
    <w:rsid w:val="00A0634C"/>
    <w:rsid w:val="00A11DE1"/>
    <w:rsid w:val="00A132DF"/>
    <w:rsid w:val="00A1376F"/>
    <w:rsid w:val="00A14190"/>
    <w:rsid w:val="00A17EFE"/>
    <w:rsid w:val="00A24835"/>
    <w:rsid w:val="00A24D7B"/>
    <w:rsid w:val="00A30A07"/>
    <w:rsid w:val="00A32916"/>
    <w:rsid w:val="00A33445"/>
    <w:rsid w:val="00A338AD"/>
    <w:rsid w:val="00A35605"/>
    <w:rsid w:val="00A37B20"/>
    <w:rsid w:val="00A402C7"/>
    <w:rsid w:val="00A403E5"/>
    <w:rsid w:val="00A434D5"/>
    <w:rsid w:val="00A4597C"/>
    <w:rsid w:val="00A46F6F"/>
    <w:rsid w:val="00A50B74"/>
    <w:rsid w:val="00A53161"/>
    <w:rsid w:val="00A61D9B"/>
    <w:rsid w:val="00A65AED"/>
    <w:rsid w:val="00A67390"/>
    <w:rsid w:val="00A67933"/>
    <w:rsid w:val="00A67A1D"/>
    <w:rsid w:val="00A71795"/>
    <w:rsid w:val="00A73431"/>
    <w:rsid w:val="00A76B10"/>
    <w:rsid w:val="00A7749B"/>
    <w:rsid w:val="00A83866"/>
    <w:rsid w:val="00A8414B"/>
    <w:rsid w:val="00A85A97"/>
    <w:rsid w:val="00A86238"/>
    <w:rsid w:val="00A86925"/>
    <w:rsid w:val="00A91343"/>
    <w:rsid w:val="00A926DC"/>
    <w:rsid w:val="00A943AB"/>
    <w:rsid w:val="00A951CF"/>
    <w:rsid w:val="00A95EFE"/>
    <w:rsid w:val="00AA18A6"/>
    <w:rsid w:val="00AA3713"/>
    <w:rsid w:val="00AA5007"/>
    <w:rsid w:val="00AA679C"/>
    <w:rsid w:val="00AB0BE8"/>
    <w:rsid w:val="00AB2F99"/>
    <w:rsid w:val="00AB3477"/>
    <w:rsid w:val="00AB4364"/>
    <w:rsid w:val="00AB67DD"/>
    <w:rsid w:val="00AC05B3"/>
    <w:rsid w:val="00AC0D15"/>
    <w:rsid w:val="00AC4143"/>
    <w:rsid w:val="00AC44D8"/>
    <w:rsid w:val="00AD28E9"/>
    <w:rsid w:val="00AD7A7A"/>
    <w:rsid w:val="00AE0740"/>
    <w:rsid w:val="00AE4997"/>
    <w:rsid w:val="00AE4BBC"/>
    <w:rsid w:val="00AE57B1"/>
    <w:rsid w:val="00AE6C7C"/>
    <w:rsid w:val="00AE6FFA"/>
    <w:rsid w:val="00AF022B"/>
    <w:rsid w:val="00AF078C"/>
    <w:rsid w:val="00AF3116"/>
    <w:rsid w:val="00AF61FF"/>
    <w:rsid w:val="00B00686"/>
    <w:rsid w:val="00B029DE"/>
    <w:rsid w:val="00B047C2"/>
    <w:rsid w:val="00B07E55"/>
    <w:rsid w:val="00B07FE8"/>
    <w:rsid w:val="00B129B3"/>
    <w:rsid w:val="00B13F6E"/>
    <w:rsid w:val="00B14FD8"/>
    <w:rsid w:val="00B15D45"/>
    <w:rsid w:val="00B2094D"/>
    <w:rsid w:val="00B214F8"/>
    <w:rsid w:val="00B24A68"/>
    <w:rsid w:val="00B26BD3"/>
    <w:rsid w:val="00B33DD8"/>
    <w:rsid w:val="00B40A33"/>
    <w:rsid w:val="00B43D66"/>
    <w:rsid w:val="00B44E10"/>
    <w:rsid w:val="00B52E03"/>
    <w:rsid w:val="00B54364"/>
    <w:rsid w:val="00B54D47"/>
    <w:rsid w:val="00B568D0"/>
    <w:rsid w:val="00B6210A"/>
    <w:rsid w:val="00B6686E"/>
    <w:rsid w:val="00B67751"/>
    <w:rsid w:val="00B704AD"/>
    <w:rsid w:val="00B73F05"/>
    <w:rsid w:val="00B73F85"/>
    <w:rsid w:val="00B74CFF"/>
    <w:rsid w:val="00B76294"/>
    <w:rsid w:val="00B82FE4"/>
    <w:rsid w:val="00B86D4D"/>
    <w:rsid w:val="00B86DAF"/>
    <w:rsid w:val="00B9463E"/>
    <w:rsid w:val="00B9522E"/>
    <w:rsid w:val="00B956DC"/>
    <w:rsid w:val="00BA3FC3"/>
    <w:rsid w:val="00BA4DDC"/>
    <w:rsid w:val="00BA5980"/>
    <w:rsid w:val="00BA793F"/>
    <w:rsid w:val="00BB0454"/>
    <w:rsid w:val="00BB098D"/>
    <w:rsid w:val="00BB1075"/>
    <w:rsid w:val="00BB2A18"/>
    <w:rsid w:val="00BB2DAE"/>
    <w:rsid w:val="00BB340B"/>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17C98"/>
    <w:rsid w:val="00C234AB"/>
    <w:rsid w:val="00C23ACA"/>
    <w:rsid w:val="00C25770"/>
    <w:rsid w:val="00C26EEC"/>
    <w:rsid w:val="00C30002"/>
    <w:rsid w:val="00C300D2"/>
    <w:rsid w:val="00C347F2"/>
    <w:rsid w:val="00C34CA7"/>
    <w:rsid w:val="00C37D94"/>
    <w:rsid w:val="00C40DEC"/>
    <w:rsid w:val="00C413D5"/>
    <w:rsid w:val="00C4403F"/>
    <w:rsid w:val="00C46873"/>
    <w:rsid w:val="00C5365F"/>
    <w:rsid w:val="00C55E37"/>
    <w:rsid w:val="00C56F9F"/>
    <w:rsid w:val="00C6082D"/>
    <w:rsid w:val="00C62CA9"/>
    <w:rsid w:val="00C63DE4"/>
    <w:rsid w:val="00C64E42"/>
    <w:rsid w:val="00C64E4E"/>
    <w:rsid w:val="00C64F5F"/>
    <w:rsid w:val="00C652ED"/>
    <w:rsid w:val="00C65793"/>
    <w:rsid w:val="00C67710"/>
    <w:rsid w:val="00C71525"/>
    <w:rsid w:val="00C80413"/>
    <w:rsid w:val="00C82E0E"/>
    <w:rsid w:val="00C8577C"/>
    <w:rsid w:val="00C903E3"/>
    <w:rsid w:val="00C90C58"/>
    <w:rsid w:val="00C94EE3"/>
    <w:rsid w:val="00C95BAC"/>
    <w:rsid w:val="00C979C1"/>
    <w:rsid w:val="00CA02FA"/>
    <w:rsid w:val="00CA6673"/>
    <w:rsid w:val="00CA7E6C"/>
    <w:rsid w:val="00CB29E0"/>
    <w:rsid w:val="00CB2D07"/>
    <w:rsid w:val="00CB5E0F"/>
    <w:rsid w:val="00CB6070"/>
    <w:rsid w:val="00CB66DB"/>
    <w:rsid w:val="00CB68DE"/>
    <w:rsid w:val="00CB6D8F"/>
    <w:rsid w:val="00CB76CC"/>
    <w:rsid w:val="00CD05AB"/>
    <w:rsid w:val="00CD338B"/>
    <w:rsid w:val="00CE00A7"/>
    <w:rsid w:val="00CE0252"/>
    <w:rsid w:val="00CE123A"/>
    <w:rsid w:val="00CE2D79"/>
    <w:rsid w:val="00CF0FAA"/>
    <w:rsid w:val="00CF11E2"/>
    <w:rsid w:val="00CF1629"/>
    <w:rsid w:val="00CF1EA5"/>
    <w:rsid w:val="00CF438E"/>
    <w:rsid w:val="00CF719D"/>
    <w:rsid w:val="00D01DB9"/>
    <w:rsid w:val="00D0333B"/>
    <w:rsid w:val="00D04448"/>
    <w:rsid w:val="00D1058E"/>
    <w:rsid w:val="00D14E6F"/>
    <w:rsid w:val="00D157B3"/>
    <w:rsid w:val="00D16D85"/>
    <w:rsid w:val="00D17193"/>
    <w:rsid w:val="00D17FFB"/>
    <w:rsid w:val="00D226D0"/>
    <w:rsid w:val="00D24545"/>
    <w:rsid w:val="00D32521"/>
    <w:rsid w:val="00D3417B"/>
    <w:rsid w:val="00D40674"/>
    <w:rsid w:val="00D50BAA"/>
    <w:rsid w:val="00D53B78"/>
    <w:rsid w:val="00D619E2"/>
    <w:rsid w:val="00D62543"/>
    <w:rsid w:val="00D6615D"/>
    <w:rsid w:val="00D66363"/>
    <w:rsid w:val="00D66D05"/>
    <w:rsid w:val="00D726D1"/>
    <w:rsid w:val="00D73D44"/>
    <w:rsid w:val="00D73FBF"/>
    <w:rsid w:val="00D75545"/>
    <w:rsid w:val="00D766DF"/>
    <w:rsid w:val="00D80323"/>
    <w:rsid w:val="00D80BC0"/>
    <w:rsid w:val="00D80BC7"/>
    <w:rsid w:val="00D84F79"/>
    <w:rsid w:val="00D85DD5"/>
    <w:rsid w:val="00D908A7"/>
    <w:rsid w:val="00D90F9C"/>
    <w:rsid w:val="00D930AC"/>
    <w:rsid w:val="00D950B0"/>
    <w:rsid w:val="00D96803"/>
    <w:rsid w:val="00D96F7A"/>
    <w:rsid w:val="00DA1FD6"/>
    <w:rsid w:val="00DA32FF"/>
    <w:rsid w:val="00DA37D1"/>
    <w:rsid w:val="00DA3E5B"/>
    <w:rsid w:val="00DA47D3"/>
    <w:rsid w:val="00DA50E4"/>
    <w:rsid w:val="00DA7A59"/>
    <w:rsid w:val="00DB2298"/>
    <w:rsid w:val="00DB232F"/>
    <w:rsid w:val="00DB2979"/>
    <w:rsid w:val="00DB29A1"/>
    <w:rsid w:val="00DB4F1A"/>
    <w:rsid w:val="00DB7083"/>
    <w:rsid w:val="00DB72AE"/>
    <w:rsid w:val="00DB73F1"/>
    <w:rsid w:val="00DC00F9"/>
    <w:rsid w:val="00DC5B5E"/>
    <w:rsid w:val="00DC77C4"/>
    <w:rsid w:val="00DD23E6"/>
    <w:rsid w:val="00DD53D4"/>
    <w:rsid w:val="00DE1875"/>
    <w:rsid w:val="00DE376A"/>
    <w:rsid w:val="00DE37B3"/>
    <w:rsid w:val="00DE397A"/>
    <w:rsid w:val="00DE56F8"/>
    <w:rsid w:val="00DF2E7B"/>
    <w:rsid w:val="00DF39AE"/>
    <w:rsid w:val="00DF6600"/>
    <w:rsid w:val="00E04B97"/>
    <w:rsid w:val="00E0674A"/>
    <w:rsid w:val="00E160BF"/>
    <w:rsid w:val="00E169E6"/>
    <w:rsid w:val="00E17871"/>
    <w:rsid w:val="00E22145"/>
    <w:rsid w:val="00E37390"/>
    <w:rsid w:val="00E45778"/>
    <w:rsid w:val="00E46750"/>
    <w:rsid w:val="00E46D6B"/>
    <w:rsid w:val="00E47938"/>
    <w:rsid w:val="00E50769"/>
    <w:rsid w:val="00E50A01"/>
    <w:rsid w:val="00E50F27"/>
    <w:rsid w:val="00E53A6B"/>
    <w:rsid w:val="00E53C39"/>
    <w:rsid w:val="00E54880"/>
    <w:rsid w:val="00E54B93"/>
    <w:rsid w:val="00E5762F"/>
    <w:rsid w:val="00E606DC"/>
    <w:rsid w:val="00E60912"/>
    <w:rsid w:val="00E63346"/>
    <w:rsid w:val="00E6344C"/>
    <w:rsid w:val="00E6354A"/>
    <w:rsid w:val="00E65241"/>
    <w:rsid w:val="00E65A38"/>
    <w:rsid w:val="00E717FE"/>
    <w:rsid w:val="00E72206"/>
    <w:rsid w:val="00E74431"/>
    <w:rsid w:val="00E74B08"/>
    <w:rsid w:val="00E7571B"/>
    <w:rsid w:val="00E767E7"/>
    <w:rsid w:val="00E77974"/>
    <w:rsid w:val="00E81FA0"/>
    <w:rsid w:val="00E82A66"/>
    <w:rsid w:val="00E84F82"/>
    <w:rsid w:val="00E92176"/>
    <w:rsid w:val="00E92C77"/>
    <w:rsid w:val="00E92DA8"/>
    <w:rsid w:val="00E93E4F"/>
    <w:rsid w:val="00E95705"/>
    <w:rsid w:val="00E95A2B"/>
    <w:rsid w:val="00E96C8F"/>
    <w:rsid w:val="00E96DA4"/>
    <w:rsid w:val="00E9732A"/>
    <w:rsid w:val="00EA25EB"/>
    <w:rsid w:val="00EA38CA"/>
    <w:rsid w:val="00EA395B"/>
    <w:rsid w:val="00EB39D3"/>
    <w:rsid w:val="00EC35C0"/>
    <w:rsid w:val="00EC4F77"/>
    <w:rsid w:val="00EC504F"/>
    <w:rsid w:val="00EC7046"/>
    <w:rsid w:val="00ED0CE2"/>
    <w:rsid w:val="00EE170F"/>
    <w:rsid w:val="00EE2FBD"/>
    <w:rsid w:val="00EE4750"/>
    <w:rsid w:val="00EE5FE8"/>
    <w:rsid w:val="00EF371F"/>
    <w:rsid w:val="00EF3EEA"/>
    <w:rsid w:val="00F006E2"/>
    <w:rsid w:val="00F02281"/>
    <w:rsid w:val="00F030C6"/>
    <w:rsid w:val="00F03325"/>
    <w:rsid w:val="00F07027"/>
    <w:rsid w:val="00F076CB"/>
    <w:rsid w:val="00F11046"/>
    <w:rsid w:val="00F11952"/>
    <w:rsid w:val="00F14666"/>
    <w:rsid w:val="00F16C5E"/>
    <w:rsid w:val="00F2017D"/>
    <w:rsid w:val="00F214C7"/>
    <w:rsid w:val="00F267B2"/>
    <w:rsid w:val="00F30773"/>
    <w:rsid w:val="00F31F64"/>
    <w:rsid w:val="00F32498"/>
    <w:rsid w:val="00F353E3"/>
    <w:rsid w:val="00F362ED"/>
    <w:rsid w:val="00F374F8"/>
    <w:rsid w:val="00F43070"/>
    <w:rsid w:val="00F45A01"/>
    <w:rsid w:val="00F4621E"/>
    <w:rsid w:val="00F47FDC"/>
    <w:rsid w:val="00F50F76"/>
    <w:rsid w:val="00F5180F"/>
    <w:rsid w:val="00F570AB"/>
    <w:rsid w:val="00F575A6"/>
    <w:rsid w:val="00F61736"/>
    <w:rsid w:val="00F6369C"/>
    <w:rsid w:val="00F63791"/>
    <w:rsid w:val="00F64EC0"/>
    <w:rsid w:val="00F65E5D"/>
    <w:rsid w:val="00F72029"/>
    <w:rsid w:val="00F73409"/>
    <w:rsid w:val="00F74E64"/>
    <w:rsid w:val="00F74F10"/>
    <w:rsid w:val="00F75014"/>
    <w:rsid w:val="00F75103"/>
    <w:rsid w:val="00F76638"/>
    <w:rsid w:val="00F76DD7"/>
    <w:rsid w:val="00F76DE7"/>
    <w:rsid w:val="00F77815"/>
    <w:rsid w:val="00F77B2F"/>
    <w:rsid w:val="00F80039"/>
    <w:rsid w:val="00F816E0"/>
    <w:rsid w:val="00F82ABB"/>
    <w:rsid w:val="00F91799"/>
    <w:rsid w:val="00F92447"/>
    <w:rsid w:val="00F9566D"/>
    <w:rsid w:val="00FA0478"/>
    <w:rsid w:val="00FA6A94"/>
    <w:rsid w:val="00FB1B1A"/>
    <w:rsid w:val="00FB1D6F"/>
    <w:rsid w:val="00FB1E77"/>
    <w:rsid w:val="00FB374C"/>
    <w:rsid w:val="00FB6A7D"/>
    <w:rsid w:val="00FC2EE8"/>
    <w:rsid w:val="00FC7574"/>
    <w:rsid w:val="00FD02AD"/>
    <w:rsid w:val="00FD17E0"/>
    <w:rsid w:val="00FD1D06"/>
    <w:rsid w:val="00FD4FA5"/>
    <w:rsid w:val="00FD6F86"/>
    <w:rsid w:val="00FE0673"/>
    <w:rsid w:val="00FE1C68"/>
    <w:rsid w:val="00FE3DE9"/>
    <w:rsid w:val="00FE3E16"/>
    <w:rsid w:val="00FE4CDA"/>
    <w:rsid w:val="00FE5A07"/>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 w:type="character" w:customStyle="1" w:styleId="UnresolvedMention4">
    <w:name w:val="Unresolved Mention4"/>
    <w:basedOn w:val="DefaultParagraphFont"/>
    <w:uiPriority w:val="99"/>
    <w:semiHidden/>
    <w:unhideWhenUsed/>
    <w:rsid w:val="003648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27749599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69789806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91983902">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597403308">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 w:id="19090281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mh2d/" TargetMode="External"/><Relationship Id="rId18" Type="http://schemas.openxmlformats.org/officeDocument/2006/relationships/hyperlink" Target="https://osf.io/hs32y/" TargetMode="External"/><Relationship Id="rId26" Type="http://schemas.openxmlformats.org/officeDocument/2006/relationships/hyperlink" Target="https://www.tandfonline.com/doi/full/10.1080/02699930903485076" TargetMode="External"/><Relationship Id="rId3" Type="http://schemas.openxmlformats.org/officeDocument/2006/relationships/styles" Target="styles.xml"/><Relationship Id="rId21" Type="http://schemas.openxmlformats.org/officeDocument/2006/relationships/hyperlink" Target="https://osf.io/6n4fv/" TargetMode="External"/><Relationship Id="rId7" Type="http://schemas.openxmlformats.org/officeDocument/2006/relationships/endnotes" Target="endnotes.xml"/><Relationship Id="rId12" Type="http://schemas.openxmlformats.org/officeDocument/2006/relationships/hyperlink" Target="https://www.sciencedirect.com/science/article/pii/S0887618508001163" TargetMode="External"/><Relationship Id="rId17" Type="http://schemas.openxmlformats.org/officeDocument/2006/relationships/hyperlink" Target="https://osf.io/uyng7" TargetMode="External"/><Relationship Id="rId25" Type="http://schemas.openxmlformats.org/officeDocument/2006/relationships/hyperlink" Target="https://osf.io/wnck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sf.io/3hjpf" TargetMode="External"/><Relationship Id="rId20" Type="http://schemas.openxmlformats.org/officeDocument/2006/relationships/hyperlink" Target="https://osf.io/a3qj9/"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yperlink" Target="https://osf.io/k9nr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f.io/wnckg/" TargetMode="External"/><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3.xml"/><Relationship Id="rId19" Type="http://schemas.openxmlformats.org/officeDocument/2006/relationships/hyperlink" Target="https://osf.io/uyng7"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osf.io/wnckg/" TargetMode="External"/><Relationship Id="rId27" Type="http://schemas.openxmlformats.org/officeDocument/2006/relationships/hyperlink" Target="https://osf.io/2dm6u/" TargetMode="External"/><Relationship Id="rId30" Type="http://schemas.openxmlformats.org/officeDocument/2006/relationships/hyperlink" Target="https://psyarxiv.com/4gzsp/" TargetMode="External"/><Relationship Id="rId8"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sf.io/qtc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34F2A-A731-48A1-99C2-2F71AC23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30</Pages>
  <Words>7831</Words>
  <Characters>44643</Characters>
  <Application>Microsoft Office Word</Application>
  <DocSecurity>0</DocSecurity>
  <Lines>372</Lines>
  <Paragraphs>104</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12</cp:revision>
  <dcterms:created xsi:type="dcterms:W3CDTF">2020-08-05T08:30:00Z</dcterms:created>
  <dcterms:modified xsi:type="dcterms:W3CDTF">2020-09-22T08:28:00Z</dcterms:modified>
</cp:coreProperties>
</file>