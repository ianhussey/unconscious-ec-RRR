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236F65C8" w14:textId="4BD51E81" w:rsidR="0047478C" w:rsidRPr="00F127E2" w:rsidRDefault="0047478C" w:rsidP="001A6F17">
      <w:pPr>
        <w:ind w:firstLine="0"/>
        <w:jc w:val="center"/>
      </w:pPr>
      <w:r>
        <w:t>Supplementary Online Materials - Reviewed</w:t>
      </w:r>
    </w:p>
    <w:p w14:paraId="433687F9" w14:textId="77777777" w:rsidR="0047478C" w:rsidRDefault="0047478C" w:rsidP="00585695">
      <w:pPr>
        <w:pStyle w:val="Heading1"/>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842AAE">
      <w:r>
        <w:t xml:space="preserve">In order to maximize evidential value and transparency, we document all divergences from </w:t>
      </w:r>
      <w:r w:rsidR="0074064D">
        <w:t xml:space="preserve">the </w:t>
      </w:r>
      <w:r>
        <w:t xml:space="preserve">preregistration/Stage 1 accepted manuscript </w:t>
      </w:r>
      <w:r w:rsidR="0074064D">
        <w:t xml:space="preserve">to Stage 2 manuscript </w:t>
      </w:r>
      <w:r>
        <w:t>below.</w:t>
      </w:r>
    </w:p>
    <w:p w14:paraId="15EDA47D" w14:textId="77777777" w:rsidR="003148AF" w:rsidRPr="003148AF" w:rsidRDefault="003148AF" w:rsidP="00711DDA">
      <w:pPr>
        <w:pStyle w:val="Heading2"/>
      </w:pPr>
      <w:r w:rsidRPr="003148AF">
        <w:t>Change in terminology from ‘confirmatory’/‘exploratory’ to ‘primary’/‘secondary’ analyses</w:t>
      </w:r>
    </w:p>
    <w:p w14:paraId="7228D147" w14:textId="28508188" w:rsidR="00CD5DE6" w:rsidRDefault="003148AF" w:rsidP="00DB352D">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5F298BD5" w14:textId="77777777" w:rsidR="0062303D" w:rsidRDefault="0062303D">
      <w:pPr>
        <w:spacing w:after="160" w:line="259" w:lineRule="auto"/>
        <w:ind w:firstLine="0"/>
        <w:outlineLvl w:val="9"/>
        <w:rPr>
          <w:b/>
          <w:bCs w:val="0"/>
        </w:rPr>
      </w:pPr>
      <w:r>
        <w:br w:type="page"/>
      </w:r>
    </w:p>
    <w:p w14:paraId="784FCACA" w14:textId="4FE6AA8C" w:rsidR="00223679" w:rsidRPr="0062303D" w:rsidRDefault="007129B9" w:rsidP="0062303D">
      <w:pPr>
        <w:pStyle w:val="Heading2"/>
      </w:pPr>
      <w:r>
        <w:lastRenderedPageBreak/>
        <w:t xml:space="preserve">Interpretation of the 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235CCCFD" w14:textId="2233961C" w:rsidR="0092029E" w:rsidRDefault="0092029E" w:rsidP="00F427AE">
      <w:pPr>
        <w:rPr>
          <w:b/>
          <w:i/>
          <w:lang w:val="en-IE"/>
        </w:rPr>
      </w:pPr>
      <w:r w:rsidRPr="0092029E">
        <w:rPr>
          <w:b/>
          <w:i/>
          <w:lang w:val="en-IE"/>
        </w:rPr>
        <w:t>Primary analyses</w:t>
      </w:r>
      <w:r>
        <w:rPr>
          <w:b/>
          <w:i/>
          <w:lang w:val="en-IE"/>
        </w:rPr>
        <w:t xml:space="preserve"> and hypotheses</w:t>
      </w:r>
      <w:r w:rsidRPr="0092029E">
        <w:rPr>
          <w:b/>
          <w:i/>
          <w:lang w:val="en-IE"/>
        </w:rPr>
        <w:t>.</w:t>
      </w:r>
    </w:p>
    <w:p w14:paraId="301272EF" w14:textId="41F1DCE4" w:rsidR="00E31ED1" w:rsidRDefault="00E31ED1" w:rsidP="00F427AE">
      <w:r w:rsidRPr="006D5385">
        <w:rPr>
          <w:i/>
          <w:lang w:val="en-IE"/>
        </w:rPr>
        <w:t>“</w:t>
      </w:r>
      <w:r w:rsidRPr="006D5385">
        <w:rPr>
          <w:i/>
        </w:rPr>
        <w:t>To determine if EC effects emerge in the absence of contingency</w:t>
      </w:r>
      <w:r w:rsidR="00132F45" w:rsidRPr="006D5385">
        <w:rPr>
          <w:i/>
        </w:rPr>
        <w:t xml:space="preserve"> </w:t>
      </w:r>
      <w:r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t xml:space="preserve"> (p.14)</w:t>
      </w:r>
    </w:p>
    <w:p w14:paraId="0829CF24" w14:textId="4998E906" w:rsidR="000D7094" w:rsidRDefault="000D7094" w:rsidP="002F2323">
      <w:pPr>
        <w:rPr>
          <w:lang w:val="en-IE"/>
        </w:rPr>
      </w:pPr>
      <w:r>
        <w:rPr>
          <w:lang w:val="en-IE"/>
        </w:rPr>
        <w:lastRenderedPageBreak/>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8"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9"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4509F497" w14:textId="48CD758C" w:rsidR="0092029E" w:rsidRDefault="0092029E" w:rsidP="003C2C96">
      <w:pPr>
        <w:rPr>
          <w:rFonts w:eastAsia="Times New Roman"/>
          <w:highlight w:val="white"/>
        </w:rPr>
      </w:pPr>
      <w:r>
        <w:rPr>
          <w:b/>
          <w:i/>
          <w:lang w:val="en-IE"/>
        </w:rPr>
        <w:t>Secondary</w:t>
      </w:r>
      <w:r w:rsidRPr="0092029E">
        <w:rPr>
          <w:b/>
          <w:i/>
          <w:lang w:val="en-IE"/>
        </w:rPr>
        <w:t xml:space="preserve"> analyses</w:t>
      </w:r>
      <w:r>
        <w:rPr>
          <w:b/>
          <w:i/>
          <w:lang w:val="en-IE"/>
        </w:rPr>
        <w:t xml:space="preserve"> and hypotheses</w:t>
      </w:r>
      <w:r>
        <w:rPr>
          <w:rFonts w:eastAsia="Times New Roman"/>
          <w:highlight w:val="white"/>
        </w:rPr>
        <w:t xml:space="preserve">. </w:t>
      </w:r>
    </w:p>
    <w:p w14:paraId="5EADEF98" w14:textId="1B89D7D5" w:rsidR="003C2C96" w:rsidRDefault="00F43168" w:rsidP="003C2C96">
      <w:pPr>
        <w:rPr>
          <w:rFonts w:eastAsia="Times New Roman"/>
          <w:highlight w:val="white"/>
        </w:rPr>
      </w:pPr>
      <w:r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54B0622" w14:textId="2AD3ECEF" w:rsidR="003C2C96" w:rsidRDefault="00F43168" w:rsidP="003C2C96">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7A20BC29"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lastRenderedPageBreak/>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5833A35F" w:rsidR="00101D1A"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w:t>
      </w:r>
      <w:r>
        <w:rPr>
          <w:lang w:val="en-IE"/>
        </w:rPr>
        <w:lastRenderedPageBreak/>
        <w:t xml:space="preserve">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xml:space="preserve">; see above for full quotes and p.17 of Stage 1 Accepted manuscript). These criteria could therefore not be fulfilled when interpreting the results. The third outcome </w:t>
      </w:r>
      <w:r w:rsidR="00415238">
        <w:rPr>
          <w:lang w:val="en-IE"/>
        </w:rPr>
        <w:lastRenderedPageBreak/>
        <w:t>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024CDDE3"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(these points can be found on pages 22 and 26 and will not be reproduced here). It is important to note that the written plan to interpret the results of the primary analyses (i.e., whether the original effect was replicated) was unaffected here</w:t>
      </w:r>
      <w:r w:rsidR="00107E97">
        <w:rPr>
          <w:lang w:val="en-IE"/>
        </w:rPr>
        <w:t>.</w:t>
      </w:r>
    </w:p>
    <w:p w14:paraId="257511B1" w14:textId="35E11E3A" w:rsidR="003148AF" w:rsidRDefault="003148AF" w:rsidP="00711DDA">
      <w:pPr>
        <w:pStyle w:val="Heading2"/>
      </w:pPr>
      <w:r w:rsidRPr="00711DDA">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0"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w:t>
      </w:r>
      <w:r w:rsidRPr="003148AF">
        <w:lastRenderedPageBreak/>
        <w:t>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w:t>
      </w:r>
      <w:r w:rsidRPr="003148AF">
        <w:lastRenderedPageBreak/>
        <w:t xml:space="preserve">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77777777" w:rsidR="00711DDA" w:rsidRDefault="003148AF" w:rsidP="00711DDA">
      <w:pPr>
        <w:pStyle w:val="Heading2"/>
      </w:pPr>
      <w:r w:rsidRPr="003148AF">
        <w:t xml:space="preserve">Non-preregistered analyses </w:t>
      </w:r>
    </w:p>
    <w:p w14:paraId="2916E5F2" w14:textId="4AEB8F01" w:rsidR="003148AF" w:rsidRDefault="003148AF" w:rsidP="00841608">
      <w:r w:rsidRPr="00711DDA">
        <w:t xml:space="preserve">All non-preregistered analyses are clearly marked in both the code implementation and the manuscript. These fully reported in the manuscript. </w:t>
      </w:r>
    </w:p>
    <w:p w14:paraId="49DA00EA" w14:textId="4B61EBE5" w:rsidR="0016177E" w:rsidRDefault="0016177E" w:rsidP="00841608"/>
    <w:p w14:paraId="06A396B2" w14:textId="4CD8F0B9" w:rsidR="0016177E" w:rsidRDefault="0016177E" w:rsidP="00841608"/>
    <w:p w14:paraId="3997BCAE" w14:textId="0D2E2007" w:rsidR="0016177E" w:rsidRDefault="0016177E" w:rsidP="00841608"/>
    <w:p w14:paraId="3D8F6497" w14:textId="4112C99A" w:rsidR="0016177E" w:rsidRDefault="0016177E" w:rsidP="00841608"/>
    <w:p w14:paraId="08CCDD22" w14:textId="364C2011" w:rsidR="0016177E" w:rsidRDefault="0016177E" w:rsidP="00841608"/>
    <w:p w14:paraId="2177074A" w14:textId="6E5F76ED" w:rsidR="0016177E" w:rsidRDefault="0016177E" w:rsidP="00841608"/>
    <w:p w14:paraId="10903D4A" w14:textId="77777777" w:rsidR="00077460" w:rsidRDefault="00077460" w:rsidP="005D3334">
      <w:pPr>
        <w:pStyle w:val="Heading1"/>
        <w:jc w:val="left"/>
      </w:pPr>
    </w:p>
    <w:p w14:paraId="1BD6B4E8" w14:textId="2559C73C" w:rsidR="00844CCE" w:rsidRPr="003709C4" w:rsidRDefault="00844CCE" w:rsidP="00585695">
      <w:pPr>
        <w:pStyle w:val="Heading1"/>
      </w:pPr>
      <w:r w:rsidRPr="003709C4">
        <w:lastRenderedPageBreak/>
        <w:t xml:space="preserve">Sample Size and Characteristics </w:t>
      </w:r>
    </w:p>
    <w:p w14:paraId="30F9B99E" w14:textId="5F5CA15E" w:rsidR="00844CCE" w:rsidRDefault="00844CCE" w:rsidP="00711DDA">
      <w:r w:rsidRPr="00844CCE">
        <w:t xml:space="preserve">Table S1 </w:t>
      </w:r>
      <w:r w:rsidR="003148AF">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ins w:id="0" w:author="Tal Moran Yorovich" w:date="2020-05-27T09:37:00Z">
        <w:r w:rsidR="007A4FD1" w:rsidRPr="00F32498">
          <w:t>We initially planned that each lab would collect data from a minimum of 100 participants and a maximum of 150 participants based on their local resources.</w:t>
        </w:r>
        <w:r w:rsidR="007A4FD1">
          <w:t xml:space="preserve"> </w:t>
        </w:r>
        <w:r w:rsidR="007A4FD1" w:rsidRPr="00F32498">
          <w:t>Three labs collected data from more than 150 participants</w:t>
        </w:r>
      </w:ins>
      <w:ins w:id="1" w:author="Tal Moran Yorovich" w:date="2020-05-27T09:38:00Z">
        <w:r w:rsidR="007A4FD1">
          <w:t xml:space="preserve">. </w:t>
        </w:r>
        <w:r w:rsidR="007A4FD1">
          <w:t>O</w:t>
        </w:r>
        <w:r w:rsidR="007A4FD1" w:rsidRPr="00F32498">
          <w:t>ne lab collected fewer than 100 participants</w:t>
        </w:r>
        <w:r w:rsidR="007A4FD1">
          <w:t xml:space="preserve">. </w:t>
        </w:r>
        <w:r w:rsidR="007A4FD1" w:rsidRPr="00193EB1">
          <w:t xml:space="preserve">This was </w:t>
        </w:r>
        <w:r w:rsidR="007A4FD1">
          <w:t xml:space="preserve">the lab </w:t>
        </w:r>
        <w:r w:rsidR="007A4FD1" w:rsidRPr="00193EB1">
          <w:t>of one of the original authors</w:t>
        </w:r>
        <w:r w:rsidR="007A4FD1">
          <w:t xml:space="preserve"> (Olson)</w:t>
        </w:r>
        <w:r w:rsidR="007A4FD1" w:rsidRPr="00193EB1">
          <w:t>. Given that we wanted to offer this lab the opportunity to fully participate in this replication effort, we updated our preregistration with a</w:t>
        </w:r>
        <w:r w:rsidR="007A4FD1">
          <w:t>n extended</w:t>
        </w:r>
        <w:r w:rsidR="007A4FD1" w:rsidRPr="00193EB1">
          <w:t xml:space="preserve"> deadline for data collection at this site and specified that all data from all sites would be included regardless of sample size (see </w:t>
        </w:r>
        <w:r w:rsidR="007A4FD1">
          <w:fldChar w:fldCharType="begin"/>
        </w:r>
        <w:r w:rsidR="007A4FD1">
          <w:instrText xml:space="preserve"> HYPERLINK "https://osf.io/uyng7" </w:instrText>
        </w:r>
        <w:r w:rsidR="007A4FD1">
          <w:fldChar w:fldCharType="separate"/>
        </w:r>
        <w:r w:rsidR="007A4FD1" w:rsidRPr="00A37B20">
          <w:rPr>
            <w:rStyle w:val="Hyperlink"/>
            <w:color w:val="auto"/>
          </w:rPr>
          <w:t>osf.io/uyng7</w:t>
        </w:r>
        <w:r w:rsidR="007A4FD1">
          <w:rPr>
            <w:rStyle w:val="Hyperlink"/>
            <w:color w:val="auto"/>
          </w:rPr>
          <w:fldChar w:fldCharType="end"/>
        </w:r>
        <w:r w:rsidR="007A4FD1" w:rsidRPr="00193EB1">
          <w:rPr>
            <w:rStyle w:val="Hyperlink"/>
            <w:color w:val="auto"/>
          </w:rPr>
          <w:t xml:space="preserve"> for</w:t>
        </w:r>
        <w:r w:rsidR="007A4FD1">
          <w:rPr>
            <w:rStyle w:val="Hyperlink"/>
            <w:color w:val="auto"/>
          </w:rPr>
          <w:t xml:space="preserve"> the</w:t>
        </w:r>
        <w:r w:rsidR="007A4FD1" w:rsidRPr="00193EB1">
          <w:rPr>
            <w:rStyle w:val="Hyperlink"/>
            <w:color w:val="auto"/>
          </w:rPr>
          <w:t xml:space="preserve"> addition to </w:t>
        </w:r>
        <w:r w:rsidR="007A4FD1">
          <w:rPr>
            <w:rStyle w:val="Hyperlink"/>
            <w:color w:val="auto"/>
          </w:rPr>
          <w:t xml:space="preserve">the </w:t>
        </w:r>
        <w:r w:rsidR="007A4FD1" w:rsidRPr="00193EB1">
          <w:rPr>
            <w:rStyle w:val="Hyperlink"/>
            <w:color w:val="auto"/>
          </w:rPr>
          <w:t>preregistration</w:t>
        </w:r>
        <w:r w:rsidR="007A4FD1" w:rsidRPr="00193EB1">
          <w:t>). This choice was deemed compatible with our meta</w:t>
        </w:r>
        <w:r w:rsidR="007A4FD1">
          <w:t>-</w:t>
        </w:r>
        <w:r w:rsidR="007A4FD1" w:rsidRPr="00193EB1">
          <w:t>analytic approach.</w:t>
        </w:r>
      </w:ins>
    </w:p>
    <w:p w14:paraId="0587070A" w14:textId="77777777" w:rsidR="00F55374" w:rsidRDefault="00F55374" w:rsidP="005D3334">
      <w:pPr>
        <w:ind w:firstLine="0"/>
      </w:pPr>
    </w:p>
    <w:p w14:paraId="3C2534E0" w14:textId="77777777" w:rsidR="005D3334" w:rsidRDefault="005D3334" w:rsidP="005D3334">
      <w:pPr>
        <w:pStyle w:val="Heading1"/>
        <w:rPr>
          <w:ins w:id="2" w:author="Tal Moran Yorovich" w:date="2020-05-27T10:21:00Z"/>
        </w:rPr>
      </w:pPr>
      <w:ins w:id="3" w:author="Tal Moran Yorovich" w:date="2020-05-27T10:21:00Z">
        <w:r>
          <w:t xml:space="preserve">Pretesting of </w:t>
        </w:r>
        <w:r w:rsidRPr="00F32498">
          <w:t xml:space="preserve">Conditioned </w:t>
        </w:r>
        <w:r>
          <w:t>S</w:t>
        </w:r>
        <w:r w:rsidRPr="00F32498">
          <w:t>timuli</w:t>
        </w:r>
      </w:ins>
    </w:p>
    <w:p w14:paraId="7A6A54E8" w14:textId="77777777" w:rsidR="005D3334" w:rsidRDefault="005D3334" w:rsidP="005D3334">
      <w:pPr>
        <w:rPr>
          <w:ins w:id="4" w:author="Tal Moran Yorovich" w:date="2020-05-27T10:21:00Z"/>
        </w:rPr>
      </w:pPr>
      <w:ins w:id="5" w:author="Tal Moran Yorovich" w:date="2020-05-27T10:21:00Z">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dimensions (valence and familiarity) using a separate sample of 155 participants on the Prolific Academic website (https://prolific.ac) (see </w:t>
        </w:r>
        <w:r>
          <w:fldChar w:fldCharType="begin"/>
        </w:r>
        <w:r>
          <w:instrText xml:space="preserve"> HYPERLINK "https://osf.io/4ecx5/" </w:instrText>
        </w:r>
        <w:r>
          <w:fldChar w:fldCharType="separate"/>
        </w:r>
        <w:r w:rsidRPr="007A115A">
          <w:rPr>
            <w:rStyle w:val="Hyperlink"/>
          </w:rPr>
          <w:t>osf.io/4ecx5</w:t>
        </w:r>
        <w:r>
          <w:rPr>
            <w:rStyle w:val="Hyperlink"/>
            <w:color w:val="000000" w:themeColor="text1"/>
          </w:rPr>
          <w:fldChar w:fldCharType="end"/>
        </w:r>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r>
          <w:fldChar w:fldCharType="begin"/>
        </w:r>
        <w:r>
          <w:instrText xml:space="preserve"> HYPERLINK "https://osf.io/a3qj9/" </w:instrText>
        </w:r>
        <w:r>
          <w:fldChar w:fldCharType="separate"/>
        </w:r>
        <w:r w:rsidRPr="007A115A">
          <w:rPr>
            <w:rStyle w:val="Hyperlink"/>
          </w:rPr>
          <w:t>osf.io/a3qj9</w:t>
        </w:r>
        <w:r>
          <w:rPr>
            <w:rStyle w:val="Hyperlink"/>
            <w:color w:val="000000" w:themeColor="text1"/>
          </w:rPr>
          <w:fldChar w:fldCharType="end"/>
        </w:r>
        <w:r w:rsidRPr="00F32498">
          <w:t xml:space="preserve"> for the results of the </w:t>
        </w:r>
        <w:r w:rsidRPr="00F32498">
          <w:lastRenderedPageBreak/>
          <w:t xml:space="preserve">pretest conducted at each lab). One lab </w:t>
        </w:r>
        <w:r>
          <w:t xml:space="preserve">(Gawronski) </w:t>
        </w:r>
        <w:r w:rsidRPr="00F32498">
          <w:t xml:space="preserve">was unable to carry out such a pretest and therefore used the nine characters derived from </w:t>
        </w:r>
        <w:r>
          <w:t>the online</w:t>
        </w:r>
        <w:r w:rsidRPr="00F32498">
          <w:t xml:space="preserve"> initial pretest.</w:t>
        </w:r>
      </w:ins>
    </w:p>
    <w:p w14:paraId="5C4838D2" w14:textId="77777777" w:rsidR="005D3334" w:rsidRPr="005D3334" w:rsidRDefault="005D3334" w:rsidP="005D3334">
      <w:pPr>
        <w:pStyle w:val="Heading1"/>
        <w:rPr>
          <w:ins w:id="6" w:author="Tal Moran Yorovich" w:date="2020-05-27T10:21:00Z"/>
          <w:b w:val="0"/>
          <w:bCs/>
        </w:rPr>
      </w:pPr>
    </w:p>
    <w:p w14:paraId="59B8C9E5" w14:textId="77777777" w:rsidR="005D3334" w:rsidRDefault="005D3334" w:rsidP="005D3334">
      <w:pPr>
        <w:pStyle w:val="Heading1"/>
        <w:rPr>
          <w:ins w:id="7" w:author="Tal Moran Yorovich" w:date="2020-05-27T10:21:00Z"/>
        </w:rPr>
      </w:pPr>
      <w:ins w:id="8" w:author="Tal Moran Yorovich" w:date="2020-05-27T10:21:00Z">
        <w:r>
          <w:t xml:space="preserve">Extended Details on the Secondary </w:t>
        </w:r>
        <w:r w:rsidRPr="00A95EFE">
          <w:rPr>
            <w:lang w:val="en-IE" w:bidi="ar-SA"/>
          </w:rPr>
          <w:t xml:space="preserve">Awareness/recollection memory </w:t>
        </w:r>
        <w:r>
          <w:rPr>
            <w:lang w:val="en-IE" w:bidi="ar-SA"/>
          </w:rPr>
          <w:t>C</w:t>
        </w:r>
        <w:r w:rsidRPr="00A95EFE">
          <w:rPr>
            <w:lang w:val="en-IE" w:bidi="ar-SA"/>
          </w:rPr>
          <w:t>riteria</w:t>
        </w:r>
        <w:r>
          <w:t xml:space="preserve"> </w:t>
        </w:r>
      </w:ins>
    </w:p>
    <w:p w14:paraId="21264ED4" w14:textId="77777777" w:rsidR="005D3334" w:rsidRPr="007F3EB4" w:rsidRDefault="005D3334" w:rsidP="005D3334">
      <w:pPr>
        <w:rPr>
          <w:ins w:id="9" w:author="Tal Moran Yorovich" w:date="2020-05-27T10:21:00Z"/>
          <w:lang w:val="en-IE" w:bidi="ar-SA"/>
        </w:rPr>
      </w:pPr>
      <w:ins w:id="10" w:author="Tal Moran Yorovich" w:date="2020-05-27T10:21:00Z">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r>
          <w:fldChar w:fldCharType="begin"/>
        </w:r>
        <w:r>
          <w:instrText xml:space="preserve"> HYPERLINK "https://osf.io/2dm6u/" </w:instrText>
        </w:r>
        <w:r>
          <w:fldChar w:fldCharType="separate"/>
        </w:r>
        <w:r w:rsidRPr="006E62A3">
          <w:rPr>
            <w:rStyle w:val="Hyperlink"/>
          </w:rPr>
          <w:t>osf.io/2dm6u</w:t>
        </w:r>
        <w:r>
          <w:rPr>
            <w:rStyle w:val="Hyperlink"/>
          </w:rPr>
          <w:fldChar w:fldCharType="end"/>
        </w:r>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r>
          <w:fldChar w:fldCharType="begin"/>
        </w:r>
        <w:r>
          <w:instrText xml:space="preserve"> HYPERLINK "https://osf.io/k9nrf/" </w:instrText>
        </w:r>
        <w:r>
          <w:fldChar w:fldCharType="separate"/>
        </w:r>
        <w:r w:rsidRPr="00735D64">
          <w:rPr>
            <w:rStyle w:val="Hyperlink"/>
          </w:rPr>
          <w:t>osf.io/k9nrf</w:t>
        </w:r>
        <w:r>
          <w:rPr>
            <w:rStyle w:val="Hyperlink"/>
          </w:rPr>
          <w:fldChar w:fldCharType="end"/>
        </w:r>
        <w:r>
          <w:rPr>
            <w:lang w:val="en-IE"/>
          </w:rPr>
          <w:t xml:space="preserve"> for R script)</w:t>
        </w:r>
        <w:r w:rsidRPr="00735D64">
          <w:rPr>
            <w:lang w:val="en-IE"/>
          </w:rPr>
          <w:t xml:space="preserve">. </w:t>
        </w:r>
      </w:ins>
    </w:p>
    <w:p w14:paraId="55AADF6D" w14:textId="77777777" w:rsidR="005D3334" w:rsidRPr="00567AD4" w:rsidRDefault="005D3334" w:rsidP="005D3334">
      <w:pPr>
        <w:rPr>
          <w:ins w:id="11" w:author="Tal Moran Yorovich" w:date="2020-05-27T10:21:00Z"/>
          <w:rFonts w:ascii="Helvetica" w:hAnsi="Helvetica" w:cs="Helvetica"/>
          <w:color w:val="333333"/>
          <w:sz w:val="21"/>
          <w:szCs w:val="21"/>
        </w:rPr>
      </w:pPr>
      <w:ins w:id="12" w:author="Tal Moran Yorovich" w:date="2020-05-27T10:21:00Z">
        <w:r w:rsidRPr="005D3334">
          <w:rPr>
            <w:b/>
            <w:iCs/>
            <w:lang w:val="en-IE" w:bidi="ar-SA"/>
          </w:rPr>
          <w:t xml:space="preserve">Secondary </w:t>
        </w:r>
        <w:r>
          <w:rPr>
            <w:b/>
            <w:iCs/>
            <w:lang w:val="en-IE" w:bidi="ar-SA"/>
          </w:rPr>
          <w:t>c</w:t>
        </w:r>
        <w:r w:rsidRPr="005D3334">
          <w:rPr>
            <w:b/>
            <w:iCs/>
            <w:lang w:val="en-IE" w:bidi="ar-SA"/>
          </w:rPr>
          <w:t>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only if their answer did not contain any mention of a systematic pairing between CSs and USs. </w:t>
        </w:r>
        <w:r w:rsidRPr="00567AD4">
          <w:rPr>
            <w:lang w:val="en-IE" w:bidi="ar-SA"/>
          </w:rPr>
          <w:t xml:space="preserve">In cases of disagreement between the two </w:t>
        </w:r>
        <w:proofErr w:type="spellStart"/>
        <w:r w:rsidRPr="00567AD4">
          <w:rPr>
            <w:lang w:val="en-IE" w:bidi="ar-SA"/>
          </w:rPr>
          <w:t>raters</w:t>
        </w:r>
        <w:proofErr w:type="spellEnd"/>
        <w:r w:rsidRPr="00567AD4">
          <w:rPr>
            <w:lang w:val="en-IE" w:bidi="ar-SA"/>
          </w:rPr>
          <w:t xml:space="preserve">, the participant’s responses were scored by a third </w:t>
        </w:r>
        <w:proofErr w:type="spellStart"/>
        <w:r w:rsidRPr="00567AD4">
          <w:rPr>
            <w:lang w:val="en-IE" w:bidi="ar-SA"/>
          </w:rPr>
          <w:t>rater</w:t>
        </w:r>
        <w:proofErr w:type="spellEnd"/>
        <w:r w:rsidRPr="00567AD4">
          <w:rPr>
            <w:lang w:val="en-IE" w:bidi="ar-SA"/>
          </w:rPr>
          <w:t>. The participant was scored as ‘aware’ or ‘unaware’ based on the majority judgment.</w:t>
        </w:r>
      </w:ins>
    </w:p>
    <w:p w14:paraId="174A2C38" w14:textId="77777777" w:rsidR="005D3334" w:rsidRDefault="005D3334" w:rsidP="005D3334">
      <w:pPr>
        <w:rPr>
          <w:ins w:id="13" w:author="Tal Moran Yorovich" w:date="2020-05-27T10:21:00Z"/>
          <w:color w:val="231F20"/>
          <w:lang w:val="en-IE" w:bidi="ar-SA"/>
        </w:rPr>
      </w:pPr>
      <w:ins w:id="14" w:author="Tal Moran Yorovich" w:date="2020-05-27T10:21:00Z">
        <w:r w:rsidRPr="005D3334">
          <w:rPr>
            <w:b/>
            <w:iCs/>
            <w:lang w:val="en-IE" w:bidi="ar-SA"/>
          </w:rPr>
          <w:lastRenderedPageBreak/>
          <w:t xml:space="preserve">Secondary </w:t>
        </w:r>
        <w:r>
          <w:rPr>
            <w:b/>
            <w:iCs/>
            <w:lang w:val="en-IE" w:bidi="ar-SA"/>
          </w:rPr>
          <w:t>c</w:t>
        </w:r>
        <w:r w:rsidRPr="005D3334">
          <w:rPr>
            <w:b/>
            <w:iCs/>
            <w:lang w:val="en-IE" w:bidi="ar-SA"/>
          </w:rPr>
          <w:t>riterion</w:t>
        </w:r>
        <w:r>
          <w:rPr>
            <w:b/>
            <w:iCs/>
            <w:lang w:val="en-IE" w:bidi="ar-SA"/>
          </w:rPr>
          <w:t xml:space="preserve"> 2</w:t>
        </w:r>
        <w:r w:rsidRPr="005D3334">
          <w:rPr>
            <w:i/>
          </w:rPr>
          <w:t xml:space="preserve"> </w:t>
        </w:r>
        <w:r w:rsidRPr="005D3334">
          <w:rPr>
            <w:b/>
            <w:bCs w:val="0"/>
            <w:iCs/>
          </w:rPr>
          <w:t>(</w:t>
        </w:r>
        <w:r w:rsidRPr="005D3334">
          <w:rPr>
            <w:b/>
            <w:bCs w:val="0"/>
            <w:iCs/>
            <w:color w:val="231F20"/>
          </w:rPr>
          <w:t>Bar-Anan</w:t>
        </w:r>
        <w:r w:rsidRPr="005D3334">
          <w:rPr>
            <w:b/>
            <w:bCs w:val="0"/>
            <w:iCs/>
            <w:color w:val="231F20"/>
            <w:lang w:bidi="ar-SA"/>
          </w:rPr>
          <w:t xml:space="preserve"> et al.,</w:t>
        </w:r>
        <w:r w:rsidRPr="005D3334">
          <w:rPr>
            <w:b/>
            <w:bCs w:val="0"/>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ins>
    </w:p>
    <w:p w14:paraId="138F2F19" w14:textId="77777777" w:rsidR="005D3334" w:rsidRPr="00F32498" w:rsidRDefault="005D3334" w:rsidP="005D3334">
      <w:pPr>
        <w:rPr>
          <w:ins w:id="15" w:author="Tal Moran Yorovich" w:date="2020-05-27T10:21:00Z"/>
        </w:rPr>
      </w:pPr>
      <w:ins w:id="16" w:author="Tal Moran Yorovich" w:date="2020-05-27T10:21:00Z">
        <w:r w:rsidRPr="005D3334">
          <w:rPr>
            <w:b/>
            <w:iCs/>
            <w:lang w:val="en-IE" w:bidi="ar-SA"/>
          </w:rPr>
          <w:t xml:space="preserve">Secondary </w:t>
        </w:r>
        <w:r>
          <w:rPr>
            <w:b/>
            <w:iCs/>
            <w:lang w:val="en-IE" w:bidi="ar-SA"/>
          </w:rPr>
          <w:t>c</w:t>
        </w:r>
        <w:r w:rsidRPr="005D3334">
          <w:rPr>
            <w:b/>
            <w:iCs/>
            <w:lang w:val="en-IE" w:bidi="ar-SA"/>
          </w:rPr>
          <w:t>riterion</w:t>
        </w:r>
        <w:r>
          <w:rPr>
            <w:b/>
            <w:iCs/>
            <w:lang w:val="en-IE" w:bidi="ar-SA"/>
          </w:rPr>
          <w:t xml:space="preserve"> 3</w:t>
        </w:r>
        <w:r w:rsidRPr="005D3334">
          <w:rPr>
            <w:i/>
          </w:rPr>
          <w:t xml:space="preserve"> </w:t>
        </w:r>
        <w:r w:rsidRPr="005D3334">
          <w:rPr>
            <w:b/>
            <w:bCs w:val="0"/>
            <w:iCs/>
          </w:rPr>
          <w:t>(</w:t>
        </w:r>
        <w:r w:rsidRPr="005D3334">
          <w:rPr>
            <w:b/>
            <w:bCs w:val="0"/>
            <w:iCs/>
            <w:color w:val="231F20"/>
          </w:rPr>
          <w:t>Bar-Anan</w:t>
        </w:r>
        <w:r w:rsidRPr="005D3334">
          <w:rPr>
            <w:b/>
            <w:bCs w:val="0"/>
            <w:iCs/>
            <w:color w:val="231F20"/>
            <w:lang w:bidi="ar-SA"/>
          </w:rPr>
          <w:t xml:space="preserve"> et al.,</w:t>
        </w:r>
        <w:r w:rsidRPr="005D3334">
          <w:rPr>
            <w:b/>
            <w:bCs w:val="0"/>
            <w:iCs/>
            <w:color w:val="231F20"/>
          </w:rPr>
          <w:t xml:space="preserve"> 2010 modified)</w:t>
        </w:r>
        <w:r w:rsidRPr="005D3334">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4CD274A2" w14:textId="77777777" w:rsidR="00F55374" w:rsidRDefault="00F55374" w:rsidP="00711DDA"/>
    <w:p w14:paraId="05B0F596" w14:textId="77777777" w:rsidR="00F55374" w:rsidRDefault="00F55374" w:rsidP="00711DDA"/>
    <w:p w14:paraId="14CF706B" w14:textId="77777777" w:rsidR="00F55374" w:rsidRDefault="00F55374" w:rsidP="00711DDA"/>
    <w:p w14:paraId="47968642" w14:textId="77777777" w:rsidR="00F55374" w:rsidRDefault="00F55374" w:rsidP="00711DDA"/>
    <w:p w14:paraId="2437EFFA" w14:textId="77777777" w:rsidR="00F55374" w:rsidRDefault="00F55374" w:rsidP="00711DDA"/>
    <w:p w14:paraId="7DED7B9E" w14:textId="77777777" w:rsidR="00F55374" w:rsidRDefault="00F55374" w:rsidP="00711DDA">
      <w:bookmarkStart w:id="17" w:name="_GoBack"/>
      <w:bookmarkEnd w:id="17"/>
    </w:p>
    <w:p w14:paraId="628E8480" w14:textId="77777777" w:rsidR="00F55374" w:rsidRDefault="00F55374" w:rsidP="00711DDA"/>
    <w:p w14:paraId="4D7FB92E" w14:textId="77777777" w:rsidR="00F55374" w:rsidRDefault="00F55374" w:rsidP="00711DDA">
      <w:pPr>
        <w:sectPr w:rsidR="00F55374" w:rsidSect="00F55374">
          <w:headerReference w:type="even" r:id="rId11"/>
          <w:headerReference w:type="default" r:id="rId12"/>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Bar-</w:t>
            </w:r>
            <w:proofErr w:type="spellStart"/>
            <w:r w:rsidRPr="00981EE1">
              <w:rPr>
                <w:rFonts w:ascii="Times New Roman" w:hAnsi="Times New Roman" w:cs="Times New Roman"/>
                <w:b/>
                <w:bCs/>
                <w:color w:val="000000" w:themeColor="text1"/>
                <w:sz w:val="16"/>
                <w:szCs w:val="16"/>
                <w:shd w:val="clear" w:color="auto" w:fill="FFFFFF"/>
                <w:lang w:val="nl-BE"/>
              </w:rPr>
              <w:t>Anan</w:t>
            </w:r>
            <w:proofErr w:type="spellEnd"/>
            <w:r w:rsidRPr="00981EE1">
              <w:rPr>
                <w:rFonts w:ascii="Times New Roman" w:hAnsi="Times New Roman" w:cs="Times New Roman"/>
                <w:b/>
                <w:bCs/>
                <w:color w:val="000000" w:themeColor="text1"/>
                <w:sz w:val="16"/>
                <w:szCs w:val="16"/>
                <w:shd w:val="clear" w:color="auto" w:fill="FFFFFF"/>
                <w:lang w:val="nl-BE"/>
              </w:rPr>
              <w:t xml:space="preserve">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Bar-</w:t>
            </w:r>
            <w:proofErr w:type="spellStart"/>
            <w:r w:rsidRPr="00981EE1">
              <w:rPr>
                <w:rFonts w:ascii="Times New Roman" w:hAnsi="Times New Roman" w:cs="Times New Roman"/>
                <w:b/>
                <w:bCs/>
                <w:color w:val="000000" w:themeColor="text1"/>
                <w:sz w:val="16"/>
                <w:szCs w:val="16"/>
                <w:shd w:val="clear" w:color="auto" w:fill="FFFFFF"/>
                <w:lang w:val="nl-BE"/>
              </w:rPr>
              <w:t>Anan</w:t>
            </w:r>
            <w:proofErr w:type="spellEnd"/>
            <w:r w:rsidRPr="00981EE1">
              <w:rPr>
                <w:rFonts w:ascii="Times New Roman" w:hAnsi="Times New Roman" w:cs="Times New Roman"/>
                <w:b/>
                <w:bCs/>
                <w:color w:val="000000" w:themeColor="text1"/>
                <w:sz w:val="16"/>
                <w:szCs w:val="16"/>
                <w:shd w:val="clear" w:color="auto" w:fill="FFFFFF"/>
                <w:lang w:val="nl-BE"/>
              </w:rPr>
              <w:t xml:space="preserve">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Balas</w:t>
            </w:r>
            <w:proofErr w:type="spellEnd"/>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Hütter</w:t>
            </w:r>
            <w:proofErr w:type="spellEnd"/>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Unkelbach</w:t>
            </w:r>
            <w:proofErr w:type="spellEnd"/>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Vadillo</w:t>
            </w:r>
            <w:proofErr w:type="spellEnd"/>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proofErr w:type="spellStart"/>
      <w:r w:rsidR="00D15AFC" w:rsidRPr="00981EE1">
        <w:rPr>
          <w:sz w:val="16"/>
          <w:szCs w:val="16"/>
        </w:rPr>
        <w:t>behaviour</w:t>
      </w:r>
      <w:proofErr w:type="spellEnd"/>
      <w:r w:rsidR="00D15AFC" w:rsidRPr="00981EE1">
        <w:rPr>
          <w:sz w:val="16"/>
          <w:szCs w:val="16"/>
        </w:rPr>
        <w:t xml:space="preserve">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4D8B7" w14:textId="77777777" w:rsidR="0019341F" w:rsidRDefault="0019341F" w:rsidP="00711DDA">
      <w:r>
        <w:separator/>
      </w:r>
    </w:p>
  </w:endnote>
  <w:endnote w:type="continuationSeparator" w:id="0">
    <w:p w14:paraId="43467026" w14:textId="77777777" w:rsidR="0019341F" w:rsidRDefault="0019341F"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alibri"/>
    <w:charset w:val="4D"/>
    <w:family w:val="auto"/>
    <w:pitch w:val="variable"/>
    <w:sig w:usb0="A00002FF" w:usb1="500039F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88ADB" w14:textId="77777777" w:rsidR="0019341F" w:rsidRDefault="0019341F" w:rsidP="00711DDA">
      <w:r>
        <w:separator/>
      </w:r>
    </w:p>
  </w:footnote>
  <w:footnote w:type="continuationSeparator" w:id="0">
    <w:p w14:paraId="1D68377B" w14:textId="77777777" w:rsidR="0019341F" w:rsidRDefault="0019341F"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1499A984"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517A">
          <w:rPr>
            <w:rStyle w:val="PageNumber"/>
            <w:noProof/>
          </w:rPr>
          <w:t>1</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7094"/>
    <w:rsid w:val="000F5DC0"/>
    <w:rsid w:val="00101D1A"/>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1DF2"/>
    <w:rsid w:val="00294C83"/>
    <w:rsid w:val="00295070"/>
    <w:rsid w:val="002953D2"/>
    <w:rsid w:val="002A206F"/>
    <w:rsid w:val="002A2B5A"/>
    <w:rsid w:val="002A42BC"/>
    <w:rsid w:val="002A5457"/>
    <w:rsid w:val="002C5513"/>
    <w:rsid w:val="002F2323"/>
    <w:rsid w:val="002F2553"/>
    <w:rsid w:val="00300E47"/>
    <w:rsid w:val="003148AF"/>
    <w:rsid w:val="00331F97"/>
    <w:rsid w:val="0036514F"/>
    <w:rsid w:val="003709C4"/>
    <w:rsid w:val="00386262"/>
    <w:rsid w:val="003B2D31"/>
    <w:rsid w:val="003C2C96"/>
    <w:rsid w:val="003E1702"/>
    <w:rsid w:val="004105CF"/>
    <w:rsid w:val="00411344"/>
    <w:rsid w:val="00415238"/>
    <w:rsid w:val="00415976"/>
    <w:rsid w:val="004204D7"/>
    <w:rsid w:val="00445F19"/>
    <w:rsid w:val="00455002"/>
    <w:rsid w:val="0047478C"/>
    <w:rsid w:val="004A4CAB"/>
    <w:rsid w:val="004C1906"/>
    <w:rsid w:val="004C57B6"/>
    <w:rsid w:val="004D5697"/>
    <w:rsid w:val="004F3557"/>
    <w:rsid w:val="0051076C"/>
    <w:rsid w:val="005546F2"/>
    <w:rsid w:val="0056632B"/>
    <w:rsid w:val="005679A5"/>
    <w:rsid w:val="005730C7"/>
    <w:rsid w:val="00575338"/>
    <w:rsid w:val="00585695"/>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711DDA"/>
    <w:rsid w:val="007129B9"/>
    <w:rsid w:val="00723D49"/>
    <w:rsid w:val="0074064D"/>
    <w:rsid w:val="00762E21"/>
    <w:rsid w:val="0079229C"/>
    <w:rsid w:val="007A12A1"/>
    <w:rsid w:val="007A1CC9"/>
    <w:rsid w:val="007A4FD1"/>
    <w:rsid w:val="007B7B0A"/>
    <w:rsid w:val="007D3996"/>
    <w:rsid w:val="007D4F18"/>
    <w:rsid w:val="0081049B"/>
    <w:rsid w:val="008251CB"/>
    <w:rsid w:val="00827148"/>
    <w:rsid w:val="00841067"/>
    <w:rsid w:val="00841608"/>
    <w:rsid w:val="00842AAE"/>
    <w:rsid w:val="00844CCE"/>
    <w:rsid w:val="00846556"/>
    <w:rsid w:val="008858EC"/>
    <w:rsid w:val="008927B2"/>
    <w:rsid w:val="008A7499"/>
    <w:rsid w:val="008B3774"/>
    <w:rsid w:val="008B3C2C"/>
    <w:rsid w:val="008E089B"/>
    <w:rsid w:val="0091638C"/>
    <w:rsid w:val="0092029E"/>
    <w:rsid w:val="009235AA"/>
    <w:rsid w:val="009429D1"/>
    <w:rsid w:val="009530AA"/>
    <w:rsid w:val="00981EE1"/>
    <w:rsid w:val="00982CB6"/>
    <w:rsid w:val="009A5B66"/>
    <w:rsid w:val="009A661D"/>
    <w:rsid w:val="009B722D"/>
    <w:rsid w:val="009C31BC"/>
    <w:rsid w:val="00A019FD"/>
    <w:rsid w:val="00A14A84"/>
    <w:rsid w:val="00A168C3"/>
    <w:rsid w:val="00A40F08"/>
    <w:rsid w:val="00A6517A"/>
    <w:rsid w:val="00A9455E"/>
    <w:rsid w:val="00B47F02"/>
    <w:rsid w:val="00B8476E"/>
    <w:rsid w:val="00BA758D"/>
    <w:rsid w:val="00BC314D"/>
    <w:rsid w:val="00BC3E51"/>
    <w:rsid w:val="00BD26E6"/>
    <w:rsid w:val="00C14E3C"/>
    <w:rsid w:val="00C17DB0"/>
    <w:rsid w:val="00C327D6"/>
    <w:rsid w:val="00C56A38"/>
    <w:rsid w:val="00CA693C"/>
    <w:rsid w:val="00CD5DE6"/>
    <w:rsid w:val="00CE6202"/>
    <w:rsid w:val="00CE7B91"/>
    <w:rsid w:val="00D0669D"/>
    <w:rsid w:val="00D15AFC"/>
    <w:rsid w:val="00D16463"/>
    <w:rsid w:val="00D262B4"/>
    <w:rsid w:val="00D50025"/>
    <w:rsid w:val="00D550D4"/>
    <w:rsid w:val="00D81B40"/>
    <w:rsid w:val="00D95F07"/>
    <w:rsid w:val="00DB2954"/>
    <w:rsid w:val="00DB352D"/>
    <w:rsid w:val="00DD4530"/>
    <w:rsid w:val="00DE4AB7"/>
    <w:rsid w:val="00E04EF6"/>
    <w:rsid w:val="00E31ED1"/>
    <w:rsid w:val="00E3449E"/>
    <w:rsid w:val="00E35F6B"/>
    <w:rsid w:val="00E63EAF"/>
    <w:rsid w:val="00E66B7F"/>
    <w:rsid w:val="00E6787C"/>
    <w:rsid w:val="00E7299B"/>
    <w:rsid w:val="00E916D1"/>
    <w:rsid w:val="00EB051D"/>
    <w:rsid w:val="00EB329E"/>
    <w:rsid w:val="00ED44E3"/>
    <w:rsid w:val="00F050B5"/>
    <w:rsid w:val="00F127E2"/>
    <w:rsid w:val="00F33613"/>
    <w:rsid w:val="00F35950"/>
    <w:rsid w:val="00F3598A"/>
    <w:rsid w:val="00F41447"/>
    <w:rsid w:val="00F427AE"/>
    <w:rsid w:val="00F43168"/>
    <w:rsid w:val="00F50BD4"/>
    <w:rsid w:val="00F55374"/>
    <w:rsid w:val="00F67C07"/>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jp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f.io/uyng7" TargetMode="External"/><Relationship Id="rId4" Type="http://schemas.openxmlformats.org/officeDocument/2006/relationships/settings" Target="settings.xml"/><Relationship Id="rId9" Type="http://schemas.openxmlformats.org/officeDocument/2006/relationships/hyperlink" Target="https://osf.io/hs32y/"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33C3-77F2-4C58-8F4C-5B89F650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8</cp:revision>
  <dcterms:created xsi:type="dcterms:W3CDTF">2020-04-03T08:39:00Z</dcterms:created>
  <dcterms:modified xsi:type="dcterms:W3CDTF">2020-05-27T08:50:00Z</dcterms:modified>
</cp:coreProperties>
</file>