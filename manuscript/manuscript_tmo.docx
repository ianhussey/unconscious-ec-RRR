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6CF93" w:rsidR="007628D7" w:rsidRPr="00F32498" w:rsidRDefault="007628D7" w:rsidP="0092339A">
      <w:pPr>
        <w:ind w:firstLine="0"/>
        <w:jc w:val="center"/>
        <w:rPr>
          <w:color w:val="000000" w:themeColor="text1"/>
        </w:rPr>
      </w:pPr>
      <w:r w:rsidRPr="00F32498">
        <w:rPr>
          <w:color w:val="000000" w:themeColor="text1"/>
        </w:rPr>
        <w:t>Incidental Attitude Formation via the Surveillance Task: A Pre-Registered Replication of Olson and Fazio (2001)</w:t>
      </w:r>
    </w:p>
    <w:p w14:paraId="0697855F" w14:textId="5569F177" w:rsidR="007628D7" w:rsidRPr="00F32498" w:rsidRDefault="007628D7" w:rsidP="006F5F7E">
      <w:pPr>
        <w:rPr>
          <w:color w:val="000000" w:themeColor="text1"/>
        </w:rPr>
      </w:pPr>
    </w:p>
    <w:p w14:paraId="07DEA5DE" w14:textId="3223967B"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ins w:id="1" w:author="Ian Hussey" w:date="2020-03-18T00:06:00Z">
        <w:r w:rsidR="003D382D" w:rsidRPr="003D382D">
          <w:rPr>
            <w:color w:val="000000" w:themeColor="text1"/>
          </w:rPr>
          <w:t>Giménez-Fernández</w:t>
        </w:r>
      </w:ins>
      <w:del w:id="2" w:author="Ian Hussey" w:date="2020-03-18T00:06:00Z">
        <w:r w:rsidR="00685E6F" w:rsidRPr="00F32498" w:rsidDel="003D382D">
          <w:rPr>
            <w:color w:val="000000" w:themeColor="text1"/>
          </w:rPr>
          <w:delText>G. Fernandez</w:delText>
        </w:r>
      </w:del>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3" w:name="bookmark=id.30j0zll" w:colFirst="0" w:colLast="0"/>
      <w:bookmarkEnd w:id="3"/>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6C051789"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del w:id="4" w:author="Ian Hussey" w:date="2020-03-17T22:26:00Z">
        <w:r w:rsidRPr="00F32498" w:rsidDel="00734C13">
          <w:rPr>
            <w:color w:val="000000" w:themeColor="text1"/>
            <w:sz w:val="24"/>
            <w:szCs w:val="24"/>
          </w:rPr>
          <w:delText>Harvard University</w:delText>
        </w:r>
      </w:del>
      <w:ins w:id="5" w:author="Ian Hussey" w:date="2020-03-17T22:26:00Z">
        <w:r w:rsidR="00734C13">
          <w:rPr>
            <w:color w:val="000000" w:themeColor="text1"/>
            <w:sz w:val="24"/>
            <w:szCs w:val="24"/>
          </w:rPr>
          <w:t>Cornell</w:t>
        </w:r>
        <w:r w:rsidR="006F2DFC">
          <w:rPr>
            <w:color w:val="000000" w:themeColor="text1"/>
            <w:sz w:val="24"/>
            <w:szCs w:val="24"/>
          </w:rPr>
          <w:t xml:space="preserve"> University</w:t>
        </w:r>
      </w:ins>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headerReference w:type="first" r:id="rId11"/>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159DC69E" w:rsidR="00012481" w:rsidRPr="00F32498" w:rsidRDefault="00654B46" w:rsidP="00012481">
      <w:pPr>
        <w:rPr>
          <w:color w:val="000000" w:themeColor="text1"/>
        </w:rPr>
      </w:pPr>
      <w:commentRangeStart w:id="13"/>
      <w:r w:rsidRPr="00F32498">
        <w:rPr>
          <w:color w:val="000000" w:themeColor="text1"/>
        </w:rPr>
        <w:t>Evaluative</w:t>
      </w:r>
      <w:commentRangeEnd w:id="13"/>
      <w:r w:rsidR="003A3DA0">
        <w:rPr>
          <w:rStyle w:val="CommentReference"/>
        </w:rPr>
        <w:commentReference w:id="13"/>
      </w:r>
      <w:r w:rsidRPr="00F32498">
        <w:rPr>
          <w:color w:val="000000" w:themeColor="text1"/>
        </w:rPr>
        <w:t xml:space="preserve"> conditioning (EC) is one of the most widely-studied </w:t>
      </w:r>
      <w:commentRangeStart w:id="14"/>
      <w:commentRangeStart w:id="15"/>
      <w:r w:rsidRPr="00F32498">
        <w:rPr>
          <w:color w:val="000000" w:themeColor="text1"/>
        </w:rPr>
        <w:t xml:space="preserve">pathways </w:t>
      </w:r>
      <w:commentRangeEnd w:id="14"/>
      <w:r w:rsidR="002672F7">
        <w:rPr>
          <w:rStyle w:val="CommentReference"/>
        </w:rPr>
        <w:commentReference w:id="14"/>
      </w:r>
      <w:commentRangeEnd w:id="15"/>
      <w:r w:rsidR="003A3DA0">
        <w:rPr>
          <w:rStyle w:val="CommentReference"/>
        </w:rPr>
        <w:commentReference w:id="15"/>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16"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16"/>
      <w:r w:rsidRPr="00F32498">
        <w:rPr>
          <w:color w:val="000000" w:themeColor="text1"/>
        </w:rPr>
        <w:t xml:space="preserve">(Olson &amp; Fazio, 2001) is one of the most </w:t>
      </w:r>
      <w:ins w:id="17" w:author="Ian Hussey" w:date="2020-03-17T22:44:00Z">
        <w:r w:rsidR="00C71525">
          <w:rPr>
            <w:color w:val="000000" w:themeColor="text1"/>
          </w:rPr>
          <w:t xml:space="preserve">frequently </w:t>
        </w:r>
      </w:ins>
      <w:r w:rsidRPr="00F32498">
        <w:rPr>
          <w:color w:val="000000" w:themeColor="text1"/>
        </w:rPr>
        <w:t>cited</w:t>
      </w:r>
      <w:r w:rsidR="005F286B">
        <w:rPr>
          <w:color w:val="000000" w:themeColor="text1"/>
        </w:rPr>
        <w:t xml:space="preserve"> EC paradigms</w:t>
      </w:r>
      <w:r w:rsidRPr="00F32498">
        <w:rPr>
          <w:color w:val="000000" w:themeColor="text1"/>
        </w:rPr>
        <w:t xml:space="preserve">, </w:t>
      </w:r>
      <w:r w:rsidR="00D1058E">
        <w:rPr>
          <w:color w:val="000000" w:themeColor="text1"/>
        </w:rPr>
        <w:t>and</w:t>
      </w:r>
      <w:r w:rsidRPr="00F32498">
        <w:rPr>
          <w:color w:val="000000" w:themeColor="text1"/>
        </w:rPr>
        <w:t xml:space="preserve">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ins w:id="18" w:author="Ian Hussey" w:date="2020-03-17T22:44:00Z">
        <w:r w:rsidR="00C71525">
          <w:rPr>
            <w:color w:val="000000" w:themeColor="text1"/>
          </w:rPr>
          <w:t xml:space="preserve">most </w:t>
        </w:r>
      </w:ins>
      <w:ins w:id="19" w:author="Ian Hussey" w:date="2020-03-17T22:45:00Z">
        <w:r w:rsidR="00C71525">
          <w:rPr>
            <w:color w:val="000000" w:themeColor="text1"/>
          </w:rPr>
          <w:t xml:space="preserve">of </w:t>
        </w:r>
      </w:ins>
      <w:r w:rsidRPr="00F32498">
        <w:rPr>
          <w:color w:val="000000" w:themeColor="text1"/>
        </w:rPr>
        <w:t xml:space="preserve">those 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pre-registered replication </w:t>
      </w:r>
      <w:r w:rsidR="00A14190">
        <w:rPr>
          <w:color w:val="000000" w:themeColor="text1"/>
        </w:rPr>
        <w:t xml:space="preserve">of EC effects in the </w:t>
      </w:r>
      <w:ins w:id="20" w:author="Ian Hussey" w:date="2020-03-17T22:45:00Z">
        <w:r w:rsidR="00C71525">
          <w:rPr>
            <w:color w:val="000000" w:themeColor="text1"/>
          </w:rPr>
          <w:t xml:space="preserve">original </w:t>
        </w:r>
      </w:ins>
      <w:r w:rsidR="00A14190" w:rsidRPr="00F32498">
        <w:rPr>
          <w:color w:val="000000" w:themeColor="text1"/>
        </w:rPr>
        <w:t>surveillance</w:t>
      </w:r>
      <w:r w:rsidR="00A14190">
        <w:rPr>
          <w:color w:val="000000" w:themeColor="text1"/>
        </w:rPr>
        <w:t>-</w:t>
      </w:r>
      <w:r w:rsidR="00A14190" w:rsidRPr="00F32498">
        <w:rPr>
          <w:color w:val="000000" w:themeColor="text1"/>
        </w:rPr>
        <w:t>task</w:t>
      </w:r>
      <w:r w:rsidRPr="00F32498">
        <w:rPr>
          <w:color w:val="000000" w:themeColor="text1"/>
        </w:rPr>
        <w:t xml:space="preserve">. </w:t>
      </w:r>
      <w:del w:id="21" w:author="Ian Hussey" w:date="2020-03-17T22:45:00Z">
        <w:r w:rsidRPr="00F32498" w:rsidDel="00C71525">
          <w:rPr>
            <w:color w:val="000000" w:themeColor="text1"/>
          </w:rPr>
          <w:delText xml:space="preserve">Although </w:delText>
        </w:r>
      </w:del>
      <w:ins w:id="22" w:author="Ian Hussey" w:date="2020-03-17T22:45:00Z">
        <w:r w:rsidR="00C71525">
          <w:rPr>
            <w:color w:val="000000" w:themeColor="text1"/>
          </w:rPr>
          <w:t>W</w:t>
        </w:r>
      </w:ins>
      <w:del w:id="23" w:author="Ian Hussey" w:date="2020-03-17T22:45:00Z">
        <w:r w:rsidRPr="00F32498" w:rsidDel="00C71525">
          <w:rPr>
            <w:color w:val="000000" w:themeColor="text1"/>
          </w:rPr>
          <w:delText>w</w:delText>
        </w:r>
      </w:del>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ins w:id="24" w:author="Ian Hussey" w:date="2020-03-17T22:45:00Z">
        <w:r w:rsidR="00C71525">
          <w:rPr>
            <w:color w:val="000000" w:themeColor="text1"/>
          </w:rPr>
          <w:t xml:space="preserve">. However, </w:t>
        </w:r>
      </w:ins>
      <w:del w:id="25" w:author="Ian Hussey" w:date="2020-03-17T22:45:00Z">
        <w:r w:rsidRPr="00F32498" w:rsidDel="00C71525">
          <w:rPr>
            <w:color w:val="000000" w:themeColor="text1"/>
          </w:rPr>
          <w:delText xml:space="preserve"> – </w:delText>
        </w:r>
      </w:del>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strong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77777777" w:rsidR="00654B46" w:rsidRPr="00F32498" w:rsidRDefault="00654B46" w:rsidP="00252903">
      <w:pPr>
        <w:rPr>
          <w:color w:val="000000" w:themeColor="text1"/>
        </w:rPr>
      </w:pPr>
      <w:r w:rsidRPr="00F32498">
        <w:rPr>
          <w:color w:val="000000" w:themeColor="text1"/>
        </w:rPr>
        <w:t>Keywords: Pre-Registered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sdt>
      <w:sdtPr>
        <w:rPr>
          <w:color w:val="000000" w:themeColor="text1"/>
        </w:rPr>
        <w:tag w:val="goog_rdk_18"/>
        <w:id w:val="631680959"/>
      </w:sdtPr>
      <w:sdtEndPr/>
      <w:sdtContent>
        <w:p w14:paraId="1CE18EE9" w14:textId="0D920537" w:rsidR="00654B46" w:rsidRPr="00F32498" w:rsidRDefault="00654B46" w:rsidP="006F5F7E">
          <w:pPr>
            <w:ind w:firstLine="0"/>
            <w:jc w:val="center"/>
            <w:rPr>
              <w:color w:val="000000" w:themeColor="text1"/>
            </w:rPr>
          </w:pPr>
          <w:r w:rsidRPr="00F32498">
            <w:rPr>
              <w:color w:val="000000" w:themeColor="text1"/>
            </w:rPr>
            <w:t>Incidental Attitude Formation via the Surveillance Task: A Pre-Registered Replication of Olson and Fazio (2001)</w:t>
          </w:r>
        </w:p>
      </w:sdtContent>
    </w:sdt>
    <w:p w14:paraId="1AF42BDE" w14:textId="4600EA62" w:rsidR="007628D7" w:rsidRPr="00F32498" w:rsidRDefault="007628D7" w:rsidP="00252903">
      <w:pPr>
        <w:rPr>
          <w:color w:val="000000" w:themeColor="text1"/>
        </w:rPr>
      </w:pPr>
      <w:r w:rsidRPr="00F32498">
        <w:rPr>
          <w:color w:val="000000" w:themeColor="text1"/>
        </w:rPr>
        <w:t>Evaluative conditioning (EC) is a widely-studied and highly applicable pathway 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w:t>
      </w:r>
      <w:commentRangeStart w:id="26"/>
      <w:ins w:id="27" w:author="Ian Hussey" w:date="2020-03-17T22:46:00Z">
        <w:r w:rsidR="00C71525">
          <w:rPr>
            <w:color w:val="000000" w:themeColor="text1"/>
          </w:rPr>
          <w:t xml:space="preserve">on average, </w:t>
        </w:r>
      </w:ins>
      <w:r w:rsidRPr="00F32498">
        <w:rPr>
          <w:color w:val="000000" w:themeColor="text1"/>
        </w:rPr>
        <w:t xml:space="preserve">the former </w:t>
      </w:r>
      <w:del w:id="28" w:author="Ian Hussey" w:date="2020-03-17T22:46:00Z">
        <w:r w:rsidRPr="00F32498" w:rsidDel="00C71525">
          <w:rPr>
            <w:color w:val="000000" w:themeColor="text1"/>
          </w:rPr>
          <w:delText>typically</w:delText>
        </w:r>
      </w:del>
      <w:commentRangeEnd w:id="26"/>
      <w:r w:rsidR="003A3DA0">
        <w:rPr>
          <w:rStyle w:val="CommentReference"/>
        </w:rPr>
        <w:commentReference w:id="26"/>
      </w:r>
      <w:del w:id="29" w:author="Ian Hussey" w:date="2020-03-17T22:46:00Z">
        <w:r w:rsidRPr="00F32498" w:rsidDel="00C71525">
          <w:rPr>
            <w:color w:val="000000" w:themeColor="text1"/>
          </w:rPr>
          <w:delText xml:space="preserve"> </w:delText>
        </w:r>
      </w:del>
      <w:r w:rsidRPr="00F32498">
        <w:rPr>
          <w:color w:val="000000" w:themeColor="text1"/>
        </w:rPr>
        <w:t xml:space="preserve">acquires a similar valence </w:t>
      </w:r>
      <w:del w:id="30" w:author="Ian Hussey" w:date="2020-03-17T22:47:00Z">
        <w:r w:rsidRPr="00F32498" w:rsidDel="003507CB">
          <w:rPr>
            <w:color w:val="000000" w:themeColor="text1"/>
          </w:rPr>
          <w:delText xml:space="preserve">as </w:delText>
        </w:r>
      </w:del>
      <w:ins w:id="31" w:author="Ian Hussey" w:date="2020-03-17T22:47:00Z">
        <w:r w:rsidR="003507CB">
          <w:rPr>
            <w:color w:val="000000" w:themeColor="text1"/>
          </w:rPr>
          <w:t>to</w:t>
        </w:r>
        <w:r w:rsidR="003507CB" w:rsidRPr="00F32498">
          <w:rPr>
            <w:color w:val="000000" w:themeColor="text1"/>
          </w:rPr>
          <w:t xml:space="preserve"> </w:t>
        </w:r>
      </w:ins>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5"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40D5123E" w:rsidR="007628D7" w:rsidRPr="00F32498" w:rsidRDefault="007628D7" w:rsidP="00252903">
      <w:pPr>
        <w:rPr>
          <w:color w:val="000000" w:themeColor="text1"/>
        </w:rPr>
      </w:pPr>
      <w:r w:rsidRPr="00F32498">
        <w:rPr>
          <w:color w:val="000000" w:themeColor="text1"/>
        </w:rPr>
        <w:t>When it comes to theorizing about EC itself, 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ins w:id="32" w:author="Ian Hussey" w:date="2020-03-17T23:57:00Z">
        <w:r w:rsidR="002672F7">
          <w:rPr>
            <w:color w:val="000000" w:themeColor="text1"/>
          </w:rPr>
          <w:t>9</w:t>
        </w:r>
      </w:ins>
      <w:del w:id="33" w:author="Ian Hussey" w:date="2020-03-17T23:57:00Z">
        <w:r w:rsidRPr="00F32498" w:rsidDel="002672F7">
          <w:rPr>
            <w:color w:val="000000" w:themeColor="text1"/>
          </w:rPr>
          <w:delText>8</w:delText>
        </w:r>
      </w:del>
      <w:r w:rsidRPr="00F32498">
        <w:rPr>
          <w:color w:val="000000" w:themeColor="text1"/>
        </w:rPr>
        <w:t xml:space="preserve">). Showing that EC effects can occur without contingency awareness is often viewed as supporting dual process and association formation models whereas the opposite is true for propositional models (although see Stahl &amp; Heycke, 2016). </w:t>
      </w:r>
      <w:commentRangeStart w:id="34"/>
      <w:r w:rsidRPr="00F32498">
        <w:rPr>
          <w:color w:val="000000" w:themeColor="text1"/>
        </w:rPr>
        <w:t>So far</w:t>
      </w:r>
      <w:ins w:id="35" w:author="Ian Hussey" w:date="2020-03-17T23:58:00Z">
        <w:r w:rsidR="00146C98">
          <w:rPr>
            <w:color w:val="000000" w:themeColor="text1"/>
          </w:rPr>
          <w:t>,</w:t>
        </w:r>
      </w:ins>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commentRangeEnd w:id="34"/>
      <w:r w:rsidR="00146C98">
        <w:rPr>
          <w:rStyle w:val="CommentReference"/>
        </w:rPr>
        <w:commentReference w:id="34"/>
      </w:r>
    </w:p>
    <w:p w14:paraId="1DD54826" w14:textId="21F0AFC1"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attitudes 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384D95DE"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w:t>
      </w:r>
      <w:del w:id="36" w:author="Ian Hussey" w:date="2020-03-17T22:28:00Z">
        <w:r w:rsidRPr="00F32498" w:rsidDel="006F2DFC">
          <w:rPr>
            <w:color w:val="000000" w:themeColor="text1"/>
          </w:rPr>
          <w:delText>s</w:delText>
        </w:r>
      </w:del>
      <w:r w:rsidRPr="00F32498">
        <w:rPr>
          <w:color w:val="000000" w:themeColor="text1"/>
        </w:rPr>
        <w:t xml:space="preserv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For instance, the implicit misattribution theory of EC is based almost exclusively on the task’s findings (Jones et al., 2009). Still others use this task to change existing attitudes, primarily because of its purported implicit effects (e.g., Choi</w:t>
      </w:r>
      <w:del w:id="37" w:author="Ian Hussey" w:date="2020-03-17T22:28:00Z">
        <w:r w:rsidRPr="00F32498" w:rsidDel="006F2DFC">
          <w:rPr>
            <w:color w:val="000000" w:themeColor="text1"/>
          </w:rPr>
          <w:delText>,</w:delText>
        </w:r>
      </w:del>
      <w:r w:rsidRPr="00F32498">
        <w:rPr>
          <w:color w:val="000000" w:themeColor="text1"/>
        </w:rPr>
        <w:t xml:space="preserve">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0F05A628"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w:t>
      </w:r>
      <w:commentRangeStart w:id="38"/>
      <w:r w:rsidRPr="00F32498">
        <w:rPr>
          <w:color w:val="000000" w:themeColor="text1"/>
        </w:rPr>
        <w:t xml:space="preserve">actually demonstrated EC effects without awareness/recollective memory using the surveillance paradigm. </w:t>
      </w:r>
      <w:commentRangeEnd w:id="38"/>
      <w:r w:rsidR="00146C98">
        <w:rPr>
          <w:rStyle w:val="CommentReference"/>
        </w:rPr>
        <w:commentReference w:id="38"/>
      </w:r>
      <w:r w:rsidRPr="00F32498">
        <w:rPr>
          <w:color w:val="000000" w:themeColor="text1"/>
        </w:rPr>
        <w:t>A random-effects meta-analysis of these studies (see</w:t>
      </w:r>
      <w:r w:rsidR="00211938" w:rsidRPr="00F32498">
        <w:rPr>
          <w:color w:val="000000" w:themeColor="text1"/>
        </w:rPr>
        <w:t xml:space="preserve"> </w:t>
      </w:r>
      <w:hyperlink r:id="rId16"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F32498">
        <w:rPr>
          <w:noProof/>
          <w:color w:val="000000" w:themeColor="text1"/>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3D382D">
        <w:rPr>
          <w:i/>
          <w:rPrChange w:id="39" w:author="Ian Hussey" w:date="2020-03-18T00:07:00Z">
            <w:rPr/>
          </w:rPrChange>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1E25E613"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ins w:id="40" w:author="Ian Hussey" w:date="2020-03-18T00:16:00Z">
        <w:r w:rsidR="00C25770">
          <w:rPr>
            <w:color w:val="000000" w:themeColor="text1"/>
          </w:rPr>
          <w:t>ing</w:t>
        </w:r>
      </w:ins>
      <w:del w:id="41" w:author="Ian Hussey" w:date="2020-03-18T00:16:00Z">
        <w:r w:rsidRPr="00F32498" w:rsidDel="00C25770">
          <w:rPr>
            <w:color w:val="000000" w:themeColor="text1"/>
          </w:rPr>
          <w:delText>e</w:delText>
        </w:r>
      </w:del>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del w:id="42" w:author="Ian Hussey" w:date="2020-03-18T14:10:00Z">
        <w:r w:rsidRPr="00F32498" w:rsidDel="00505BF7">
          <w:rPr>
            <w:color w:val="000000" w:themeColor="text1"/>
          </w:rPr>
          <w:delText xml:space="preserve">Our </w:delText>
        </w:r>
      </w:del>
      <w:ins w:id="43" w:author="Ian Hussey" w:date="2020-03-18T14:10:00Z">
        <w:r w:rsidR="00505BF7">
          <w:rPr>
            <w:color w:val="000000" w:themeColor="text1"/>
          </w:rPr>
          <w:t xml:space="preserve">The </w:t>
        </w:r>
      </w:ins>
      <w:r w:rsidRPr="00F32498">
        <w:rPr>
          <w:color w:val="000000" w:themeColor="text1"/>
        </w:rPr>
        <w:t xml:space="preserve">final </w:t>
      </w:r>
      <w:del w:id="44" w:author="Ian Hussey" w:date="2020-03-18T14:10:00Z">
        <w:r w:rsidRPr="00F32498" w:rsidDel="00505BF7">
          <w:rPr>
            <w:color w:val="000000" w:themeColor="text1"/>
          </w:rPr>
          <w:delText xml:space="preserve">and approved (by the original authors) </w:delText>
        </w:r>
      </w:del>
      <w:r w:rsidRPr="00F32498">
        <w:rPr>
          <w:color w:val="000000" w:themeColor="text1"/>
        </w:rPr>
        <w:t xml:space="preserve">study protocol </w:t>
      </w:r>
      <w:ins w:id="45" w:author="Ian Hussey" w:date="2020-03-18T14:10:00Z">
        <w:r w:rsidR="00505BF7">
          <w:rPr>
            <w:color w:val="000000" w:themeColor="text1"/>
          </w:rPr>
          <w:t>was approved by the original authors (</w:t>
        </w:r>
      </w:ins>
      <w:del w:id="46" w:author="Ian Hussey" w:date="2020-03-18T14:11:00Z">
        <w:r w:rsidRPr="00F32498" w:rsidDel="00505BF7">
          <w:rPr>
            <w:color w:val="000000" w:themeColor="text1"/>
          </w:rPr>
          <w:delText>can be found at the following link (</w:delText>
        </w:r>
      </w:del>
      <w:ins w:id="47" w:author="Ian Hussey" w:date="2020-03-18T14:11:00Z">
        <w:r w:rsidR="00505BF7">
          <w:rPr>
            <w:color w:val="000000" w:themeColor="text1"/>
          </w:rPr>
          <w:t xml:space="preserve">see </w:t>
        </w:r>
      </w:ins>
      <w:hyperlink r:id="rId18"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53A029F3"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ins w:id="48" w:author="Ian Hussey" w:date="2020-03-17T22:31:00Z">
        <w:r w:rsidR="006F2DFC">
          <w:rPr>
            <w:color w:val="000000" w:themeColor="text1"/>
          </w:rPr>
          <w:t>’</w:t>
        </w:r>
      </w:ins>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(exploratory)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31D3186B" w:rsidR="00946704" w:rsidRPr="00AE4BBC" w:rsidRDefault="004376A6" w:rsidP="00AE4BBC">
      <w:pPr>
        <w:rPr>
          <w:color w:val="000000" w:themeColor="text1"/>
        </w:rPr>
      </w:pPr>
      <w:r w:rsidRPr="00F32498">
        <w:rPr>
          <w:color w:val="000000" w:themeColor="text1"/>
        </w:rPr>
        <w:t>All materials and analytic files were pre-registered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9"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 xml:space="preserve">All materials, data, analyses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0"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t>
      </w:r>
      <w:r w:rsidR="007628D7" w:rsidRPr="00F32498">
        <w:rPr>
          <w:color w:val="000000" w:themeColor="text1"/>
          <w:highlight w:val="white"/>
        </w:rPr>
        <w:lastRenderedPageBreak/>
        <w:t xml:space="preserve">with the Declaration of Helsinki. The authors declare that they have no conflicts of interest with respect to the authorship or the publication of this </w:t>
      </w:r>
      <w:commentRangeStart w:id="49"/>
      <w:r w:rsidR="007628D7" w:rsidRPr="00F32498">
        <w:rPr>
          <w:color w:val="000000" w:themeColor="text1"/>
          <w:highlight w:val="white"/>
        </w:rPr>
        <w:t>article</w:t>
      </w:r>
      <w:commentRangeEnd w:id="49"/>
      <w:r w:rsidR="003A3DA0">
        <w:rPr>
          <w:rStyle w:val="CommentReference"/>
        </w:rPr>
        <w:commentReference w:id="49"/>
      </w:r>
      <w:r w:rsidR="007628D7" w:rsidRPr="00F32498">
        <w:rPr>
          <w:color w:val="000000" w:themeColor="text1"/>
          <w:highlight w:val="white"/>
        </w:rPr>
        <w:t xml:space="preserve">. </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590ADBB8" w14:textId="5BE8AE4F" w:rsidR="0094519C" w:rsidRPr="00F32498" w:rsidRDefault="00685E6F" w:rsidP="00193EB1">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 xml:space="preserve">Europe and North America. In each case, only native speaking participants </w:t>
      </w:r>
      <w:r w:rsidRPr="00F32498">
        <w:rPr>
          <w:color w:val="000000" w:themeColor="text1"/>
        </w:rPr>
        <w:t>were</w:t>
      </w:r>
      <w:r w:rsidR="007628D7" w:rsidRPr="00F32498">
        <w:rPr>
          <w:color w:val="000000" w:themeColor="text1"/>
        </w:rPr>
        <w:t xml:space="preserve"> recruited</w:t>
      </w:r>
      <w:r w:rsidR="00530386" w:rsidRPr="00F32498">
        <w:rPr>
          <w:color w:val="000000" w:themeColor="text1"/>
        </w:rPr>
        <w:t xml:space="preserve"> (</w:t>
      </w:r>
      <w:r w:rsidR="00300328" w:rsidRPr="00F32498">
        <w:rPr>
          <w:color w:val="000000" w:themeColor="text1"/>
        </w:rPr>
        <w:t>72% women,</w:t>
      </w:r>
      <w:r w:rsidR="00300328" w:rsidRPr="00F32498">
        <w:rPr>
          <w:i/>
          <w:iCs/>
          <w:color w:val="000000" w:themeColor="text1"/>
        </w:rPr>
        <w:t xml:space="preserve">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ins w:id="50" w:author="Ian Hussey" w:date="2020-03-18T00:00:00Z">
        <w:r w:rsidR="00146C98">
          <w:rPr>
            <w:color w:val="000000" w:themeColor="text1"/>
          </w:rPr>
          <w:t>e</w:t>
        </w:r>
      </w:ins>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del w:id="51" w:author="Ian Hussey" w:date="2020-03-18T00:17:00Z">
        <w:r w:rsidR="00572538" w:rsidRPr="00F32498" w:rsidDel="00C25770">
          <w:rPr>
            <w:color w:val="000000" w:themeColor="text1"/>
          </w:rPr>
          <w:delText xml:space="preserve">We should note that </w:delText>
        </w:r>
      </w:del>
      <w:ins w:id="52" w:author="Ian Hussey" w:date="2020-03-18T00:17:00Z">
        <w:r w:rsidR="00C25770">
          <w:rPr>
            <w:color w:val="000000" w:themeColor="text1"/>
          </w:rPr>
          <w:t>O</w:t>
        </w:r>
      </w:ins>
      <w:del w:id="53" w:author="Ian Hussey" w:date="2020-03-18T00:17:00Z">
        <w:r w:rsidR="00572538" w:rsidRPr="00F32498" w:rsidDel="00C25770">
          <w:rPr>
            <w:color w:val="000000" w:themeColor="text1"/>
          </w:rPr>
          <w:delText>o</w:delText>
        </w:r>
      </w:del>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p>
    <w:p w14:paraId="26ADBBEF" w14:textId="77777777" w:rsidR="00946704" w:rsidRDefault="00946704" w:rsidP="006344CF">
      <w:pPr>
        <w:pStyle w:val="Heading2"/>
      </w:pPr>
    </w:p>
    <w:p w14:paraId="5E664223" w14:textId="7C60BFDF" w:rsidR="007F74BE" w:rsidRDefault="007628D7" w:rsidP="006344CF">
      <w:pPr>
        <w:pStyle w:val="Heading2"/>
      </w:pPr>
      <w:r w:rsidRPr="00F32498">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4D08A0C0"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1" w:history="1">
        <w:r w:rsidR="00F63791" w:rsidRPr="007A115A">
          <w:rPr>
            <w:rStyle w:val="Hyperlink"/>
            <w:color w:val="000000" w:themeColor="text1"/>
          </w:rPr>
          <w:t>osf.io/4ecx5</w:t>
        </w:r>
      </w:hyperlink>
      <w:r w:rsidRPr="00F32498">
        <w:rPr>
          <w:color w:val="000000" w:themeColor="text1"/>
        </w:rPr>
        <w:t xml:space="preserve">). On the </w:t>
      </w:r>
      <w:r w:rsidRPr="00F32498">
        <w:rPr>
          <w:color w:val="000000" w:themeColor="text1"/>
        </w:rPr>
        <w:lastRenderedPageBreak/>
        <w:t xml:space="preserve">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2"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ins w:id="62" w:author="Tal Moran Yorovich" w:date="2020-03-12T09:35:00Z">
        <w:r w:rsidR="00F16C5E">
          <w:rPr>
            <w:color w:val="000000" w:themeColor="text1"/>
          </w:rPr>
          <w:t xml:space="preserve">(Gawronski) </w:t>
        </w:r>
      </w:ins>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our own initial pretest.</w:t>
      </w:r>
    </w:p>
    <w:p w14:paraId="4806A016" w14:textId="19050A24"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del w:id="63" w:author="Ian Hussey" w:date="2020-03-18T00:32:00Z">
        <w:r w:rsidRPr="00F32498" w:rsidDel="00404749">
          <w:rPr>
            <w:color w:val="000000" w:themeColor="text1"/>
          </w:rPr>
          <w:delText xml:space="preserve">rating </w:delText>
        </w:r>
      </w:del>
      <w:ins w:id="64" w:author="Ian Hussey" w:date="2020-03-18T00:32:00Z">
        <w:r w:rsidR="00404749">
          <w:rPr>
            <w:color w:val="000000" w:themeColor="text1"/>
          </w:rPr>
          <w:t xml:space="preserve">testing </w:t>
        </w:r>
      </w:ins>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9BF5E13"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post-experimental questionnaire) and </w:t>
      </w:r>
      <w:r w:rsidR="004A7D6A" w:rsidRPr="00F32498">
        <w:rPr>
          <w:color w:val="000000" w:themeColor="text1"/>
        </w:rPr>
        <w:t>did</w:t>
      </w:r>
      <w:r w:rsidRPr="00F32498">
        <w:rPr>
          <w:color w:val="000000" w:themeColor="text1"/>
        </w:rPr>
        <w:t xml:space="preserve"> so in their native language. </w:t>
      </w:r>
      <w:commentRangeStart w:id="65"/>
      <w:commentRangeStart w:id="66"/>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commentRangeEnd w:id="65"/>
      <w:r w:rsidR="00404749">
        <w:rPr>
          <w:rStyle w:val="CommentReference"/>
        </w:rPr>
        <w:commentReference w:id="65"/>
      </w:r>
      <w:commentRangeEnd w:id="66"/>
      <w:r w:rsidR="003A3DA0">
        <w:rPr>
          <w:rStyle w:val="CommentReference"/>
        </w:rPr>
        <w:commentReference w:id="66"/>
      </w:r>
      <w:ins w:id="67" w:author="Tal Moran Yorovich" w:date="2020-03-20T13:08:00Z">
        <w:r w:rsidR="003A3DA0">
          <w:rPr>
            <w:color w:val="000000" w:themeColor="text1"/>
          </w:rPr>
          <w:t>Each CS appeared once with each of the 20 USs of the same valence.</w:t>
        </w:r>
      </w:ins>
    </w:p>
    <w:p w14:paraId="441460FB" w14:textId="19350FE6"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w:t>
      </w:r>
      <w:del w:id="68" w:author="Ian Hussey" w:date="2020-03-18T00:20:00Z">
        <w:r w:rsidRPr="00F32498" w:rsidDel="007F6381">
          <w:rPr>
            <w:color w:val="000000" w:themeColor="text1"/>
            <w:highlight w:val="white"/>
          </w:rPr>
          <w:delText xml:space="preserve">be </w:delText>
        </w:r>
      </w:del>
      <w:r w:rsidRPr="00F32498">
        <w:rPr>
          <w:color w:val="000000" w:themeColor="text1"/>
          <w:highlight w:val="white"/>
        </w:rPr>
        <w:t xml:space="preserve">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osf.io/wnckg</w:t>
        </w:r>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52AB9F71"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71A6B793"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w:t>
      </w:r>
      <w:commentRangeStart w:id="69"/>
      <w:commentRangeStart w:id="70"/>
      <w:r w:rsidR="002E3C5D" w:rsidRPr="00F32498">
        <w:rPr>
          <w:color w:val="000000" w:themeColor="text1"/>
        </w:rPr>
        <w:t xml:space="preserve">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Pr="00F32498">
        <w:rPr>
          <w:color w:val="000000" w:themeColor="text1"/>
        </w:rPr>
        <w:t xml:space="preserve">, </w:t>
      </w:r>
      <w:commentRangeEnd w:id="69"/>
      <w:r w:rsidR="003507CB">
        <w:rPr>
          <w:rStyle w:val="CommentReference"/>
        </w:rPr>
        <w:commentReference w:id="69"/>
      </w:r>
      <w:commentRangeEnd w:id="70"/>
      <w:r w:rsidR="00BB2DAE">
        <w:rPr>
          <w:rStyle w:val="CommentReference"/>
        </w:rPr>
        <w:commentReference w:id="70"/>
      </w:r>
      <w:r w:rsidRPr="00F32498">
        <w:rPr>
          <w:color w:val="000000" w:themeColor="text1"/>
        </w:rPr>
        <w:t xml:space="preserve">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del w:id="71" w:author="Ian Hussey" w:date="2020-03-18T00:33:00Z">
        <w:r w:rsidRPr="00F32498" w:rsidDel="00404749">
          <w:rPr>
            <w:color w:val="000000" w:themeColor="text1"/>
          </w:rPr>
          <w:delText xml:space="preserve">that </w:delText>
        </w:r>
      </w:del>
      <w:ins w:id="72" w:author="Ian Hussey" w:date="2020-03-18T00:33:00Z">
        <w:r w:rsidR="00404749">
          <w:rPr>
            <w:color w:val="000000" w:themeColor="text1"/>
          </w:rPr>
          <w:t>the surveillance</w:t>
        </w:r>
        <w:r w:rsidR="00404749" w:rsidRPr="00F32498">
          <w:rPr>
            <w:color w:val="000000" w:themeColor="text1"/>
          </w:rPr>
          <w:t xml:space="preserve"> </w:t>
        </w:r>
      </w:ins>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183F297D"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ins w:id="73" w:author="Ian Hussey" w:date="2020-03-18T00:18:00Z">
        <w:r w:rsidR="00C25770">
          <w:rPr>
            <w:color w:val="000000" w:themeColor="text1"/>
          </w:rPr>
          <w:t>-</w:t>
        </w:r>
      </w:ins>
      <w:del w:id="74" w:author="Ian Hussey" w:date="2020-03-18T00:18:00Z">
        <w:r w:rsidRPr="00F32498" w:rsidDel="00C25770">
          <w:rPr>
            <w:color w:val="000000" w:themeColor="text1"/>
          </w:rPr>
          <w:delText xml:space="preserve"> </w:delText>
        </w:r>
      </w:del>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t>
      </w:r>
      <w:commentRangeStart w:id="75"/>
      <w:commentRangeStart w:id="76"/>
      <w:r w:rsidRPr="00F32498">
        <w:rPr>
          <w:color w:val="000000" w:themeColor="text1"/>
        </w:rPr>
        <w:t>with one of the neutral targets/fillers</w:t>
      </w:r>
      <w:commentRangeEnd w:id="75"/>
      <w:r w:rsidR="00404749">
        <w:rPr>
          <w:rStyle w:val="CommentReference"/>
        </w:rPr>
        <w:commentReference w:id="75"/>
      </w:r>
      <w:commentRangeEnd w:id="76"/>
      <w:r w:rsidR="00BB2DAE">
        <w:rPr>
          <w:rStyle w:val="CommentReference"/>
        </w:rPr>
        <w:commentReference w:id="76"/>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lastRenderedPageBreak/>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345F3D59" w:rsidR="007628D7" w:rsidRPr="00F32498" w:rsidRDefault="007628D7" w:rsidP="00252903">
      <w:pPr>
        <w:rPr>
          <w:color w:val="000000" w:themeColor="text1"/>
        </w:rPr>
      </w:pPr>
      <w:r w:rsidRPr="00F32498">
        <w:rPr>
          <w:b/>
          <w:color w:val="000000" w:themeColor="text1"/>
        </w:rPr>
        <w:t>Post-experimental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original Olson and Fazio (2001) post-experimental questionnaire 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1F8222CB" w:rsidR="007628D7" w:rsidRPr="00F32498" w:rsidRDefault="007628D7" w:rsidP="00252903">
      <w:pPr>
        <w:rPr>
          <w:color w:val="000000" w:themeColor="text1"/>
        </w:rPr>
      </w:pPr>
      <w:r w:rsidRPr="00F32498">
        <w:rPr>
          <w:color w:val="000000" w:themeColor="text1"/>
        </w:rPr>
        <w:t xml:space="preserve">With respect to the Bar-Anan et al. (2010) protocol, participants </w:t>
      </w:r>
      <w:r w:rsidR="001C03FC" w:rsidRPr="00F32498">
        <w:rPr>
          <w:color w:val="000000" w:themeColor="text1"/>
        </w:rPr>
        <w:t>were</w:t>
      </w:r>
      <w:r w:rsidRPr="00F32498">
        <w:rPr>
          <w:color w:val="000000" w:themeColor="text1"/>
        </w:rPr>
        <w:t xml:space="preserve"> asked the following three questions: </w:t>
      </w:r>
      <w:r w:rsidRPr="003D382D">
        <w:rPr>
          <w:i/>
          <w:color w:val="000000" w:themeColor="text1"/>
          <w:rPrChange w:id="77" w:author="Ian Hussey" w:date="2020-03-18T00:08:00Z">
            <w:rPr>
              <w:color w:val="000000" w:themeColor="text1"/>
            </w:rPr>
          </w:rPrChange>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options: No, I did not notice if that happened in my task, Yes, that happened in my task</w:t>
      </w:r>
      <w:r w:rsidRPr="003D382D">
        <w:rPr>
          <w:i/>
          <w:color w:val="000000" w:themeColor="text1"/>
          <w:rPrChange w:id="78" w:author="Ian Hussey" w:date="2020-03-18T00:08:00Z">
            <w:rPr>
              <w:color w:val="000000" w:themeColor="text1"/>
            </w:rPr>
          </w:rPrChange>
        </w:rPr>
        <w:t xml:space="preserve">). 2. During the first task, which of the two characters was consistently presented with positive images and words? 3. During the first task, which of the two characters was consistently </w:t>
      </w:r>
      <w:r w:rsidRPr="003D382D">
        <w:rPr>
          <w:i/>
          <w:color w:val="000000" w:themeColor="text1"/>
          <w:rPrChange w:id="79" w:author="Ian Hussey" w:date="2020-03-18T00:08:00Z">
            <w:rPr>
              <w:color w:val="000000" w:themeColor="text1"/>
            </w:rPr>
          </w:rPrChange>
        </w:rPr>
        <w:lastRenderedPageBreak/>
        <w:t>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w:t>
      </w:r>
      <w:del w:id="80" w:author="Ian Hussey" w:date="2020-03-17T22:29:00Z">
        <w:r w:rsidRPr="00F32498" w:rsidDel="006F2DFC">
          <w:rPr>
            <w:color w:val="000000" w:themeColor="text1"/>
          </w:rPr>
          <w:delText xml:space="preserve">for </w:delText>
        </w:r>
      </w:del>
      <w:r w:rsidRPr="00F32498">
        <w:rPr>
          <w:color w:val="000000" w:themeColor="text1"/>
        </w:rPr>
        <w:t>familiarity with the Pokémon presented in the task: How familiar were you with the cartoon creatures that appeared in the surveillance tasks? (response scale: 0 = Not familiar at all to 8 = Very familiar).</w:t>
      </w:r>
    </w:p>
    <w:p w14:paraId="478B4B35" w14:textId="279A4A88" w:rsidR="007628D7" w:rsidRPr="00F32498"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ins w:id="81" w:author="Ian Hussey" w:date="2020-03-18T00:33:00Z">
        <w:r w:rsidR="00404749">
          <w:rPr>
            <w:color w:val="000000" w:themeColor="text1"/>
          </w:rPr>
          <w:t>a</w:t>
        </w:r>
      </w:ins>
      <w:del w:id="82" w:author="Ian Hussey" w:date="2020-03-18T00:33:00Z">
        <w:r w:rsidRPr="00F32498" w:rsidDel="00404749">
          <w:rPr>
            <w:color w:val="000000" w:themeColor="text1"/>
          </w:rPr>
          <w:delText>u</w:delText>
        </w:r>
      </w:del>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ins w:id="83" w:author="Ian Hussey" w:date="2020-03-18T00:00:00Z">
        <w:r w:rsidR="00146C98">
          <w:rPr>
            <w:color w:val="000000" w:themeColor="text1"/>
          </w:rPr>
          <w:t>,</w:t>
        </w:r>
      </w:ins>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2E84F306" w14:textId="19801759" w:rsidR="007628D7" w:rsidRPr="00F32498" w:rsidRDefault="00760293" w:rsidP="00EC504F">
      <w:pPr>
        <w:pStyle w:val="Heading1"/>
      </w:pPr>
      <w:r>
        <w:t>Results</w:t>
      </w:r>
    </w:p>
    <w:p w14:paraId="3D6BF051" w14:textId="53A3D9E8" w:rsidR="007628D7" w:rsidRPr="00F32498" w:rsidRDefault="007628D7" w:rsidP="00EC504F">
      <w:pPr>
        <w:pStyle w:val="Heading2"/>
      </w:pPr>
      <w:r w:rsidRPr="00F32498">
        <w:t xml:space="preserve">Data </w:t>
      </w:r>
      <w:r w:rsidR="00811308">
        <w:t>P</w:t>
      </w:r>
      <w:r w:rsidR="0061021D" w:rsidRPr="00F32498">
        <w:t>rocessing</w:t>
      </w:r>
    </w:p>
    <w:p w14:paraId="70EF23AC" w14:textId="25849916"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 xml:space="preserve">more than three </w:t>
      </w:r>
      <w:r w:rsidRPr="00F32498">
        <w:rPr>
          <w:color w:val="000000" w:themeColor="text1"/>
        </w:rPr>
        <w:lastRenderedPageBreak/>
        <w:t xml:space="preserve">standard deviations </w:t>
      </w:r>
      <w:commentRangeStart w:id="84"/>
      <w:commentRangeStart w:id="85"/>
      <w:r w:rsidRPr="00F32498">
        <w:rPr>
          <w:color w:val="000000" w:themeColor="text1"/>
        </w:rPr>
        <w:t xml:space="preserve">above </w:t>
      </w:r>
      <w:del w:id="86" w:author="Ian Hussey" w:date="2020-03-18T00:20:00Z">
        <w:r w:rsidRPr="00F32498" w:rsidDel="007F6381">
          <w:rPr>
            <w:color w:val="000000" w:themeColor="text1"/>
          </w:rPr>
          <w:delText xml:space="preserve">or below </w:delText>
        </w:r>
      </w:del>
      <w:r w:rsidRPr="00F32498">
        <w:rPr>
          <w:color w:val="000000" w:themeColor="text1"/>
        </w:rPr>
        <w:t xml:space="preserve">the </w:t>
      </w:r>
      <w:commentRangeEnd w:id="84"/>
      <w:r w:rsidR="007F6381">
        <w:rPr>
          <w:rStyle w:val="CommentReference"/>
        </w:rPr>
        <w:commentReference w:id="84"/>
      </w:r>
      <w:commentRangeEnd w:id="85"/>
      <w:r w:rsidR="00654B69">
        <w:rPr>
          <w:rStyle w:val="CommentReference"/>
        </w:rPr>
        <w:commentReference w:id="85"/>
      </w:r>
      <w:r w:rsidRPr="00F32498">
        <w:rPr>
          <w:color w:val="000000" w:themeColor="text1"/>
        </w:rPr>
        <w:t>mean number of errors</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7299BF7D"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578471B5" w:rsidR="007F3EB4" w:rsidRPr="007F3EB4" w:rsidRDefault="007F3EB4" w:rsidP="00A95EFE">
      <w:pPr>
        <w:rPr>
          <w:ins w:id="87" w:author="Ian Hussey" w:date="2020-03-18T16:47:00Z"/>
          <w:lang w:val="en-IE" w:bidi="ar-SA"/>
        </w:rPr>
      </w:pPr>
      <w:ins w:id="88" w:author="Ian Hussey" w:date="2020-03-18T16:47:00Z">
        <w:r w:rsidRPr="00A95EFE">
          <w:rPr>
            <w:b/>
            <w:lang w:val="en-IE" w:bidi="ar-SA"/>
          </w:rPr>
          <w:t>Awareness/recollection memory criteria</w:t>
        </w:r>
      </w:ins>
      <w:ins w:id="89" w:author="Ian Hussey" w:date="2020-03-18T16:49:00Z">
        <w:r w:rsidRPr="00A95EFE">
          <w:rPr>
            <w:b/>
            <w:lang w:val="en-IE" w:bidi="ar-SA"/>
          </w:rPr>
          <w:t>.</w:t>
        </w:r>
        <w:r>
          <w:rPr>
            <w:lang w:val="en-IE" w:bidi="ar-SA"/>
          </w:rPr>
          <w:t xml:space="preserve"> </w:t>
        </w:r>
      </w:ins>
      <w:ins w:id="90" w:author="Ian Hussey" w:date="2020-03-18T16:47:00Z">
        <w:r w:rsidRPr="007F3EB4">
          <w:rPr>
            <w:lang w:val="en-IE" w:bidi="ar-SA"/>
          </w:rPr>
          <w:t xml:space="preserve">Four methods of excluding individuals based on their responses to the </w:t>
        </w:r>
        <w:commentRangeStart w:id="91"/>
        <w:del w:id="92" w:author="Tal Moran Yorovich" w:date="2020-03-20T13:23:00Z">
          <w:r w:rsidRPr="007F3EB4" w:rsidDel="00654B69">
            <w:rPr>
              <w:lang w:val="en-IE" w:bidi="ar-SA"/>
            </w:rPr>
            <w:delText>Awareness Questions</w:delText>
          </w:r>
        </w:del>
      </w:ins>
      <w:ins w:id="93" w:author="Tal Moran Yorovich" w:date="2020-03-20T13:23:00Z">
        <w:r w:rsidR="00654B69">
          <w:rPr>
            <w:lang w:val="en-IE" w:bidi="ar-SA"/>
          </w:rPr>
          <w:t>post-experimental questions</w:t>
        </w:r>
      </w:ins>
      <w:ins w:id="94" w:author="Ian Hussey" w:date="2020-03-18T16:47:00Z">
        <w:r w:rsidRPr="007F3EB4">
          <w:rPr>
            <w:lang w:val="en-IE" w:bidi="ar-SA"/>
          </w:rPr>
          <w:t xml:space="preserve"> </w:t>
        </w:r>
      </w:ins>
      <w:commentRangeEnd w:id="91"/>
      <w:r w:rsidR="00654B69">
        <w:rPr>
          <w:rStyle w:val="CommentReference"/>
        </w:rPr>
        <w:commentReference w:id="91"/>
      </w:r>
      <w:ins w:id="95" w:author="Ian Hussey" w:date="2020-03-18T16:47:00Z">
        <w:r w:rsidRPr="007F3EB4">
          <w:rPr>
            <w:lang w:val="en-IE" w:bidi="ar-SA"/>
          </w:rPr>
          <w:t>were pre-registered. Although they were all pre-registered, we still refer to them as confirmatory versus exploratory in order to separate the method that most closely resembled that employed by the original authors in their study (Olson &amp; Fazio, 2001), from three additional methods. These exploratory criteria were included because they had either been (a) used in previously published work (Bar-Anan et al., 2010), or (b) were created by us in order to provide a more stringent exclusion of potentially aware participants than previously employed (i.e., the modified Olson &amp; Fazio, 2001 and modified Bar-Anan et al., 2010).</w:t>
        </w:r>
      </w:ins>
    </w:p>
    <w:p w14:paraId="542C3295" w14:textId="505541CF" w:rsidR="007F3EB4" w:rsidRPr="007F3EB4" w:rsidRDefault="007F3EB4" w:rsidP="00A95EFE">
      <w:pPr>
        <w:rPr>
          <w:ins w:id="96" w:author="Ian Hussey" w:date="2020-03-18T16:47:00Z"/>
          <w:lang w:val="en-IE" w:bidi="ar-SA"/>
        </w:rPr>
      </w:pPr>
      <w:ins w:id="97" w:author="Ian Hussey" w:date="2020-03-18T16:47:00Z">
        <w:r w:rsidRPr="007F3EB4">
          <w:rPr>
            <w:lang w:val="en-IE" w:bidi="ar-SA"/>
          </w:rPr>
          <w:t xml:space="preserve">The exact instructions provided to the data collection sites for the ‘Olson and Fazio (2001)’ and ‘Olson and Fazio (2001) modified’ criteria can be found at </w:t>
        </w:r>
      </w:ins>
      <w:ins w:id="98" w:author="Tal Moran Yorovich" w:date="2020-03-20T13:24:00Z">
        <w:r w:rsidR="00654B69">
          <w:fldChar w:fldCharType="begin"/>
        </w:r>
        <w:r w:rsidR="00654B69">
          <w:instrText xml:space="preserve"> HYPERLINK "https://osf.io/2dm6u/" </w:instrText>
        </w:r>
        <w:r w:rsidR="00654B69">
          <w:fldChar w:fldCharType="separate"/>
        </w:r>
        <w:r w:rsidR="00654B69">
          <w:rPr>
            <w:rStyle w:val="Hyperlink"/>
          </w:rPr>
          <w:t>osf.io/2dm6u/</w:t>
        </w:r>
        <w:r w:rsidR="00654B69">
          <w:fldChar w:fldCharType="end"/>
        </w:r>
      </w:ins>
      <w:ins w:id="99" w:author="Ian Hussey" w:date="2020-03-18T16:47:00Z">
        <w:del w:id="100" w:author="Tal Moran Yorovich" w:date="2020-03-20T13:24:00Z">
          <w:r w:rsidRPr="007F3EB4" w:rsidDel="00654B69">
            <w:rPr>
              <w:shd w:val="clear" w:color="auto" w:fill="FFFF00"/>
              <w:lang w:val="en-IE" w:bidi="ar-SA"/>
            </w:rPr>
            <w:delText>osf.io/XXXX</w:delText>
          </w:r>
        </w:del>
        <w:r w:rsidRPr="007F3EB4">
          <w:rPr>
            <w:shd w:val="clear" w:color="auto" w:fill="FFFF00"/>
            <w:lang w:val="en-IE" w:bidi="ar-SA"/>
          </w:rPr>
          <w:t>. Data processing for the ‘</w:t>
        </w:r>
      </w:ins>
      <w:ins w:id="101" w:author="Tal Moran Yorovich" w:date="2020-03-20T13:23:00Z">
        <w:r w:rsidR="00654B69" w:rsidRPr="007F3EB4">
          <w:rPr>
            <w:lang w:val="en-IE" w:bidi="ar-SA"/>
          </w:rPr>
          <w:t xml:space="preserve">Bar-Anan et al., </w:t>
        </w:r>
      </w:ins>
      <w:ins w:id="102" w:author="Ian Hussey" w:date="2020-03-18T16:47:00Z">
        <w:del w:id="103" w:author="Tal Moran Yorovich" w:date="2020-03-20T13:23:00Z">
          <w:r w:rsidRPr="007F3EB4" w:rsidDel="00654B69">
            <w:rPr>
              <w:shd w:val="clear" w:color="auto" w:fill="FFFF00"/>
              <w:lang w:val="en-IE" w:bidi="ar-SA"/>
            </w:rPr>
            <w:delText xml:space="preserve">Bar-Anan, Nosek and De Houwer </w:delText>
          </w:r>
        </w:del>
        <w:r w:rsidRPr="007F3EB4">
          <w:rPr>
            <w:shd w:val="clear" w:color="auto" w:fill="FFFF00"/>
            <w:lang w:val="en-IE" w:bidi="ar-SA"/>
          </w:rPr>
          <w:t>(2010)’ and ‘</w:t>
        </w:r>
      </w:ins>
      <w:ins w:id="104" w:author="Tal Moran Yorovich" w:date="2020-03-20T13:23:00Z">
        <w:r w:rsidR="00654B69" w:rsidRPr="007F3EB4">
          <w:rPr>
            <w:lang w:val="en-IE" w:bidi="ar-SA"/>
          </w:rPr>
          <w:t xml:space="preserve">Bar-Anan et al., </w:t>
        </w:r>
      </w:ins>
      <w:ins w:id="105" w:author="Ian Hussey" w:date="2020-03-18T16:47:00Z">
        <w:del w:id="106" w:author="Tal Moran Yorovich" w:date="2020-03-20T13:23:00Z">
          <w:r w:rsidRPr="007F3EB4" w:rsidDel="00654B69">
            <w:rPr>
              <w:shd w:val="clear" w:color="auto" w:fill="FFFF00"/>
              <w:lang w:val="en-IE" w:bidi="ar-SA"/>
            </w:rPr>
            <w:delText>Bar-Anan, Nosek and De Houwer</w:delText>
          </w:r>
        </w:del>
        <w:r w:rsidRPr="007F3EB4">
          <w:rPr>
            <w:shd w:val="clear" w:color="auto" w:fill="FFFF00"/>
            <w:lang w:val="en-IE" w:bidi="ar-SA"/>
          </w:rPr>
          <w:t xml:space="preserve"> (2010) modified’ criteria required no h</w:t>
        </w:r>
        <w:r w:rsidRPr="00A95EFE">
          <w:rPr>
            <w:shd w:val="clear" w:color="auto" w:fill="FFFF00"/>
            <w:lang w:val="en-IE" w:bidi="ar-SA"/>
          </w:rPr>
          <w:t>and scoring and were performed using an R script</w:t>
        </w:r>
        <w:r w:rsidRPr="007F3EB4">
          <w:rPr>
            <w:shd w:val="clear" w:color="auto" w:fill="FFFF00"/>
            <w:lang w:val="en-IE" w:bidi="ar-SA"/>
          </w:rPr>
          <w:t xml:space="preserve"> (see </w:t>
        </w:r>
      </w:ins>
      <w:ins w:id="107" w:author="Tal Moran Yorovich" w:date="2020-03-20T13:25:00Z">
        <w:r w:rsidR="00654B69">
          <w:fldChar w:fldCharType="begin"/>
        </w:r>
        <w:r w:rsidR="00654B69">
          <w:instrText xml:space="preserve"> HYPERLINK "https://osf.io/k9nrf/" </w:instrText>
        </w:r>
        <w:r w:rsidR="00654B69">
          <w:fldChar w:fldCharType="separate"/>
        </w:r>
        <w:r w:rsidR="00654B69">
          <w:rPr>
            <w:rStyle w:val="Hyperlink"/>
          </w:rPr>
          <w:t>osf.io/k9nrf/</w:t>
        </w:r>
        <w:r w:rsidR="00654B69">
          <w:fldChar w:fldCharType="end"/>
        </w:r>
      </w:ins>
      <w:ins w:id="108" w:author="Ian Hussey" w:date="2020-03-18T16:47:00Z">
        <w:del w:id="109" w:author="Tal Moran Yorovich" w:date="2020-03-20T13:25:00Z">
          <w:r w:rsidRPr="007F3EB4" w:rsidDel="00654B69">
            <w:rPr>
              <w:shd w:val="clear" w:color="auto" w:fill="FFFF00"/>
              <w:lang w:val="en-IE" w:bidi="ar-SA"/>
            </w:rPr>
            <w:delText>osf.io/XXX</w:delText>
          </w:r>
        </w:del>
        <w:r w:rsidRPr="007F3EB4">
          <w:rPr>
            <w:shd w:val="clear" w:color="auto" w:fill="FFFF00"/>
            <w:lang w:val="en-IE" w:bidi="ar-SA"/>
          </w:rPr>
          <w:t xml:space="preserve">). </w:t>
        </w:r>
        <w:r w:rsidRPr="007F3EB4">
          <w:rPr>
            <w:lang w:val="en-IE" w:bidi="ar-SA"/>
          </w:rPr>
          <w:t xml:space="preserve">The details of the four exclusion criteria methods is provided below. </w:t>
        </w:r>
        <w:commentRangeStart w:id="110"/>
        <w:r w:rsidRPr="007F3EB4">
          <w:rPr>
            <w:lang w:val="en-IE" w:bidi="ar-SA"/>
          </w:rPr>
          <w:t>Note that Awareness Questions 3 and 7 (listed previously)</w:t>
        </w:r>
      </w:ins>
      <w:commentRangeEnd w:id="110"/>
      <w:r w:rsidR="00654B69">
        <w:rPr>
          <w:rStyle w:val="CommentReference"/>
        </w:rPr>
        <w:commentReference w:id="110"/>
      </w:r>
      <w:ins w:id="111" w:author="Ian Hussey" w:date="2020-03-18T16:47:00Z">
        <w:r w:rsidRPr="007F3EB4">
          <w:rPr>
            <w:lang w:val="en-IE" w:bidi="ar-SA"/>
          </w:rPr>
          <w:t xml:space="preserve"> were included in the </w:t>
        </w:r>
        <w:r w:rsidRPr="007F3EB4">
          <w:rPr>
            <w:lang w:val="en-IE" w:bidi="ar-SA"/>
          </w:rPr>
          <w:lastRenderedPageBreak/>
          <w:t>protocol on the behest of the original authors but, following our pre-registered analytic strategy, were not used by any of the awareness criteria. </w:t>
        </w:r>
      </w:ins>
    </w:p>
    <w:p w14:paraId="3E9D5A4B" w14:textId="77777777" w:rsidR="007F3EB4" w:rsidRPr="007F3EB4" w:rsidRDefault="007F3EB4" w:rsidP="00A95EFE">
      <w:pPr>
        <w:rPr>
          <w:ins w:id="112" w:author="Ian Hussey" w:date="2020-03-18T16:47:00Z"/>
          <w:lang w:val="en-IE" w:bidi="ar-SA"/>
        </w:rPr>
      </w:pPr>
      <w:ins w:id="113" w:author="Ian Hussey" w:date="2020-03-18T16:47:00Z">
        <w:r w:rsidRPr="00A95EFE">
          <w:rPr>
            <w:b/>
            <w:i/>
            <w:lang w:val="en-IE" w:bidi="ar-SA"/>
          </w:rPr>
          <w:t>Confirmatory criterion: Olson and Fazio (2001).</w:t>
        </w:r>
        <w:r w:rsidRPr="007F3EB4">
          <w:rPr>
            <w:lang w:val="en-IE" w:bidi="ar-SA"/>
          </w:rPr>
          <w:t xml:space="preserve"> We first computed a score following the original authors’ recommendations to closely replicate their original study. This score was based on participants’ open-ended responses to Awareness Question 1 (“Did you notice anything systematic about how particular words and images appeared together during the surveillance tasks?”) and Awareness Question 2 (“Did you notice anything systematic about how particular words and images appeared together during the surveillance tasks?”).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Questions 1 and 2, and treated the responses given to both questions as one (compound) text response. Specifically, they scored participants as being ‘aware’ if their responses to Questions 1 and/or 2 made correct reference to </w:t>
        </w:r>
        <w:r w:rsidRPr="007F3EB4">
          <w:rPr>
            <w:i/>
            <w:iCs/>
            <w:lang w:val="en-IE" w:bidi="ar-SA"/>
          </w:rPr>
          <w:t>both</w:t>
        </w:r>
        <w:r w:rsidRPr="007F3EB4">
          <w:rPr>
            <w:lang w:val="en-IE" w:bidi="ar-SA"/>
          </w:rPr>
          <w:t xml:space="preserve"> of the CS-US pairings. In other words, they were scored as ‘aware’ if they wrote that CSpos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CSneg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and two US stimuli were paired but not specifying which was paired with which, or (d) not identifying CS-US pairings at all. </w:t>
        </w:r>
      </w:ins>
    </w:p>
    <w:p w14:paraId="359DB2C2" w14:textId="0798462C" w:rsidR="007F3EB4" w:rsidRPr="007F3EB4" w:rsidRDefault="007F3EB4" w:rsidP="00A95EFE">
      <w:pPr>
        <w:rPr>
          <w:ins w:id="114" w:author="Ian Hussey" w:date="2020-03-18T16:47:00Z"/>
          <w:lang w:val="en-IE" w:bidi="ar-SA"/>
        </w:rPr>
      </w:pPr>
      <w:ins w:id="115" w:author="Ian Hussey" w:date="2020-03-18T16:47:00Z">
        <w:r w:rsidRPr="007F3EB4">
          <w:rPr>
            <w:lang w:val="en-IE" w:bidi="ar-SA"/>
          </w:rPr>
          <w:t xml:space="preserve">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commentRangeStart w:id="116"/>
        <w:del w:id="117" w:author="Tal Moran Yorovich" w:date="2020-03-20T13:35:00Z">
          <w:r w:rsidRPr="007F3EB4" w:rsidDel="000923C4">
            <w:rPr>
              <w:lang w:val="en-IE" w:bidi="ar-SA"/>
            </w:rPr>
            <w:delText>In cases of disagreement between the two raters, the participant’s responses were scored by a third rater. The participant was scored as ‘aware’ or ‘unaware’ based on the majority judgement.</w:delText>
          </w:r>
        </w:del>
      </w:ins>
      <w:commentRangeEnd w:id="116"/>
      <w:del w:id="118" w:author="Tal Moran Yorovich" w:date="2020-03-20T13:35:00Z">
        <w:r w:rsidR="009940A8" w:rsidDel="000923C4">
          <w:rPr>
            <w:rStyle w:val="CommentReference"/>
          </w:rPr>
          <w:commentReference w:id="116"/>
        </w:r>
      </w:del>
    </w:p>
    <w:p w14:paraId="7DDF8933" w14:textId="77777777" w:rsidR="007F3EB4" w:rsidRPr="007F3EB4" w:rsidRDefault="007F3EB4" w:rsidP="00A95EFE">
      <w:pPr>
        <w:rPr>
          <w:ins w:id="119" w:author="Ian Hussey" w:date="2020-03-18T16:47:00Z"/>
          <w:lang w:val="en-IE" w:bidi="ar-SA"/>
        </w:rPr>
      </w:pPr>
      <w:ins w:id="120" w:author="Ian Hussey" w:date="2020-03-18T16:47:00Z">
        <w:r w:rsidRPr="00A95EFE">
          <w:rPr>
            <w:b/>
            <w:i/>
            <w:lang w:val="en-IE" w:bidi="ar-SA"/>
          </w:rPr>
          <w:lastRenderedPageBreak/>
          <w:t>Exploratory criteria.</w:t>
        </w:r>
        <w:r w:rsidRPr="007F3EB4">
          <w:rPr>
            <w:lang w:val="en-IE" w:bidi="ar-SA"/>
          </w:rPr>
          <w:t xml:space="preserve"> We considered that the original authors’ criterion may have scored individuals who were actually aware of/remembered the contingencies as ‘unaware’. Therefore we pre-registered three additional exploratory exclusion criteria that allowed us to examine if evidence for EC effects in this task were robust to or depended on the specific way in which contingency awareness/recollective memory was measured.</w:t>
        </w:r>
      </w:ins>
    </w:p>
    <w:p w14:paraId="45D6DBD5" w14:textId="77777777" w:rsidR="007F3EB4" w:rsidRDefault="007F3EB4" w:rsidP="00A95EFE">
      <w:pPr>
        <w:rPr>
          <w:ins w:id="121" w:author="Ian Hussey" w:date="2020-03-18T16:48:00Z"/>
          <w:lang w:val="en-IE" w:bidi="ar-SA"/>
        </w:rPr>
      </w:pPr>
      <w:ins w:id="122" w:author="Ian Hussey" w:date="2020-03-18T16:47:00Z">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Questions 1 and/or 2 referred to </w:t>
        </w:r>
        <w:r w:rsidRPr="007F3EB4">
          <w:rPr>
            <w:i/>
            <w:iCs/>
            <w:lang w:val="en-IE" w:bidi="ar-SA"/>
          </w:rPr>
          <w:t>at least</w:t>
        </w:r>
        <w:r w:rsidRPr="007F3EB4">
          <w:rPr>
            <w:lang w:val="en-IE" w:bidi="ar-SA"/>
          </w:rPr>
          <w:t xml:space="preserve"> </w:t>
        </w:r>
        <w:r w:rsidRPr="007F3EB4">
          <w:rPr>
            <w:i/>
            <w:iCs/>
            <w:lang w:val="en-IE" w:bidi="ar-SA"/>
          </w:rPr>
          <w:t xml:space="preserve">one </w:t>
        </w:r>
        <w:r w:rsidRPr="007F3EB4">
          <w:rPr>
            <w:lang w:val="en-IE" w:bidi="ar-SA"/>
          </w:rPr>
          <w:t xml:space="preserve">of the CS-US </w:t>
        </w:r>
        <w:commentRangeStart w:id="123"/>
        <w:r w:rsidRPr="007F3EB4">
          <w:rPr>
            <w:lang w:val="en-IE" w:bidi="ar-SA"/>
          </w:rPr>
          <w:t>pairings</w:t>
        </w:r>
      </w:ins>
      <w:commentRangeEnd w:id="123"/>
      <w:r w:rsidR="009940A8">
        <w:rPr>
          <w:rStyle w:val="CommentReference"/>
        </w:rPr>
        <w:commentReference w:id="123"/>
      </w:r>
      <w:ins w:id="124" w:author="Ian Hussey" w:date="2020-03-18T16:47:00Z">
        <w:r w:rsidRPr="007F3EB4">
          <w:rPr>
            <w:lang w:val="en-IE" w:bidi="ar-SA"/>
          </w:rPr>
          <w:t>.</w:t>
        </w:r>
      </w:ins>
    </w:p>
    <w:p w14:paraId="47B41293" w14:textId="6EAA74BA" w:rsidR="00A95EFE" w:rsidRDefault="007F3EB4" w:rsidP="00A95EFE">
      <w:pPr>
        <w:ind w:firstLine="0"/>
        <w:rPr>
          <w:ins w:id="125" w:author="Ian Hussey" w:date="2020-03-18T16:50:00Z"/>
          <w:color w:val="231F20"/>
          <w:lang w:val="en-IE" w:bidi="ar-SA"/>
        </w:rPr>
      </w:pPr>
      <w:proofErr w:type="spellStart"/>
      <w:ins w:id="126" w:author="Ian Hussey" w:date="2020-03-18T16:47:00Z">
        <w:r w:rsidRPr="003A3DA0">
          <w:rPr>
            <w:i/>
            <w:iCs/>
            <w:lang w:val="nl-BE" w:bidi="ar-SA"/>
            <w:rPrChange w:id="127" w:author="Tal Moran Yorovich" w:date="2020-03-20T13:00:00Z">
              <w:rPr>
                <w:i/>
                <w:iCs/>
                <w:lang w:val="en-IE" w:bidi="ar-SA"/>
              </w:rPr>
            </w:rPrChange>
          </w:rPr>
          <w:t>Criterion</w:t>
        </w:r>
        <w:proofErr w:type="spellEnd"/>
        <w:r w:rsidRPr="003A3DA0">
          <w:rPr>
            <w:i/>
            <w:iCs/>
            <w:lang w:val="nl-BE" w:bidi="ar-SA"/>
            <w:rPrChange w:id="128" w:author="Tal Moran Yorovich" w:date="2020-03-20T13:00:00Z">
              <w:rPr>
                <w:i/>
                <w:iCs/>
                <w:lang w:val="en-IE" w:bidi="ar-SA"/>
              </w:rPr>
            </w:rPrChange>
          </w:rPr>
          <w:t xml:space="preserve"> 3 (</w:t>
        </w:r>
        <w:r w:rsidRPr="003A3DA0">
          <w:rPr>
            <w:i/>
            <w:iCs/>
            <w:color w:val="231F20"/>
            <w:lang w:val="nl-BE" w:bidi="ar-SA"/>
            <w:rPrChange w:id="129" w:author="Tal Moran Yorovich" w:date="2020-03-20T13:00:00Z">
              <w:rPr>
                <w:i/>
                <w:iCs/>
                <w:color w:val="231F20"/>
                <w:lang w:val="en-IE" w:bidi="ar-SA"/>
              </w:rPr>
            </w:rPrChange>
          </w:rPr>
          <w:t>Bar-</w:t>
        </w:r>
        <w:proofErr w:type="spellStart"/>
        <w:r w:rsidRPr="003A3DA0">
          <w:rPr>
            <w:i/>
            <w:iCs/>
            <w:color w:val="231F20"/>
            <w:lang w:val="nl-BE" w:bidi="ar-SA"/>
            <w:rPrChange w:id="130" w:author="Tal Moran Yorovich" w:date="2020-03-20T13:00:00Z">
              <w:rPr>
                <w:i/>
                <w:iCs/>
                <w:color w:val="231F20"/>
                <w:lang w:val="en-IE" w:bidi="ar-SA"/>
              </w:rPr>
            </w:rPrChange>
          </w:rPr>
          <w:t>Anan</w:t>
        </w:r>
      </w:ins>
      <w:proofErr w:type="spellEnd"/>
      <w:ins w:id="131" w:author="Tal Moran Yorovich" w:date="2020-03-20T13:36:00Z">
        <w:r w:rsidR="000923C4">
          <w:rPr>
            <w:i/>
            <w:iCs/>
            <w:color w:val="231F20"/>
            <w:lang w:val="nl-BE" w:bidi="ar-SA"/>
          </w:rPr>
          <w:t xml:space="preserve"> et al.</w:t>
        </w:r>
      </w:ins>
      <w:ins w:id="132" w:author="Ian Hussey" w:date="2020-03-18T16:47:00Z">
        <w:del w:id="133" w:author="Tal Moran Yorovich" w:date="2020-03-20T13:36:00Z">
          <w:r w:rsidRPr="003A3DA0" w:rsidDel="000923C4">
            <w:rPr>
              <w:i/>
              <w:iCs/>
              <w:color w:val="231F20"/>
              <w:lang w:val="nl-BE" w:bidi="ar-SA"/>
              <w:rPrChange w:id="134" w:author="Tal Moran Yorovich" w:date="2020-03-20T13:00:00Z">
                <w:rPr>
                  <w:i/>
                  <w:iCs/>
                  <w:color w:val="231F20"/>
                  <w:lang w:val="en-IE" w:bidi="ar-SA"/>
                </w:rPr>
              </w:rPrChange>
            </w:rPr>
            <w:delText>, De-Houwer &amp; Nosek</w:delText>
          </w:r>
        </w:del>
        <w:r w:rsidRPr="003A3DA0">
          <w:rPr>
            <w:i/>
            <w:iCs/>
            <w:color w:val="231F20"/>
            <w:lang w:val="nl-BE" w:bidi="ar-SA"/>
            <w:rPrChange w:id="135" w:author="Tal Moran Yorovich" w:date="2020-03-20T13:00:00Z">
              <w:rPr>
                <w:i/>
                <w:iCs/>
                <w:color w:val="231F20"/>
                <w:lang w:val="en-IE" w:bidi="ar-SA"/>
              </w:rPr>
            </w:rPrChange>
          </w:rPr>
          <w:t>, 2010).</w:t>
        </w:r>
        <w:r w:rsidRPr="003A3DA0">
          <w:rPr>
            <w:color w:val="231F20"/>
            <w:lang w:val="nl-BE" w:bidi="ar-SA"/>
            <w:rPrChange w:id="136" w:author="Tal Moran Yorovich" w:date="2020-03-20T13:00:00Z">
              <w:rPr>
                <w:color w:val="231F20"/>
                <w:lang w:val="en-IE" w:bidi="ar-SA"/>
              </w:rPr>
            </w:rPrChange>
          </w:rPr>
          <w:t xml:space="preserve"> </w:t>
        </w:r>
        <w:r w:rsidRPr="007F3EB4">
          <w:rPr>
            <w:lang w:val="en-IE" w:bidi="ar-SA"/>
          </w:rPr>
          <w:t xml:space="preserve">The second (exploratory) score was computed based on Bar-Anan et al.’s (2010) criterion. Here participants were asked </w:t>
        </w:r>
        <w:commentRangeStart w:id="137"/>
        <w:r w:rsidRPr="007F3EB4">
          <w:rPr>
            <w:lang w:val="en-IE" w:bidi="ar-SA"/>
          </w:rPr>
          <w:t>Awareness Question 4</w:t>
        </w:r>
      </w:ins>
      <w:commentRangeEnd w:id="137"/>
      <w:r w:rsidR="000923C4">
        <w:rPr>
          <w:rStyle w:val="CommentReference"/>
        </w:rPr>
        <w:commentReference w:id="137"/>
      </w:r>
      <w:ins w:id="138" w:author="Ian Hussey" w:date="2020-03-18T16:47:00Z">
        <w:r w:rsidRPr="007F3EB4">
          <w:rPr>
            <w:lang w:val="en-IE" w:bidi="ar-SA"/>
          </w:rPr>
          <w:t xml:space="preserve"> (</w:t>
        </w:r>
        <w:r w:rsidRPr="007F3EB4">
          <w:rPr>
            <w:color w:val="231F20"/>
            <w:lang w:val="en-IE" w:bidi="ar-SA"/>
          </w:rPr>
          <w:t>“</w:t>
        </w:r>
        <w:r w:rsidRPr="000923C4">
          <w:rPr>
            <w:i/>
            <w:iCs/>
            <w:color w:val="231F20"/>
            <w:lang w:val="en-IE" w:bidi="ar-SA"/>
            <w:rPrChange w:id="139" w:author="Tal Moran Yorovich" w:date="2020-03-20T13:35:00Z">
              <w:rPr>
                <w:color w:val="231F20"/>
                <w:lang w:val="en-IE" w:bidi="ar-SA"/>
              </w:rPr>
            </w:rPrChange>
          </w:rPr>
          <w:t xml:space="preserve">For some participants, during the first task, there was one </w:t>
        </w:r>
        <w:r w:rsidRPr="000923C4">
          <w:rPr>
            <w:i/>
            <w:iCs/>
            <w:lang w:val="en-IE" w:bidi="ar-SA"/>
            <w:rPrChange w:id="140" w:author="Tal Moran Yorovich" w:date="2020-03-20T13:35:00Z">
              <w:rPr>
                <w:lang w:val="en-IE" w:bidi="ar-SA"/>
              </w:rPr>
            </w:rPrChange>
          </w:rPr>
          <w:t>cartoon creature</w:t>
        </w:r>
        <w:r w:rsidRPr="000923C4">
          <w:rPr>
            <w:i/>
            <w:iCs/>
            <w:color w:val="231F20"/>
            <w:lang w:val="en-IE" w:bidi="ar-SA"/>
            <w:rPrChange w:id="141" w:author="Tal Moran Yorovich" w:date="2020-03-20T13:35:00Z">
              <w:rPr>
                <w:color w:val="231F20"/>
                <w:lang w:val="en-IE" w:bidi="ar-SA"/>
              </w:rPr>
            </w:rPrChange>
          </w:rPr>
          <w:t xml:space="preserve"> that always appeared with positive images and words, and one that always appeared with negative images and words. Do you think it happened in your case?</w:t>
        </w:r>
        <w:r w:rsidRPr="007F3EB4">
          <w:rPr>
            <w:color w:val="231F20"/>
            <w:lang w:val="en-IE" w:bidi="ar-SA"/>
          </w:rPr>
          <w:t>”). They were scored as aware if they responded “Yes, that happened in my task” and as unaware if they chose “No, I did not notice if that happened in my task”</w:t>
        </w:r>
      </w:ins>
      <w:ins w:id="142" w:author="Ian Hussey" w:date="2020-03-18T16:50:00Z">
        <w:r w:rsidR="00A95EFE">
          <w:rPr>
            <w:color w:val="231F20"/>
            <w:lang w:val="en-IE" w:bidi="ar-SA"/>
          </w:rPr>
          <w:t>.</w:t>
        </w:r>
      </w:ins>
    </w:p>
    <w:p w14:paraId="3F1FE3B7" w14:textId="4BFEF44D" w:rsidR="007628D7" w:rsidRPr="00A95EFE" w:rsidDel="0014078D" w:rsidRDefault="007F3EB4">
      <w:pPr>
        <w:rPr>
          <w:del w:id="143" w:author="Ian Hussey" w:date="2020-03-18T16:47:00Z"/>
          <w:lang w:val="en-IE" w:bidi="ar-SA"/>
        </w:rPr>
      </w:pPr>
      <w:ins w:id="144" w:author="Ian Hussey" w:date="2020-03-18T16:47:00Z">
        <w:r w:rsidRPr="000923C4">
          <w:rPr>
            <w:i/>
            <w:iCs/>
            <w:lang w:bidi="ar-SA"/>
            <w:rPrChange w:id="145" w:author="Tal Moran Yorovich" w:date="2020-03-20T13:36:00Z">
              <w:rPr>
                <w:i/>
                <w:iCs/>
                <w:lang w:val="en-IE" w:bidi="ar-SA"/>
              </w:rPr>
            </w:rPrChange>
          </w:rPr>
          <w:t>Criterion 4 (</w:t>
        </w:r>
        <w:r w:rsidRPr="000923C4">
          <w:rPr>
            <w:i/>
            <w:iCs/>
            <w:color w:val="231F20"/>
            <w:lang w:bidi="ar-SA"/>
            <w:rPrChange w:id="146" w:author="Tal Moran Yorovich" w:date="2020-03-20T13:36:00Z">
              <w:rPr>
                <w:i/>
                <w:iCs/>
                <w:color w:val="231F20"/>
                <w:lang w:val="en-IE" w:bidi="ar-SA"/>
              </w:rPr>
            </w:rPrChange>
          </w:rPr>
          <w:t>Bar-Anan</w:t>
        </w:r>
      </w:ins>
      <w:ins w:id="147" w:author="Tal Moran Yorovich" w:date="2020-03-20T13:36:00Z">
        <w:r w:rsidR="000923C4" w:rsidRPr="000923C4">
          <w:rPr>
            <w:i/>
            <w:iCs/>
            <w:color w:val="231F20"/>
            <w:lang w:bidi="ar-SA"/>
            <w:rPrChange w:id="148" w:author="Tal Moran Yorovich" w:date="2020-03-20T13:36:00Z">
              <w:rPr>
                <w:i/>
                <w:iCs/>
                <w:color w:val="231F20"/>
                <w:lang w:val="nl-BE" w:bidi="ar-SA"/>
              </w:rPr>
            </w:rPrChange>
          </w:rPr>
          <w:t xml:space="preserve"> et al.</w:t>
        </w:r>
      </w:ins>
      <w:ins w:id="149" w:author="Ian Hussey" w:date="2020-03-18T16:47:00Z">
        <w:del w:id="150" w:author="Tal Moran Yorovich" w:date="2020-03-20T13:36:00Z">
          <w:r w:rsidRPr="000923C4" w:rsidDel="000923C4">
            <w:rPr>
              <w:i/>
              <w:iCs/>
              <w:color w:val="231F20"/>
              <w:lang w:bidi="ar-SA"/>
              <w:rPrChange w:id="151" w:author="Tal Moran Yorovich" w:date="2020-03-20T13:36:00Z">
                <w:rPr>
                  <w:i/>
                  <w:iCs/>
                  <w:color w:val="231F20"/>
                  <w:lang w:val="en-IE" w:bidi="ar-SA"/>
                </w:rPr>
              </w:rPrChange>
            </w:rPr>
            <w:delText>, De-Houwer &amp; Nosek</w:delText>
          </w:r>
        </w:del>
        <w:r w:rsidRPr="000923C4">
          <w:rPr>
            <w:i/>
            <w:iCs/>
            <w:color w:val="231F20"/>
            <w:lang w:bidi="ar-SA"/>
            <w:rPrChange w:id="152" w:author="Tal Moran Yorovich" w:date="2020-03-20T13:36:00Z">
              <w:rPr>
                <w:i/>
                <w:iCs/>
                <w:color w:val="231F20"/>
                <w:lang w:val="en-IE" w:bidi="ar-SA"/>
              </w:rPr>
            </w:rPrChange>
          </w:rPr>
          <w:t>, 2010; modified).</w:t>
        </w:r>
        <w:r w:rsidRPr="000923C4">
          <w:rPr>
            <w:color w:val="231F20"/>
            <w:lang w:bidi="ar-SA"/>
            <w:rPrChange w:id="153" w:author="Tal Moran Yorovich" w:date="2020-03-20T13:36:00Z">
              <w:rPr>
                <w:color w:val="231F20"/>
                <w:lang w:val="en-IE" w:bidi="ar-SA"/>
              </w:rPr>
            </w:rPrChange>
          </w:rPr>
          <w:t xml:space="preserve"> </w:t>
        </w:r>
        <w:r w:rsidRPr="007F3EB4">
          <w:rPr>
            <w:color w:val="231F20"/>
            <w:lang w:val="en-IE" w:bidi="ar-SA"/>
          </w:rPr>
          <w:t xml:space="preserve">The third (exploratory) </w:t>
        </w:r>
        <w:r w:rsidRPr="007F3EB4">
          <w:rPr>
            <w:lang w:val="en-IE" w:bidi="ar-SA"/>
          </w:rPr>
          <w:t xml:space="preserve">criterion was identical to the </w:t>
        </w:r>
        <w:r w:rsidRPr="007F3EB4">
          <w:rPr>
            <w:color w:val="231F20"/>
            <w:lang w:val="en-IE" w:bidi="ar-SA"/>
          </w:rPr>
          <w:t>Bar-Anan</w:t>
        </w:r>
      </w:ins>
      <w:ins w:id="154" w:author="Tal Moran Yorovich" w:date="2020-03-20T13:36:00Z">
        <w:r w:rsidR="000923C4">
          <w:rPr>
            <w:color w:val="231F20"/>
            <w:lang w:val="en-IE" w:bidi="ar-SA"/>
          </w:rPr>
          <w:t xml:space="preserve"> et al.,</w:t>
        </w:r>
      </w:ins>
      <w:ins w:id="155" w:author="Ian Hussey" w:date="2020-03-18T16:47:00Z">
        <w:del w:id="156" w:author="Tal Moran Yorovich" w:date="2020-03-20T13:36:00Z">
          <w:r w:rsidRPr="007F3EB4" w:rsidDel="000923C4">
            <w:rPr>
              <w:color w:val="231F20"/>
              <w:lang w:val="en-IE" w:bidi="ar-SA"/>
            </w:rPr>
            <w:delText>, De-Houwer and Nosek</w:delText>
          </w:r>
        </w:del>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on </w:t>
        </w:r>
        <w:commentRangeStart w:id="157"/>
        <w:r w:rsidRPr="007F3EB4">
          <w:rPr>
            <w:color w:val="231F20"/>
            <w:lang w:val="en-IE" w:bidi="ar-SA"/>
          </w:rPr>
          <w:t xml:space="preserve">Questions 5 and 6 </w:t>
        </w:r>
      </w:ins>
      <w:commentRangeEnd w:id="157"/>
      <w:r w:rsidR="000923C4">
        <w:rPr>
          <w:rStyle w:val="CommentReference"/>
        </w:rPr>
        <w:commentReference w:id="157"/>
      </w:r>
      <w:ins w:id="158" w:author="Ian Hussey" w:date="2020-03-18T16:47:00Z">
        <w:r w:rsidRPr="007F3EB4">
          <w:rPr>
            <w:color w:val="231F20"/>
            <w:lang w:val="en-IE" w:bidi="ar-SA"/>
          </w:rPr>
          <w:t>the valence of the USs with which each of the two CSs appeared.</w:t>
        </w:r>
        <w:r w:rsidRPr="007F3EB4">
          <w:rPr>
            <w:lang w:val="en-IE" w:bidi="ar-SA"/>
          </w:rPr>
          <w:t xml:space="preserve"> Specifically</w:t>
        </w:r>
        <w:commentRangeStart w:id="159"/>
        <w:r w:rsidRPr="007F3EB4">
          <w:rPr>
            <w:lang w:val="en-IE" w:bidi="ar-SA"/>
          </w:rPr>
          <w:t xml:space="preserve">, Awareness Questions </w:t>
        </w:r>
        <w:r w:rsidRPr="007F3EB4">
          <w:rPr>
            <w:color w:val="231F20"/>
            <w:lang w:val="en-IE" w:bidi="ar-SA"/>
          </w:rPr>
          <w:t xml:space="preserve">5 and 6 </w:t>
        </w:r>
      </w:ins>
      <w:commentRangeEnd w:id="159"/>
      <w:r w:rsidR="000923C4">
        <w:rPr>
          <w:rStyle w:val="CommentReference"/>
        </w:rPr>
        <w:commentReference w:id="159"/>
      </w:r>
      <w:ins w:id="160" w:author="Ian Hussey" w:date="2020-03-18T16:47:00Z">
        <w:r w:rsidRPr="007F3EB4">
          <w:rPr>
            <w:lang w:val="en-IE" w:bidi="ar-SA"/>
          </w:rPr>
          <w:t>presented participants with images of the two CS stimuli and asked them the following: “</w:t>
        </w:r>
        <w:r w:rsidRPr="000923C4">
          <w:rPr>
            <w:i/>
            <w:iCs/>
            <w:lang w:val="en-IE" w:bidi="ar-SA"/>
            <w:rPrChange w:id="161" w:author="Tal Moran Yorovich" w:date="2020-03-20T13:37:00Z">
              <w:rPr>
                <w:lang w:val="en-IE" w:bidi="ar-SA"/>
              </w:rPr>
            </w:rPrChang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proofErr w:type="spellStart"/>
        <w:r w:rsidRPr="007F3EB4">
          <w:rPr>
            <w:lang w:val="en-IE" w:bidi="ar-SA"/>
          </w:rPr>
          <w:t>Pokemon</w:t>
        </w:r>
        <w:proofErr w:type="spellEnd"/>
        <w:r w:rsidRPr="007F3EB4">
          <w:rPr>
            <w:lang w:val="en-IE" w:bidi="ar-SA"/>
          </w:rPr>
          <w:t xml:space="preserve"> exemplars used in the questions depended on those used at each laboratory. </w:t>
        </w:r>
        <w:r w:rsidRPr="007F3EB4">
          <w:rPr>
            <w:lang w:val="en-IE" w:bidi="ar-SA"/>
          </w:rPr>
          <w:lastRenderedPageBreak/>
          <w:t xml:space="preserve">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ins>
      <w:commentRangeStart w:id="162"/>
      <w:del w:id="163" w:author="Ian Hussey" w:date="2020-03-18T16:47:00Z">
        <w:r w:rsidR="007628D7" w:rsidRPr="009911E6" w:rsidDel="0014078D">
          <w:rPr>
            <w:color w:val="000000" w:themeColor="text1"/>
          </w:rPr>
          <w:delText xml:space="preserve">Confirmatory </w:delText>
        </w:r>
        <w:r w:rsidR="007712B2" w:rsidRPr="007712B2" w:rsidDel="0014078D">
          <w:delText>awareness</w:delText>
        </w:r>
        <w:r w:rsidR="00952BA5" w:rsidRPr="00952BA5" w:rsidDel="0014078D">
          <w:rPr>
            <w:color w:val="000000" w:themeColor="text1"/>
          </w:rPr>
          <w:delText>/recollection memory</w:delText>
        </w:r>
        <w:r w:rsidR="007712B2" w:rsidRPr="009911E6" w:rsidDel="0014078D">
          <w:rPr>
            <w:color w:val="000000" w:themeColor="text1"/>
          </w:rPr>
          <w:delText xml:space="preserve"> </w:delText>
        </w:r>
        <w:r w:rsidR="00A53161" w:rsidRPr="009911E6" w:rsidDel="0014078D">
          <w:rPr>
            <w:color w:val="000000" w:themeColor="text1"/>
          </w:rPr>
          <w:delText>criterion</w:delText>
        </w:r>
        <w:r w:rsidR="007628D7" w:rsidRPr="007712B2" w:rsidDel="0014078D">
          <w:rPr>
            <w:color w:val="000000" w:themeColor="text1"/>
          </w:rPr>
          <w:delText>.</w:delText>
        </w:r>
        <w:r w:rsidR="007628D7" w:rsidRPr="00F32498" w:rsidDel="0014078D">
          <w:rPr>
            <w:color w:val="000000" w:themeColor="text1"/>
          </w:rPr>
          <w:delText xml:space="preserve"> We compute</w:delText>
        </w:r>
        <w:r w:rsidR="00147B70" w:rsidRPr="00F32498" w:rsidDel="0014078D">
          <w:rPr>
            <w:color w:val="000000" w:themeColor="text1"/>
          </w:rPr>
          <w:delText>d</w:delText>
        </w:r>
        <w:r w:rsidR="007628D7" w:rsidRPr="00F32498" w:rsidDel="0014078D">
          <w:rPr>
            <w:color w:val="000000" w:themeColor="text1"/>
          </w:rPr>
          <w:delText xml:space="preserve"> a score following the original authors’ recommendations. Specifically, two independent raters (from each lab) </w:delText>
        </w:r>
        <w:r w:rsidR="00147B70" w:rsidRPr="00F32498" w:rsidDel="0014078D">
          <w:rPr>
            <w:color w:val="000000" w:themeColor="text1"/>
          </w:rPr>
          <w:delText>coded</w:delText>
        </w:r>
        <w:r w:rsidR="007628D7" w:rsidRPr="00F32498" w:rsidDel="0014078D">
          <w:rPr>
            <w:color w:val="000000" w:themeColor="text1"/>
          </w:rPr>
          <w:delText xml:space="preserve"> participants’ free responses to questions 1-2 from the original authors’ questionnaire and judge</w:delText>
        </w:r>
        <w:r w:rsidR="00147B70" w:rsidRPr="00F32498" w:rsidDel="0014078D">
          <w:rPr>
            <w:color w:val="000000" w:themeColor="text1"/>
          </w:rPr>
          <w:delText>d</w:delText>
        </w:r>
        <w:r w:rsidR="007628D7" w:rsidRPr="00F32498" w:rsidDel="0014078D">
          <w:rPr>
            <w:color w:val="000000" w:themeColor="text1"/>
          </w:rPr>
          <w:delText xml:space="preserve"> whether those responses show correct identification of the CS-US pairings. The coding in all labs </w:delText>
        </w:r>
      </w:del>
      <w:del w:id="164" w:author="Ian Hussey" w:date="2020-03-17T22:29:00Z">
        <w:r w:rsidR="00147B70" w:rsidRPr="00F32498" w:rsidDel="006F2DFC">
          <w:rPr>
            <w:color w:val="000000" w:themeColor="text1"/>
          </w:rPr>
          <w:delText>were</w:delText>
        </w:r>
        <w:r w:rsidR="007628D7" w:rsidRPr="00F32498" w:rsidDel="006F2DFC">
          <w:rPr>
            <w:color w:val="000000" w:themeColor="text1"/>
          </w:rPr>
          <w:delText xml:space="preserve"> </w:delText>
        </w:r>
      </w:del>
      <w:del w:id="165" w:author="Ian Hussey" w:date="2020-03-18T16:47:00Z">
        <w:r w:rsidR="007628D7" w:rsidRPr="00F32498" w:rsidDel="0014078D">
          <w:rPr>
            <w:color w:val="000000" w:themeColor="text1"/>
          </w:rPr>
          <w:delText xml:space="preserve">based on the same protocol (see </w:delText>
        </w:r>
        <w:r w:rsidR="00AF078C" w:rsidDel="0014078D">
          <w:fldChar w:fldCharType="begin"/>
        </w:r>
        <w:r w:rsidR="00AF078C" w:rsidDel="0014078D">
          <w:delInstrText xml:space="preserve"> HYPERLINK "https://osf.io/wz2vs/" </w:delInstrText>
        </w:r>
        <w:r w:rsidR="00AF078C" w:rsidDel="0014078D">
          <w:fldChar w:fldCharType="separate"/>
        </w:r>
        <w:r w:rsidR="00606A83" w:rsidRPr="00811308" w:rsidDel="0014078D">
          <w:rPr>
            <w:rStyle w:val="Hyperlink"/>
            <w:color w:val="000000" w:themeColor="text1"/>
          </w:rPr>
          <w:delText>osf.io/wz2vs</w:delText>
        </w:r>
        <w:r w:rsidR="00AF078C" w:rsidDel="0014078D">
          <w:rPr>
            <w:rStyle w:val="Hyperlink"/>
            <w:color w:val="000000" w:themeColor="text1"/>
          </w:rPr>
          <w:fldChar w:fldCharType="end"/>
        </w:r>
        <w:r w:rsidR="007628D7" w:rsidRPr="00F32498" w:rsidDel="0014078D">
          <w:rPr>
            <w:color w:val="000000" w:themeColor="text1"/>
          </w:rPr>
          <w:delText xml:space="preserve">). </w:delText>
        </w:r>
        <w:r w:rsidR="007B1D15" w:rsidRPr="00F32498" w:rsidDel="0014078D">
          <w:rPr>
            <w:color w:val="000000" w:themeColor="text1"/>
          </w:rPr>
          <w:delText>T</w:delText>
        </w:r>
        <w:r w:rsidR="007628D7" w:rsidRPr="00F32498" w:rsidDel="0014078D">
          <w:rPr>
            <w:color w:val="000000" w:themeColor="text1"/>
          </w:rPr>
          <w:delText>he original authors</w:delText>
        </w:r>
        <w:r w:rsidR="007B1D15" w:rsidRPr="00F32498" w:rsidDel="0014078D">
          <w:rPr>
            <w:color w:val="000000" w:themeColor="text1"/>
          </w:rPr>
          <w:delText xml:space="preserve"> recommended that we </w:delText>
        </w:r>
        <w:r w:rsidR="007628D7" w:rsidRPr="00F32498" w:rsidDel="0014078D">
          <w:rPr>
            <w:color w:val="000000" w:themeColor="text1"/>
          </w:rPr>
          <w:delText>exclude</w:delText>
        </w:r>
        <w:r w:rsidR="007B1D15" w:rsidRPr="00F32498" w:rsidDel="0014078D">
          <w:rPr>
            <w:color w:val="000000" w:themeColor="text1"/>
          </w:rPr>
          <w:delText xml:space="preserve"> participants </w:delText>
        </w:r>
        <w:r w:rsidR="007628D7" w:rsidRPr="00F32498" w:rsidDel="0014078D">
          <w:rPr>
            <w:color w:val="000000" w:themeColor="text1"/>
          </w:rPr>
          <w:delText>if both raters agree</w:delText>
        </w:r>
        <w:r w:rsidR="00F11046" w:rsidRPr="00F32498" w:rsidDel="0014078D">
          <w:rPr>
            <w:color w:val="000000" w:themeColor="text1"/>
          </w:rPr>
          <w:delText>d</w:delText>
        </w:r>
        <w:r w:rsidR="007628D7" w:rsidRPr="00F32498" w:rsidDel="0014078D">
          <w:rPr>
            <w:color w:val="000000" w:themeColor="text1"/>
          </w:rPr>
          <w:delText xml:space="preserve"> that participants </w:delText>
        </w:r>
        <w:r w:rsidR="00996AEA" w:rsidRPr="00F32498" w:rsidDel="0014078D">
          <w:rPr>
            <w:color w:val="000000" w:themeColor="text1"/>
          </w:rPr>
          <w:delText xml:space="preserve">had </w:delText>
        </w:r>
        <w:r w:rsidR="007628D7" w:rsidRPr="00F32498" w:rsidDel="0014078D">
          <w:rPr>
            <w:color w:val="000000" w:themeColor="text1"/>
          </w:rPr>
          <w:delText xml:space="preserve">identified the </w:delText>
        </w:r>
        <w:r w:rsidR="007628D7" w:rsidRPr="00F32498" w:rsidDel="0014078D">
          <w:rPr>
            <w:color w:val="000000" w:themeColor="text1"/>
            <w:highlight w:val="white"/>
          </w:rPr>
          <w:delText xml:space="preserve">valence of the USs </w:delText>
        </w:r>
        <w:commentRangeStart w:id="166"/>
        <w:r w:rsidR="007628D7" w:rsidRPr="00F32498" w:rsidDel="0014078D">
          <w:rPr>
            <w:color w:val="000000" w:themeColor="text1"/>
            <w:highlight w:val="white"/>
          </w:rPr>
          <w:delText>that were paired with each of the CSs,</w:delText>
        </w:r>
        <w:r w:rsidR="007628D7" w:rsidRPr="00F32498" w:rsidDel="0014078D">
          <w:rPr>
            <w:color w:val="000000" w:themeColor="text1"/>
          </w:rPr>
          <w:delText xml:space="preserve"> </w:delText>
        </w:r>
        <w:commentRangeEnd w:id="166"/>
        <w:r w:rsidR="00404749" w:rsidDel="0014078D">
          <w:rPr>
            <w:rStyle w:val="CommentReference"/>
          </w:rPr>
          <w:commentReference w:id="166"/>
        </w:r>
        <w:r w:rsidR="007628D7" w:rsidRPr="00F32498" w:rsidDel="0014078D">
          <w:rPr>
            <w:color w:val="000000" w:themeColor="text1"/>
          </w:rPr>
          <w:delText xml:space="preserve">in at least one of the two questions. If participants </w:delText>
        </w:r>
        <w:r w:rsidR="00F11046" w:rsidRPr="00F32498" w:rsidDel="0014078D">
          <w:rPr>
            <w:color w:val="000000" w:themeColor="text1"/>
          </w:rPr>
          <w:delText xml:space="preserve">identified </w:delText>
        </w:r>
        <w:r w:rsidR="007628D7" w:rsidRPr="00F32498" w:rsidDel="0014078D">
          <w:rPr>
            <w:color w:val="000000" w:themeColor="text1"/>
          </w:rPr>
          <w:delText>that one of the CSs was paired with a US of a particular valence, or report</w:delText>
        </w:r>
        <w:r w:rsidR="00F11046" w:rsidRPr="00F32498" w:rsidDel="0014078D">
          <w:rPr>
            <w:color w:val="000000" w:themeColor="text1"/>
          </w:rPr>
          <w:delText>ed</w:delText>
        </w:r>
        <w:r w:rsidR="007628D7" w:rsidRPr="00F32498" w:rsidDel="0014078D">
          <w:rPr>
            <w:color w:val="000000" w:themeColor="text1"/>
          </w:rPr>
          <w:delText xml:space="preserve"> that CSs and USs were paired during the task (even if they do not mention the specific way in which they were paired), they </w:delText>
        </w:r>
        <w:r w:rsidR="00F11046" w:rsidRPr="00F32498" w:rsidDel="0014078D">
          <w:rPr>
            <w:color w:val="000000" w:themeColor="text1"/>
          </w:rPr>
          <w:delText>were</w:delText>
        </w:r>
        <w:r w:rsidR="007628D7" w:rsidRPr="00F32498" w:rsidDel="0014078D">
          <w:rPr>
            <w:color w:val="000000" w:themeColor="text1"/>
          </w:rPr>
          <w:delText xml:space="preserve"> retained and coded as being ‘contingency unaware’. Likewise, in cases of rater disagreement, participants </w:delText>
        </w:r>
        <w:r w:rsidR="00F11046" w:rsidRPr="00F32498" w:rsidDel="0014078D">
          <w:rPr>
            <w:color w:val="000000" w:themeColor="text1"/>
          </w:rPr>
          <w:delText xml:space="preserve">were </w:delText>
        </w:r>
        <w:r w:rsidR="007628D7" w:rsidRPr="00F32498" w:rsidDel="0014078D">
          <w:rPr>
            <w:color w:val="000000" w:themeColor="text1"/>
          </w:rPr>
          <w:delText xml:space="preserve">also retained and coded as ‘contingency unaware’ as per the original authors </w:delText>
        </w:r>
        <w:r w:rsidR="00A1376F" w:rsidDel="0014078D">
          <w:rPr>
            <w:color w:val="000000" w:themeColor="text1"/>
          </w:rPr>
          <w:delText>criterion</w:delText>
        </w:r>
        <w:r w:rsidR="007628D7" w:rsidRPr="00F32498" w:rsidDel="0014078D">
          <w:rPr>
            <w:color w:val="000000" w:themeColor="text1"/>
          </w:rPr>
          <w:delText xml:space="preserve">.  </w:delText>
        </w:r>
      </w:del>
    </w:p>
    <w:p w14:paraId="456FC3C3" w14:textId="56E41F46" w:rsidR="007628D7" w:rsidRPr="00F32498" w:rsidDel="0014078D" w:rsidRDefault="007628D7">
      <w:pPr>
        <w:rPr>
          <w:del w:id="167" w:author="Ian Hussey" w:date="2020-03-18T16:47:00Z"/>
          <w:color w:val="000000" w:themeColor="text1"/>
        </w:rPr>
      </w:pPr>
      <w:del w:id="168" w:author="Ian Hussey" w:date="2020-03-18T16:47:00Z">
        <w:r w:rsidRPr="009D557F" w:rsidDel="0014078D">
          <w:rPr>
            <w:color w:val="000000" w:themeColor="text1"/>
          </w:rPr>
          <w:delText xml:space="preserve">Exploratory </w:delText>
        </w:r>
        <w:r w:rsidR="007712B2" w:rsidRPr="007712B2" w:rsidDel="0014078D">
          <w:delText>awareness</w:delText>
        </w:r>
        <w:r w:rsidR="00952BA5" w:rsidRPr="00952BA5" w:rsidDel="0014078D">
          <w:rPr>
            <w:color w:val="000000" w:themeColor="text1"/>
          </w:rPr>
          <w:delText>/recollection memory</w:delText>
        </w:r>
        <w:r w:rsidR="007712B2" w:rsidRPr="007712B2" w:rsidDel="0014078D">
          <w:rPr>
            <w:color w:val="000000" w:themeColor="text1"/>
          </w:rPr>
          <w:delText xml:space="preserve"> </w:delText>
        </w:r>
        <w:r w:rsidR="00A53161" w:rsidRPr="009D557F" w:rsidDel="0014078D">
          <w:rPr>
            <w:color w:val="000000" w:themeColor="text1"/>
          </w:rPr>
          <w:delText>criteria</w:delText>
        </w:r>
        <w:r w:rsidRPr="00F32498" w:rsidDel="0014078D">
          <w:rPr>
            <w:color w:val="000000" w:themeColor="text1"/>
          </w:rPr>
          <w:delText xml:space="preserve">. </w:delText>
        </w:r>
        <w:r w:rsidR="00996AEA" w:rsidRPr="00F32498" w:rsidDel="0014078D">
          <w:rPr>
            <w:color w:val="000000" w:themeColor="text1"/>
          </w:rPr>
          <w:delText>T</w:delText>
        </w:r>
        <w:r w:rsidRPr="00F32498" w:rsidDel="0014078D">
          <w:rPr>
            <w:color w:val="000000" w:themeColor="text1"/>
          </w:rPr>
          <w:delText xml:space="preserve">he original authors </w:delText>
        </w:r>
        <w:r w:rsidR="00A1376F" w:rsidDel="0014078D">
          <w:rPr>
            <w:color w:val="000000" w:themeColor="text1"/>
          </w:rPr>
          <w:delText>criterion</w:delText>
        </w:r>
        <w:r w:rsidRPr="00F32498" w:rsidDel="0014078D">
          <w:rPr>
            <w:color w:val="000000" w:themeColor="text1"/>
          </w:rPr>
          <w:delText xml:space="preserve"> may have accidentally included individuals who were aware of/remembering the contingencies. Therefore we compute</w:delText>
        </w:r>
        <w:r w:rsidR="00F11046" w:rsidRPr="00F32498" w:rsidDel="0014078D">
          <w:rPr>
            <w:color w:val="000000" w:themeColor="text1"/>
          </w:rPr>
          <w:delText>d</w:delText>
        </w:r>
        <w:r w:rsidRPr="00F32498" w:rsidDel="0014078D">
          <w:rPr>
            <w:color w:val="000000" w:themeColor="text1"/>
          </w:rPr>
          <w:delText xml:space="preserve"> three additional exploratory scores to examine if evidence for EC </w:delText>
        </w:r>
        <w:r w:rsidR="00996AEA" w:rsidRPr="00F32498" w:rsidDel="0014078D">
          <w:rPr>
            <w:color w:val="000000" w:themeColor="text1"/>
          </w:rPr>
          <w:delText xml:space="preserve">effects </w:delText>
        </w:r>
        <w:r w:rsidRPr="00F32498" w:rsidDel="0014078D">
          <w:rPr>
            <w:color w:val="000000" w:themeColor="text1"/>
          </w:rPr>
          <w:delText xml:space="preserve">in this task depends on the specific way in which contingency awareness/recollective memory is measured. </w:delText>
        </w:r>
      </w:del>
    </w:p>
    <w:p w14:paraId="6BB5F956" w14:textId="1EA21B9D" w:rsidR="007628D7" w:rsidRPr="00F32498" w:rsidDel="0014078D" w:rsidRDefault="007628D7">
      <w:pPr>
        <w:rPr>
          <w:del w:id="169" w:author="Ian Hussey" w:date="2020-03-18T16:47:00Z"/>
          <w:color w:val="000000" w:themeColor="text1"/>
        </w:rPr>
      </w:pPr>
      <w:del w:id="170" w:author="Ian Hussey" w:date="2020-03-18T16:47:00Z">
        <w:r w:rsidRPr="00F32498" w:rsidDel="0014078D">
          <w:rPr>
            <w:color w:val="000000" w:themeColor="text1"/>
          </w:rPr>
          <w:delText>The first (exploratory) score use</w:delText>
        </w:r>
        <w:r w:rsidR="00F11046" w:rsidRPr="00F32498" w:rsidDel="0014078D">
          <w:rPr>
            <w:color w:val="000000" w:themeColor="text1"/>
          </w:rPr>
          <w:delText>d</w:delText>
        </w:r>
        <w:r w:rsidRPr="00F32498" w:rsidDel="0014078D">
          <w:rPr>
            <w:color w:val="000000" w:themeColor="text1"/>
          </w:rPr>
          <w:delText xml:space="preserve"> a more conservative coding of the original authors’ questions</w:delText>
        </w:r>
        <w:r w:rsidR="002259A8" w:rsidRPr="00F32498" w:rsidDel="0014078D">
          <w:rPr>
            <w:color w:val="000000" w:themeColor="text1"/>
          </w:rPr>
          <w:delText xml:space="preserve"> (the ‘Olson &amp; Fazio, 2001 modified’ criterion)</w:delText>
        </w:r>
        <w:r w:rsidRPr="00F32498" w:rsidDel="0014078D">
          <w:rPr>
            <w:color w:val="000000" w:themeColor="text1"/>
          </w:rPr>
          <w:delText xml:space="preserve">. Participants </w:delText>
        </w:r>
        <w:r w:rsidR="00F11046" w:rsidRPr="00F32498" w:rsidDel="0014078D">
          <w:rPr>
            <w:color w:val="000000" w:themeColor="text1"/>
          </w:rPr>
          <w:delText>were</w:delText>
        </w:r>
        <w:r w:rsidRPr="00F32498" w:rsidDel="0014078D">
          <w:rPr>
            <w:color w:val="000000" w:themeColor="text1"/>
          </w:rPr>
          <w:delText xml:space="preserve"> coded as ‘aware’ if they express</w:delText>
        </w:r>
        <w:r w:rsidR="00F11046" w:rsidRPr="00F32498" w:rsidDel="0014078D">
          <w:rPr>
            <w:color w:val="000000" w:themeColor="text1"/>
          </w:rPr>
          <w:delText>ed</w:delText>
        </w:r>
        <w:r w:rsidRPr="00F32498" w:rsidDel="0014078D">
          <w:rPr>
            <w:color w:val="000000" w:themeColor="text1"/>
          </w:rPr>
          <w:delText xml:space="preserve"> full or partial memory. Specifically, assignment to the ‘aware’ group</w:delText>
        </w:r>
        <w:r w:rsidR="00F11046" w:rsidRPr="00F32498" w:rsidDel="0014078D">
          <w:rPr>
            <w:color w:val="000000" w:themeColor="text1"/>
          </w:rPr>
          <w:delText xml:space="preserve"> </w:delText>
        </w:r>
        <w:r w:rsidRPr="00F32498" w:rsidDel="0014078D">
          <w:rPr>
            <w:color w:val="000000" w:themeColor="text1"/>
          </w:rPr>
          <w:delText>occur</w:delText>
        </w:r>
        <w:r w:rsidR="00532F60" w:rsidRPr="00F32498" w:rsidDel="0014078D">
          <w:rPr>
            <w:color w:val="000000" w:themeColor="text1"/>
          </w:rPr>
          <w:delText>r</w:delText>
        </w:r>
        <w:r w:rsidR="00F11046" w:rsidRPr="00F32498" w:rsidDel="0014078D">
          <w:rPr>
            <w:color w:val="000000" w:themeColor="text1"/>
          </w:rPr>
          <w:delText>ed</w:delText>
        </w:r>
        <w:r w:rsidRPr="00F32498" w:rsidDel="0014078D">
          <w:rPr>
            <w:color w:val="000000" w:themeColor="text1"/>
          </w:rPr>
          <w:delText xml:space="preserve"> when both judges agree</w:delText>
        </w:r>
        <w:r w:rsidR="00F11046" w:rsidRPr="00F32498" w:rsidDel="0014078D">
          <w:rPr>
            <w:color w:val="000000" w:themeColor="text1"/>
          </w:rPr>
          <w:delText>d</w:delText>
        </w:r>
        <w:r w:rsidRPr="00F32498" w:rsidDel="0014078D">
          <w:rPr>
            <w:color w:val="000000" w:themeColor="text1"/>
          </w:rPr>
          <w:delText xml:space="preserve"> that the participant identified the </w:delText>
        </w:r>
        <w:r w:rsidRPr="00F32498" w:rsidDel="0014078D">
          <w:rPr>
            <w:color w:val="000000" w:themeColor="text1"/>
            <w:highlight w:val="white"/>
          </w:rPr>
          <w:delText xml:space="preserve">valence of the USs that were paired with each of the CSs, </w:delText>
        </w:r>
        <w:r w:rsidRPr="00F32498" w:rsidDel="0014078D">
          <w:rPr>
            <w:color w:val="000000" w:themeColor="text1"/>
          </w:rPr>
          <w:delText xml:space="preserve">or identified that one of the CSs was paired with a US of a </w:delText>
        </w:r>
        <w:r w:rsidRPr="00F32498" w:rsidDel="0014078D">
          <w:rPr>
            <w:color w:val="000000" w:themeColor="text1"/>
          </w:rPr>
          <w:lastRenderedPageBreak/>
          <w:delText xml:space="preserve">particular valence, or </w:delText>
        </w:r>
        <w:r w:rsidR="00F11046" w:rsidRPr="00F32498" w:rsidDel="0014078D">
          <w:rPr>
            <w:color w:val="000000" w:themeColor="text1"/>
          </w:rPr>
          <w:delText xml:space="preserve">reported </w:delText>
        </w:r>
        <w:r w:rsidRPr="00F32498" w:rsidDel="0014078D">
          <w:rPr>
            <w:color w:val="000000" w:themeColor="text1"/>
          </w:rPr>
          <w:delText xml:space="preserve">that CSs and USs were paired during the task (even if they </w:delText>
        </w:r>
        <w:r w:rsidR="00532F60" w:rsidRPr="00F32498" w:rsidDel="0014078D">
          <w:rPr>
            <w:color w:val="000000" w:themeColor="text1"/>
          </w:rPr>
          <w:delText xml:space="preserve">did </w:delText>
        </w:r>
        <w:r w:rsidRPr="00F32498" w:rsidDel="0014078D">
          <w:rPr>
            <w:color w:val="000000" w:themeColor="text1"/>
          </w:rPr>
          <w:delText>not mention the specific way in which they were paired), in at least one of the two questions. Assignment to the ‘unaware’ group occur</w:delText>
        </w:r>
        <w:r w:rsidR="00F11046" w:rsidRPr="00F32498" w:rsidDel="0014078D">
          <w:rPr>
            <w:color w:val="000000" w:themeColor="text1"/>
          </w:rPr>
          <w:delText>red</w:delText>
        </w:r>
        <w:r w:rsidRPr="00F32498" w:rsidDel="0014078D">
          <w:rPr>
            <w:color w:val="000000" w:themeColor="text1"/>
          </w:rPr>
          <w:delText xml:space="preserve"> when both judges indicate</w:delText>
        </w:r>
        <w:r w:rsidR="00F11046" w:rsidRPr="00F32498" w:rsidDel="0014078D">
          <w:rPr>
            <w:color w:val="000000" w:themeColor="text1"/>
          </w:rPr>
          <w:delText>d</w:delText>
        </w:r>
        <w:r w:rsidRPr="00F32498" w:rsidDel="0014078D">
          <w:rPr>
            <w:color w:val="000000" w:themeColor="text1"/>
          </w:rPr>
          <w:delText xml:space="preserve"> that the participant did not report that CSs were systematically paired with USs, or that a CS was paired with a US of a specific </w:delText>
        </w:r>
      </w:del>
      <w:del w:id="171" w:author="Ian Hussey" w:date="2020-03-18T16:00:00Z">
        <w:r w:rsidRPr="00F32498" w:rsidDel="00544DC8">
          <w:rPr>
            <w:color w:val="000000" w:themeColor="text1"/>
          </w:rPr>
          <w:delText>valance</w:delText>
        </w:r>
      </w:del>
      <w:del w:id="172" w:author="Ian Hussey" w:date="2020-03-18T16:47:00Z">
        <w:r w:rsidRPr="00F32498" w:rsidDel="0014078D">
          <w:rPr>
            <w:color w:val="000000" w:themeColor="text1"/>
          </w:rPr>
          <w:delText xml:space="preserve">, in at least one of the two questions. In cases of rater disagreement, a third judge </w:delText>
        </w:r>
        <w:r w:rsidR="00F11046" w:rsidRPr="00F32498" w:rsidDel="0014078D">
          <w:rPr>
            <w:color w:val="000000" w:themeColor="text1"/>
          </w:rPr>
          <w:delText>was</w:delText>
        </w:r>
        <w:r w:rsidRPr="00F32498" w:rsidDel="0014078D">
          <w:rPr>
            <w:color w:val="000000" w:themeColor="text1"/>
          </w:rPr>
          <w:delText xml:space="preserve"> recruited </w:delText>
        </w:r>
        <w:r w:rsidR="00532F60" w:rsidRPr="00F32498" w:rsidDel="0014078D">
          <w:rPr>
            <w:color w:val="000000" w:themeColor="text1"/>
          </w:rPr>
          <w:delText xml:space="preserve">(at each site) </w:delText>
        </w:r>
        <w:r w:rsidRPr="00F32498" w:rsidDel="0014078D">
          <w:rPr>
            <w:color w:val="000000" w:themeColor="text1"/>
          </w:rPr>
          <w:delText xml:space="preserve">and asked to provide their own judgement according to the above </w:delText>
        </w:r>
        <w:r w:rsidR="00A1376F" w:rsidDel="0014078D">
          <w:rPr>
            <w:color w:val="000000" w:themeColor="text1"/>
          </w:rPr>
          <w:delText>criterion</w:delText>
        </w:r>
        <w:r w:rsidRPr="00F32498" w:rsidDel="0014078D">
          <w:rPr>
            <w:color w:val="000000" w:themeColor="text1"/>
          </w:rPr>
          <w:delText xml:space="preserve">. The majority judgement </w:delText>
        </w:r>
        <w:r w:rsidR="00F11046" w:rsidRPr="00F32498" w:rsidDel="0014078D">
          <w:rPr>
            <w:color w:val="000000" w:themeColor="text1"/>
          </w:rPr>
          <w:delText>was</w:delText>
        </w:r>
        <w:r w:rsidRPr="00F32498" w:rsidDel="0014078D">
          <w:rPr>
            <w:color w:val="000000" w:themeColor="text1"/>
          </w:rPr>
          <w:delText xml:space="preserve"> adopted. </w:delText>
        </w:r>
      </w:del>
    </w:p>
    <w:p w14:paraId="3F2B4EDB" w14:textId="625EDCF0" w:rsidR="007628D7" w:rsidRPr="00F32498" w:rsidDel="0014078D" w:rsidRDefault="007628D7">
      <w:pPr>
        <w:rPr>
          <w:del w:id="173" w:author="Ian Hussey" w:date="2020-03-18T16:47:00Z"/>
          <w:color w:val="000000" w:themeColor="text1"/>
        </w:rPr>
      </w:pPr>
      <w:del w:id="174" w:author="Ian Hussey" w:date="2020-03-18T15:59:00Z">
        <w:r w:rsidRPr="00F32498" w:rsidDel="006D00F0">
          <w:rPr>
            <w:color w:val="000000" w:themeColor="text1"/>
          </w:rPr>
          <w:delText xml:space="preserve"> </w:delText>
        </w:r>
      </w:del>
      <w:del w:id="175" w:author="Ian Hussey" w:date="2020-03-18T16:47:00Z">
        <w:r w:rsidRPr="00F32498" w:rsidDel="0014078D">
          <w:rPr>
            <w:color w:val="000000" w:themeColor="text1"/>
          </w:rPr>
          <w:delText xml:space="preserve">The second (exploratory) score </w:delText>
        </w:r>
        <w:r w:rsidR="00F11046" w:rsidRPr="00F32498" w:rsidDel="0014078D">
          <w:rPr>
            <w:color w:val="000000" w:themeColor="text1"/>
          </w:rPr>
          <w:delText>was</w:delText>
        </w:r>
        <w:r w:rsidRPr="00F32498" w:rsidDel="0014078D">
          <w:rPr>
            <w:color w:val="000000" w:themeColor="text1"/>
          </w:rPr>
          <w:delText xml:space="preserve"> computed based on Bar-Anan et al.’s (2010) </w:delText>
        </w:r>
        <w:r w:rsidR="00A1376F" w:rsidDel="0014078D">
          <w:rPr>
            <w:color w:val="000000" w:themeColor="text1"/>
          </w:rPr>
          <w:delText>criterion</w:delText>
        </w:r>
        <w:r w:rsidRPr="00F32498" w:rsidDel="0014078D">
          <w:rPr>
            <w:color w:val="000000" w:themeColor="text1"/>
          </w:rPr>
          <w:delText xml:space="preserve">. Here participants </w:delText>
        </w:r>
        <w:r w:rsidR="00F11046" w:rsidRPr="00F32498" w:rsidDel="0014078D">
          <w:rPr>
            <w:color w:val="000000" w:themeColor="text1"/>
          </w:rPr>
          <w:delText>were</w:delText>
        </w:r>
        <w:r w:rsidRPr="00F32498" w:rsidDel="0014078D">
          <w:rPr>
            <w:color w:val="000000" w:themeColor="text1"/>
          </w:rPr>
          <w:delText xml:space="preserve"> </w:delText>
        </w:r>
        <w:r w:rsidR="008D6E8E" w:rsidDel="0014078D">
          <w:rPr>
            <w:color w:val="000000" w:themeColor="text1"/>
          </w:rPr>
          <w:delText xml:space="preserve">scored as </w:delText>
        </w:r>
        <w:r w:rsidR="00237967" w:rsidDel="0014078D">
          <w:rPr>
            <w:color w:val="000000" w:themeColor="text1"/>
          </w:rPr>
          <w:delText>‘</w:delText>
        </w:r>
        <w:r w:rsidR="008D6E8E" w:rsidDel="0014078D">
          <w:rPr>
            <w:color w:val="000000" w:themeColor="text1"/>
          </w:rPr>
          <w:delText>aware</w:delText>
        </w:r>
        <w:r w:rsidR="00237967" w:rsidDel="0014078D">
          <w:rPr>
            <w:color w:val="000000" w:themeColor="text1"/>
          </w:rPr>
          <w:delText>’</w:delText>
        </w:r>
        <w:r w:rsidR="008D6E8E" w:rsidRPr="00F32498" w:rsidDel="0014078D">
          <w:rPr>
            <w:color w:val="000000" w:themeColor="text1"/>
          </w:rPr>
          <w:delText xml:space="preserve"> </w:delText>
        </w:r>
        <w:r w:rsidRPr="00F32498" w:rsidDel="0014078D">
          <w:rPr>
            <w:color w:val="000000" w:themeColor="text1"/>
          </w:rPr>
          <w:delText xml:space="preserve">if they chose the “yes” answer on </w:delText>
        </w:r>
        <w:r w:rsidR="00996AEA" w:rsidRPr="00F32498" w:rsidDel="0014078D">
          <w:rPr>
            <w:color w:val="000000" w:themeColor="text1"/>
          </w:rPr>
          <w:delText xml:space="preserve">the first </w:delText>
        </w:r>
        <w:r w:rsidRPr="00F32498" w:rsidDel="0014078D">
          <w:rPr>
            <w:color w:val="000000" w:themeColor="text1"/>
          </w:rPr>
          <w:delText>question of the Bar-Anan et al. measure</w:delText>
        </w:r>
      </w:del>
      <w:del w:id="176" w:author="Ian Hussey" w:date="2020-03-18T00:01:00Z">
        <w:r w:rsidRPr="00F32498" w:rsidDel="00146C98">
          <w:rPr>
            <w:color w:val="000000" w:themeColor="text1"/>
          </w:rPr>
          <w:delText>,</w:delText>
        </w:r>
      </w:del>
      <w:del w:id="177" w:author="Ian Hussey" w:date="2020-03-18T16:47:00Z">
        <w:r w:rsidRPr="00F32498" w:rsidDel="0014078D">
          <w:rPr>
            <w:color w:val="000000" w:themeColor="text1"/>
          </w:rPr>
          <w:delText xml:space="preserve"> and </w:delText>
        </w:r>
        <w:r w:rsidR="008D6E8E" w:rsidDel="0014078D">
          <w:rPr>
            <w:color w:val="000000" w:themeColor="text1"/>
          </w:rPr>
          <w:delText xml:space="preserve">scored as </w:delText>
        </w:r>
        <w:r w:rsidR="00237967" w:rsidDel="0014078D">
          <w:rPr>
            <w:color w:val="000000" w:themeColor="text1"/>
          </w:rPr>
          <w:delText>‘</w:delText>
        </w:r>
        <w:r w:rsidR="008D6E8E" w:rsidDel="0014078D">
          <w:rPr>
            <w:color w:val="000000" w:themeColor="text1"/>
          </w:rPr>
          <w:delText>unaware</w:delText>
        </w:r>
        <w:r w:rsidR="00237967" w:rsidDel="0014078D">
          <w:rPr>
            <w:color w:val="000000" w:themeColor="text1"/>
          </w:rPr>
          <w:delText>’</w:delText>
        </w:r>
        <w:r w:rsidR="008D6E8E" w:rsidRPr="00F32498" w:rsidDel="0014078D">
          <w:rPr>
            <w:color w:val="000000" w:themeColor="text1"/>
          </w:rPr>
          <w:delText xml:space="preserve"> </w:delText>
        </w:r>
        <w:r w:rsidRPr="00F32498" w:rsidDel="0014078D">
          <w:rPr>
            <w:color w:val="000000" w:themeColor="text1"/>
          </w:rPr>
          <w:delText xml:space="preserve">if they chose “no”. </w:delText>
        </w:r>
      </w:del>
    </w:p>
    <w:p w14:paraId="7B7CEFB6" w14:textId="39E60558" w:rsidR="007628D7" w:rsidRPr="00F32498" w:rsidDel="0014078D" w:rsidRDefault="007628D7">
      <w:pPr>
        <w:rPr>
          <w:del w:id="178" w:author="Ian Hussey" w:date="2020-03-18T16:47:00Z"/>
          <w:color w:val="000000" w:themeColor="text1"/>
        </w:rPr>
      </w:pPr>
      <w:del w:id="179" w:author="Ian Hussey" w:date="2020-03-18T16:47:00Z">
        <w:r w:rsidRPr="00F32498" w:rsidDel="0014078D">
          <w:rPr>
            <w:color w:val="000000" w:themeColor="text1"/>
          </w:rPr>
          <w:delText xml:space="preserve">The third (exploratory) score </w:delText>
        </w:r>
        <w:r w:rsidR="00C30002" w:rsidRPr="00F32498" w:rsidDel="0014078D">
          <w:rPr>
            <w:color w:val="000000" w:themeColor="text1"/>
          </w:rPr>
          <w:delText>was</w:delText>
        </w:r>
        <w:r w:rsidRPr="00F32498" w:rsidDel="0014078D">
          <w:rPr>
            <w:color w:val="000000" w:themeColor="text1"/>
          </w:rPr>
          <w:delText xml:space="preserve"> computed based on a modification to Bar-Anan et al.’s (2010) </w:delText>
        </w:r>
        <w:r w:rsidR="00A1376F" w:rsidDel="0014078D">
          <w:rPr>
            <w:color w:val="000000" w:themeColor="text1"/>
          </w:rPr>
          <w:delText>criterion</w:delText>
        </w:r>
        <w:r w:rsidRPr="00F32498" w:rsidDel="0014078D">
          <w:rPr>
            <w:color w:val="000000" w:themeColor="text1"/>
          </w:rPr>
          <w:delText xml:space="preserve"> in order to verify that responding is not driven by guessing</w:delText>
        </w:r>
        <w:r w:rsidR="002259A8" w:rsidRPr="00F32498" w:rsidDel="0014078D">
          <w:rPr>
            <w:color w:val="000000" w:themeColor="text1"/>
          </w:rPr>
          <w:delText xml:space="preserve"> (the ‘Bar-Anan et al., 2010 modified’ criterion).</w:delText>
        </w:r>
        <w:r w:rsidRPr="00F32498" w:rsidDel="0014078D">
          <w:rPr>
            <w:color w:val="000000" w:themeColor="text1"/>
          </w:rPr>
          <w:delText xml:space="preserve"> Participants </w:delText>
        </w:r>
        <w:r w:rsidR="00C30002" w:rsidRPr="00F32498" w:rsidDel="0014078D">
          <w:rPr>
            <w:color w:val="000000" w:themeColor="text1"/>
          </w:rPr>
          <w:delText>were</w:delText>
        </w:r>
        <w:r w:rsidRPr="00F32498" w:rsidDel="0014078D">
          <w:rPr>
            <w:color w:val="000000" w:themeColor="text1"/>
          </w:rPr>
          <w:delText xml:space="preserve"> </w:delText>
        </w:r>
        <w:r w:rsidR="00B74CFF" w:rsidDel="0014078D">
          <w:rPr>
            <w:color w:val="000000" w:themeColor="text1"/>
          </w:rPr>
          <w:delText xml:space="preserve">scored as </w:delText>
        </w:r>
        <w:r w:rsidR="00237967" w:rsidDel="0014078D">
          <w:rPr>
            <w:color w:val="000000" w:themeColor="text1"/>
          </w:rPr>
          <w:delText>‘</w:delText>
        </w:r>
        <w:r w:rsidR="00B74CFF" w:rsidDel="0014078D">
          <w:rPr>
            <w:color w:val="000000" w:themeColor="text1"/>
          </w:rPr>
          <w:delText>aware</w:delText>
        </w:r>
        <w:r w:rsidR="00237967" w:rsidDel="0014078D">
          <w:rPr>
            <w:color w:val="000000" w:themeColor="text1"/>
          </w:rPr>
          <w:delText>’</w:delText>
        </w:r>
        <w:r w:rsidR="00B74CFF" w:rsidRPr="00F32498" w:rsidDel="0014078D">
          <w:rPr>
            <w:color w:val="000000" w:themeColor="text1"/>
          </w:rPr>
          <w:delText xml:space="preserve"> </w:delText>
        </w:r>
        <w:r w:rsidRPr="00F32498" w:rsidDel="0014078D">
          <w:rPr>
            <w:color w:val="000000" w:themeColor="text1"/>
          </w:rPr>
          <w:delText xml:space="preserve">if they chose the “yes” answer on </w:delText>
        </w:r>
        <w:r w:rsidR="00996AEA" w:rsidRPr="00F32498" w:rsidDel="0014078D">
          <w:rPr>
            <w:color w:val="000000" w:themeColor="text1"/>
          </w:rPr>
          <w:delText xml:space="preserve">the first </w:delText>
        </w:r>
        <w:r w:rsidRPr="00F32498" w:rsidDel="0014078D">
          <w:rPr>
            <w:color w:val="000000" w:themeColor="text1"/>
          </w:rPr>
          <w:delText xml:space="preserve">question and correctly </w:delText>
        </w:r>
        <w:r w:rsidR="00096C26" w:rsidRPr="00F32498" w:rsidDel="0014078D">
          <w:rPr>
            <w:color w:val="000000" w:themeColor="text1"/>
          </w:rPr>
          <w:delText xml:space="preserve">identified </w:delText>
        </w:r>
        <w:r w:rsidRPr="00F32498" w:rsidDel="0014078D">
          <w:rPr>
            <w:color w:val="000000" w:themeColor="text1"/>
          </w:rPr>
          <w:delText xml:space="preserve">the valence with which each of the two CSs appeared during the task (providing either a </w:delText>
        </w:r>
        <w:r w:rsidR="002259A8" w:rsidRPr="00F32498" w:rsidDel="0014078D">
          <w:rPr>
            <w:color w:val="000000" w:themeColor="text1"/>
          </w:rPr>
          <w:delText xml:space="preserve">correct </w:delText>
        </w:r>
        <w:r w:rsidRPr="00F32498" w:rsidDel="0014078D">
          <w:rPr>
            <w:i/>
            <w:color w:val="000000" w:themeColor="text1"/>
          </w:rPr>
          <w:delText>probably</w:delText>
        </w:r>
        <w:r w:rsidRPr="00F32498" w:rsidDel="0014078D">
          <w:rPr>
            <w:color w:val="000000" w:themeColor="text1"/>
          </w:rPr>
          <w:delText xml:space="preserve"> or </w:delText>
        </w:r>
        <w:r w:rsidRPr="00F32498" w:rsidDel="0014078D">
          <w:rPr>
            <w:i/>
            <w:color w:val="000000" w:themeColor="text1"/>
          </w:rPr>
          <w:delText>certainly</w:delText>
        </w:r>
        <w:r w:rsidRPr="00F32498" w:rsidDel="0014078D">
          <w:rPr>
            <w:color w:val="000000" w:themeColor="text1"/>
          </w:rPr>
          <w:delText xml:space="preserve"> response on questions 2-3). All other participants </w:delText>
        </w:r>
        <w:r w:rsidR="00096C26" w:rsidRPr="00F32498" w:rsidDel="0014078D">
          <w:rPr>
            <w:color w:val="000000" w:themeColor="text1"/>
          </w:rPr>
          <w:delText>were</w:delText>
        </w:r>
        <w:r w:rsidRPr="00F32498" w:rsidDel="0014078D">
          <w:rPr>
            <w:color w:val="000000" w:themeColor="text1"/>
          </w:rPr>
          <w:delText xml:space="preserve"> </w:delText>
        </w:r>
        <w:r w:rsidR="00B74CFF" w:rsidDel="0014078D">
          <w:rPr>
            <w:color w:val="000000" w:themeColor="text1"/>
          </w:rPr>
          <w:delText xml:space="preserve">scored as </w:delText>
        </w:r>
        <w:r w:rsidR="00237967" w:rsidDel="0014078D">
          <w:rPr>
            <w:color w:val="000000" w:themeColor="text1"/>
          </w:rPr>
          <w:delText>‘</w:delText>
        </w:r>
        <w:r w:rsidR="00B74CFF" w:rsidDel="0014078D">
          <w:rPr>
            <w:color w:val="000000" w:themeColor="text1"/>
          </w:rPr>
          <w:delText>unaware</w:delText>
        </w:r>
        <w:r w:rsidR="00237967" w:rsidDel="0014078D">
          <w:rPr>
            <w:color w:val="000000" w:themeColor="text1"/>
          </w:rPr>
          <w:delText>’</w:delText>
        </w:r>
        <w:r w:rsidRPr="00F32498" w:rsidDel="0014078D">
          <w:rPr>
            <w:color w:val="000000" w:themeColor="text1"/>
          </w:rPr>
          <w:delText>.</w:delText>
        </w:r>
        <w:commentRangeEnd w:id="162"/>
        <w:r w:rsidR="00146C98" w:rsidDel="0014078D">
          <w:rPr>
            <w:rStyle w:val="CommentReference"/>
          </w:rPr>
          <w:commentReference w:id="162"/>
        </w:r>
      </w:del>
    </w:p>
    <w:p w14:paraId="03051640" w14:textId="07A8B07C" w:rsidR="007628D7" w:rsidRPr="00F32498" w:rsidDel="007F3EB4" w:rsidRDefault="007628D7">
      <w:pPr>
        <w:rPr>
          <w:del w:id="180" w:author="Ian Hussey" w:date="2020-03-18T16:50:00Z"/>
          <w:color w:val="000000" w:themeColor="text1"/>
        </w:rPr>
      </w:pPr>
    </w:p>
    <w:p w14:paraId="4F6EE538" w14:textId="77777777" w:rsidR="00F43070" w:rsidRPr="00F32498" w:rsidRDefault="00F43070" w:rsidP="00A95EFE">
      <w:pPr>
        <w:rPr>
          <w:color w:val="000000" w:themeColor="text1"/>
        </w:rPr>
      </w:pPr>
    </w:p>
    <w:p w14:paraId="14158FE7" w14:textId="77777777" w:rsidR="00A1376F" w:rsidRDefault="00A1376F">
      <w:pPr>
        <w:spacing w:line="276" w:lineRule="auto"/>
        <w:ind w:firstLine="0"/>
        <w:rPr>
          <w:color w:val="000000" w:themeColor="text1"/>
        </w:rPr>
      </w:pPr>
      <w:r>
        <w:rPr>
          <w:color w:val="000000" w:themeColor="text1"/>
        </w:rPr>
        <w:br w:type="page"/>
      </w:r>
    </w:p>
    <w:p w14:paraId="4A630690" w14:textId="4E079615" w:rsidR="00F43070" w:rsidRPr="00F32498" w:rsidRDefault="00FE4CDA" w:rsidP="00A50B74">
      <w:pPr>
        <w:ind w:firstLine="0"/>
        <w:rPr>
          <w:color w:val="000000" w:themeColor="text1"/>
        </w:rPr>
      </w:pPr>
      <w:r w:rsidRPr="00F32498">
        <w:rPr>
          <w:noProof/>
          <w:color w:val="000000" w:themeColor="text1"/>
        </w:rPr>
        <w:lastRenderedPageBreak/>
        <w:drawing>
          <wp:inline distT="0" distB="0" distL="0" distR="0" wp14:anchorId="1DDCB7AB" wp14:editId="2F8F2B27">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26">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0107A795" w:rsidR="00FE4CDA" w:rsidRPr="00F32498" w:rsidRDefault="00FE4CDA" w:rsidP="00AB67DD">
      <w:pPr>
        <w:pStyle w:val="Tableandfigurenames"/>
        <w:rPr>
          <w:b/>
        </w:rPr>
      </w:pPr>
      <w:r w:rsidRPr="00F32498">
        <w:rPr>
          <w:b/>
        </w:rPr>
        <w:t xml:space="preserve">Figure 2. </w:t>
      </w:r>
      <w:r w:rsidRPr="00F32498">
        <w:t xml:space="preserve">Results of the pre-registered meta-analysis models. </w:t>
      </w:r>
      <w:ins w:id="181" w:author="Ian Hussey" w:date="2020-03-18T00:35:00Z">
        <w:r w:rsidR="004571CB">
          <w:t>C</w:t>
        </w:r>
      </w:ins>
      <w:del w:id="182" w:author="Ian Hussey" w:date="2020-03-18T00:35:00Z">
        <w:r w:rsidRPr="00F32498" w:rsidDel="004571CB">
          <w:delText>c</w:delText>
        </w:r>
      </w:del>
      <w:r w:rsidRPr="00F32498">
        <w:t xml:space="preserve">onfirmatory model: (a) exclusions based on the original authors’ </w:t>
      </w:r>
      <w:r w:rsidR="00A1376F">
        <w:t>criterion</w:t>
      </w:r>
      <w:r w:rsidRPr="00F32498">
        <w:t xml:space="preserve"> (Olson &amp; Fazio, 2001); exploratory models: exclusions based</w:t>
      </w:r>
      <w:r w:rsidR="00A1376F">
        <w:t xml:space="preserve"> </w:t>
      </w:r>
      <w:r w:rsidRPr="00F32498">
        <w:t xml:space="preserve">on </w:t>
      </w:r>
      <w:r w:rsidR="00A1376F">
        <w:t xml:space="preserve">the </w:t>
      </w:r>
      <w:r w:rsidRPr="00F32498">
        <w:t>(b) Olson &amp; Fazio (2001) modified, (c) Bar-Anan et al. (2010)</w:t>
      </w:r>
      <w:del w:id="183" w:author="Ian Hussey" w:date="2020-03-18T00:35:00Z">
        <w:r w:rsidRPr="00F32498" w:rsidDel="004571CB">
          <w:delText>,</w:delText>
        </w:r>
      </w:del>
      <w:r w:rsidRPr="00F32498">
        <w:t xml:space="preserve"> and (d) Bar-Anan et al. (2010) modified criteri</w:t>
      </w:r>
      <w:ins w:id="184" w:author="Ian Hussey" w:date="2020-03-18T00:35:00Z">
        <w:r w:rsidR="004571CB">
          <w:t>on</w:t>
        </w:r>
      </w:ins>
      <w:del w:id="185" w:author="Ian Hussey" w:date="2020-03-18T00:35:00Z">
        <w:r w:rsidRPr="00F32498" w:rsidDel="004571CB">
          <w:delText>a</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5F9F1F52" w:rsidR="007628D7" w:rsidRPr="00F32498" w:rsidRDefault="00760293" w:rsidP="00914387">
      <w:pPr>
        <w:pStyle w:val="Heading2"/>
      </w:pPr>
      <w:r>
        <w:t xml:space="preserve">Planned </w:t>
      </w:r>
      <w:r w:rsidR="00AE0740">
        <w:t>A</w:t>
      </w:r>
      <w:r>
        <w:t>nalyses</w:t>
      </w:r>
    </w:p>
    <w:p w14:paraId="61F4F9E7" w14:textId="6202470C" w:rsidR="00F45A01" w:rsidRPr="00F32498" w:rsidRDefault="00F45A01" w:rsidP="00252903">
      <w:pPr>
        <w:rPr>
          <w:color w:val="000000" w:themeColor="text1"/>
        </w:rPr>
      </w:pPr>
      <w:r w:rsidRPr="00F32498">
        <w:rPr>
          <w:color w:val="000000" w:themeColor="text1"/>
        </w:rPr>
        <w:t xml:space="preserve">In each analysis, to determine </w:t>
      </w:r>
      <w:ins w:id="186" w:author="Ian Hussey" w:date="2020-03-17T22:29:00Z">
        <w:r w:rsidR="006F2DFC">
          <w:rPr>
            <w:color w:val="000000" w:themeColor="text1"/>
          </w:rPr>
          <w:t>whether</w:t>
        </w:r>
      </w:ins>
      <w:del w:id="187" w:author="Ian Hussey" w:date="2020-03-17T22:29:00Z">
        <w:r w:rsidRPr="00F32498" w:rsidDel="006F2DFC">
          <w:rPr>
            <w:color w:val="000000" w:themeColor="text1"/>
          </w:rPr>
          <w:delText>if</w:delText>
        </w:r>
      </w:del>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w:t>
      </w:r>
      <w:del w:id="188" w:author="Ian Hussey" w:date="2020-03-17T22:30:00Z">
        <w:r w:rsidRPr="00F32498" w:rsidDel="006F2DFC">
          <w:rPr>
            <w:color w:val="000000" w:themeColor="text1"/>
            <w:highlight w:val="white"/>
          </w:rPr>
          <w:delText xml:space="preserve">in a meta-analysis </w:delText>
        </w:r>
      </w:del>
      <w:r w:rsidRPr="00F32498">
        <w:rPr>
          <w:color w:val="000000" w:themeColor="text1"/>
          <w:highlight w:val="white"/>
        </w:rPr>
        <w:t xml:space="preserve">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2E6F1333" w14:textId="1BE91B15" w:rsidR="00F45A01" w:rsidRPr="00F32498" w:rsidDel="0014078D" w:rsidRDefault="00F45A01" w:rsidP="00252903">
      <w:pPr>
        <w:rPr>
          <w:del w:id="189" w:author="Ian Hussey" w:date="2020-03-18T16:47:00Z"/>
          <w:color w:val="000000" w:themeColor="text1"/>
        </w:rPr>
      </w:pPr>
      <w:del w:id="190" w:author="Ian Hussey" w:date="2020-03-18T16:47:00Z">
        <w:r w:rsidRPr="00F32498" w:rsidDel="0014078D">
          <w:rPr>
            <w:color w:val="000000" w:themeColor="text1"/>
          </w:rPr>
          <w:delText xml:space="preserve">Four methods of excluding individuals based on their awareness were preregistered. While all were preregistered, we refer to them as confirmatory versus exploratory in order to separate the method that most closely resembles that employed in the original study (Olson &amp; Fazio, 2001), </w:delText>
        </w:r>
        <w:r w:rsidR="001B0886" w:rsidDel="0014078D">
          <w:rPr>
            <w:color w:val="000000" w:themeColor="text1"/>
          </w:rPr>
          <w:delText xml:space="preserve">from three other methods that include a method used in </w:delText>
        </w:r>
        <w:r w:rsidRPr="00F32498" w:rsidDel="0014078D">
          <w:rPr>
            <w:color w:val="000000" w:themeColor="text1"/>
          </w:rPr>
          <w:delText xml:space="preserve">a subsequent study (Bar-Anan et al., 2010), </w:delText>
        </w:r>
        <w:r w:rsidR="001B0886" w:rsidDel="0014078D">
          <w:rPr>
            <w:color w:val="000000" w:themeColor="text1"/>
          </w:rPr>
          <w:delText>and</w:delText>
        </w:r>
        <w:r w:rsidRPr="00F32498" w:rsidDel="0014078D">
          <w:rPr>
            <w:color w:val="000000" w:themeColor="text1"/>
          </w:rPr>
          <w:delText xml:space="preserve"> our modified versions of these two criteria that were intended to be more stringent.</w:delText>
        </w:r>
      </w:del>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72E81312" w:rsidR="007628D7" w:rsidRPr="00F32498" w:rsidRDefault="000923C4" w:rsidP="00BD78E6">
      <w:pPr>
        <w:rPr>
          <w:color w:val="000000" w:themeColor="text1"/>
          <w:highlight w:val="white"/>
        </w:rPr>
      </w:pPr>
      <w:ins w:id="191" w:author="Tal Moran Yorovich" w:date="2020-03-20T13:42:00Z">
        <w:r w:rsidRPr="000923C4">
          <w:rPr>
            <w:b/>
            <w:bCs/>
            <w:i/>
            <w:iCs/>
            <w:color w:val="000000" w:themeColor="text1"/>
            <w:rPrChange w:id="192" w:author="Tal Moran Yorovich" w:date="2020-03-20T13:42:00Z">
              <w:rPr>
                <w:color w:val="000000" w:themeColor="text1"/>
              </w:rPr>
            </w:rPrChange>
          </w:rPr>
          <w:t>P</w:t>
        </w:r>
        <w:r w:rsidRPr="000923C4">
          <w:rPr>
            <w:b/>
            <w:bCs/>
            <w:i/>
            <w:iCs/>
            <w:color w:val="000000" w:themeColor="text1"/>
            <w:rPrChange w:id="193" w:author="Tal Moran Yorovich" w:date="2020-03-20T13:42:00Z">
              <w:rPr>
                <w:color w:val="000000" w:themeColor="text1"/>
              </w:rPr>
            </w:rPrChange>
          </w:rPr>
          <w:t>reregistered</w:t>
        </w:r>
        <w:r w:rsidRPr="001C49A8">
          <w:rPr>
            <w:b/>
            <w:i/>
            <w:color w:val="000000" w:themeColor="text1"/>
          </w:rPr>
          <w:t xml:space="preserve"> </w:t>
        </w:r>
      </w:ins>
      <w:del w:id="194" w:author="Tal Moran Yorovich" w:date="2020-03-20T13:43:00Z">
        <w:r w:rsidR="00BD78E6" w:rsidRPr="001C49A8" w:rsidDel="000923C4">
          <w:rPr>
            <w:b/>
            <w:i/>
            <w:color w:val="000000" w:themeColor="text1"/>
          </w:rPr>
          <w:delText xml:space="preserve">Confirmatory </w:delText>
        </w:r>
      </w:del>
      <w:ins w:id="195" w:author="Tal Moran Yorovich" w:date="2020-03-20T13:43:00Z">
        <w:r>
          <w:rPr>
            <w:b/>
            <w:i/>
            <w:color w:val="000000" w:themeColor="text1"/>
          </w:rPr>
          <w:t>c</w:t>
        </w:r>
        <w:r w:rsidRPr="001C49A8">
          <w:rPr>
            <w:b/>
            <w:i/>
            <w:color w:val="000000" w:themeColor="text1"/>
          </w:rPr>
          <w:t xml:space="preserve">onfirmatory </w:t>
        </w:r>
      </w:ins>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F45A01" w:rsidRPr="00F32498">
        <w:rPr>
          <w:color w:val="000000" w:themeColor="text1"/>
          <w:highlight w:val="white"/>
        </w:rPr>
        <w:t xml:space="preserve">(confirmatory) </w:t>
      </w:r>
      <w:r w:rsidR="009D3D42" w:rsidRPr="00F32498">
        <w:rPr>
          <w:color w:val="000000" w:themeColor="text1"/>
          <w:highlight w:val="white"/>
        </w:rPr>
        <w:t>Olson &amp; Faz</w:t>
      </w:r>
      <w:r w:rsidR="00F45A01" w:rsidRPr="00F32498">
        <w:rPr>
          <w:color w:val="000000" w:themeColor="text1"/>
          <w:highlight w:val="white"/>
        </w:rPr>
        <w:t xml:space="preserve">io (2001) awareness criterion </w:t>
      </w:r>
      <w:r w:rsidR="001B0D7D" w:rsidRPr="00F32498">
        <w:rPr>
          <w:color w:val="000000" w:themeColor="text1"/>
          <w:highlight w:val="white"/>
        </w:rPr>
        <w:t>(</w:t>
      </w:r>
      <w:r w:rsidR="001B0D7D" w:rsidRPr="00F32498">
        <w:rPr>
          <w:i/>
          <w:iCs/>
          <w:color w:val="000000" w:themeColor="text1"/>
          <w:highlight w:val="white"/>
        </w:rPr>
        <w:t>N</w:t>
      </w:r>
      <w:r w:rsidR="001B0D7D" w:rsidRPr="00F32498">
        <w:rPr>
          <w:color w:val="000000" w:themeColor="text1"/>
          <w:highlight w:val="white"/>
        </w:rPr>
        <w:t xml:space="preserve"> = 1340</w:t>
      </w:r>
      <w:ins w:id="196" w:author="Tal Moran Yorovich" w:date="2020-03-20T13:43:00Z">
        <w:r w:rsidR="00000345">
          <w:rPr>
            <w:color w:val="000000" w:themeColor="text1"/>
            <w:highlight w:val="white"/>
          </w:rPr>
          <w:t xml:space="preserve">, </w:t>
        </w:r>
        <w:commentRangeStart w:id="197"/>
        <w:r w:rsidR="00000345">
          <w:rPr>
            <w:color w:val="000000" w:themeColor="text1"/>
            <w:highlight w:val="white"/>
          </w:rPr>
          <w:t>%XX excluded</w:t>
        </w:r>
        <w:commentRangeEnd w:id="197"/>
        <w:r w:rsidR="00000345">
          <w:rPr>
            <w:rStyle w:val="CommentReference"/>
          </w:rPr>
          <w:commentReference w:id="197"/>
        </w:r>
      </w:ins>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1C49A8" w:rsidRPr="001C49A8">
        <w:rPr>
          <w:color w:val="000000" w:themeColor="text1"/>
          <w:highlight w:val="white"/>
        </w:rPr>
        <w:t xml:space="preserve"> </w:t>
      </w:r>
      <w:commentRangeStart w:id="198"/>
      <w:r w:rsidR="001C49A8" w:rsidRPr="00F32498">
        <w:rPr>
          <w:color w:val="000000" w:themeColor="text1"/>
          <w:highlight w:val="white"/>
        </w:rPr>
        <w:t>panel</w:t>
      </w:r>
      <w:r w:rsidR="001C49A8">
        <w:rPr>
          <w:color w:val="000000" w:themeColor="text1"/>
          <w:highlight w:val="white"/>
        </w:rPr>
        <w:t xml:space="preserve"> A</w:t>
      </w:r>
      <w:commentRangeEnd w:id="198"/>
      <w:r w:rsidR="00000345">
        <w:rPr>
          <w:rStyle w:val="CommentReference"/>
        </w:rPr>
        <w:commentReference w:id="198"/>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ins w:id="199" w:author="Ian Hussey" w:date="2020-03-17T22:30:00Z">
        <w:r w:rsidR="006F2DFC">
          <w:rPr>
            <w:color w:val="000000" w:themeColor="text1"/>
            <w:highlight w:val="white"/>
          </w:rPr>
          <w:t>’</w:t>
        </w:r>
      </w:ins>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192C2A5E" w:rsidR="006E086F" w:rsidRPr="00F32498" w:rsidRDefault="000923C4" w:rsidP="006E086F">
      <w:pPr>
        <w:rPr>
          <w:color w:val="000000" w:themeColor="text1"/>
          <w:highlight w:val="white"/>
        </w:rPr>
      </w:pPr>
      <w:ins w:id="200" w:author="Tal Moran Yorovich" w:date="2020-03-20T13:43:00Z">
        <w:r w:rsidRPr="00EB7355">
          <w:rPr>
            <w:b/>
            <w:bCs/>
            <w:i/>
            <w:iCs/>
            <w:color w:val="000000" w:themeColor="text1"/>
          </w:rPr>
          <w:t>Preregistered</w:t>
        </w:r>
        <w:r w:rsidRPr="001C49A8">
          <w:rPr>
            <w:b/>
            <w:i/>
            <w:color w:val="000000" w:themeColor="text1"/>
          </w:rPr>
          <w:t xml:space="preserve"> </w:t>
        </w:r>
      </w:ins>
      <w:del w:id="201" w:author="Tal Moran Yorovich" w:date="2020-03-20T13:43:00Z">
        <w:r w:rsidR="007628D7" w:rsidRPr="001C49A8" w:rsidDel="000923C4">
          <w:rPr>
            <w:b/>
            <w:i/>
            <w:color w:val="000000" w:themeColor="text1"/>
          </w:rPr>
          <w:delText xml:space="preserve">Exploratory </w:delText>
        </w:r>
      </w:del>
      <w:ins w:id="202" w:author="Tal Moran Yorovich" w:date="2020-03-20T13:43:00Z">
        <w:r>
          <w:rPr>
            <w:b/>
            <w:i/>
            <w:color w:val="000000" w:themeColor="text1"/>
          </w:rPr>
          <w:t>e</w:t>
        </w:r>
        <w:r w:rsidRPr="001C49A8">
          <w:rPr>
            <w:b/>
            <w:i/>
            <w:color w:val="000000" w:themeColor="text1"/>
          </w:rPr>
          <w:t xml:space="preserve">xploratory </w:t>
        </w:r>
      </w:ins>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03" w:name="_Hlk34652704"/>
      <w:r w:rsidR="00921629" w:rsidRPr="00F32498">
        <w:rPr>
          <w:color w:val="000000" w:themeColor="text1"/>
          <w:highlight w:val="white"/>
        </w:rPr>
        <w:t xml:space="preserve">exclusion </w:t>
      </w:r>
      <w:bookmarkEnd w:id="203"/>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w:t>
      </w:r>
      <w:r w:rsidR="00F45A01" w:rsidRPr="00F32498">
        <w:rPr>
          <w:color w:val="000000" w:themeColor="text1"/>
          <w:highlight w:val="white"/>
        </w:rPr>
        <w:lastRenderedPageBreak/>
        <w:t xml:space="preserve">modified, </w:t>
      </w:r>
      <w:r w:rsidR="00756C10" w:rsidRPr="00F32498">
        <w:rPr>
          <w:i/>
          <w:iCs/>
          <w:color w:val="000000" w:themeColor="text1"/>
          <w:highlight w:val="white"/>
        </w:rPr>
        <w:t>n</w:t>
      </w:r>
      <w:r w:rsidR="001B0D7D" w:rsidRPr="00F32498">
        <w:rPr>
          <w:color w:val="000000" w:themeColor="text1"/>
          <w:highlight w:val="white"/>
        </w:rPr>
        <w:t xml:space="preserve"> = 1007</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04"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04"/>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 panel</w:t>
      </w:r>
      <w:r w:rsidR="006E086F">
        <w:rPr>
          <w:color w:val="000000" w:themeColor="text1"/>
          <w:highlight w:val="white"/>
        </w:rPr>
        <w:t xml:space="preserve"> 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93BD4E0"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6E086F">
        <w:rPr>
          <w:color w:val="000000" w:themeColor="text1"/>
          <w:highlight w:val="white"/>
        </w:rPr>
        <w:t xml:space="preserve"> panel 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37627F06"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6E086F">
        <w:rPr>
          <w:color w:val="000000" w:themeColor="text1"/>
          <w:highlight w:val="white"/>
        </w:rPr>
        <w:t xml:space="preserve"> panel 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05"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05"/>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3154C140" w:rsidR="007628D7" w:rsidRDefault="007628D7" w:rsidP="00252903">
      <w:pPr>
        <w:rPr>
          <w:color w:val="000000" w:themeColor="text1"/>
          <w:highlight w:val="white"/>
        </w:rPr>
      </w:pPr>
      <w:r w:rsidRPr="00F32498">
        <w:rPr>
          <w:color w:val="000000" w:themeColor="text1"/>
          <w:highlight w:val="white"/>
        </w:rPr>
        <w:t xml:space="preserve">Finally, to investigate </w:t>
      </w:r>
      <w:ins w:id="206" w:author="Ian Hussey" w:date="2020-03-17T22:32:00Z">
        <w:r w:rsidR="003B2324">
          <w:rPr>
            <w:color w:val="000000" w:themeColor="text1"/>
            <w:highlight w:val="white"/>
          </w:rPr>
          <w:t xml:space="preserve">whether </w:t>
        </w:r>
      </w:ins>
      <w:del w:id="207" w:author="Ian Hussey" w:date="2020-03-17T22:32:00Z">
        <w:r w:rsidRPr="00F32498" w:rsidDel="003B2324">
          <w:rPr>
            <w:color w:val="000000" w:themeColor="text1"/>
            <w:highlight w:val="white"/>
          </w:rPr>
          <w:delText xml:space="preserve">if </w:delText>
        </w:r>
      </w:del>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w:t>
      </w:r>
      <w:del w:id="208" w:author="Ian Hussey" w:date="2020-03-18T00:09:00Z">
        <w:r w:rsidR="0058402A" w:rsidRPr="00F32498" w:rsidDel="003D382D">
          <w:rPr>
            <w:color w:val="000000" w:themeColor="text1"/>
            <w:highlight w:val="white"/>
          </w:rPr>
          <w:delText xml:space="preserve">moderator </w:delText>
        </w:r>
      </w:del>
      <w:r w:rsidRPr="00F32498">
        <w:rPr>
          <w:color w:val="000000" w:themeColor="text1"/>
          <w:highlight w:val="white"/>
        </w:rPr>
        <w:t xml:space="preserve">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021B38DB"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ins w:id="209" w:author="Ian Hussey" w:date="2020-03-17T22:32:00Z">
        <w:r w:rsidR="003B2324">
          <w:rPr>
            <w:color w:val="000000" w:themeColor="text1"/>
            <w:highlight w:val="white"/>
          </w:rPr>
          <w:t>’</w:t>
        </w:r>
      </w:ins>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210"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210"/>
      <w:r w:rsidRPr="00F32498">
        <w:rPr>
          <w:color w:val="000000" w:themeColor="text1"/>
          <w:highlight w:val="white"/>
        </w:rPr>
        <w:t xml:space="preserve">): as such, it is </w:t>
      </w:r>
      <w:r w:rsidRPr="00F32498">
        <w:rPr>
          <w:color w:val="000000" w:themeColor="text1"/>
          <w:highlight w:val="white"/>
        </w:rPr>
        <w:lastRenderedPageBreak/>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while it is correct to say that a significant EC effect was found for only the (confirmatory) Olson &amp; Fazio (2001) criterion and not the other three, we also cannot conclude that EC effects in the surveillance task depend on or differ between the specific way in which contingency awareness/recollective memory is measured.</w:t>
      </w:r>
      <w:r w:rsidRPr="00F32498">
        <w:rPr>
          <w:color w:val="000000" w:themeColor="text1"/>
        </w:rPr>
        <w:t xml:space="preserve"> </w:t>
      </w:r>
    </w:p>
    <w:p w14:paraId="49F13011" w14:textId="3C87B464" w:rsidR="00A53161" w:rsidRDefault="007628D7" w:rsidP="00411429">
      <w:pPr>
        <w:rPr>
          <w:color w:val="000000" w:themeColor="text1"/>
          <w:highlight w:val="white"/>
        </w:rPr>
      </w:pPr>
      <w:bookmarkStart w:id="211"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211"/>
      <w:r w:rsidR="00A53161" w:rsidRPr="00F32498">
        <w:rPr>
          <w:color w:val="000000" w:themeColor="text1"/>
        </w:rPr>
        <w:t xml:space="preserve">In all previous analyses, ‘contingency-aware’ participants were excluded. Yet one could also examine </w:t>
      </w:r>
      <w:ins w:id="212" w:author="Ian Hussey" w:date="2020-03-17T22:33:00Z">
        <w:r w:rsidR="003B2324">
          <w:rPr>
            <w:color w:val="000000" w:themeColor="text1"/>
          </w:rPr>
          <w:t>whether</w:t>
        </w:r>
      </w:ins>
      <w:del w:id="213" w:author="Ian Hussey" w:date="2020-03-17T22:33:00Z">
        <w:r w:rsidR="00A53161" w:rsidRPr="00F32498" w:rsidDel="003B2324">
          <w:rPr>
            <w:color w:val="000000" w:themeColor="text1"/>
          </w:rPr>
          <w:delText>if</w:delText>
        </w:r>
      </w:del>
      <w:r w:rsidR="00A53161" w:rsidRPr="00F32498">
        <w:rPr>
          <w:color w:val="000000" w:themeColor="text1"/>
        </w:rPr>
        <w:t xml:space="preserve"> awareness/recollective memory moderate</w:t>
      </w:r>
      <w:del w:id="214" w:author="Ian Hussey" w:date="2020-03-17T22:33:00Z">
        <w:r w:rsidR="00A53161" w:rsidRPr="00F32498" w:rsidDel="003B2324">
          <w:rPr>
            <w:color w:val="000000" w:themeColor="text1"/>
          </w:rPr>
          <w:delText>s</w:delText>
        </w:r>
      </w:del>
      <w:r w:rsidR="00A53161" w:rsidRPr="00F32498">
        <w:rPr>
          <w:color w:val="000000" w:themeColor="text1"/>
        </w:rPr>
        <w:t xml:space="preserve"> the size of EC effects. With this in mind, we divided participants into two groups (‘aware’ and ‘unaware’) using the four aforementioned criteria, and then carried out an additional set of exploratory analyses that compare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First, any attempt to detect differences in EC effects between putatively ‘aware’ and ‘unaware’ participants will ultimately depend on the reliability of the awareness measure </w:t>
      </w:r>
      <w:commentRangeStart w:id="215"/>
      <w:commentRangeStart w:id="216"/>
      <w:r w:rsidR="00A53161" w:rsidRPr="00E22145">
        <w:t>used</w:t>
      </w:r>
      <w:commentRangeEnd w:id="215"/>
      <w:r w:rsidR="003B2324">
        <w:rPr>
          <w:rStyle w:val="CommentReference"/>
        </w:rPr>
        <w:commentReference w:id="215"/>
      </w:r>
      <w:commentRangeEnd w:id="216"/>
      <w:r w:rsidR="000923C4">
        <w:rPr>
          <w:rStyle w:val="CommentReference"/>
        </w:rPr>
        <w:commentReference w:id="216"/>
      </w:r>
      <w:r w:rsidR="00A53161" w:rsidRPr="00E22145">
        <w:t>, and of the EC procedure itself. Previous evidence suggests that unconscious learning paradigms and awareness tests tend to yield unreliable measures (e.g., Vadillo</w:t>
      </w:r>
      <w:r w:rsidR="00A53161">
        <w:t xml:space="preserve"> et al.</w:t>
      </w:r>
      <w:r w:rsidR="00A53161" w:rsidRPr="00E22145">
        <w:t xml:space="preserve">, </w:t>
      </w:r>
      <w:r w:rsidR="00A53161">
        <w:t>2020</w:t>
      </w:r>
      <w:r w:rsidR="00A53161" w:rsidRPr="00E22145">
        <w:t xml:space="preserve">). Second, it is conceptually and statistically problematic to </w:t>
      </w:r>
      <w:r w:rsidR="00A53161" w:rsidRPr="001343D2">
        <w:t>use one outcome measure as a moderator of another outcome measure, due to the correlational nature of their relation (e.g., Gawronski &amp; Walther, 2012).</w:t>
      </w:r>
    </w:p>
    <w:p w14:paraId="0782A825" w14:textId="3C9E3607"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analyses examined whether EC effects were found in ‘unaware’ participants, the following analyses examined whether EC effects differed between those who were ‘aware’ versus ‘unaware’. In each case</w:t>
      </w:r>
      <w:del w:id="217" w:author="Ian Hussey" w:date="2020-03-18T00:37:00Z">
        <w:r w:rsidRPr="00F32498" w:rsidDel="004571CB">
          <w:rPr>
            <w:color w:val="000000" w:themeColor="text1"/>
            <w:highlight w:val="white"/>
          </w:rPr>
          <w:delText>,</w:delText>
        </w:r>
      </w:del>
      <w:r w:rsidRPr="00F32498">
        <w:rPr>
          <w:color w:val="000000" w:themeColor="text1"/>
          <w:highlight w:val="white"/>
        </w:rPr>
        <w:t xml:space="preserve"> </w:t>
      </w:r>
      <w:ins w:id="218" w:author="Ian Hussey" w:date="2020-03-18T00:37:00Z">
        <w:r w:rsidR="004571CB">
          <w:rPr>
            <w:color w:val="000000" w:themeColor="text1"/>
            <w:highlight w:val="white"/>
          </w:rPr>
          <w:t xml:space="preserve">between the different awareness exclusion criteria, </w:t>
        </w:r>
      </w:ins>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w:t>
      </w:r>
      <w:r w:rsidRPr="00B72CB0">
        <w:rPr>
          <w:color w:val="000000" w:themeColor="text1"/>
          <w:highlight w:val="white"/>
        </w:rPr>
        <w:lastRenderedPageBreak/>
        <w:t xml:space="preserve">excluded in previous analyses produced higher or lower EC effects than their ‘contingency-unaware’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6A2DB713" w:rsidR="007628D7" w:rsidRPr="00F32498" w:rsidRDefault="007628D7" w:rsidP="007712B2">
      <w:pPr>
        <w:rPr>
          <w:color w:val="000000" w:themeColor="text1"/>
        </w:rPr>
      </w:pPr>
      <w:r w:rsidRPr="00F32498">
        <w:rPr>
          <w:color w:val="000000" w:themeColor="text1"/>
        </w:rPr>
        <w:t xml:space="preserve">First, </w:t>
      </w:r>
      <w:bookmarkStart w:id="219" w:name="_Hlk31201054"/>
      <w:r w:rsidRPr="00F32498">
        <w:rPr>
          <w:color w:val="000000" w:themeColor="text1"/>
        </w:rPr>
        <w:t xml:space="preserve">participants classified as ‘aware’ according to the </w:t>
      </w:r>
      <w:r w:rsidR="00CB5E0F" w:rsidRPr="00F32498">
        <w:rPr>
          <w:color w:val="000000" w:themeColor="text1"/>
        </w:rPr>
        <w:t xml:space="preserve">Olson &amp;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219"/>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commentRangeStart w:id="220"/>
      <w:commentRangeStart w:id="221"/>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commentRangeEnd w:id="220"/>
      <w:r w:rsidR="009A5BF3">
        <w:rPr>
          <w:rStyle w:val="CommentReference"/>
        </w:rPr>
        <w:commentReference w:id="220"/>
      </w:r>
      <w:commentRangeEnd w:id="221"/>
      <w:r w:rsidR="000923C4">
        <w:rPr>
          <w:rStyle w:val="CommentReference"/>
        </w:rPr>
        <w:commentReference w:id="221"/>
      </w:r>
      <w:r w:rsidRPr="00F32498">
        <w:rPr>
          <w:color w:val="000000" w:themeColor="text1"/>
        </w:rPr>
        <w:t xml:space="preserve">Second, participants classified as ‘aware’ according to the modified </w:t>
      </w:r>
      <w:r w:rsidR="00F02281" w:rsidRPr="00F32498">
        <w:rPr>
          <w:color w:val="000000" w:themeColor="text1"/>
        </w:rPr>
        <w:t xml:space="preserve">Olson &amp; 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640F6DE3"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exploratory exclusion criteria were applied (Olson &amp; Fazio, 2001 modified; Bar-Anan et al., 2010, </w:t>
      </w:r>
      <w:ins w:id="222" w:author="Ian Hussey" w:date="2020-03-18T00:37:00Z">
        <w:r w:rsidR="004571CB">
          <w:rPr>
            <w:color w:val="000000" w:themeColor="text1"/>
          </w:rPr>
          <w:t>and</w:t>
        </w:r>
      </w:ins>
      <w:del w:id="223" w:author="Ian Hussey" w:date="2020-03-18T00:37:00Z">
        <w:r w:rsidRPr="00F32498" w:rsidDel="004571CB">
          <w:rPr>
            <w:color w:val="000000" w:themeColor="text1"/>
          </w:rPr>
          <w:delText>&amp;</w:delText>
        </w:r>
      </w:del>
      <w:r w:rsidRPr="00F32498">
        <w:rPr>
          <w:color w:val="000000" w:themeColor="text1"/>
        </w:rPr>
        <w:t xml:space="preserve"> Bar-Anan et al., 2010 modified) and failed to obtain support for it when the </w:t>
      </w:r>
      <w:r w:rsidRPr="00F32498">
        <w:rPr>
          <w:color w:val="000000" w:themeColor="text1"/>
        </w:rPr>
        <w:lastRenderedPageBreak/>
        <w:t>original authors</w:t>
      </w:r>
      <w:ins w:id="224" w:author="Ian Hussey" w:date="2020-03-17T22:31:00Z">
        <w:r w:rsidR="006F2DFC">
          <w:rPr>
            <w:color w:val="000000" w:themeColor="text1"/>
          </w:rPr>
          <w:t>’</w:t>
        </w:r>
      </w:ins>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77777777" w:rsidR="007826EF" w:rsidRDefault="007826EF" w:rsidP="007826EF">
      <w:pPr>
        <w:pStyle w:val="Heading2"/>
      </w:pPr>
      <w:r>
        <w:t>Unplanned analyses</w:t>
      </w:r>
    </w:p>
    <w:p w14:paraId="5C0C3148" w14:textId="0C1C8513" w:rsidR="007826EF" w:rsidRPr="00F32498" w:rsidRDefault="007826EF" w:rsidP="00D96803">
      <w:pPr>
        <w:rPr>
          <w:color w:val="000000" w:themeColor="text1"/>
        </w:rPr>
      </w:pPr>
      <w:commentRangeStart w:id="225"/>
      <w:r>
        <w:rPr>
          <w:color w:val="000000" w:themeColor="text1"/>
        </w:rPr>
        <w:t>G</w:t>
      </w:r>
      <w:r w:rsidRPr="00F32498">
        <w:rPr>
          <w:color w:val="000000" w:themeColor="text1"/>
        </w:rPr>
        <w:t xml:space="preserve">iven </w:t>
      </w:r>
      <w:r>
        <w:rPr>
          <w:color w:val="000000" w:themeColor="text1"/>
        </w:rPr>
        <w:t xml:space="preserve">our </w:t>
      </w:r>
      <w:r w:rsidRPr="00F32498">
        <w:rPr>
          <w:color w:val="000000" w:themeColor="text1"/>
        </w:rPr>
        <w:t>larger sample sizes</w:t>
      </w:r>
      <w:r>
        <w:rPr>
          <w:color w:val="000000" w:themeColor="text1"/>
        </w:rPr>
        <w:t xml:space="preserve">, </w:t>
      </w:r>
      <w:r w:rsidRPr="00F32498">
        <w:rPr>
          <w:color w:val="000000" w:themeColor="text1"/>
        </w:rPr>
        <w:t>mult</w:t>
      </w:r>
      <w:r>
        <w:rPr>
          <w:color w:val="000000" w:themeColor="text1"/>
        </w:rPr>
        <w:t>i-site data collection, and use of preregistration, w</w:t>
      </w:r>
      <w:r w:rsidRPr="00F32498">
        <w:rPr>
          <w:color w:val="000000" w:themeColor="text1"/>
        </w:rPr>
        <w:t xml:space="preserve">e believe that the effect sizes obtained </w:t>
      </w:r>
      <w:r>
        <w:rPr>
          <w:color w:val="000000" w:themeColor="text1"/>
        </w:rPr>
        <w:t>in this study</w:t>
      </w:r>
      <w:r w:rsidRPr="00F32498">
        <w:rPr>
          <w:color w:val="000000" w:themeColor="text1"/>
        </w:rPr>
        <w:t xml:space="preserve"> </w:t>
      </w:r>
      <w:r>
        <w:rPr>
          <w:color w:val="000000" w:themeColor="text1"/>
        </w:rPr>
        <w:t xml:space="preserve">represent </w:t>
      </w:r>
      <w:r w:rsidRPr="00F32498">
        <w:rPr>
          <w:color w:val="000000" w:themeColor="text1"/>
        </w:rPr>
        <w:t>more precise estimates of the true effect size</w:t>
      </w:r>
      <w:r>
        <w:rPr>
          <w:color w:val="000000" w:themeColor="text1"/>
        </w:rPr>
        <w:t xml:space="preserve"> and have </w:t>
      </w:r>
      <w:r w:rsidRPr="00F32498">
        <w:rPr>
          <w:color w:val="000000" w:themeColor="text1"/>
        </w:rPr>
        <w:t>lower risk of bias</w:t>
      </w:r>
      <w:r>
        <w:rPr>
          <w:color w:val="000000" w:themeColor="text1"/>
        </w:rPr>
        <w:t xml:space="preserve"> than the published literature</w:t>
      </w:r>
      <w:r w:rsidRPr="00F32498">
        <w:rPr>
          <w:color w:val="000000" w:themeColor="text1"/>
        </w:rPr>
        <w:t>.</w:t>
      </w:r>
      <w:r>
        <w:rPr>
          <w:color w:val="000000" w:themeColor="text1"/>
        </w:rPr>
        <w:t xml:space="preserve"> Using the effect size found in the </w:t>
      </w:r>
      <w:r w:rsidRPr="00174131">
        <w:rPr>
          <w:color w:val="000000" w:themeColor="text1"/>
        </w:rPr>
        <w:t xml:space="preserve">confirmatory analysis and the sample sizes reported in the published literature, the observed power </w:t>
      </w:r>
      <w:r>
        <w:rPr>
          <w:color w:val="000000" w:themeColor="text1"/>
        </w:rPr>
        <w:t xml:space="preserve">of the original Olson </w:t>
      </w:r>
      <w:ins w:id="226" w:author="Ian Hussey" w:date="2020-03-18T00:37:00Z">
        <w:r w:rsidR="004571CB">
          <w:rPr>
            <w:color w:val="000000" w:themeColor="text1"/>
          </w:rPr>
          <w:t>and</w:t>
        </w:r>
      </w:ins>
      <w:del w:id="227" w:author="Ian Hussey" w:date="2020-03-18T00:37:00Z">
        <w:r w:rsidDel="004571CB">
          <w:rPr>
            <w:color w:val="000000" w:themeColor="text1"/>
          </w:rPr>
          <w:delText>&amp;</w:delText>
        </w:r>
      </w:del>
      <w:r>
        <w:rPr>
          <w:color w:val="000000" w:themeColor="text1"/>
        </w:rPr>
        <w:t xml:space="preserve"> Fazio (2001) study was extremely low (observed power = .13), as is </w:t>
      </w:r>
      <w:r w:rsidRPr="00174131">
        <w:rPr>
          <w:color w:val="000000" w:themeColor="text1"/>
        </w:rPr>
        <w:t xml:space="preserve">the </w:t>
      </w:r>
      <w:r>
        <w:rPr>
          <w:color w:val="000000" w:themeColor="text1"/>
        </w:rPr>
        <w:t xml:space="preserve">observed power for the </w:t>
      </w:r>
      <w:r w:rsidRPr="00174131">
        <w:rPr>
          <w:color w:val="000000" w:themeColor="text1"/>
        </w:rPr>
        <w:t xml:space="preserve">published literature </w:t>
      </w:r>
      <w:r>
        <w:rPr>
          <w:color w:val="000000" w:themeColor="text1"/>
        </w:rPr>
        <w:t xml:space="preserve">more </w:t>
      </w:r>
      <w:commentRangeStart w:id="228"/>
      <w:r>
        <w:rPr>
          <w:color w:val="000000" w:themeColor="text1"/>
        </w:rPr>
        <w:t>generally</w:t>
      </w:r>
      <w:commentRangeEnd w:id="228"/>
      <w:r w:rsidR="00404749">
        <w:rPr>
          <w:rStyle w:val="CommentReference"/>
        </w:rPr>
        <w:commentReference w:id="228"/>
      </w:r>
      <w:r>
        <w:rPr>
          <w:color w:val="000000" w:themeColor="text1"/>
        </w:rPr>
        <w:t xml:space="preserve"> </w:t>
      </w:r>
      <w:r w:rsidRPr="00174131">
        <w:rPr>
          <w:color w:val="000000" w:themeColor="text1"/>
        </w:rPr>
        <w:t>(</w:t>
      </w:r>
      <w:r>
        <w:rPr>
          <w:color w:val="000000" w:themeColor="text1"/>
        </w:rPr>
        <w:t>m</w:t>
      </w:r>
      <w:r w:rsidRPr="00174131">
        <w:rPr>
          <w:color w:val="000000" w:themeColor="text1"/>
        </w:rPr>
        <w:t>edian power = .14, MAD = .14, range = .07 to .75)</w:t>
      </w:r>
      <w:r w:rsidRPr="00174131">
        <w:t xml:space="preserve">. </w:t>
      </w:r>
      <w:commentRangeStart w:id="229"/>
      <w:commentRangeStart w:id="230"/>
      <w:commentRangeStart w:id="231"/>
      <w:r w:rsidRPr="00174131">
        <w:t>This</w:t>
      </w:r>
      <w:r>
        <w:t xml:space="preserve"> is far lower than the typically endorsed minimum of </w:t>
      </w:r>
      <w:r w:rsidR="00FF361E">
        <w:t xml:space="preserve">power </w:t>
      </w:r>
      <w:r w:rsidR="00FF361E" w:rsidRPr="00FF361E">
        <w:t>≥</w:t>
      </w:r>
      <w:r w:rsidR="00FF361E">
        <w:t xml:space="preserve"> </w:t>
      </w:r>
      <w:r>
        <w:t>.</w:t>
      </w:r>
      <w:r w:rsidRPr="00CB6070">
        <w:t>80 (Cohen, 1992)</w:t>
      </w:r>
      <w:r w:rsidR="00D96803">
        <w:t>, and out of step with the proportion of published studies that reported significant results (</w:t>
      </w:r>
      <w:r w:rsidR="00D96803" w:rsidRPr="00D96803">
        <w:t>48</w:t>
      </w:r>
      <w:r w:rsidR="00D96803">
        <w:t xml:space="preserve">%). </w:t>
      </w:r>
      <w:commentRangeEnd w:id="225"/>
      <w:r w:rsidR="00260D00">
        <w:rPr>
          <w:rStyle w:val="CommentReference"/>
        </w:rPr>
        <w:commentReference w:id="225"/>
      </w:r>
      <w:commentRangeEnd w:id="229"/>
      <w:commentRangeEnd w:id="230"/>
      <w:r w:rsidR="00404749">
        <w:rPr>
          <w:rStyle w:val="CommentReference"/>
        </w:rPr>
        <w:commentReference w:id="229"/>
      </w:r>
      <w:commentRangeEnd w:id="231"/>
      <w:r w:rsidR="00000345">
        <w:rPr>
          <w:rStyle w:val="CommentReference"/>
        </w:rPr>
        <w:commentReference w:id="231"/>
      </w:r>
      <w:r w:rsidR="009A5BF3">
        <w:rPr>
          <w:rStyle w:val="CommentReference"/>
        </w:rPr>
        <w:commentReference w:id="230"/>
      </w:r>
    </w:p>
    <w:p w14:paraId="1223BAD5" w14:textId="77777777" w:rsidR="005C4BF6" w:rsidRPr="00F32498" w:rsidRDefault="001D6D05" w:rsidP="007C4EC2">
      <w:pPr>
        <w:pStyle w:val="Heading1"/>
      </w:pPr>
      <w:r w:rsidRPr="00F32498">
        <w:t>Discussion</w:t>
      </w:r>
    </w:p>
    <w:p w14:paraId="78D7F509" w14:textId="3E945C32"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ins w:id="233" w:author="Ian Hussey" w:date="2020-03-17T22:36:00Z">
        <w:r w:rsidR="003B2324">
          <w:rPr>
            <w:color w:val="000000" w:themeColor="text1"/>
          </w:rPr>
          <w:t xml:space="preserve">, our </w:t>
        </w:r>
        <w:r w:rsidR="003B2324" w:rsidRPr="006E596B">
          <w:rPr>
            <w:i/>
            <w:color w:val="000000" w:themeColor="text1"/>
            <w:rPrChange w:id="234" w:author="Ian Hussey" w:date="2020-03-17T22:37:00Z">
              <w:rPr>
                <w:color w:val="000000" w:themeColor="text1"/>
              </w:rPr>
            </w:rPrChange>
          </w:rPr>
          <w:t>confirmatory</w:t>
        </w:r>
        <w:r w:rsidR="003B2324">
          <w:rPr>
            <w:color w:val="000000" w:themeColor="text1"/>
          </w:rPr>
          <w:t xml:space="preserve"> analyses </w:t>
        </w:r>
      </w:ins>
      <w:del w:id="235" w:author="Ian Hussey" w:date="2020-03-17T22:36:00Z">
        <w:r w:rsidR="00A86925" w:rsidRPr="00F32498" w:rsidDel="003B2324">
          <w:rPr>
            <w:color w:val="000000" w:themeColor="text1"/>
          </w:rPr>
          <w:delText xml:space="preserve"> we sought to </w:delText>
        </w:r>
        <w:r w:rsidR="00A86925" w:rsidRPr="00F32498" w:rsidDel="003B2324">
          <w:rPr>
            <w:i/>
            <w:color w:val="000000" w:themeColor="text1"/>
          </w:rPr>
          <w:delText>confirm</w:delText>
        </w:r>
        <w:r w:rsidR="00A86925" w:rsidRPr="00F32498" w:rsidDel="003B2324">
          <w:rPr>
            <w:color w:val="000000" w:themeColor="text1"/>
          </w:rPr>
          <w:delText xml:space="preserve"> if </w:delText>
        </w:r>
      </w:del>
      <w:ins w:id="236" w:author="Ian Hussey" w:date="2020-03-17T22:36:00Z">
        <w:r w:rsidR="003B2324">
          <w:rPr>
            <w:color w:val="000000" w:themeColor="text1"/>
          </w:rPr>
          <w:t xml:space="preserve">examined whether </w:t>
        </w:r>
      </w:ins>
      <w:r w:rsidR="00A86925" w:rsidRPr="00F32498">
        <w:rPr>
          <w:color w:val="000000" w:themeColor="text1"/>
        </w:rPr>
        <w:t xml:space="preserve">an effect </w:t>
      </w:r>
      <w:del w:id="237" w:author="Ian Hussey" w:date="2020-03-17T22:36:00Z">
        <w:r w:rsidR="00A86925" w:rsidRPr="00F32498" w:rsidDel="003B2324">
          <w:rPr>
            <w:color w:val="000000" w:themeColor="text1"/>
          </w:rPr>
          <w:delText xml:space="preserve">can be </w:delText>
        </w:r>
      </w:del>
      <w:ins w:id="238" w:author="Ian Hussey" w:date="2020-03-17T22:36:00Z">
        <w:r w:rsidR="003B2324">
          <w:rPr>
            <w:color w:val="000000" w:themeColor="text1"/>
          </w:rPr>
          <w:t xml:space="preserve">was </w:t>
        </w:r>
      </w:ins>
      <w:r w:rsidR="00A86925" w:rsidRPr="00F32498">
        <w:rPr>
          <w:color w:val="000000" w:themeColor="text1"/>
        </w:rPr>
        <w:t>produced on the surveillance task</w:t>
      </w:r>
      <w:r w:rsidR="001D4E65" w:rsidRPr="00F32498">
        <w:rPr>
          <w:color w:val="000000" w:themeColor="text1"/>
        </w:rPr>
        <w:t xml:space="preserve"> </w:t>
      </w:r>
      <w:ins w:id="239" w:author="Ian Hussey" w:date="2020-03-17T22:36:00Z">
        <w:r w:rsidR="006E596B">
          <w:rPr>
            <w:color w:val="000000" w:themeColor="text1"/>
          </w:rPr>
          <w:t xml:space="preserve">using </w:t>
        </w:r>
      </w:ins>
      <w:r w:rsidR="001D4E65"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F80039" w:rsidRPr="00F32498">
        <w:rPr>
          <w:color w:val="000000" w:themeColor="text1"/>
        </w:rPr>
        <w:t xml:space="preserve">&amp; Fazio </w:t>
      </w:r>
      <w:r w:rsidR="006C3C83" w:rsidRPr="00F32498">
        <w:rPr>
          <w:color w:val="000000" w:themeColor="text1"/>
        </w:rPr>
        <w:t xml:space="preserve">(2001) </w:t>
      </w:r>
      <w:r w:rsidR="00A86925" w:rsidRPr="00F32498">
        <w:rPr>
          <w:color w:val="000000" w:themeColor="text1"/>
        </w:rPr>
        <w:t>awareness exclusion criterion</w:t>
      </w:r>
      <w:del w:id="240" w:author="Ian Hussey" w:date="2020-03-17T22:36:00Z">
        <w:r w:rsidR="001D4E65" w:rsidRPr="00F32498" w:rsidDel="006E596B">
          <w:rPr>
            <w:color w:val="000000" w:themeColor="text1"/>
          </w:rPr>
          <w:delText xml:space="preserve"> </w:delText>
        </w:r>
        <w:r w:rsidR="006C3C83" w:rsidRPr="00F32498" w:rsidDel="006E596B">
          <w:rPr>
            <w:color w:val="000000" w:themeColor="text1"/>
          </w:rPr>
          <w:delText>wa</w:delText>
        </w:r>
        <w:r w:rsidRPr="00F32498" w:rsidDel="006E596B">
          <w:rPr>
            <w:color w:val="000000" w:themeColor="text1"/>
          </w:rPr>
          <w:delText xml:space="preserve">s </w:delText>
        </w:r>
        <w:r w:rsidR="006C3C83" w:rsidRPr="00F32498" w:rsidDel="006E596B">
          <w:rPr>
            <w:color w:val="000000" w:themeColor="text1"/>
          </w:rPr>
          <w:delText>used</w:delText>
        </w:r>
      </w:del>
      <w:r w:rsidR="001D4E65" w:rsidRPr="00F32498">
        <w:rPr>
          <w:color w:val="000000" w:themeColor="text1"/>
        </w:rPr>
        <w:t>. We also</w:t>
      </w:r>
      <w:ins w:id="241" w:author="Ian Hussey" w:date="2020-03-17T22:37:00Z">
        <w:r w:rsidR="006E596B">
          <w:rPr>
            <w:color w:val="000000" w:themeColor="text1"/>
          </w:rPr>
          <w:t xml:space="preserve"> conducted</w:t>
        </w:r>
      </w:ins>
      <w:r w:rsidR="001D4E65" w:rsidRPr="00F32498">
        <w:rPr>
          <w:color w:val="000000" w:themeColor="text1"/>
        </w:rPr>
        <w:t xml:space="preserve"> </w:t>
      </w:r>
      <w:ins w:id="242" w:author="Ian Hussey" w:date="2020-03-18T17:35:00Z">
        <w:r w:rsidR="00662C42">
          <w:rPr>
            <w:color w:val="000000" w:themeColor="text1"/>
          </w:rPr>
          <w:t xml:space="preserve">(preregistered) </w:t>
        </w:r>
      </w:ins>
      <w:r w:rsidR="001D4E65" w:rsidRPr="00F32498">
        <w:rPr>
          <w:i/>
          <w:color w:val="000000" w:themeColor="text1"/>
        </w:rPr>
        <w:t>explor</w:t>
      </w:r>
      <w:ins w:id="243" w:author="Ian Hussey" w:date="2020-03-17T22:37:00Z">
        <w:r w:rsidR="006E596B">
          <w:rPr>
            <w:i/>
            <w:color w:val="000000" w:themeColor="text1"/>
          </w:rPr>
          <w:t>atory</w:t>
        </w:r>
      </w:ins>
      <w:del w:id="244" w:author="Ian Hussey" w:date="2020-03-17T22:37:00Z">
        <w:r w:rsidR="001D4E65" w:rsidRPr="00F32498" w:rsidDel="006E596B">
          <w:rPr>
            <w:i/>
            <w:color w:val="000000" w:themeColor="text1"/>
          </w:rPr>
          <w:delText>ed</w:delText>
        </w:r>
      </w:del>
      <w:r w:rsidR="001D4E65" w:rsidRPr="00F32498">
        <w:rPr>
          <w:color w:val="000000" w:themeColor="text1"/>
        </w:rPr>
        <w:t xml:space="preserve"> </w:t>
      </w:r>
      <w:ins w:id="245" w:author="Ian Hussey" w:date="2020-03-17T22:37:00Z">
        <w:r w:rsidR="006E596B">
          <w:rPr>
            <w:color w:val="000000" w:themeColor="text1"/>
          </w:rPr>
          <w:t xml:space="preserve">analyses into whether </w:t>
        </w:r>
      </w:ins>
      <w:ins w:id="246" w:author="Ian Hussey" w:date="2020-03-18T17:35:00Z">
        <w:r w:rsidR="00662C42">
          <w:rPr>
            <w:color w:val="000000" w:themeColor="text1"/>
          </w:rPr>
          <w:t xml:space="preserve">the effect was robust under three </w:t>
        </w:r>
      </w:ins>
      <w:del w:id="247" w:author="Ian Hussey" w:date="2020-03-17T22:37:00Z">
        <w:r w:rsidR="00A86925" w:rsidRPr="00F32498" w:rsidDel="006E596B">
          <w:rPr>
            <w:color w:val="000000" w:themeColor="text1"/>
          </w:rPr>
          <w:delText xml:space="preserve">if </w:delText>
        </w:r>
        <w:r w:rsidR="001D4E65" w:rsidRPr="00F32498" w:rsidDel="006E596B">
          <w:rPr>
            <w:color w:val="000000" w:themeColor="text1"/>
          </w:rPr>
          <w:delText xml:space="preserve">an </w:delText>
        </w:r>
      </w:del>
      <w:del w:id="248" w:author="Ian Hussey" w:date="2020-03-18T17:35:00Z">
        <w:r w:rsidR="001D4E65" w:rsidRPr="00F32498" w:rsidDel="00662C42">
          <w:rPr>
            <w:color w:val="000000" w:themeColor="text1"/>
          </w:rPr>
          <w:delText>effect still emerge</w:delText>
        </w:r>
      </w:del>
      <w:del w:id="249" w:author="Ian Hussey" w:date="2020-03-17T22:37:00Z">
        <w:r w:rsidR="001D4E65" w:rsidRPr="00F32498" w:rsidDel="006E596B">
          <w:rPr>
            <w:color w:val="000000" w:themeColor="text1"/>
          </w:rPr>
          <w:delText>s</w:delText>
        </w:r>
      </w:del>
      <w:del w:id="250" w:author="Ian Hussey" w:date="2020-03-18T17:35:00Z">
        <w:r w:rsidR="00A86925" w:rsidRPr="00F32498" w:rsidDel="00662C42">
          <w:rPr>
            <w:color w:val="000000" w:themeColor="text1"/>
          </w:rPr>
          <w:delText xml:space="preserve"> when </w:delText>
        </w:r>
        <w:r w:rsidRPr="00F32498" w:rsidDel="00662C42">
          <w:rPr>
            <w:color w:val="000000" w:themeColor="text1"/>
          </w:rPr>
          <w:delText xml:space="preserve">three </w:delText>
        </w:r>
      </w:del>
      <w:r w:rsidR="00A86925" w:rsidRPr="00F32498">
        <w:rPr>
          <w:color w:val="000000" w:themeColor="text1"/>
        </w:rPr>
        <w:t>other criteria</w:t>
      </w:r>
      <w:del w:id="251" w:author="Ian Hussey" w:date="2020-03-18T17:35:00Z">
        <w:r w:rsidR="00A86925" w:rsidRPr="00F32498" w:rsidDel="00662C42">
          <w:rPr>
            <w:color w:val="000000" w:themeColor="text1"/>
          </w:rPr>
          <w:delText xml:space="preserve"> </w:delText>
        </w:r>
        <w:r w:rsidR="006C3C83" w:rsidRPr="00F32498" w:rsidDel="00662C42">
          <w:rPr>
            <w:color w:val="000000" w:themeColor="text1"/>
          </w:rPr>
          <w:delText xml:space="preserve">were </w:delText>
        </w:r>
        <w:r w:rsidR="00A86925" w:rsidRPr="00F32498" w:rsidDel="00662C42">
          <w:rPr>
            <w:color w:val="000000" w:themeColor="text1"/>
          </w:rPr>
          <w:delText>employed</w:delText>
        </w:r>
      </w:del>
      <w:r w:rsidR="00A86925" w:rsidRPr="00F32498">
        <w:rPr>
          <w:color w:val="000000" w:themeColor="text1"/>
        </w:rPr>
        <w:t>.</w:t>
      </w:r>
    </w:p>
    <w:p w14:paraId="1FBC7C09" w14:textId="48377A75" w:rsidR="000913CB" w:rsidRDefault="001D4E65" w:rsidP="00F11952">
      <w:pPr>
        <w:rPr>
          <w:color w:val="000000" w:themeColor="text1"/>
        </w:rPr>
      </w:pPr>
      <w:r w:rsidRPr="00F32498">
        <w:rPr>
          <w:color w:val="000000" w:themeColor="text1"/>
        </w:rPr>
        <w:t xml:space="preserve">Our confirmatory analyses </w:t>
      </w:r>
      <w:r w:rsidR="00FB1E77">
        <w:rPr>
          <w:color w:val="000000" w:themeColor="text1"/>
        </w:rPr>
        <w:t xml:space="preserve">using </w:t>
      </w:r>
      <w:r w:rsidR="00FB1E77" w:rsidRPr="009A32D9">
        <w:rPr>
          <w:color w:val="000000" w:themeColor="text1"/>
        </w:rPr>
        <w:t xml:space="preserve">Olson &amp;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lastRenderedPageBreak/>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3B45927E" w:rsidR="00FA0478" w:rsidRPr="008732A3" w:rsidRDefault="0058230D" w:rsidP="008732A3">
      <w:pPr>
        <w:rPr>
          <w:color w:val="000000" w:themeColor="text1"/>
        </w:rPr>
      </w:pPr>
      <w:r>
        <w:rPr>
          <w:color w:val="000000" w:themeColor="text1"/>
        </w:rPr>
        <w:t>The ‘success</w:t>
      </w:r>
      <w:del w:id="252" w:author="Ian Hussey" w:date="2020-03-18T00:38:00Z">
        <w:r w:rsidDel="004571CB">
          <w:rPr>
            <w:color w:val="000000" w:themeColor="text1"/>
          </w:rPr>
          <w:delText>fulness</w:delText>
        </w:r>
      </w:del>
      <w:r>
        <w:rPr>
          <w:color w:val="000000" w:themeColor="text1"/>
        </w:rPr>
        <w:t xml:space="preserve">’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ins w:id="253" w:author="Ian Hussey" w:date="2020-03-17T22:38:00Z">
        <w:r w:rsidR="006E596B">
          <w:rPr>
            <w:color w:val="000000" w:themeColor="text1"/>
          </w:rPr>
          <w:t>-</w:t>
        </w:r>
      </w:ins>
      <w:del w:id="254" w:author="Ian Hussey" w:date="2020-03-17T22:38:00Z">
        <w:r w:rsidDel="006E596B">
          <w:rPr>
            <w:color w:val="000000" w:themeColor="text1"/>
          </w:rPr>
          <w:delText xml:space="preserve"> </w:delText>
        </w:r>
      </w:del>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255" w:name="_Hlk34653619"/>
      <w:r w:rsidR="003F5246">
        <w:t xml:space="preserve">Open Science Collaboration, </w:t>
      </w:r>
      <w:r w:rsidR="003F5246" w:rsidRPr="003F5246">
        <w:t>2015</w:t>
      </w:r>
      <w:bookmarkEnd w:id="255"/>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ins w:id="256" w:author="Ian Hussey" w:date="2020-03-18T17:39:00Z">
        <w:r w:rsidR="00C4403F">
          <w:rPr>
            <w:color w:val="000000" w:themeColor="text1"/>
          </w:rPr>
          <w:t xml:space="preserve">meta-analytic </w:t>
        </w:r>
      </w:ins>
      <w:r>
        <w:rPr>
          <w:color w:val="000000" w:themeColor="text1"/>
        </w:rPr>
        <w:t xml:space="preserve">effect size </w:t>
      </w:r>
      <w:r w:rsidR="004E00FD">
        <w:rPr>
          <w:color w:val="000000" w:themeColor="text1"/>
        </w:rPr>
        <w:t xml:space="preserve">we </w:t>
      </w:r>
      <w:r>
        <w:rPr>
          <w:color w:val="000000" w:themeColor="text1"/>
        </w:rPr>
        <w:t>observed</w:t>
      </w:r>
      <w:ins w:id="257" w:author="Ian Hussey" w:date="2020-03-18T17:38:00Z">
        <w:r w:rsidR="00C4403F">
          <w:rPr>
            <w:color w:val="000000" w:themeColor="text1"/>
          </w:rPr>
          <w:t xml:space="preserve"> among the four exclusion criteria</w:t>
        </w:r>
      </w:ins>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ins w:id="258" w:author="Ian Hussey" w:date="2020-03-18T17:38:00Z">
        <w:r w:rsidR="00C4403F">
          <w:rPr>
            <w:color w:val="000000" w:themeColor="text1"/>
            <w:highlight w:val="white"/>
          </w:rPr>
          <w:t xml:space="preserve"> </w:t>
        </w:r>
      </w:ins>
      <w:ins w:id="259" w:author="Ian Hussey" w:date="2020-03-18T17:41:00Z">
        <w:r w:rsidR="00C4403F">
          <w:rPr>
            <w:color w:val="000000" w:themeColor="text1"/>
            <w:highlight w:val="white"/>
          </w:rPr>
          <w:t>using</w:t>
        </w:r>
      </w:ins>
      <w:ins w:id="260" w:author="Ian Hussey" w:date="2020-03-18T17:38:00Z">
        <w:r w:rsidR="00C4403F">
          <w:rPr>
            <w:color w:val="000000" w:themeColor="text1"/>
            <w:highlight w:val="white"/>
          </w:rPr>
          <w:t xml:space="preserve"> the Olson &amp; Fazio, 2001 </w:t>
        </w:r>
      </w:ins>
      <w:ins w:id="261" w:author="Ian Hussey" w:date="2020-03-18T17:41:00Z">
        <w:r w:rsidR="00C4403F">
          <w:rPr>
            <w:color w:val="000000" w:themeColor="text1"/>
            <w:highlight w:val="white"/>
          </w:rPr>
          <w:t xml:space="preserve">exclusion </w:t>
        </w:r>
      </w:ins>
      <w:ins w:id="262" w:author="Ian Hussey" w:date="2020-03-18T17:38:00Z">
        <w:r w:rsidR="00C4403F">
          <w:rPr>
            <w:color w:val="000000" w:themeColor="text1"/>
            <w:highlight w:val="white"/>
          </w:rPr>
          <w:t>criterion</w:t>
        </w:r>
      </w:ins>
      <w:r w:rsidRPr="00F32498">
        <w:rPr>
          <w:color w:val="000000" w:themeColor="text1"/>
        </w:rPr>
        <w:t>)</w:t>
      </w:r>
      <w:r w:rsidR="004E00FD">
        <w:rPr>
          <w:color w:val="000000" w:themeColor="text1"/>
        </w:rPr>
        <w:t xml:space="preserve"> </w:t>
      </w:r>
      <w:r w:rsidR="00CE123A" w:rsidRPr="00F32498">
        <w:rPr>
          <w:color w:val="000000" w:themeColor="text1"/>
        </w:rPr>
        <w:t xml:space="preserve">was </w:t>
      </w:r>
      <w:del w:id="263" w:author="Ian Hussey" w:date="2020-03-18T00:31:00Z">
        <w:r w:rsidR="00724D81" w:rsidRPr="00F32498" w:rsidDel="00404749">
          <w:rPr>
            <w:color w:val="000000" w:themeColor="text1"/>
          </w:rPr>
          <w:delText xml:space="preserve">almost </w:delText>
        </w:r>
      </w:del>
      <w:ins w:id="264" w:author="Ian Hussey" w:date="2020-03-18T00:31:00Z">
        <w:r w:rsidR="00404749">
          <w:rPr>
            <w:color w:val="000000" w:themeColor="text1"/>
          </w:rPr>
          <w:t>approximately</w:t>
        </w:r>
        <w:r w:rsidR="00404749" w:rsidRPr="00F32498">
          <w:rPr>
            <w:color w:val="000000" w:themeColor="text1"/>
          </w:rPr>
          <w:t xml:space="preserve"> </w:t>
        </w:r>
      </w:ins>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ins w:id="265" w:author="Ian Hussey" w:date="2020-03-18T17:40:00Z">
        <w:r w:rsidR="00C4403F" w:rsidRPr="00C4403F">
          <w:rPr>
            <w:i/>
            <w:color w:val="000000" w:themeColor="text1"/>
            <w:rPrChange w:id="266" w:author="Ian Hussey" w:date="2020-03-18T17:41:00Z">
              <w:rPr>
                <w:color w:val="000000" w:themeColor="text1"/>
              </w:rPr>
            </w:rPrChange>
          </w:rPr>
          <w:t>g</w:t>
        </w:r>
      </w:ins>
      <w:del w:id="267" w:author="Ian Hussey" w:date="2020-03-18T17:38:00Z">
        <w:r w:rsidR="00DB72AE" w:rsidRPr="00291DB0" w:rsidDel="00C4403F">
          <w:rPr>
            <w:i/>
            <w:color w:val="000000" w:themeColor="text1"/>
          </w:rPr>
          <w:delText>g</w:delText>
        </w:r>
      </w:del>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ins w:id="268" w:author="Ian Hussey" w:date="2020-03-18T17:46:00Z">
        <w:r w:rsidR="00C4403F">
          <w:rPr>
            <w:color w:val="000000" w:themeColor="text1"/>
          </w:rPr>
          <w:t>T</w:t>
        </w:r>
        <w:commentRangeStart w:id="269"/>
        <w:r w:rsidR="00C4403F">
          <w:rPr>
            <w:color w:val="000000" w:themeColor="text1"/>
          </w:rPr>
          <w:t xml:space="preserve">his is in line with </w:t>
        </w:r>
        <w:r w:rsidR="003A3AE0">
          <w:rPr>
            <w:color w:val="000000" w:themeColor="text1"/>
          </w:rPr>
          <w:t>the 50% reduction in effect sizes observed in large-scale replication effor</w:t>
        </w:r>
      </w:ins>
      <w:ins w:id="270" w:author="Ian Hussey" w:date="2020-03-18T17:47:00Z">
        <w:r w:rsidR="003A3AE0">
          <w:rPr>
            <w:color w:val="000000" w:themeColor="text1"/>
          </w:rPr>
          <w:t>ts elsewhere (</w:t>
        </w:r>
        <w:r w:rsidR="003A3AE0" w:rsidRPr="00C4403F">
          <w:rPr>
            <w:color w:val="000000" w:themeColor="text1"/>
            <w:lang w:val="en-IE"/>
          </w:rPr>
          <w:t>Schäfer</w:t>
        </w:r>
        <w:r w:rsidR="003A3AE0">
          <w:rPr>
            <w:color w:val="000000" w:themeColor="text1"/>
            <w:lang w:val="en-IE"/>
          </w:rPr>
          <w:t xml:space="preserve"> &amp; </w:t>
        </w:r>
        <w:r w:rsidR="003A3AE0" w:rsidRPr="00C4403F">
          <w:rPr>
            <w:color w:val="000000" w:themeColor="text1"/>
            <w:lang w:val="en-IE"/>
          </w:rPr>
          <w:t>Schwarz, 2019</w:t>
        </w:r>
        <w:r w:rsidR="003A3AE0">
          <w:rPr>
            <w:color w:val="000000" w:themeColor="text1"/>
            <w:lang w:val="en-IE"/>
          </w:rPr>
          <w:t xml:space="preserve">). </w:t>
        </w:r>
      </w:ins>
      <w:commentRangeEnd w:id="269"/>
      <w:r w:rsidR="000923C4">
        <w:rPr>
          <w:rStyle w:val="CommentReference"/>
        </w:rPr>
        <w:commentReference w:id="269"/>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7B889444"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confirmatory analyses 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 xml:space="preserve">as to </w:t>
      </w:r>
      <w:r w:rsidR="00240287" w:rsidRPr="00A0634C">
        <w:rPr>
          <w:color w:val="000000" w:themeColor="text1"/>
        </w:rPr>
        <w:lastRenderedPageBreak/>
        <w:t>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w:t>
      </w:r>
      <w:commentRangeStart w:id="271"/>
      <w:commentRangeStart w:id="272"/>
      <w:r w:rsidR="00240287" w:rsidRPr="00A0634C">
        <w:rPr>
          <w:color w:val="000000" w:themeColor="text1"/>
        </w:rPr>
        <w:t>This further reinforces the need for caution when deriving theoretical claims and applied</w:t>
      </w:r>
      <w:r w:rsidR="00240287" w:rsidRPr="00F32498">
        <w:rPr>
          <w:color w:val="000000" w:themeColor="text1"/>
        </w:rPr>
        <w:t xml:space="preserve"> interventions based on such findings.</w:t>
      </w:r>
      <w:commentRangeEnd w:id="271"/>
      <w:r w:rsidR="00146C98">
        <w:rPr>
          <w:rStyle w:val="CommentReference"/>
        </w:rPr>
        <w:commentReference w:id="271"/>
      </w:r>
      <w:commentRangeEnd w:id="272"/>
      <w:r w:rsidR="000923C4">
        <w:rPr>
          <w:rStyle w:val="CommentReference"/>
        </w:rPr>
        <w:commentReference w:id="272"/>
      </w:r>
    </w:p>
    <w:p w14:paraId="0B0EC205" w14:textId="51EE2651" w:rsidR="00BB2A18" w:rsidRDefault="00A67A1D" w:rsidP="009A32D9">
      <w:pPr>
        <w:rPr>
          <w:color w:val="000000" w:themeColor="text1"/>
        </w:rPr>
      </w:pPr>
      <w:r>
        <w:rPr>
          <w:color w:val="000000" w:themeColor="text1"/>
        </w:rPr>
        <w:t>To conclude</w:t>
      </w:r>
      <w:r w:rsidR="00610276" w:rsidRPr="00F32498">
        <w:rPr>
          <w:color w:val="000000" w:themeColor="text1"/>
        </w:rPr>
        <w:t xml:space="preserve">, although we replicated the surveillance task effect, we urge </w:t>
      </w:r>
      <w:del w:id="273" w:author="Ian Hussey" w:date="2020-03-18T00:04:00Z">
        <w:r w:rsidR="00610276" w:rsidRPr="00F32498" w:rsidDel="00146C98">
          <w:rPr>
            <w:color w:val="000000" w:themeColor="text1"/>
          </w:rPr>
          <w:delText xml:space="preserve">others to be exceptionally </w:delText>
        </w:r>
      </w:del>
      <w:r w:rsidR="00610276" w:rsidRPr="00F32498">
        <w:rPr>
          <w:color w:val="000000" w:themeColor="text1"/>
        </w:rPr>
        <w:t>cautio</w:t>
      </w:r>
      <w:ins w:id="274" w:author="Ian Hussey" w:date="2020-03-18T00:04:00Z">
        <w:r w:rsidR="00146C98">
          <w:rPr>
            <w:color w:val="000000" w:themeColor="text1"/>
          </w:rPr>
          <w:t>n</w:t>
        </w:r>
      </w:ins>
      <w:del w:id="275" w:author="Ian Hussey" w:date="2020-03-18T00:04:00Z">
        <w:r w:rsidR="00610276" w:rsidRPr="00F32498" w:rsidDel="00146C98">
          <w:rPr>
            <w:color w:val="000000" w:themeColor="text1"/>
          </w:rPr>
          <w:delText>us</w:delText>
        </w:r>
      </w:del>
      <w:r w:rsidR="00610276" w:rsidRPr="00F32498">
        <w:rPr>
          <w:color w:val="000000" w:themeColor="text1"/>
        </w:rPr>
        <w:t xml:space="preserve"> when using such an effect to make strong claims</w:t>
      </w:r>
      <w:ins w:id="276" w:author="Ian Hussey" w:date="2020-03-18T00:04:00Z">
        <w:r w:rsidR="00146C98">
          <w:rPr>
            <w:color w:val="000000" w:themeColor="text1"/>
          </w:rPr>
          <w:t xml:space="preserve"> about ‘unaware EC’</w:t>
        </w:r>
      </w:ins>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del w:id="277" w:author="Ian Hussey" w:date="2020-03-18T00:05:00Z">
        <w:r w:rsidR="00610276" w:rsidRPr="00F32498" w:rsidDel="00146C98">
          <w:rPr>
            <w:color w:val="000000" w:themeColor="text1"/>
          </w:rPr>
          <w:delText xml:space="preserve">such </w:delText>
        </w:r>
      </w:del>
      <w:ins w:id="278" w:author="Ian Hussey" w:date="2020-03-18T00:05:00Z">
        <w:r w:rsidR="00146C98">
          <w:rPr>
            <w:color w:val="000000" w:themeColor="text1"/>
          </w:rPr>
          <w:t>this</w:t>
        </w:r>
        <w:r w:rsidR="00146C98" w:rsidRPr="00F32498">
          <w:rPr>
            <w:color w:val="000000" w:themeColor="text1"/>
          </w:rPr>
          <w:t xml:space="preserve"> </w:t>
        </w:r>
      </w:ins>
      <w:del w:id="279" w:author="Ian Hussey" w:date="2020-03-18T00:05:00Z">
        <w:r w:rsidR="00610276" w:rsidRPr="00F32498" w:rsidDel="00146C98">
          <w:rPr>
            <w:color w:val="000000" w:themeColor="text1"/>
          </w:rPr>
          <w:delText xml:space="preserve">an </w:delText>
        </w:r>
      </w:del>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ins w:id="280" w:author="Ian Hussey" w:date="2020-03-17T22:40:00Z"/>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pPr>
        <w:pStyle w:val="Heading1"/>
        <w:rPr>
          <w:ins w:id="281" w:author="Ian Hussey" w:date="2020-03-17T22:40:00Z"/>
        </w:rPr>
        <w:pPrChange w:id="282" w:author="Ian Hussey" w:date="2020-03-17T22:40:00Z">
          <w:pPr>
            <w:pStyle w:val="AN"/>
          </w:pPr>
        </w:pPrChange>
      </w:pPr>
      <w:commentRangeStart w:id="283"/>
      <w:ins w:id="284" w:author="Ian Hussey" w:date="2020-03-17T22:40:00Z">
        <w:r w:rsidRPr="00C0635B">
          <w:t>Funding</w:t>
        </w:r>
      </w:ins>
      <w:commentRangeEnd w:id="283"/>
      <w:r w:rsidR="000923C4">
        <w:rPr>
          <w:rStyle w:val="CommentReference"/>
          <w:b w:val="0"/>
          <w:color w:val="auto"/>
        </w:rPr>
        <w:commentReference w:id="283"/>
      </w:r>
    </w:p>
    <w:p w14:paraId="297B687E" w14:textId="7090CF89" w:rsidR="006E596B" w:rsidRDefault="006E596B" w:rsidP="006E596B">
      <w:pPr>
        <w:pStyle w:val="AN"/>
        <w:rPr>
          <w:ins w:id="285" w:author="Ian Hussey" w:date="2020-03-17T22:40:00Z"/>
        </w:rPr>
      </w:pPr>
      <w:ins w:id="286" w:author="Ian Hussey" w:date="2020-03-17T22:40:00Z">
        <w:r>
          <w:t>T</w:t>
        </w:r>
        <w:r w:rsidRPr="00DD1859">
          <w:t xml:space="preserve">his research was conducted with the support of Ghent University </w:t>
        </w:r>
        <w:r>
          <w:t>G</w:t>
        </w:r>
        <w:r w:rsidRPr="00DD1859">
          <w:t>rant 01P05517 to I</w:t>
        </w:r>
      </w:ins>
      <w:ins w:id="287" w:author="Ian Hussey" w:date="2020-03-17T22:41:00Z">
        <w:r>
          <w:t>an</w:t>
        </w:r>
      </w:ins>
      <w:ins w:id="288" w:author="Ian Hussey" w:date="2020-03-17T22:40:00Z">
        <w:r>
          <w:t xml:space="preserve"> </w:t>
        </w:r>
        <w:r w:rsidRPr="00DD1859">
          <w:t>H</w:t>
        </w:r>
        <w:r>
          <w:t>ussey,</w:t>
        </w:r>
        <w:r w:rsidRPr="00DD1859">
          <w:t xml:space="preserve"> </w:t>
        </w:r>
        <w:r>
          <w:t>FWO Grant</w:t>
        </w:r>
        <w:r w:rsidRPr="00DD1859">
          <w:t xml:space="preserve"> BOF16/MET_V/002 to Jan De Houwer</w:t>
        </w:r>
      </w:ins>
      <w:ins w:id="289" w:author="Ian Hussey" w:date="2020-03-17T22:41:00Z">
        <w:r>
          <w:t xml:space="preserve">, </w:t>
        </w:r>
        <w:r w:rsidRPr="006E596B">
          <w:rPr>
            <w:highlight w:val="yellow"/>
            <w:rPrChange w:id="290" w:author="Ian Hussey" w:date="2020-03-17T22:41:00Z">
              <w:rPr/>
            </w:rPrChange>
          </w:rPr>
          <w:t>XXX</w:t>
        </w:r>
        <w:r>
          <w:t xml:space="preserve"> to Mandy </w:t>
        </w:r>
        <w:r w:rsidRPr="00F32498">
          <w:rPr>
            <w:color w:val="000000" w:themeColor="text1"/>
          </w:rPr>
          <w:t>Hütter</w:t>
        </w:r>
        <w:r>
          <w:rPr>
            <w:color w:val="000000" w:themeColor="text1"/>
          </w:rPr>
          <w:t xml:space="preserve">, </w:t>
        </w:r>
        <w:r w:rsidRPr="006E596B">
          <w:rPr>
            <w:color w:val="000000" w:themeColor="text1"/>
            <w:highlight w:val="yellow"/>
            <w:rPrChange w:id="291" w:author="Ian Hussey" w:date="2020-03-17T22:42:00Z">
              <w:rPr>
                <w:color w:val="000000" w:themeColor="text1"/>
              </w:rPr>
            </w:rPrChange>
          </w:rPr>
          <w:t>XXX</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237967" w:rsidRDefault="007628D7" w:rsidP="00E74B08">
      <w:pPr>
        <w:pStyle w:val="Heading1"/>
      </w:pPr>
      <w:r w:rsidRPr="005437D2">
        <w:lastRenderedPageBreak/>
        <w:t>References</w:t>
      </w:r>
    </w:p>
    <w:p w14:paraId="04D75486" w14:textId="6E1077F2" w:rsidR="007628D7" w:rsidRPr="00A86238" w:rsidRDefault="007628D7" w:rsidP="00A86238">
      <w:pPr>
        <w:pStyle w:val="references"/>
      </w:pPr>
      <w:r w:rsidRPr="00237967">
        <w:rPr>
          <w:highlight w:val="white"/>
        </w:rPr>
        <w:t xml:space="preserve">Bar-Anan, Y., De Houwer, J., &amp; Nosek, B. A. (2010). </w:t>
      </w:r>
      <w:r w:rsidRPr="00A86238">
        <w:rPr>
          <w:highlight w:val="white"/>
        </w:rPr>
        <w:t>Evaluative conditioning and conscious knowledge of contingencies: A correlational investigation with large samples. The Quarterly Journal of Experimental Psychology, 63(12),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35D383" w:rsidR="007628D7" w:rsidRPr="00F32498" w:rsidRDefault="007628D7" w:rsidP="00A86238">
      <w:pPr>
        <w:pStyle w:val="references"/>
        <w:rPr>
          <w:highlight w:val="white"/>
        </w:rPr>
      </w:pPr>
      <w:r w:rsidRPr="00F32498">
        <w:rPr>
          <w:highlight w:val="white"/>
        </w:rPr>
        <w:t>Corneille, O., &amp; Stahl, C. (201</w:t>
      </w:r>
      <w:ins w:id="292" w:author="Ian Hussey" w:date="2020-03-18T00:05:00Z">
        <w:r w:rsidR="00146C98">
          <w:rPr>
            <w:highlight w:val="white"/>
          </w:rPr>
          <w:t>9</w:t>
        </w:r>
      </w:ins>
      <w:del w:id="293" w:author="Ian Hussey" w:date="2020-03-18T00:05:00Z">
        <w:r w:rsidRPr="00F32498" w:rsidDel="00146C98">
          <w:rPr>
            <w:highlight w:val="white"/>
          </w:rPr>
          <w:delText>8</w:delText>
        </w:r>
      </w:del>
      <w:r w:rsidRPr="00F32498">
        <w:rPr>
          <w:highlight w:val="white"/>
        </w:rPr>
        <w:t>). Associative Attitude Learning: A Closer Look at Evidence and How It Relates to Attitude Models. </w:t>
      </w:r>
      <w:r w:rsidRPr="00F32498">
        <w:rPr>
          <w:i/>
          <w:highlight w:val="white"/>
        </w:rPr>
        <w:t>Personality and Social Psychology Review</w:t>
      </w:r>
      <w:r w:rsidRPr="00F32498">
        <w:rPr>
          <w:highlight w:val="white"/>
        </w:rPr>
        <w:t>. </w:t>
      </w:r>
      <w:hyperlink r:id="rId27">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13(3)</w:t>
      </w:r>
      <w:r w:rsidRPr="00F32498">
        <w:t>, e28046.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9212C0">
        <w:rPr>
          <w:i/>
        </w:rPr>
        <w:t>Science</w:t>
      </w:r>
      <w:r w:rsidRPr="003F5246">
        <w:t>, 349(6251),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rPr>
          <w:ins w:id="294" w:author="Ian Hussey" w:date="2020-03-18T17:45:00Z"/>
        </w:rPr>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5B0204CB" w14:textId="3BADC260" w:rsidR="00C4403F" w:rsidRPr="003A3DA0" w:rsidRDefault="00C4403F" w:rsidP="00C4403F">
      <w:pPr>
        <w:pStyle w:val="references"/>
        <w:rPr>
          <w:lang w:val="nl-BE"/>
          <w:rPrChange w:id="295" w:author="Tal Moran Yorovich" w:date="2020-03-20T13:00:00Z">
            <w:rPr>
              <w:lang w:val="en-IE"/>
            </w:rPr>
          </w:rPrChange>
        </w:rPr>
      </w:pPr>
      <w:ins w:id="296" w:author="Ian Hussey" w:date="2020-03-18T17:45:00Z">
        <w:r w:rsidRPr="00C4403F">
          <w:rPr>
            <w:lang w:val="en-IE"/>
          </w:rPr>
          <w:lastRenderedPageBreak/>
          <w:t xml:space="preserve">Schäfer, T., &amp; Schwarz, M. A. (2019). The Meaningfulness of Effect Sizes in Psychological Research: Differences Between Sub-Disciplines and the Impact of Potential Biases. </w:t>
        </w:r>
        <w:r w:rsidRPr="003A3DA0">
          <w:rPr>
            <w:i/>
            <w:iCs/>
            <w:lang w:val="nl-BE"/>
            <w:rPrChange w:id="297" w:author="Tal Moran Yorovich" w:date="2020-03-20T13:00:00Z">
              <w:rPr>
                <w:i/>
                <w:iCs/>
                <w:lang w:val="en-IE"/>
              </w:rPr>
            </w:rPrChange>
          </w:rPr>
          <w:t xml:space="preserve">Frontiers in </w:t>
        </w:r>
        <w:proofErr w:type="spellStart"/>
        <w:r w:rsidRPr="003A3DA0">
          <w:rPr>
            <w:i/>
            <w:iCs/>
            <w:lang w:val="nl-BE"/>
            <w:rPrChange w:id="298" w:author="Tal Moran Yorovich" w:date="2020-03-20T13:00:00Z">
              <w:rPr>
                <w:i/>
                <w:iCs/>
                <w:lang w:val="en-IE"/>
              </w:rPr>
            </w:rPrChange>
          </w:rPr>
          <w:t>Psychology</w:t>
        </w:r>
        <w:proofErr w:type="spellEnd"/>
        <w:r w:rsidRPr="003A3DA0">
          <w:rPr>
            <w:lang w:val="nl-BE"/>
            <w:rPrChange w:id="299" w:author="Tal Moran Yorovich" w:date="2020-03-20T13:00:00Z">
              <w:rPr>
                <w:lang w:val="en-IE"/>
              </w:rPr>
            </w:rPrChange>
          </w:rPr>
          <w:t xml:space="preserve">, </w:t>
        </w:r>
        <w:r w:rsidRPr="003A3DA0">
          <w:rPr>
            <w:i/>
            <w:iCs/>
            <w:lang w:val="nl-BE"/>
            <w:rPrChange w:id="300" w:author="Tal Moran Yorovich" w:date="2020-03-20T13:00:00Z">
              <w:rPr>
                <w:i/>
                <w:iCs/>
                <w:lang w:val="en-IE"/>
              </w:rPr>
            </w:rPrChange>
          </w:rPr>
          <w:t>10</w:t>
        </w:r>
        <w:r w:rsidRPr="003A3DA0">
          <w:rPr>
            <w:lang w:val="nl-BE"/>
            <w:rPrChange w:id="301" w:author="Tal Moran Yorovich" w:date="2020-03-20T13:00:00Z">
              <w:rPr>
                <w:lang w:val="en-IE"/>
              </w:rPr>
            </w:rPrChange>
          </w:rPr>
          <w:t xml:space="preserve">. </w:t>
        </w:r>
        <w:r w:rsidRPr="00C4403F">
          <w:rPr>
            <w:lang w:val="en-IE"/>
          </w:rPr>
          <w:fldChar w:fldCharType="begin"/>
        </w:r>
        <w:r w:rsidRPr="003A3DA0">
          <w:rPr>
            <w:lang w:val="nl-BE"/>
            <w:rPrChange w:id="302" w:author="Tal Moran Yorovich" w:date="2020-03-20T13:00:00Z">
              <w:rPr>
                <w:lang w:val="en-IE"/>
              </w:rPr>
            </w:rPrChange>
          </w:rPr>
          <w:instrText xml:space="preserve"> HYPERLINK "https://doi.org/10.3389/fpsyg.2019.00813" </w:instrText>
        </w:r>
        <w:r w:rsidRPr="00C4403F">
          <w:rPr>
            <w:lang w:val="en-IE"/>
          </w:rPr>
          <w:fldChar w:fldCharType="separate"/>
        </w:r>
        <w:r w:rsidRPr="003A3DA0">
          <w:rPr>
            <w:rStyle w:val="Hyperlink"/>
            <w:lang w:val="nl-BE"/>
            <w:rPrChange w:id="303" w:author="Tal Moran Yorovich" w:date="2020-03-20T13:00:00Z">
              <w:rPr>
                <w:rStyle w:val="Hyperlink"/>
                <w:lang w:val="en-IE"/>
              </w:rPr>
            </w:rPrChange>
          </w:rPr>
          <w:t>doi</w:t>
        </w:r>
      </w:ins>
      <w:ins w:id="304" w:author="Ian Hussey" w:date="2020-03-18T17:46:00Z">
        <w:r w:rsidRPr="003A3DA0">
          <w:rPr>
            <w:rStyle w:val="Hyperlink"/>
            <w:lang w:val="nl-BE"/>
            <w:rPrChange w:id="305" w:author="Tal Moran Yorovich" w:date="2020-03-20T13:00:00Z">
              <w:rPr>
                <w:rStyle w:val="Hyperlink"/>
                <w:lang w:val="en-IE"/>
              </w:rPr>
            </w:rPrChange>
          </w:rPr>
          <w:t>:</w:t>
        </w:r>
      </w:ins>
      <w:ins w:id="306" w:author="Ian Hussey" w:date="2020-03-18T17:45:00Z">
        <w:r w:rsidRPr="003A3DA0">
          <w:rPr>
            <w:rStyle w:val="Hyperlink"/>
            <w:lang w:val="nl-BE"/>
            <w:rPrChange w:id="307" w:author="Tal Moran Yorovich" w:date="2020-03-20T13:00:00Z">
              <w:rPr>
                <w:rStyle w:val="Hyperlink"/>
                <w:lang w:val="en-IE"/>
              </w:rPr>
            </w:rPrChange>
          </w:rPr>
          <w:t>10.3389/fpsyg.2019.00813</w:t>
        </w:r>
        <w:r w:rsidRPr="00C4403F">
          <w:fldChar w:fldCharType="end"/>
        </w:r>
      </w:ins>
    </w:p>
    <w:p w14:paraId="3B0F11AC" w14:textId="4FFD6711" w:rsidR="007628D7" w:rsidRPr="00F32498" w:rsidRDefault="007628D7" w:rsidP="00A86238">
      <w:pPr>
        <w:pStyle w:val="references"/>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Social Cognition, 34</w:t>
      </w:r>
      <w:r w:rsidRPr="00F32498">
        <w:t>,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97(3),</w:t>
      </w:r>
      <w:r w:rsidRPr="00F32498">
        <w:t xml:space="preserve"> 404-420.</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lastRenderedPageBreak/>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28"/>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Tal Moran Yorovich" w:date="2020-03-20T13:00:00Z" w:initials="TMY">
    <w:p w14:paraId="6FC8AB3C" w14:textId="1C26F4BB" w:rsidR="003A3DA0" w:rsidRDefault="003A3DA0">
      <w:pPr>
        <w:pStyle w:val="CommentText"/>
      </w:pPr>
      <w:r>
        <w:rPr>
          <w:rStyle w:val="CommentReference"/>
        </w:rPr>
        <w:annotationRef/>
      </w:r>
      <w:r>
        <w:t>Notice that the word limitation is 150 words. So, you will need to cut some words</w:t>
      </w:r>
    </w:p>
  </w:comment>
  <w:comment w:id="14" w:author="Ian Hussey" w:date="2020-03-17T23:56:00Z" w:initials="IH">
    <w:p w14:paraId="33357118" w14:textId="593F0094" w:rsidR="002672F7" w:rsidRDefault="002672F7" w:rsidP="002672F7">
      <w:pPr>
        <w:pStyle w:val="CommentText"/>
        <w:ind w:firstLine="0"/>
      </w:pPr>
      <w:r>
        <w:rPr>
          <w:rStyle w:val="CommentReference"/>
        </w:rPr>
        <w:annotationRef/>
      </w:r>
      <w:r>
        <w:t xml:space="preserve">Change to effect or procedure “because pathway implies a mechanism”? I don’t agree, these are inferences from </w:t>
      </w:r>
      <w:proofErr w:type="spellStart"/>
      <w:r>
        <w:t>non technical</w:t>
      </w:r>
      <w:proofErr w:type="spellEnd"/>
      <w:r>
        <w:t xml:space="preserve"> language.</w:t>
      </w:r>
    </w:p>
  </w:comment>
  <w:comment w:id="15" w:author="Tal Moran Yorovich" w:date="2020-03-20T13:00:00Z" w:initials="TMY">
    <w:p w14:paraId="6E180481" w14:textId="099D3A0D" w:rsidR="003A3DA0" w:rsidRDefault="003A3DA0">
      <w:pPr>
        <w:pStyle w:val="CommentText"/>
      </w:pPr>
      <w:r>
        <w:rPr>
          <w:rStyle w:val="CommentReference"/>
        </w:rPr>
        <w:annotationRef/>
      </w:r>
      <w:r>
        <w:t>I agree that we can keep “pathways”</w:t>
      </w:r>
    </w:p>
  </w:comment>
  <w:comment w:id="26" w:author="Tal Moran Yorovich" w:date="2020-03-20T13:03:00Z" w:initials="TMY">
    <w:p w14:paraId="1D876ECC" w14:textId="1ED4685D" w:rsidR="003A3DA0" w:rsidRDefault="003A3DA0">
      <w:pPr>
        <w:pStyle w:val="CommentText"/>
      </w:pPr>
      <w:r>
        <w:rPr>
          <w:rStyle w:val="CommentReference"/>
        </w:rPr>
        <w:annotationRef/>
      </w:r>
      <w:r>
        <w:t xml:space="preserve">I don’t see a major difference between “typically” and “on average” here, so I will keep “typically” to save words. </w:t>
      </w:r>
    </w:p>
  </w:comment>
  <w:comment w:id="34" w:author="Ian Hussey" w:date="2020-03-17T23:58:00Z" w:initials="IH">
    <w:p w14:paraId="7265B0C6" w14:textId="77777777" w:rsidR="00146C98" w:rsidRPr="00146C98" w:rsidRDefault="00146C98">
      <w:pPr>
        <w:pStyle w:val="CommentText"/>
        <w:rPr>
          <w:b/>
        </w:rPr>
      </w:pPr>
      <w:r>
        <w:rPr>
          <w:rStyle w:val="CommentReference"/>
        </w:rPr>
        <w:annotationRef/>
      </w:r>
      <w:proofErr w:type="spellStart"/>
      <w:r w:rsidRPr="00146C98">
        <w:rPr>
          <w:b/>
        </w:rPr>
        <w:t>Cornelle</w:t>
      </w:r>
      <w:proofErr w:type="spellEnd"/>
      <w:r w:rsidRPr="00146C98">
        <w:rPr>
          <w:b/>
        </w:rPr>
        <w:t>:</w:t>
      </w:r>
    </w:p>
    <w:p w14:paraId="0115D661" w14:textId="77777777" w:rsidR="00146C98" w:rsidRDefault="00146C98">
      <w:pPr>
        <w:pStyle w:val="CommentText"/>
      </w:pPr>
    </w:p>
    <w:p w14:paraId="05169C31" w14:textId="77777777" w:rsidR="00146C98" w:rsidRDefault="00146C98" w:rsidP="00146C98">
      <w:pPr>
        <w:pStyle w:val="CommentText"/>
      </w:pPr>
      <w:r>
        <w:t>This is probably the most problematic section to me. As I see it:</w:t>
      </w:r>
    </w:p>
    <w:p w14:paraId="4F72B34E" w14:textId="77777777" w:rsidR="00146C98" w:rsidRDefault="00146C98" w:rsidP="00146C98">
      <w:pPr>
        <w:pStyle w:val="CommentText"/>
      </w:pPr>
    </w:p>
    <w:p w14:paraId="7E559751" w14:textId="77777777" w:rsidR="00146C98" w:rsidRDefault="00146C98" w:rsidP="00146C98">
      <w:pPr>
        <w:pStyle w:val="CommentText"/>
      </w:pPr>
      <w:r>
        <w:t xml:space="preserve">- Correlational studies that used memory as a proxy for awareness reject (first generation studies; e.g., </w:t>
      </w:r>
      <w:proofErr w:type="spellStart"/>
      <w:r>
        <w:t>Pleyers</w:t>
      </w:r>
      <w:proofErr w:type="spellEnd"/>
      <w:r>
        <w:t xml:space="preserve"> et al., 2017) unaware EC, and then support it (PD studies) </w:t>
      </w:r>
    </w:p>
    <w:p w14:paraId="349AF26A" w14:textId="77777777" w:rsidR="00146C98" w:rsidRDefault="00146C98" w:rsidP="00146C98">
      <w:pPr>
        <w:pStyle w:val="CommentText"/>
      </w:pPr>
    </w:p>
    <w:p w14:paraId="3752AD3E" w14:textId="77777777" w:rsidR="00146C98" w:rsidRDefault="00146C98" w:rsidP="00146C98">
      <w:pPr>
        <w:pStyle w:val="CommentText"/>
      </w:pPr>
      <w:r>
        <w:t xml:space="preserve">- It becomes clear very soon, however (e.g., </w:t>
      </w:r>
      <w:proofErr w:type="spellStart"/>
      <w:r>
        <w:t>Pleyers</w:t>
      </w:r>
      <w:proofErr w:type="spellEnd"/>
      <w:r>
        <w:t xml:space="preserve"> et al., 2009), that those studies speak to memory, not to awareness. Hence, the development of experimental studies. Those studies (load, brief presentations, parafoveal presentations, flash suppression) reject, by large, the unaware EC hypothesis.</w:t>
      </w:r>
    </w:p>
    <w:p w14:paraId="79CCEA1A" w14:textId="77777777" w:rsidR="00146C98" w:rsidRDefault="00146C98" w:rsidP="00146C98">
      <w:pPr>
        <w:pStyle w:val="CommentText"/>
      </w:pPr>
    </w:p>
    <w:p w14:paraId="453DEBB2" w14:textId="77777777" w:rsidR="00146C98" w:rsidRDefault="00146C98" w:rsidP="00146C98">
      <w:pPr>
        <w:pStyle w:val="CommentText"/>
      </w:pPr>
      <w:r>
        <w:t>In the current paragraphs, however, the correlational and experimental opposition is not stressed, and the (rather dated) references provided disregard critical developments in the field (i.e., PD studies, and experimental studies).</w:t>
      </w:r>
    </w:p>
    <w:p w14:paraId="7387D611" w14:textId="77777777" w:rsidR="00146C98" w:rsidRDefault="00146C98" w:rsidP="00146C98">
      <w:pPr>
        <w:pStyle w:val="CommentText"/>
      </w:pPr>
    </w:p>
    <w:p w14:paraId="3D2C322D" w14:textId="77777777" w:rsidR="00146C98" w:rsidRDefault="00146C98" w:rsidP="00146C98">
      <w:pPr>
        <w:pStyle w:val="CommentText"/>
      </w:pPr>
      <w:r>
        <w:t>I don’t believe we have to restructure the paper to explain this, but perhaps we could edit this section to avoid mixing this up and misrepresenting the current state of the arts? For instance, the section could read:</w:t>
      </w:r>
    </w:p>
    <w:p w14:paraId="638DC6AE" w14:textId="77777777" w:rsidR="00146C98" w:rsidRDefault="00146C98" w:rsidP="00146C98">
      <w:pPr>
        <w:pStyle w:val="CommentText"/>
      </w:pPr>
    </w:p>
    <w:p w14:paraId="510BF559" w14:textId="77777777" w:rsidR="00146C98" w:rsidRDefault="00146C98" w:rsidP="00146C98">
      <w:pPr>
        <w:rPr>
          <w:color w:val="000000" w:themeColor="text1"/>
        </w:rPr>
      </w:pPr>
      <w:r>
        <w:rPr>
          <w:color w:val="000000" w:themeColor="text1"/>
        </w:rPr>
        <w:t>“</w:t>
      </w:r>
      <w:r w:rsidRPr="00F32498">
        <w:rPr>
          <w:color w:val="000000" w:themeColor="text1"/>
        </w:rPr>
        <w:t xml:space="preserve">When it comes to theorizing about EC itself, debate is largely led by proponents of dual process (e.g., Gawronski &amp; Bodenhausen, 2006), single process propositional (e.g., De Houwer, 2018), and association formation models (e.g., Jones et al., 2009). Although many variables are used to differentiate between these positions, one has received considerable attention: </w:t>
      </w:r>
      <w:r>
        <w:rPr>
          <w:color w:val="000000" w:themeColor="text1"/>
        </w:rPr>
        <w:t>the possibility of unaware attitude formation</w:t>
      </w:r>
      <w:r w:rsidRPr="00F32498">
        <w:rPr>
          <w:color w:val="000000" w:themeColor="text1"/>
        </w:rPr>
        <w:t xml:space="preserve">. Showing that EC effects can </w:t>
      </w:r>
      <w:r>
        <w:rPr>
          <w:color w:val="000000" w:themeColor="text1"/>
        </w:rPr>
        <w:t>be established in the absence of a conscious encoding of CS-US pairings</w:t>
      </w:r>
      <w:r w:rsidRPr="00F32498">
        <w:rPr>
          <w:color w:val="000000" w:themeColor="text1"/>
        </w:rPr>
        <w:t xml:space="preserve"> is often viewed as supporting dual process and association formation models</w:t>
      </w:r>
      <w:r>
        <w:rPr>
          <w:color w:val="000000" w:themeColor="text1"/>
        </w:rPr>
        <w:t>,</w:t>
      </w:r>
      <w:r w:rsidRPr="00F32498">
        <w:rPr>
          <w:color w:val="000000" w:themeColor="text1"/>
        </w:rPr>
        <w:t xml:space="preserve"> whereas the opposite is true for propositional models (although see Stahl &amp; Heycke, 2016). </w:t>
      </w:r>
      <w:r>
        <w:rPr>
          <w:color w:val="000000" w:themeColor="text1"/>
        </w:rPr>
        <w:t xml:space="preserve">So far, evidence is scarce that EC effects can be established independent of a conscious encoding of CS-US pairings. Yet, one EC paradigm that relied an on incidental learning procedure supports this possibility (for a comprehensive discussion, see </w:t>
      </w:r>
      <w:r w:rsidRPr="00F32498">
        <w:rPr>
          <w:color w:val="000000" w:themeColor="text1"/>
        </w:rPr>
        <w:t>Corneille &amp; Stahl, 201</w:t>
      </w:r>
      <w:r>
        <w:rPr>
          <w:color w:val="000000" w:themeColor="text1"/>
        </w:rPr>
        <w:t>9)”</w:t>
      </w:r>
    </w:p>
    <w:p w14:paraId="52D04600" w14:textId="77777777" w:rsidR="00146C98" w:rsidRDefault="00146C98" w:rsidP="00146C98">
      <w:pPr>
        <w:rPr>
          <w:color w:val="000000" w:themeColor="text1"/>
        </w:rPr>
      </w:pPr>
    </w:p>
    <w:p w14:paraId="25AE2BE6" w14:textId="1B1A52B5" w:rsidR="00146C98" w:rsidRDefault="00146C98" w:rsidP="00146C98">
      <w:pPr>
        <w:pStyle w:val="CommentText"/>
      </w:pPr>
      <w:r>
        <w:rPr>
          <w:color w:val="000000" w:themeColor="text1"/>
        </w:rPr>
        <w:t>In C&amp;S, 2019, we extensively discuss the correlational and experimental lines of research in their most recent developments + we DO acknowledge that the surveillance paradigm best supports the possibility of unaware EC.</w:t>
      </w:r>
    </w:p>
  </w:comment>
  <w:comment w:id="38" w:author="Ian Hussey" w:date="2020-03-17T23:59:00Z" w:initials="IH">
    <w:p w14:paraId="620ED124" w14:textId="77777777" w:rsidR="00146C98" w:rsidRPr="00146C98" w:rsidRDefault="00146C98">
      <w:pPr>
        <w:pStyle w:val="CommentText"/>
        <w:rPr>
          <w:b/>
        </w:rPr>
      </w:pPr>
      <w:r>
        <w:rPr>
          <w:rStyle w:val="CommentReference"/>
        </w:rPr>
        <w:annotationRef/>
      </w:r>
      <w:proofErr w:type="spellStart"/>
      <w:r w:rsidRPr="00146C98">
        <w:rPr>
          <w:b/>
        </w:rPr>
        <w:t>Cornelle</w:t>
      </w:r>
      <w:proofErr w:type="spellEnd"/>
      <w:r w:rsidRPr="00146C98">
        <w:rPr>
          <w:b/>
        </w:rPr>
        <w:t>:</w:t>
      </w:r>
    </w:p>
    <w:p w14:paraId="03AB9FC5" w14:textId="77777777" w:rsidR="00146C98" w:rsidRDefault="00146C98">
      <w:pPr>
        <w:pStyle w:val="CommentText"/>
      </w:pPr>
    </w:p>
    <w:p w14:paraId="610D58DC" w14:textId="77777777" w:rsidR="00146C98" w:rsidRDefault="00146C98" w:rsidP="00146C98">
      <w:pPr>
        <w:pStyle w:val="CommentText"/>
      </w:pPr>
      <w:r>
        <w:t>“have supported the possibility of unaware EC effects”?</w:t>
      </w:r>
    </w:p>
    <w:p w14:paraId="041069D4" w14:textId="6D7A30B6" w:rsidR="00146C98" w:rsidRDefault="00146C98">
      <w:pPr>
        <w:pStyle w:val="CommentText"/>
      </w:pPr>
    </w:p>
  </w:comment>
  <w:comment w:id="49" w:author="Tal Moran Yorovich" w:date="2020-03-20T13:05:00Z" w:initials="TMY">
    <w:p w14:paraId="55B47F57" w14:textId="1CF331C7" w:rsidR="003A3DA0" w:rsidRDefault="003A3DA0">
      <w:pPr>
        <w:pStyle w:val="CommentText"/>
      </w:pPr>
      <w:r>
        <w:rPr>
          <w:rStyle w:val="CommentReference"/>
        </w:rPr>
        <w:annotationRef/>
      </w:r>
      <w:r>
        <w:t xml:space="preserve">Maybe put here the sentence about the fact that not everyone are 100% agree with everything </w:t>
      </w:r>
    </w:p>
  </w:comment>
  <w:comment w:id="65" w:author="Ian Hussey" w:date="2020-03-18T00:24:00Z" w:initials="IH">
    <w:p w14:paraId="0D1F9ECF" w14:textId="77777777" w:rsidR="00404749" w:rsidRDefault="00404749">
      <w:pPr>
        <w:pStyle w:val="CommentText"/>
        <w:rPr>
          <w:b/>
        </w:rPr>
      </w:pPr>
      <w:r>
        <w:rPr>
          <w:rStyle w:val="CommentReference"/>
        </w:rPr>
        <w:annotationRef/>
      </w:r>
      <w:r w:rsidRPr="00404749">
        <w:rPr>
          <w:b/>
        </w:rPr>
        <w:t>Gast</w:t>
      </w:r>
    </w:p>
    <w:p w14:paraId="75972F4B" w14:textId="77777777" w:rsidR="00404749" w:rsidRDefault="00404749">
      <w:pPr>
        <w:pStyle w:val="CommentText"/>
        <w:rPr>
          <w:b/>
        </w:rPr>
      </w:pPr>
    </w:p>
    <w:p w14:paraId="13F92348" w14:textId="205AB66A" w:rsidR="00404749" w:rsidRPr="00404749" w:rsidRDefault="00404749">
      <w:pPr>
        <w:pStyle w:val="CommentText"/>
        <w:rPr>
          <w:b/>
        </w:rPr>
      </w:pPr>
      <w:r>
        <w:t>I think the CS-US assignment is not made explicit: I assume: each of the two CSs to all 20 USs of the corresponding valence.</w:t>
      </w:r>
    </w:p>
  </w:comment>
  <w:comment w:id="66" w:author="Tal Moran Yorovich" w:date="2020-03-20T13:08:00Z" w:initials="TMY">
    <w:p w14:paraId="4D88CD21" w14:textId="0F5B0D07" w:rsidR="003A3DA0" w:rsidRDefault="003A3DA0">
      <w:pPr>
        <w:pStyle w:val="CommentText"/>
      </w:pPr>
      <w:r>
        <w:rPr>
          <w:rStyle w:val="CommentReference"/>
        </w:rPr>
        <w:annotationRef/>
      </w:r>
      <w:r>
        <w:t>I think my addition deal with Gast’s comment</w:t>
      </w:r>
    </w:p>
  </w:comment>
  <w:comment w:id="69" w:author="Ian Hussey" w:date="2020-03-17T22:48:00Z" w:initials="IH">
    <w:p w14:paraId="0BBEB4D6" w14:textId="2BDCB7AB" w:rsidR="003507CB" w:rsidRDefault="003507CB">
      <w:pPr>
        <w:pStyle w:val="CommentText"/>
      </w:pPr>
      <w:r>
        <w:rPr>
          <w:rStyle w:val="CommentReference"/>
        </w:rPr>
        <w:annotationRef/>
      </w:r>
      <w:r>
        <w:t>Olson says this isn’t correct. Could we verify what is actually the case before we say either way?</w:t>
      </w:r>
    </w:p>
  </w:comment>
  <w:comment w:id="70" w:author="Tal Moran Yorovich" w:date="2020-03-20T13:09:00Z" w:initials="TMY">
    <w:p w14:paraId="26451EE2" w14:textId="2741C465" w:rsidR="00BB2DAE" w:rsidRDefault="00BB2DAE">
      <w:pPr>
        <w:pStyle w:val="CommentText"/>
      </w:pPr>
      <w:r>
        <w:rPr>
          <w:rStyle w:val="CommentReference"/>
        </w:rPr>
        <w:annotationRef/>
      </w:r>
      <w:r>
        <w:t xml:space="preserve">Out of the 10 papers included in our meta-analysis, 2 (4 studies out of the included 23 studies) had a delay between the EC task and evaluation (both of them are Olson’s studies). </w:t>
      </w:r>
    </w:p>
  </w:comment>
  <w:comment w:id="75" w:author="Ian Hussey" w:date="2020-03-18T00:25:00Z" w:initials="IH">
    <w:p w14:paraId="04C9F724" w14:textId="77777777" w:rsidR="00404749" w:rsidRDefault="00404749">
      <w:pPr>
        <w:pStyle w:val="CommentText"/>
        <w:rPr>
          <w:b/>
        </w:rPr>
      </w:pPr>
      <w:r>
        <w:rPr>
          <w:rStyle w:val="CommentReference"/>
        </w:rPr>
        <w:annotationRef/>
      </w:r>
      <w:r w:rsidRPr="00404749">
        <w:rPr>
          <w:b/>
        </w:rPr>
        <w:t>Gast</w:t>
      </w:r>
    </w:p>
    <w:p w14:paraId="446140B8" w14:textId="77777777" w:rsidR="00404749" w:rsidRDefault="00404749">
      <w:pPr>
        <w:pStyle w:val="CommentText"/>
        <w:rPr>
          <w:b/>
        </w:rPr>
      </w:pPr>
    </w:p>
    <w:p w14:paraId="51D7B234" w14:textId="131C7BB0" w:rsidR="00404749" w:rsidRPr="00404749" w:rsidRDefault="00404749">
      <w:pPr>
        <w:pStyle w:val="CommentText"/>
      </w:pPr>
      <w:r w:rsidRPr="00404749">
        <w:t xml:space="preserve">How were these assigned? Random </w:t>
      </w:r>
      <w:proofErr w:type="spellStart"/>
      <w:r w:rsidRPr="00404749">
        <w:t>etc</w:t>
      </w:r>
      <w:proofErr w:type="spellEnd"/>
      <w:r w:rsidRPr="00404749">
        <w:t>?</w:t>
      </w:r>
    </w:p>
  </w:comment>
  <w:comment w:id="76" w:author="Tal Moran Yorovich" w:date="2020-03-20T13:16:00Z" w:initials="TMY">
    <w:p w14:paraId="202722F5" w14:textId="77777777" w:rsidR="00BB2DAE" w:rsidRDefault="00BB2DAE">
      <w:pPr>
        <w:pStyle w:val="CommentText"/>
      </w:pPr>
      <w:r>
        <w:rPr>
          <w:rStyle w:val="CommentReference"/>
        </w:rPr>
        <w:annotationRef/>
      </w:r>
      <w:r>
        <w:t xml:space="preserve">No. the same four neutral targets/filers appeared with CS pos and CS neg. These were always target1, target2, target5 and Filler1 (the identities of these were different in each specific site). </w:t>
      </w:r>
    </w:p>
    <w:p w14:paraId="539C891A" w14:textId="77777777" w:rsidR="00BB2DAE" w:rsidRDefault="00BB2DAE">
      <w:pPr>
        <w:pStyle w:val="CommentText"/>
      </w:pPr>
    </w:p>
    <w:p w14:paraId="211822F8" w14:textId="1D19E3D4" w:rsidR="00BB2DAE" w:rsidRDefault="00BB2DAE" w:rsidP="00BB2DAE">
      <w:pPr>
        <w:pStyle w:val="CommentText"/>
        <w:ind w:firstLine="0"/>
      </w:pPr>
    </w:p>
  </w:comment>
  <w:comment w:id="84" w:author="Ian Hussey" w:date="2020-03-18T00:21:00Z" w:initials="IH">
    <w:p w14:paraId="1E8B7863" w14:textId="431B3DF3" w:rsidR="007F6381" w:rsidRDefault="007F6381">
      <w:pPr>
        <w:pStyle w:val="CommentText"/>
      </w:pPr>
      <w:r>
        <w:rPr>
          <w:rStyle w:val="CommentReference"/>
        </w:rPr>
        <w:annotationRef/>
      </w:r>
      <w:r>
        <w:t>It was only above, right?</w:t>
      </w:r>
    </w:p>
  </w:comment>
  <w:comment w:id="85" w:author="Tal Moran Yorovich" w:date="2020-03-20T13:20:00Z" w:initials="TMY">
    <w:p w14:paraId="42D806A6" w14:textId="05928833" w:rsidR="00654B69" w:rsidRDefault="00654B69">
      <w:pPr>
        <w:pStyle w:val="CommentText"/>
      </w:pPr>
      <w:r>
        <w:rPr>
          <w:rStyle w:val="CommentReference"/>
        </w:rPr>
        <w:annotationRef/>
      </w:r>
      <w:r>
        <w:t xml:space="preserve">No, both, as the original authors recommended. </w:t>
      </w:r>
    </w:p>
  </w:comment>
  <w:comment w:id="91" w:author="Tal Moran Yorovich" w:date="2020-03-20T13:20:00Z" w:initials="TMY">
    <w:p w14:paraId="617FBECD" w14:textId="54755E18" w:rsidR="00654B69" w:rsidRDefault="00654B69">
      <w:pPr>
        <w:pStyle w:val="CommentText"/>
      </w:pPr>
      <w:r>
        <w:rPr>
          <w:rStyle w:val="CommentReference"/>
        </w:rPr>
        <w:annotationRef/>
      </w:r>
      <w:r>
        <w:t xml:space="preserve">We don’t call these “awareness question” when we </w:t>
      </w:r>
      <w:r w:rsidRPr="00654B69">
        <w:t xml:space="preserve">describe them. We call them “questions from the </w:t>
      </w:r>
      <w:r w:rsidRPr="00654B69">
        <w:rPr>
          <w:color w:val="000000" w:themeColor="text1"/>
        </w:rPr>
        <w:t>post-experimental questionnaire”. I also think we should avoid using the term awareness without “”.</w:t>
      </w:r>
      <w:r>
        <w:rPr>
          <w:b/>
          <w:color w:val="000000" w:themeColor="text1"/>
        </w:rPr>
        <w:t xml:space="preserve"> </w:t>
      </w:r>
    </w:p>
  </w:comment>
  <w:comment w:id="110" w:author="Tal Moran Yorovich" w:date="2020-03-20T13:26:00Z" w:initials="TMY">
    <w:p w14:paraId="08D873A5" w14:textId="77777777" w:rsidR="00654B69" w:rsidRDefault="00654B69">
      <w:pPr>
        <w:pStyle w:val="CommentText"/>
        <w:rPr>
          <w:color w:val="000000" w:themeColor="text1"/>
        </w:rPr>
      </w:pPr>
      <w:r>
        <w:rPr>
          <w:rStyle w:val="CommentReference"/>
        </w:rPr>
        <w:annotationRef/>
      </w:r>
      <w:r>
        <w:t xml:space="preserve">We didn’t number them like this (see above) we numbered questions 1-3 from the </w:t>
      </w:r>
      <w:r w:rsidRPr="00F32498">
        <w:rPr>
          <w:color w:val="000000" w:themeColor="text1"/>
        </w:rPr>
        <w:t xml:space="preserve">original Olson and Fazio (2001) </w:t>
      </w:r>
      <w:r>
        <w:rPr>
          <w:color w:val="000000" w:themeColor="text1"/>
        </w:rPr>
        <w:t xml:space="preserve">protocol, question 1-3 from the Bar-Anan protocol, and an additional question about familiarity. </w:t>
      </w:r>
    </w:p>
    <w:p w14:paraId="145D6049" w14:textId="77777777" w:rsidR="00654B69" w:rsidRDefault="00654B69">
      <w:pPr>
        <w:pStyle w:val="CommentText"/>
      </w:pPr>
    </w:p>
    <w:p w14:paraId="7DC0ADE6" w14:textId="77777777" w:rsidR="00654B69" w:rsidRDefault="00654B69" w:rsidP="00654B69">
      <w:pPr>
        <w:pStyle w:val="CommentText"/>
        <w:rPr>
          <w:color w:val="000000" w:themeColor="text1"/>
        </w:rPr>
      </w:pPr>
      <w:r>
        <w:t xml:space="preserve">So, either number them 1-7 above or state here ”Note that question 3 from the </w:t>
      </w:r>
      <w:r w:rsidRPr="00F32498">
        <w:rPr>
          <w:color w:val="000000" w:themeColor="text1"/>
        </w:rPr>
        <w:t xml:space="preserve">original Olson and Fazio (2001) </w:t>
      </w:r>
      <w:r>
        <w:rPr>
          <w:color w:val="000000" w:themeColor="text1"/>
        </w:rPr>
        <w:t>protocol, and the question about familiarity, were included…..”</w:t>
      </w:r>
    </w:p>
    <w:p w14:paraId="17BF40E2" w14:textId="77777777" w:rsidR="00654B69" w:rsidRDefault="00654B69" w:rsidP="00654B69">
      <w:pPr>
        <w:pStyle w:val="CommentText"/>
      </w:pPr>
    </w:p>
    <w:p w14:paraId="71CA8E51" w14:textId="44127976" w:rsidR="00654B69" w:rsidRDefault="00654B69" w:rsidP="00654B69">
      <w:pPr>
        <w:pStyle w:val="CommentText"/>
      </w:pPr>
      <w:r>
        <w:t>Also, not all of these 7 question assessed awareness so I am not sure that the term “</w:t>
      </w:r>
      <w:r w:rsidRPr="007F3EB4">
        <w:rPr>
          <w:lang w:val="en-IE" w:bidi="ar-SA"/>
        </w:rPr>
        <w:t>Awareness Questions</w:t>
      </w:r>
      <w:r>
        <w:rPr>
          <w:lang w:val="en-IE" w:bidi="ar-SA"/>
        </w:rPr>
        <w:t xml:space="preserve">” fits here. </w:t>
      </w:r>
      <w:r>
        <w:t xml:space="preserve">  </w:t>
      </w:r>
    </w:p>
  </w:comment>
  <w:comment w:id="116" w:author="Tal Moran Yorovich" w:date="2020-03-20T13:31:00Z" w:initials="TMY">
    <w:p w14:paraId="3DF1087A" w14:textId="00197446" w:rsidR="009940A8" w:rsidRDefault="009940A8">
      <w:pPr>
        <w:pStyle w:val="CommentText"/>
      </w:pPr>
      <w:r>
        <w:rPr>
          <w:rStyle w:val="CommentReference"/>
        </w:rPr>
        <w:annotationRef/>
      </w:r>
      <w:r>
        <w:t xml:space="preserve">This is not true for the original Olson &amp; Fazio criteria (only for the modified one). For the original criteria, in case of disagreement the participant was coded as “unaware”. </w:t>
      </w:r>
    </w:p>
  </w:comment>
  <w:comment w:id="123" w:author="Tal Moran Yorovich" w:date="2020-03-20T13:33:00Z" w:initials="TMY">
    <w:p w14:paraId="0BF6A15B" w14:textId="77777777" w:rsidR="009940A8" w:rsidRDefault="009940A8">
      <w:pPr>
        <w:pStyle w:val="CommentText"/>
      </w:pPr>
      <w:r>
        <w:rPr>
          <w:rStyle w:val="CommentReference"/>
        </w:rPr>
        <w:annotationRef/>
      </w:r>
      <w:r>
        <w:t xml:space="preserve">Or </w:t>
      </w:r>
      <w:r w:rsidR="000923C4">
        <w:t xml:space="preserve">referred to a systematic pairing of Pokémon’s and valanced stimuli, even if they did not mention the CSs names, or named them incorrectly. Any indication of a systematic pairing of </w:t>
      </w:r>
      <w:proofErr w:type="spellStart"/>
      <w:r w:rsidR="000923C4">
        <w:t>Pokemon</w:t>
      </w:r>
      <w:proofErr w:type="spellEnd"/>
      <w:r w:rsidR="000923C4">
        <w:t xml:space="preserve"> with </w:t>
      </w:r>
      <w:proofErr w:type="spellStart"/>
      <w:r w:rsidR="000923C4">
        <w:t>valenced</w:t>
      </w:r>
      <w:proofErr w:type="spellEnd"/>
      <w:r w:rsidR="000923C4">
        <w:t xml:space="preserve"> objects was coded as “aware”.</w:t>
      </w:r>
    </w:p>
    <w:p w14:paraId="74A7840F" w14:textId="77777777" w:rsidR="000923C4" w:rsidRDefault="000923C4">
      <w:pPr>
        <w:pStyle w:val="CommentText"/>
      </w:pPr>
    </w:p>
    <w:p w14:paraId="39B0402C" w14:textId="14D917A0" w:rsidR="000923C4" w:rsidRPr="000923C4" w:rsidRDefault="000923C4">
      <w:pPr>
        <w:pStyle w:val="CommentText"/>
      </w:pPr>
      <w:r>
        <w:t xml:space="preserve">Here, in cases of disagreement between </w:t>
      </w:r>
      <w:r w:rsidRPr="007F3EB4">
        <w:rPr>
          <w:lang w:val="en-IE" w:bidi="ar-SA"/>
        </w:rPr>
        <w:t xml:space="preserve">the two </w:t>
      </w:r>
      <w:proofErr w:type="spellStart"/>
      <w:r w:rsidRPr="007F3EB4">
        <w:rPr>
          <w:lang w:val="en-IE" w:bidi="ar-SA"/>
        </w:rPr>
        <w:t>raters</w:t>
      </w:r>
      <w:proofErr w:type="spellEnd"/>
      <w:r w:rsidRPr="007F3EB4">
        <w:rPr>
          <w:lang w:val="en-IE" w:bidi="ar-SA"/>
        </w:rPr>
        <w:t xml:space="preserve">, the participant’s responses were scored by a third </w:t>
      </w:r>
      <w:proofErr w:type="spellStart"/>
      <w:r w:rsidRPr="007F3EB4">
        <w:rPr>
          <w:lang w:val="en-IE" w:bidi="ar-SA"/>
        </w:rPr>
        <w:t>rater</w:t>
      </w:r>
      <w:proofErr w:type="spellEnd"/>
      <w:r w:rsidRPr="007F3EB4">
        <w:rPr>
          <w:lang w:val="en-IE" w:bidi="ar-SA"/>
        </w:rPr>
        <w:t>. The participant was scored as ‘aware’ or ‘unaware’ based on the majority judgement.</w:t>
      </w:r>
      <w:r>
        <w:rPr>
          <w:rStyle w:val="CommentReference"/>
        </w:rPr>
        <w:annotationRef/>
      </w:r>
    </w:p>
  </w:comment>
  <w:comment w:id="137" w:author="Tal Moran Yorovich" w:date="2020-03-20T13:35:00Z" w:initials="TMY">
    <w:p w14:paraId="676C02E7" w14:textId="57B15CF5" w:rsidR="000923C4" w:rsidRDefault="000923C4">
      <w:pPr>
        <w:pStyle w:val="CommentText"/>
      </w:pPr>
      <w:r>
        <w:rPr>
          <w:rStyle w:val="CommentReference"/>
        </w:rPr>
        <w:annotationRef/>
      </w:r>
      <w:r>
        <w:t>Again, I would not use this name</w:t>
      </w:r>
    </w:p>
  </w:comment>
  <w:comment w:id="157" w:author="Tal Moran Yorovich" w:date="2020-03-20T13:36:00Z" w:initials="TMY">
    <w:p w14:paraId="0EEF0A83" w14:textId="580F20EC" w:rsidR="000923C4" w:rsidRDefault="000923C4">
      <w:pPr>
        <w:pStyle w:val="CommentText"/>
      </w:pPr>
      <w:r>
        <w:rPr>
          <w:rStyle w:val="CommentReference"/>
        </w:rPr>
        <w:annotationRef/>
      </w:r>
      <w:r>
        <w:t xml:space="preserve">Refer them correctly </w:t>
      </w:r>
    </w:p>
  </w:comment>
  <w:comment w:id="159" w:author="Tal Moran Yorovich" w:date="2020-03-20T13:37:00Z" w:initials="TMY">
    <w:p w14:paraId="576EE98E" w14:textId="5502D509" w:rsidR="000923C4" w:rsidRDefault="000923C4">
      <w:pPr>
        <w:pStyle w:val="CommentText"/>
      </w:pPr>
      <w:r>
        <w:rPr>
          <w:rStyle w:val="CommentReference"/>
        </w:rPr>
        <w:annotationRef/>
      </w:r>
    </w:p>
  </w:comment>
  <w:comment w:id="166" w:author="Ian Hussey" w:date="2020-03-18T00:26:00Z" w:initials="IH">
    <w:p w14:paraId="50FBD563" w14:textId="77777777" w:rsidR="00404749" w:rsidRDefault="00404749">
      <w:pPr>
        <w:pStyle w:val="CommentText"/>
      </w:pPr>
      <w:r>
        <w:rPr>
          <w:rStyle w:val="CommentReference"/>
        </w:rPr>
        <w:annotationRef/>
      </w:r>
      <w:r>
        <w:t>Gast:</w:t>
      </w:r>
    </w:p>
    <w:p w14:paraId="7D2CA0A2" w14:textId="77777777" w:rsidR="00404749" w:rsidRDefault="00404749">
      <w:pPr>
        <w:pStyle w:val="CommentText"/>
      </w:pPr>
    </w:p>
    <w:p w14:paraId="31532E51" w14:textId="3BF4B0D3" w:rsidR="00404749" w:rsidRDefault="00404749">
      <w:pPr>
        <w:pStyle w:val="CommentText"/>
      </w:pPr>
      <w:r>
        <w:t>Emphasise both needed</w:t>
      </w:r>
    </w:p>
  </w:comment>
  <w:comment w:id="162" w:author="Ian Hussey" w:date="2020-03-18T00:01:00Z" w:initials="IH">
    <w:p w14:paraId="6264DB0E" w14:textId="103B6CC0" w:rsidR="00146C98" w:rsidRDefault="00146C98">
      <w:pPr>
        <w:pStyle w:val="CommentText"/>
      </w:pPr>
      <w:r>
        <w:rPr>
          <w:rStyle w:val="CommentReference"/>
        </w:rPr>
        <w:annotationRef/>
      </w:r>
      <w:r>
        <w:t xml:space="preserve">This section may need elaboration </w:t>
      </w:r>
    </w:p>
  </w:comment>
  <w:comment w:id="197" w:author="Tal Moran Yorovich" w:date="2020-03-20T13:43:00Z" w:initials="TMY">
    <w:p w14:paraId="4C3086A2" w14:textId="0D4D91E7" w:rsidR="00000345" w:rsidRDefault="00000345">
      <w:pPr>
        <w:pStyle w:val="CommentText"/>
      </w:pPr>
      <w:r>
        <w:rPr>
          <w:rStyle w:val="CommentReference"/>
        </w:rPr>
        <w:annotationRef/>
      </w:r>
      <w:r>
        <w:t xml:space="preserve">We can add the % excluded like this. </w:t>
      </w:r>
    </w:p>
  </w:comment>
  <w:comment w:id="198" w:author="Tal Moran Yorovich" w:date="2020-03-20T13:44:00Z" w:initials="TMY">
    <w:p w14:paraId="73E30343" w14:textId="76C6AB26" w:rsidR="00000345" w:rsidRDefault="00000345">
      <w:pPr>
        <w:pStyle w:val="CommentText"/>
      </w:pPr>
      <w:r>
        <w:rPr>
          <w:rStyle w:val="CommentReference"/>
        </w:rPr>
        <w:annotationRef/>
      </w:r>
      <w:r>
        <w:t xml:space="preserve">The letters in the text are in capital, but in the figure they are in lowercase. Can we change these to uppercase also in the figure? </w:t>
      </w:r>
    </w:p>
  </w:comment>
  <w:comment w:id="215" w:author="Ian Hussey" w:date="2020-03-17T22:35:00Z" w:initials="IH">
    <w:p w14:paraId="374F9FDF" w14:textId="698474EC" w:rsidR="003B2324" w:rsidRDefault="003B2324" w:rsidP="003B2324">
      <w:pPr>
        <w:pStyle w:val="CommentText"/>
      </w:pPr>
      <w:r>
        <w:rPr>
          <w:rStyle w:val="CommentReference"/>
        </w:rPr>
        <w:annotationRef/>
      </w:r>
      <w:proofErr w:type="spellStart"/>
      <w:r>
        <w:t>Hutter</w:t>
      </w:r>
      <w:proofErr w:type="spellEnd"/>
      <w:r>
        <w:t xml:space="preserve"> suggests we cite </w:t>
      </w:r>
      <w:r w:rsidRPr="007112F0">
        <w:t xml:space="preserve">Shanks, D. R. (2016). Regressive research: The pitfalls of post hoc data selection in the study of unconscious mental processes. </w:t>
      </w:r>
      <w:proofErr w:type="spellStart"/>
      <w:r w:rsidRPr="007112F0">
        <w:t>Psychon</w:t>
      </w:r>
      <w:proofErr w:type="spellEnd"/>
      <w:r w:rsidRPr="007112F0">
        <w:t xml:space="preserve"> Bull Rev. doi:10.3758/s13423-016-1170-y</w:t>
      </w:r>
    </w:p>
    <w:p w14:paraId="19866A90" w14:textId="54B2CE35" w:rsidR="003B2324" w:rsidRDefault="003B2324" w:rsidP="003B2324">
      <w:pPr>
        <w:pStyle w:val="CommentText"/>
      </w:pPr>
    </w:p>
    <w:p w14:paraId="226546BD" w14:textId="3A514B6F" w:rsidR="003B2324" w:rsidRDefault="003B2324" w:rsidP="003B2324">
      <w:pPr>
        <w:pStyle w:val="CommentText"/>
      </w:pPr>
      <w:r>
        <w:t>Gawronski suggests Shanks &amp; St. Johns (1994)?</w:t>
      </w:r>
    </w:p>
    <w:p w14:paraId="6A9DB46C" w14:textId="58DC0527" w:rsidR="003B2324" w:rsidRDefault="003B2324" w:rsidP="003B2324">
      <w:pPr>
        <w:pStyle w:val="CommentText"/>
      </w:pPr>
    </w:p>
    <w:p w14:paraId="455F64E4" w14:textId="78C473FD" w:rsidR="003B2324" w:rsidRDefault="003B2324">
      <w:pPr>
        <w:pStyle w:val="CommentText"/>
      </w:pPr>
    </w:p>
  </w:comment>
  <w:comment w:id="216" w:author="Tal Moran Yorovich" w:date="2020-03-20T13:38:00Z" w:initials="TMY">
    <w:p w14:paraId="68B39C0C" w14:textId="010F05F6" w:rsidR="000923C4" w:rsidRDefault="000923C4">
      <w:pPr>
        <w:pStyle w:val="CommentText"/>
      </w:pPr>
      <w:r>
        <w:rPr>
          <w:rStyle w:val="CommentReference"/>
        </w:rPr>
        <w:annotationRef/>
      </w:r>
      <w:r>
        <w:t xml:space="preserve">We can’t add more references… We already above the limited number of 30. </w:t>
      </w:r>
    </w:p>
  </w:comment>
  <w:comment w:id="220" w:author="Ian Hussey" w:date="2020-03-18T00:09:00Z" w:initials="IH">
    <w:p w14:paraId="358D6FA6" w14:textId="77777777" w:rsidR="009A5BF3" w:rsidRPr="009A5BF3" w:rsidRDefault="009A5BF3">
      <w:pPr>
        <w:pStyle w:val="CommentText"/>
        <w:rPr>
          <w:b/>
        </w:rPr>
      </w:pPr>
      <w:r>
        <w:rPr>
          <w:rStyle w:val="CommentReference"/>
        </w:rPr>
        <w:annotationRef/>
      </w:r>
      <w:r w:rsidRPr="009A5BF3">
        <w:rPr>
          <w:b/>
        </w:rPr>
        <w:t>Miguel:</w:t>
      </w:r>
    </w:p>
    <w:p w14:paraId="556B63C4" w14:textId="77777777" w:rsidR="009A5BF3" w:rsidRDefault="009A5BF3">
      <w:pPr>
        <w:pStyle w:val="CommentText"/>
      </w:pPr>
    </w:p>
    <w:p w14:paraId="273F92CA" w14:textId="058B12C5" w:rsidR="009A5BF3" w:rsidRDefault="009A5BF3">
      <w:pPr>
        <w:pStyle w:val="CommentText"/>
      </w:pPr>
      <w:r>
        <w:t>This is just a thought, perhaps worth considering for the discussion. It is perhaps unsurprising that this is the only aware vs. unaware contrast that yields a non-significant result, because it includes very few participants in the “aware” condition here, which means that our estimation of the effect size for this subsample is very uncertain and logically it is more difficult to decide whether this differs from another condition. Compare the precision of this estimate (95% CI .04 to .56 two lines above) with the CIs of the estimates of learning in aware participants in the other three criteria.</w:t>
      </w:r>
    </w:p>
  </w:comment>
  <w:comment w:id="221" w:author="Tal Moran Yorovich" w:date="2020-03-20T13:38:00Z" w:initials="TMY">
    <w:p w14:paraId="5233661E" w14:textId="77777777" w:rsidR="000923C4" w:rsidRDefault="000923C4">
      <w:pPr>
        <w:pStyle w:val="CommentText"/>
      </w:pPr>
      <w:r>
        <w:rPr>
          <w:rStyle w:val="CommentReference"/>
        </w:rPr>
        <w:annotationRef/>
      </w:r>
      <w:r>
        <w:t>We can discuss this also when we explain why our preregistered analysis was not accurate (did not account for the dependency in the data).</w:t>
      </w:r>
    </w:p>
    <w:p w14:paraId="19C1F740" w14:textId="77777777" w:rsidR="000923C4" w:rsidRDefault="000923C4">
      <w:pPr>
        <w:pStyle w:val="CommentText"/>
      </w:pPr>
    </w:p>
    <w:p w14:paraId="38646FDB" w14:textId="0AE58413" w:rsidR="000923C4" w:rsidRDefault="000923C4">
      <w:pPr>
        <w:pStyle w:val="CommentText"/>
      </w:pPr>
      <w:r>
        <w:t xml:space="preserve">Anyway, we should add these before the General discussion (because the GD is part of the word count). </w:t>
      </w:r>
    </w:p>
  </w:comment>
  <w:comment w:id="228" w:author="Ian Hussey" w:date="2020-03-18T00:30:00Z" w:initials="IH">
    <w:p w14:paraId="79F07B05" w14:textId="77777777" w:rsidR="003A3AE0" w:rsidRPr="003A3AE0" w:rsidRDefault="00404749">
      <w:pPr>
        <w:pStyle w:val="CommentText"/>
        <w:rPr>
          <w:b/>
        </w:rPr>
      </w:pPr>
      <w:r>
        <w:rPr>
          <w:rStyle w:val="CommentReference"/>
        </w:rPr>
        <w:annotationRef/>
      </w:r>
      <w:r w:rsidR="003A3AE0" w:rsidRPr="003A3AE0">
        <w:rPr>
          <w:b/>
        </w:rPr>
        <w:t xml:space="preserve">Gast: </w:t>
      </w:r>
    </w:p>
    <w:p w14:paraId="0714E59A" w14:textId="77777777" w:rsidR="003A3AE0" w:rsidRDefault="003A3AE0">
      <w:pPr>
        <w:pStyle w:val="CommentText"/>
      </w:pPr>
    </w:p>
    <w:p w14:paraId="3481A961" w14:textId="19AC6E6C" w:rsidR="00404749" w:rsidRDefault="00404749">
      <w:pPr>
        <w:pStyle w:val="CommentText"/>
      </w:pPr>
      <w:r>
        <w:t>Add k studies?</w:t>
      </w:r>
    </w:p>
  </w:comment>
  <w:comment w:id="225" w:author="Ian Hussey" w:date="2020-03-12T11:08:00Z" w:initials="IH">
    <w:p w14:paraId="351A7513" w14:textId="2A05A152" w:rsidR="00260D00" w:rsidRDefault="00260D00">
      <w:pPr>
        <w:pStyle w:val="CommentText"/>
      </w:pPr>
      <w:r>
        <w:rPr>
          <w:rStyle w:val="CommentReference"/>
        </w:rPr>
        <w:annotationRef/>
      </w:r>
      <w:r>
        <w:t xml:space="preserve">If you’re interested in elaborating on the probability of obtaining a significant effect in the sample sizes collected at single labs (or indeed the sample size needed to obtain 80% power to detect the effect), here would be the place to do so. </w:t>
      </w:r>
    </w:p>
  </w:comment>
  <w:comment w:id="229" w:author="Ian Hussey" w:date="2020-03-18T00:22:00Z" w:initials="IH">
    <w:p w14:paraId="1E4A36F8" w14:textId="77777777" w:rsidR="003A3AE0" w:rsidRDefault="00404749">
      <w:pPr>
        <w:pStyle w:val="CommentText"/>
      </w:pPr>
      <w:r>
        <w:rPr>
          <w:rStyle w:val="CommentReference"/>
        </w:rPr>
        <w:annotationRef/>
      </w:r>
      <w:r w:rsidRPr="003A3AE0">
        <w:rPr>
          <w:b/>
        </w:rPr>
        <w:t>Kurdi</w:t>
      </w:r>
      <w:r>
        <w:t xml:space="preserve"> </w:t>
      </w:r>
    </w:p>
    <w:p w14:paraId="415B28C0" w14:textId="77777777" w:rsidR="003A3AE0" w:rsidRDefault="003A3AE0">
      <w:pPr>
        <w:pStyle w:val="CommentText"/>
      </w:pPr>
    </w:p>
    <w:p w14:paraId="5B71EA4D" w14:textId="77777777" w:rsidR="00404749" w:rsidRDefault="00404749">
      <w:pPr>
        <w:pStyle w:val="CommentText"/>
      </w:pPr>
      <w:r>
        <w:t>recommend</w:t>
      </w:r>
      <w:r w:rsidR="003A3AE0">
        <w:t>s</w:t>
      </w:r>
      <w:r>
        <w:t xml:space="preserve"> that we include power analyses for future studies here for 80/90/95% power</w:t>
      </w:r>
    </w:p>
    <w:p w14:paraId="0D7113CC" w14:textId="77777777" w:rsidR="003A3AE0" w:rsidRDefault="003A3AE0">
      <w:pPr>
        <w:pStyle w:val="CommentText"/>
      </w:pPr>
    </w:p>
    <w:p w14:paraId="3F7789E3" w14:textId="77777777" w:rsidR="003A3AE0" w:rsidRDefault="003A3AE0">
      <w:pPr>
        <w:pStyle w:val="CommentText"/>
        <w:rPr>
          <w:b/>
        </w:rPr>
      </w:pPr>
      <w:r w:rsidRPr="003A3AE0">
        <w:rPr>
          <w:b/>
        </w:rPr>
        <w:t>Jan</w:t>
      </w:r>
    </w:p>
    <w:p w14:paraId="39721745" w14:textId="77777777" w:rsidR="003A3AE0" w:rsidRDefault="003A3AE0">
      <w:pPr>
        <w:pStyle w:val="CommentText"/>
        <w:rPr>
          <w:b/>
        </w:rPr>
      </w:pPr>
    </w:p>
    <w:p w14:paraId="5867F47B" w14:textId="5D80E096" w:rsidR="003A3AE0" w:rsidRPr="003A3AE0" w:rsidRDefault="003A3AE0" w:rsidP="003A3AE0">
      <w:pPr>
        <w:pStyle w:val="CommentText"/>
      </w:pPr>
      <w:r w:rsidRPr="003A3AE0">
        <w:t>Also said in his comments that he’d like to know the probability of finding the effect in a sample size conducted in each lab</w:t>
      </w:r>
      <w:r>
        <w:t>, which is effectively a power analysis.</w:t>
      </w:r>
    </w:p>
  </w:comment>
  <w:comment w:id="231" w:author="Tal Moran Yorovich" w:date="2020-03-20T13:45:00Z" w:initials="TMY">
    <w:p w14:paraId="3EA0C58B" w14:textId="32CD5363" w:rsidR="00000345" w:rsidRDefault="00000345">
      <w:pPr>
        <w:pStyle w:val="CommentText"/>
      </w:pPr>
      <w:r>
        <w:rPr>
          <w:rStyle w:val="CommentReference"/>
        </w:rPr>
        <w:annotationRef/>
      </w:r>
      <w:r>
        <w:t xml:space="preserve">We can add </w:t>
      </w:r>
      <w:r>
        <w:t>these.</w:t>
      </w:r>
      <w:bookmarkStart w:id="232" w:name="_GoBack"/>
      <w:bookmarkEnd w:id="232"/>
    </w:p>
  </w:comment>
  <w:comment w:id="230" w:author="Ian Hussey" w:date="2020-03-18T00:11:00Z" w:initials="IH">
    <w:p w14:paraId="3E1FEDAF" w14:textId="77777777" w:rsidR="009A5BF3" w:rsidRPr="009A5BF3" w:rsidRDefault="009A5BF3">
      <w:pPr>
        <w:pStyle w:val="CommentText"/>
        <w:rPr>
          <w:b/>
        </w:rPr>
      </w:pPr>
      <w:r>
        <w:rPr>
          <w:rStyle w:val="CommentReference"/>
        </w:rPr>
        <w:annotationRef/>
      </w:r>
      <w:r w:rsidRPr="009A5BF3">
        <w:rPr>
          <w:b/>
        </w:rPr>
        <w:t>Miguel:</w:t>
      </w:r>
    </w:p>
    <w:p w14:paraId="70B1F59C" w14:textId="77777777" w:rsidR="009A5BF3" w:rsidRDefault="009A5BF3">
      <w:pPr>
        <w:pStyle w:val="CommentText"/>
      </w:pPr>
    </w:p>
    <w:p w14:paraId="4C01877A" w14:textId="77777777" w:rsidR="009A5BF3" w:rsidRDefault="009A5BF3" w:rsidP="009A5BF3">
      <w:pPr>
        <w:pStyle w:val="CommentText"/>
      </w:pPr>
      <w:r>
        <w:t xml:space="preserve">this is on its own evidence of bias. If the average power of previous studies was so low, how did so many of them yield significant results? They are “too good to be true” </w:t>
      </w:r>
      <w:hyperlink r:id="rId1" w:history="1">
        <w:r>
          <w:rPr>
            <w:rStyle w:val="Hyperlink"/>
          </w:rPr>
          <w:t>https://link.springer.com/article/10.3758/s13423-012-0227-9</w:t>
        </w:r>
      </w:hyperlink>
    </w:p>
    <w:p w14:paraId="7933CBD0" w14:textId="69EE2944" w:rsidR="009A5BF3" w:rsidRDefault="009A5BF3">
      <w:pPr>
        <w:pStyle w:val="CommentText"/>
      </w:pPr>
    </w:p>
  </w:comment>
  <w:comment w:id="269" w:author="Tal Moran Yorovich" w:date="2020-03-20T13:41:00Z" w:initials="TMY">
    <w:p w14:paraId="22087A29" w14:textId="622C7B9D" w:rsidR="000923C4" w:rsidRDefault="000923C4">
      <w:pPr>
        <w:pStyle w:val="CommentText"/>
      </w:pPr>
      <w:r>
        <w:rPr>
          <w:rStyle w:val="CommentReference"/>
        </w:rPr>
        <w:annotationRef/>
      </w:r>
      <w:r>
        <w:t xml:space="preserve">Not sure this addition is necessary consider the words and references limitation. </w:t>
      </w:r>
    </w:p>
  </w:comment>
  <w:comment w:id="271" w:author="Ian Hussey" w:date="2020-03-18T00:03:00Z" w:initials="IH">
    <w:p w14:paraId="38AD4D81" w14:textId="6FAF7877" w:rsidR="00146C98" w:rsidRDefault="00146C98">
      <w:pPr>
        <w:pStyle w:val="CommentText"/>
      </w:pPr>
      <w:r>
        <w:rPr>
          <w:rStyle w:val="CommentReference"/>
        </w:rPr>
        <w:annotationRef/>
      </w:r>
      <w:r>
        <w:t xml:space="preserve">Maybe point to potentially stronger experiment work here </w:t>
      </w:r>
      <w:proofErr w:type="spellStart"/>
      <w:r>
        <w:t>eg</w:t>
      </w:r>
      <w:proofErr w:type="spellEnd"/>
      <w:r>
        <w:t xml:space="preserve"> by </w:t>
      </w:r>
      <w:proofErr w:type="spellStart"/>
      <w:r>
        <w:t>cornelle</w:t>
      </w:r>
      <w:proofErr w:type="spellEnd"/>
    </w:p>
  </w:comment>
  <w:comment w:id="272" w:author="Tal Moran Yorovich" w:date="2020-03-20T13:41:00Z" w:initials="TMY">
    <w:p w14:paraId="5F8F109F" w14:textId="53A05872" w:rsidR="000923C4" w:rsidRDefault="000923C4">
      <w:pPr>
        <w:pStyle w:val="CommentText"/>
      </w:pPr>
      <w:r>
        <w:rPr>
          <w:rStyle w:val="CommentReference"/>
        </w:rPr>
        <w:annotationRef/>
      </w:r>
      <w:r>
        <w:t>Agreed</w:t>
      </w:r>
    </w:p>
  </w:comment>
  <w:comment w:id="283" w:author="Tal Moran Yorovich" w:date="2020-03-20T13:42:00Z" w:initials="TMY">
    <w:p w14:paraId="496DE887" w14:textId="3D936DCE" w:rsidR="000923C4" w:rsidRDefault="000923C4">
      <w:pPr>
        <w:pStyle w:val="CommentText"/>
      </w:pPr>
      <w:r>
        <w:rPr>
          <w:rStyle w:val="CommentReference"/>
        </w:rPr>
        <w:annotationRef/>
      </w:r>
      <w:r>
        <w:t xml:space="preserve">We should ask all the other authors to fill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C8AB3C" w15:done="0"/>
  <w15:commentEx w15:paraId="33357118" w15:done="0"/>
  <w15:commentEx w15:paraId="6E180481" w15:paraIdParent="33357118" w15:done="0"/>
  <w15:commentEx w15:paraId="1D876ECC" w15:done="0"/>
  <w15:commentEx w15:paraId="25AE2BE6" w15:done="0"/>
  <w15:commentEx w15:paraId="041069D4" w15:done="0"/>
  <w15:commentEx w15:paraId="55B47F57" w15:done="0"/>
  <w15:commentEx w15:paraId="13F92348" w15:done="0"/>
  <w15:commentEx w15:paraId="4D88CD21" w15:paraIdParent="13F92348" w15:done="0"/>
  <w15:commentEx w15:paraId="0BBEB4D6" w15:done="0"/>
  <w15:commentEx w15:paraId="26451EE2" w15:paraIdParent="0BBEB4D6" w15:done="0"/>
  <w15:commentEx w15:paraId="51D7B234" w15:done="0"/>
  <w15:commentEx w15:paraId="211822F8" w15:paraIdParent="51D7B234" w15:done="0"/>
  <w15:commentEx w15:paraId="1E8B7863" w15:done="0"/>
  <w15:commentEx w15:paraId="42D806A6" w15:paraIdParent="1E8B7863" w15:done="0"/>
  <w15:commentEx w15:paraId="617FBECD" w15:done="0"/>
  <w15:commentEx w15:paraId="71CA8E51" w15:done="0"/>
  <w15:commentEx w15:paraId="3DF1087A" w15:done="0"/>
  <w15:commentEx w15:paraId="39B0402C" w15:done="0"/>
  <w15:commentEx w15:paraId="676C02E7" w15:done="0"/>
  <w15:commentEx w15:paraId="0EEF0A83" w15:done="0"/>
  <w15:commentEx w15:paraId="576EE98E" w15:done="0"/>
  <w15:commentEx w15:paraId="31532E51" w15:done="0"/>
  <w15:commentEx w15:paraId="6264DB0E" w15:done="0"/>
  <w15:commentEx w15:paraId="4C3086A2" w15:done="0"/>
  <w15:commentEx w15:paraId="73E30343" w15:done="0"/>
  <w15:commentEx w15:paraId="455F64E4" w15:done="0"/>
  <w15:commentEx w15:paraId="68B39C0C" w15:paraIdParent="455F64E4" w15:done="0"/>
  <w15:commentEx w15:paraId="273F92CA" w15:done="0"/>
  <w15:commentEx w15:paraId="38646FDB" w15:paraIdParent="273F92CA" w15:done="0"/>
  <w15:commentEx w15:paraId="3481A961" w15:done="0"/>
  <w15:commentEx w15:paraId="351A7513" w15:done="0"/>
  <w15:commentEx w15:paraId="5867F47B" w15:done="0"/>
  <w15:commentEx w15:paraId="3EA0C58B" w15:paraIdParent="5867F47B" w15:done="0"/>
  <w15:commentEx w15:paraId="7933CBD0" w15:done="0"/>
  <w15:commentEx w15:paraId="22087A29" w15:done="0"/>
  <w15:commentEx w15:paraId="38AD4D81" w15:done="0"/>
  <w15:commentEx w15:paraId="5F8F109F" w15:paraIdParent="38AD4D81" w15:done="0"/>
  <w15:commentEx w15:paraId="496DE8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C8AB3C" w16cid:durableId="221F3D09"/>
  <w16cid:commentId w16cid:paraId="33357118" w16cid:durableId="221BE24B"/>
  <w16cid:commentId w16cid:paraId="6E180481" w16cid:durableId="221F3CE1"/>
  <w16cid:commentId w16cid:paraId="1D876ECC" w16cid:durableId="221F3DBE"/>
  <w16cid:commentId w16cid:paraId="25AE2BE6" w16cid:durableId="221BE2AD"/>
  <w16cid:commentId w16cid:paraId="041069D4" w16cid:durableId="221BE2F5"/>
  <w16cid:commentId w16cid:paraId="55B47F57" w16cid:durableId="221F3E33"/>
  <w16cid:commentId w16cid:paraId="13F92348" w16cid:durableId="221BE8CC"/>
  <w16cid:commentId w16cid:paraId="4D88CD21" w16cid:durableId="221F3EE1"/>
  <w16cid:commentId w16cid:paraId="0BBEB4D6" w16cid:durableId="221BD24E"/>
  <w16cid:commentId w16cid:paraId="26451EE2" w16cid:durableId="221F3F0F"/>
  <w16cid:commentId w16cid:paraId="51D7B234" w16cid:durableId="221BE8F4"/>
  <w16cid:commentId w16cid:paraId="211822F8" w16cid:durableId="221F40AE"/>
  <w16cid:commentId w16cid:paraId="1E8B7863" w16cid:durableId="221BE7ED"/>
  <w16cid:commentId w16cid:paraId="42D806A6" w16cid:durableId="221F4194"/>
  <w16cid:commentId w16cid:paraId="617FBECD" w16cid:durableId="221F41B0"/>
  <w16cid:commentId w16cid:paraId="71CA8E51" w16cid:durableId="221F42F4"/>
  <w16cid:commentId w16cid:paraId="3DF1087A" w16cid:durableId="221F4440"/>
  <w16cid:commentId w16cid:paraId="39B0402C" w16cid:durableId="221F449B"/>
  <w16cid:commentId w16cid:paraId="676C02E7" w16cid:durableId="221F452B"/>
  <w16cid:commentId w16cid:paraId="0EEF0A83" w16cid:durableId="221F4578"/>
  <w16cid:commentId w16cid:paraId="576EE98E" w16cid:durableId="221F4585"/>
  <w16cid:commentId w16cid:paraId="31532E51" w16cid:durableId="221BE940"/>
  <w16cid:commentId w16cid:paraId="6264DB0E" w16cid:durableId="221BE368"/>
  <w16cid:commentId w16cid:paraId="4C3086A2" w16cid:durableId="221F471D"/>
  <w16cid:commentId w16cid:paraId="73E30343" w16cid:durableId="221F472D"/>
  <w16cid:commentId w16cid:paraId="455F64E4" w16cid:durableId="221BCF18"/>
  <w16cid:commentId w16cid:paraId="68B39C0C" w16cid:durableId="221F45BC"/>
  <w16cid:commentId w16cid:paraId="273F92CA" w16cid:durableId="221BE550"/>
  <w16cid:commentId w16cid:paraId="38646FDB" w16cid:durableId="221F45E4"/>
  <w16cid:commentId w16cid:paraId="3481A961" w16cid:durableId="221BEA2B"/>
  <w16cid:commentId w16cid:paraId="351A7513" w16cid:durableId="2214969E"/>
  <w16cid:commentId w16cid:paraId="5867F47B" w16cid:durableId="221BE85C"/>
  <w16cid:commentId w16cid:paraId="3EA0C58B" w16cid:durableId="221F4767"/>
  <w16cid:commentId w16cid:paraId="7933CBD0" w16cid:durableId="221BE59B"/>
  <w16cid:commentId w16cid:paraId="22087A29" w16cid:durableId="221F4675"/>
  <w16cid:commentId w16cid:paraId="38AD4D81" w16cid:durableId="221BE3B7"/>
  <w16cid:commentId w16cid:paraId="5F8F109F" w16cid:durableId="221F4691"/>
  <w16cid:commentId w16cid:paraId="496DE887" w16cid:durableId="221F4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C9CC5" w14:textId="77777777" w:rsidR="00063903" w:rsidRDefault="00063903" w:rsidP="00252903">
      <w:r>
        <w:separator/>
      </w:r>
    </w:p>
    <w:p w14:paraId="7A270F4C" w14:textId="77777777" w:rsidR="00063903" w:rsidRDefault="00063903" w:rsidP="00252903"/>
  </w:endnote>
  <w:endnote w:type="continuationSeparator" w:id="0">
    <w:p w14:paraId="02CDCC00" w14:textId="77777777" w:rsidR="00063903" w:rsidRDefault="00063903" w:rsidP="00252903">
      <w:r>
        <w:continuationSeparator/>
      </w:r>
    </w:p>
    <w:p w14:paraId="2C17BEEB" w14:textId="77777777" w:rsidR="00063903" w:rsidRDefault="00063903" w:rsidP="00252903"/>
  </w:endnote>
  <w:endnote w:type="continuationNotice" w:id="1">
    <w:p w14:paraId="03F032D5" w14:textId="77777777" w:rsidR="00063903" w:rsidRDefault="00063903" w:rsidP="00252903"/>
    <w:p w14:paraId="30DAD478" w14:textId="77777777" w:rsidR="00063903" w:rsidRDefault="00063903"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B650A" w14:textId="77777777" w:rsidR="00063903" w:rsidRDefault="00063903" w:rsidP="00252903">
      <w:r>
        <w:separator/>
      </w:r>
    </w:p>
    <w:p w14:paraId="285033D6" w14:textId="77777777" w:rsidR="00063903" w:rsidRDefault="00063903" w:rsidP="00252903"/>
  </w:footnote>
  <w:footnote w:type="continuationSeparator" w:id="0">
    <w:p w14:paraId="09864E66" w14:textId="77777777" w:rsidR="00063903" w:rsidRDefault="00063903" w:rsidP="00252903">
      <w:r>
        <w:continuationSeparator/>
      </w:r>
    </w:p>
    <w:p w14:paraId="007A51C9" w14:textId="77777777" w:rsidR="00063903" w:rsidRDefault="00063903" w:rsidP="00252903"/>
  </w:footnote>
  <w:footnote w:type="continuationNotice" w:id="1">
    <w:p w14:paraId="71859EBF" w14:textId="77777777" w:rsidR="00063903" w:rsidRDefault="00063903" w:rsidP="00252903"/>
    <w:p w14:paraId="2E2801D8" w14:textId="77777777" w:rsidR="00063903" w:rsidRDefault="00063903" w:rsidP="00252903"/>
  </w:footnote>
  <w:footnote w:id="2">
    <w:p w14:paraId="70733F7A" w14:textId="308BE91D" w:rsidR="009212C0" w:rsidRPr="00193EB1" w:rsidRDefault="009212C0"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9212C0" w:rsidRPr="00193EB1" w:rsidRDefault="009212C0" w:rsidP="00193EB1">
      <w:pPr>
        <w:pStyle w:val="FootnoteText"/>
      </w:pPr>
    </w:p>
  </w:footnote>
  <w:footnote w:id="3">
    <w:p w14:paraId="0A170E91" w14:textId="1B647EA1" w:rsidR="009212C0" w:rsidRPr="00193EB1" w:rsidRDefault="009212C0" w:rsidP="00193EB1">
      <w:pPr>
        <w:pStyle w:val="FootnoteText"/>
      </w:pPr>
      <w:r w:rsidRPr="007E2F22">
        <w:rPr>
          <w:rStyle w:val="FootnoteReference"/>
        </w:rPr>
        <w:footnoteRef/>
      </w:r>
      <w:r w:rsidRPr="00193EB1">
        <w:t xml:space="preserve"> This </w:t>
      </w:r>
      <w:del w:id="54" w:author="Tal Moran Yorovich" w:date="2020-03-12T09:33:00Z">
        <w:r w:rsidRPr="00193EB1" w:rsidDel="00E53A6B">
          <w:delText xml:space="preserve">lab </w:delText>
        </w:r>
      </w:del>
      <w:r w:rsidRPr="00193EB1">
        <w:t xml:space="preserve">was </w:t>
      </w:r>
      <w:ins w:id="55" w:author="Tal Moran Yorovich" w:date="2020-03-12T09:33:00Z">
        <w:r w:rsidR="00E53A6B">
          <w:t xml:space="preserve">the lab </w:t>
        </w:r>
      </w:ins>
      <w:del w:id="56" w:author="Tal Moran Yorovich" w:date="2020-03-12T09:33:00Z">
        <w:r w:rsidRPr="00193EB1" w:rsidDel="00E53A6B">
          <w:delText xml:space="preserve">that </w:delText>
        </w:r>
      </w:del>
      <w:r w:rsidRPr="00193EB1">
        <w:t>of one of the original authors</w:t>
      </w:r>
      <w:ins w:id="57" w:author="Tal Moran Yorovich" w:date="2020-03-12T09:33:00Z">
        <w:r w:rsidR="00E53A6B">
          <w:t xml:space="preserve"> (Olson)</w:t>
        </w:r>
      </w:ins>
      <w:r w:rsidRPr="00193EB1">
        <w:t>. Given that we wanted to offer this lab the opportunity to fully participate in this replication effort, we updated our preregistration with a</w:t>
      </w:r>
      <w:ins w:id="58" w:author="Tal Moran Yorovich" w:date="2020-03-12T09:33:00Z">
        <w:r w:rsidR="00E53A6B">
          <w:t xml:space="preserve">n </w:t>
        </w:r>
      </w:ins>
      <w:ins w:id="59" w:author="Tal Moran Yorovich" w:date="2020-03-12T09:34:00Z">
        <w:r w:rsidR="00E53A6B">
          <w:t>extended</w:t>
        </w:r>
      </w:ins>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ins w:id="60" w:author="Tal Moran Yorovich" w:date="2020-03-12T09:34:00Z">
        <w:r w:rsidR="00E53A6B">
          <w:rPr>
            <w:rStyle w:val="Hyperlink"/>
            <w:color w:val="auto"/>
            <w:u w:val="none"/>
          </w:rPr>
          <w:t xml:space="preserve"> the</w:t>
        </w:r>
      </w:ins>
      <w:r w:rsidRPr="00193EB1">
        <w:rPr>
          <w:rStyle w:val="Hyperlink"/>
          <w:color w:val="auto"/>
          <w:u w:val="none"/>
        </w:rPr>
        <w:t xml:space="preserve"> addition to </w:t>
      </w:r>
      <w:ins w:id="61" w:author="Tal Moran Yorovich" w:date="2020-03-12T09:34:00Z">
        <w:r w:rsidR="00E53A6B">
          <w:rPr>
            <w:rStyle w:val="Hyperlink"/>
            <w:color w:val="auto"/>
            <w:u w:val="none"/>
          </w:rPr>
          <w:t xml:space="preserve">the </w:t>
        </w:r>
      </w:ins>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9212C0" w:rsidRPr="00193EB1" w:rsidRDefault="009212C0" w:rsidP="00193EB1">
      <w:pPr>
        <w:pStyle w:val="FootnoteText"/>
        <w:rPr>
          <w:lang w:val="en-IE"/>
        </w:rPr>
      </w:pPr>
    </w:p>
  </w:footnote>
  <w:footnote w:id="4">
    <w:p w14:paraId="7F940B5A" w14:textId="3390368A" w:rsidR="009212C0" w:rsidRDefault="009212C0"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9212C0" w:rsidRDefault="009212C0"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9212C0" w:rsidRDefault="009212C0"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9212C0" w:rsidRDefault="009212C0" w:rsidP="006F5F7E">
    <w:pPr>
      <w:pStyle w:val="Header"/>
      <w:ind w:right="360"/>
      <w:rPr>
        <w:ins w:id="6" w:author="Ian Hussey" w:date="2020-03-05T21:12:00Z"/>
        <w:rStyle w:val="PageNumber"/>
      </w:rPr>
    </w:pPr>
  </w:p>
  <w:p w14:paraId="7ED69D71" w14:textId="77777777" w:rsidR="009212C0" w:rsidRDefault="009212C0"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54799ACE" w:rsidR="009212C0" w:rsidRDefault="009212C0"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074ECC">
          <w:rPr>
            <w:rStyle w:val="PageNumber"/>
            <w:noProof/>
          </w:rPr>
          <w:t>2</w:t>
        </w:r>
        <w:r>
          <w:rPr>
            <w:rStyle w:val="PageNumber"/>
          </w:rPr>
          <w:fldChar w:fldCharType="end"/>
        </w:r>
      </w:p>
    </w:sdtContent>
  </w:sdt>
  <w:p w14:paraId="31BCA81C" w14:textId="0C5857DE" w:rsidR="009212C0" w:rsidRPr="00FB1B1A" w:rsidRDefault="009212C0" w:rsidP="005A53C0">
    <w:pPr>
      <w:pStyle w:val="Header"/>
      <w:ind w:right="360" w:firstLine="0"/>
    </w:pPr>
    <w:r>
      <w:t xml:space="preserve">Running Head: </w:t>
    </w:r>
    <w:r w:rsidRPr="00177267">
      <w:t>OLSON &amp; FAZIO (2001) REGISTERED REPLICATION</w:t>
    </w:r>
    <w:r>
      <w:t xml:space="preserve">  </w:t>
    </w:r>
    <w:r>
      <w:tab/>
    </w:r>
  </w:p>
  <w:p w14:paraId="2BE0510C" w14:textId="77777777" w:rsidR="009212C0" w:rsidRDefault="009212C0"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7" w:author="Ian Hussey" w:date="2020-03-05T21:14:00Z"/>
  <w:sdt>
    <w:sdtPr>
      <w:rPr>
        <w:rStyle w:val="PageNumber"/>
      </w:rPr>
      <w:id w:val="-1458403360"/>
      <w:docPartObj>
        <w:docPartGallery w:val="Page Numbers (Top of Page)"/>
        <w:docPartUnique/>
      </w:docPartObj>
    </w:sdtPr>
    <w:sdtEndPr>
      <w:rPr>
        <w:rStyle w:val="PageNumber"/>
      </w:rPr>
    </w:sdtEndPr>
    <w:sdtContent>
      <w:customXmlInsRangeEnd w:id="7"/>
      <w:p w14:paraId="4A5004CF" w14:textId="57DA3331" w:rsidR="009212C0" w:rsidRDefault="009212C0" w:rsidP="00252903">
        <w:pPr>
          <w:pStyle w:val="Header"/>
          <w:rPr>
            <w:ins w:id="8" w:author="Ian Hussey" w:date="2020-03-05T21:14:00Z"/>
            <w:rStyle w:val="PageNumber"/>
          </w:rPr>
        </w:pPr>
        <w:ins w:id="9" w:author="Ian Hussey" w:date="2020-03-05T21:14: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10" w:author="Ian Hussey" w:date="2020-03-05T21:14:00Z">
          <w:r>
            <w:rPr>
              <w:rStyle w:val="PageNumber"/>
            </w:rPr>
            <w:fldChar w:fldCharType="end"/>
          </w:r>
        </w:ins>
      </w:p>
      <w:customXmlInsRangeStart w:id="11" w:author="Ian Hussey" w:date="2020-03-05T21:14:00Z"/>
    </w:sdtContent>
  </w:sdt>
  <w:customXmlInsRangeEnd w:id="11"/>
  <w:p w14:paraId="4C8D6816" w14:textId="7C0743D2" w:rsidR="009212C0" w:rsidRDefault="009212C0" w:rsidP="00252903">
    <w:pPr>
      <w:pStyle w:val="Header"/>
    </w:pPr>
    <w:ins w:id="12" w:author="Ian Hussey" w:date="2020-03-05T21:13:00Z">
      <w:r w:rsidRPr="00177267">
        <w:t>OLSON &amp; FAZIO (2001) REGISTERED REPLICATION</w:t>
      </w:r>
      <w:r>
        <w:t xml:space="preserve">  </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2D8D62B1" w:rsidR="009212C0" w:rsidRDefault="009212C0"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074ECC">
          <w:rPr>
            <w:rStyle w:val="PageNumber"/>
            <w:noProof/>
          </w:rPr>
          <w:t>26</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9212C0" w:rsidRPr="006F5F7E" w:rsidRDefault="009212C0"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Tal Moran Yorovich">
    <w15:presenceInfo w15:providerId="AD" w15:userId="S-1-5-21-4030456262-320625612-449655040-259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316A2"/>
    <w:rsid w:val="00032000"/>
    <w:rsid w:val="00034ECB"/>
    <w:rsid w:val="00036856"/>
    <w:rsid w:val="000401C9"/>
    <w:rsid w:val="00041400"/>
    <w:rsid w:val="00044D48"/>
    <w:rsid w:val="00051672"/>
    <w:rsid w:val="000533A5"/>
    <w:rsid w:val="00062340"/>
    <w:rsid w:val="00063903"/>
    <w:rsid w:val="0006702E"/>
    <w:rsid w:val="00070BB1"/>
    <w:rsid w:val="0007350F"/>
    <w:rsid w:val="00074ECC"/>
    <w:rsid w:val="000765DD"/>
    <w:rsid w:val="00077719"/>
    <w:rsid w:val="000830AF"/>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6204"/>
    <w:rsid w:val="000C77DF"/>
    <w:rsid w:val="000D1B2D"/>
    <w:rsid w:val="000D43EE"/>
    <w:rsid w:val="000E4CB2"/>
    <w:rsid w:val="000F3CF7"/>
    <w:rsid w:val="000F52C8"/>
    <w:rsid w:val="00101D5C"/>
    <w:rsid w:val="0010727C"/>
    <w:rsid w:val="00110A88"/>
    <w:rsid w:val="001134B2"/>
    <w:rsid w:val="00116637"/>
    <w:rsid w:val="00122F81"/>
    <w:rsid w:val="0012375A"/>
    <w:rsid w:val="00125C8F"/>
    <w:rsid w:val="00125D2B"/>
    <w:rsid w:val="00126751"/>
    <w:rsid w:val="001274C5"/>
    <w:rsid w:val="001343D2"/>
    <w:rsid w:val="001352AE"/>
    <w:rsid w:val="0014078D"/>
    <w:rsid w:val="0014282B"/>
    <w:rsid w:val="00143F69"/>
    <w:rsid w:val="00145AB3"/>
    <w:rsid w:val="00146C98"/>
    <w:rsid w:val="00147B70"/>
    <w:rsid w:val="001508C4"/>
    <w:rsid w:val="0015297C"/>
    <w:rsid w:val="00163953"/>
    <w:rsid w:val="00164180"/>
    <w:rsid w:val="00174131"/>
    <w:rsid w:val="00174C2A"/>
    <w:rsid w:val="0017605F"/>
    <w:rsid w:val="00177267"/>
    <w:rsid w:val="001807C9"/>
    <w:rsid w:val="00186F15"/>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9A8"/>
    <w:rsid w:val="001D09F9"/>
    <w:rsid w:val="001D35CC"/>
    <w:rsid w:val="001D4E65"/>
    <w:rsid w:val="001D6D05"/>
    <w:rsid w:val="001D7032"/>
    <w:rsid w:val="001E22C8"/>
    <w:rsid w:val="001E37C1"/>
    <w:rsid w:val="001E56B6"/>
    <w:rsid w:val="001F1254"/>
    <w:rsid w:val="001F125B"/>
    <w:rsid w:val="001F2AE8"/>
    <w:rsid w:val="001F4218"/>
    <w:rsid w:val="001F63C3"/>
    <w:rsid w:val="001F7CDA"/>
    <w:rsid w:val="00200520"/>
    <w:rsid w:val="00201E07"/>
    <w:rsid w:val="00211938"/>
    <w:rsid w:val="00215F9B"/>
    <w:rsid w:val="002259A8"/>
    <w:rsid w:val="00227EF4"/>
    <w:rsid w:val="002310FD"/>
    <w:rsid w:val="00231E2D"/>
    <w:rsid w:val="00237967"/>
    <w:rsid w:val="00240287"/>
    <w:rsid w:val="0024040F"/>
    <w:rsid w:val="00247F16"/>
    <w:rsid w:val="00252903"/>
    <w:rsid w:val="00252A11"/>
    <w:rsid w:val="00256670"/>
    <w:rsid w:val="00260D00"/>
    <w:rsid w:val="002622A9"/>
    <w:rsid w:val="002672F7"/>
    <w:rsid w:val="00280272"/>
    <w:rsid w:val="002826FF"/>
    <w:rsid w:val="00284A3B"/>
    <w:rsid w:val="00286E3E"/>
    <w:rsid w:val="00291555"/>
    <w:rsid w:val="00291DB0"/>
    <w:rsid w:val="00294087"/>
    <w:rsid w:val="002948CC"/>
    <w:rsid w:val="002A3F29"/>
    <w:rsid w:val="002C2466"/>
    <w:rsid w:val="002C6A3B"/>
    <w:rsid w:val="002C7176"/>
    <w:rsid w:val="002D1543"/>
    <w:rsid w:val="002D2C16"/>
    <w:rsid w:val="002E3C5D"/>
    <w:rsid w:val="002E52D0"/>
    <w:rsid w:val="002F5803"/>
    <w:rsid w:val="00300328"/>
    <w:rsid w:val="00305D81"/>
    <w:rsid w:val="00306BB8"/>
    <w:rsid w:val="0031155A"/>
    <w:rsid w:val="00322136"/>
    <w:rsid w:val="00322F89"/>
    <w:rsid w:val="00331FCF"/>
    <w:rsid w:val="003443A4"/>
    <w:rsid w:val="003461A2"/>
    <w:rsid w:val="003505E9"/>
    <w:rsid w:val="003507CB"/>
    <w:rsid w:val="00354365"/>
    <w:rsid w:val="00355BB7"/>
    <w:rsid w:val="003615A3"/>
    <w:rsid w:val="00364DBE"/>
    <w:rsid w:val="003658AF"/>
    <w:rsid w:val="00371954"/>
    <w:rsid w:val="0037500C"/>
    <w:rsid w:val="0037796C"/>
    <w:rsid w:val="00382C96"/>
    <w:rsid w:val="00382E08"/>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F5246"/>
    <w:rsid w:val="003F5834"/>
    <w:rsid w:val="00400B71"/>
    <w:rsid w:val="00404389"/>
    <w:rsid w:val="00404749"/>
    <w:rsid w:val="00411429"/>
    <w:rsid w:val="004145F3"/>
    <w:rsid w:val="00416455"/>
    <w:rsid w:val="00416C8B"/>
    <w:rsid w:val="004252EB"/>
    <w:rsid w:val="00432E4C"/>
    <w:rsid w:val="004376A6"/>
    <w:rsid w:val="00440112"/>
    <w:rsid w:val="00441B20"/>
    <w:rsid w:val="00447B11"/>
    <w:rsid w:val="004571CB"/>
    <w:rsid w:val="00462768"/>
    <w:rsid w:val="00462CB9"/>
    <w:rsid w:val="00466D1C"/>
    <w:rsid w:val="004708BC"/>
    <w:rsid w:val="00471E75"/>
    <w:rsid w:val="00490406"/>
    <w:rsid w:val="0049435B"/>
    <w:rsid w:val="00494814"/>
    <w:rsid w:val="0049728A"/>
    <w:rsid w:val="00497E0C"/>
    <w:rsid w:val="004A1463"/>
    <w:rsid w:val="004A4516"/>
    <w:rsid w:val="004A7D6A"/>
    <w:rsid w:val="004B099E"/>
    <w:rsid w:val="004B5E99"/>
    <w:rsid w:val="004C1DF9"/>
    <w:rsid w:val="004D36C2"/>
    <w:rsid w:val="004D4635"/>
    <w:rsid w:val="004E00FD"/>
    <w:rsid w:val="004E070A"/>
    <w:rsid w:val="004E60A2"/>
    <w:rsid w:val="004F29D8"/>
    <w:rsid w:val="004F5675"/>
    <w:rsid w:val="005045E0"/>
    <w:rsid w:val="00505BF7"/>
    <w:rsid w:val="00506EA5"/>
    <w:rsid w:val="00515010"/>
    <w:rsid w:val="00522DBE"/>
    <w:rsid w:val="00524F59"/>
    <w:rsid w:val="00530386"/>
    <w:rsid w:val="00532F60"/>
    <w:rsid w:val="00534C83"/>
    <w:rsid w:val="005407B1"/>
    <w:rsid w:val="005420A6"/>
    <w:rsid w:val="005437D2"/>
    <w:rsid w:val="00544DC8"/>
    <w:rsid w:val="00544E7D"/>
    <w:rsid w:val="00557059"/>
    <w:rsid w:val="00567512"/>
    <w:rsid w:val="005700B9"/>
    <w:rsid w:val="00572538"/>
    <w:rsid w:val="00577A8A"/>
    <w:rsid w:val="00580064"/>
    <w:rsid w:val="0058230D"/>
    <w:rsid w:val="005836C7"/>
    <w:rsid w:val="0058402A"/>
    <w:rsid w:val="0058407D"/>
    <w:rsid w:val="00585391"/>
    <w:rsid w:val="00587DC3"/>
    <w:rsid w:val="005911DE"/>
    <w:rsid w:val="00591B5A"/>
    <w:rsid w:val="00595CB9"/>
    <w:rsid w:val="005A2BBF"/>
    <w:rsid w:val="005A53C0"/>
    <w:rsid w:val="005B5629"/>
    <w:rsid w:val="005C0131"/>
    <w:rsid w:val="005C05D0"/>
    <w:rsid w:val="005C4BF6"/>
    <w:rsid w:val="005C6C25"/>
    <w:rsid w:val="005C6CCC"/>
    <w:rsid w:val="005D044D"/>
    <w:rsid w:val="005E0626"/>
    <w:rsid w:val="005E06C8"/>
    <w:rsid w:val="005E23A3"/>
    <w:rsid w:val="005E5905"/>
    <w:rsid w:val="005E7CF0"/>
    <w:rsid w:val="005F0C8F"/>
    <w:rsid w:val="005F286B"/>
    <w:rsid w:val="00606A83"/>
    <w:rsid w:val="0061021D"/>
    <w:rsid w:val="00610276"/>
    <w:rsid w:val="0062313D"/>
    <w:rsid w:val="00625157"/>
    <w:rsid w:val="0063092A"/>
    <w:rsid w:val="006344CF"/>
    <w:rsid w:val="00636184"/>
    <w:rsid w:val="006370BC"/>
    <w:rsid w:val="00641CBF"/>
    <w:rsid w:val="0064474A"/>
    <w:rsid w:val="00644A19"/>
    <w:rsid w:val="00654B46"/>
    <w:rsid w:val="00654B69"/>
    <w:rsid w:val="00661FC6"/>
    <w:rsid w:val="00662C42"/>
    <w:rsid w:val="00663775"/>
    <w:rsid w:val="00666807"/>
    <w:rsid w:val="00675957"/>
    <w:rsid w:val="00682AD6"/>
    <w:rsid w:val="00685E6F"/>
    <w:rsid w:val="00697734"/>
    <w:rsid w:val="006A0150"/>
    <w:rsid w:val="006A6509"/>
    <w:rsid w:val="006B1E0F"/>
    <w:rsid w:val="006B288F"/>
    <w:rsid w:val="006B30D3"/>
    <w:rsid w:val="006C242A"/>
    <w:rsid w:val="006C3C83"/>
    <w:rsid w:val="006D00F0"/>
    <w:rsid w:val="006D7FD7"/>
    <w:rsid w:val="006E086F"/>
    <w:rsid w:val="006E23DF"/>
    <w:rsid w:val="006E4F11"/>
    <w:rsid w:val="006E596B"/>
    <w:rsid w:val="006E7C92"/>
    <w:rsid w:val="006F2DFC"/>
    <w:rsid w:val="006F2FC8"/>
    <w:rsid w:val="006F5E67"/>
    <w:rsid w:val="006F5F7E"/>
    <w:rsid w:val="0070347E"/>
    <w:rsid w:val="0071402A"/>
    <w:rsid w:val="007155DB"/>
    <w:rsid w:val="00724036"/>
    <w:rsid w:val="00724D81"/>
    <w:rsid w:val="00726AE8"/>
    <w:rsid w:val="00731882"/>
    <w:rsid w:val="00732CDA"/>
    <w:rsid w:val="00733098"/>
    <w:rsid w:val="00733388"/>
    <w:rsid w:val="007338BE"/>
    <w:rsid w:val="00734C13"/>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3F85"/>
    <w:rsid w:val="007A115A"/>
    <w:rsid w:val="007A549C"/>
    <w:rsid w:val="007A7FAB"/>
    <w:rsid w:val="007B1D15"/>
    <w:rsid w:val="007B2E50"/>
    <w:rsid w:val="007B339A"/>
    <w:rsid w:val="007C4BDD"/>
    <w:rsid w:val="007C4EC2"/>
    <w:rsid w:val="007C62B6"/>
    <w:rsid w:val="007C7E16"/>
    <w:rsid w:val="007D60BF"/>
    <w:rsid w:val="007E2F22"/>
    <w:rsid w:val="007E7078"/>
    <w:rsid w:val="007F167D"/>
    <w:rsid w:val="007F3EB4"/>
    <w:rsid w:val="007F4C74"/>
    <w:rsid w:val="007F5294"/>
    <w:rsid w:val="007F6381"/>
    <w:rsid w:val="007F74BE"/>
    <w:rsid w:val="00805DA9"/>
    <w:rsid w:val="008072F3"/>
    <w:rsid w:val="00811308"/>
    <w:rsid w:val="00814DC9"/>
    <w:rsid w:val="00830BE3"/>
    <w:rsid w:val="00830C7D"/>
    <w:rsid w:val="00830DF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1BFE"/>
    <w:rsid w:val="008B24BE"/>
    <w:rsid w:val="008B7424"/>
    <w:rsid w:val="008C72D8"/>
    <w:rsid w:val="008D6E8E"/>
    <w:rsid w:val="008E1B5D"/>
    <w:rsid w:val="008E2484"/>
    <w:rsid w:val="008E34C6"/>
    <w:rsid w:val="008F563C"/>
    <w:rsid w:val="00900460"/>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B22EC"/>
    <w:rsid w:val="009B2476"/>
    <w:rsid w:val="009B30E2"/>
    <w:rsid w:val="009B45BB"/>
    <w:rsid w:val="009C2912"/>
    <w:rsid w:val="009C36A6"/>
    <w:rsid w:val="009D3D42"/>
    <w:rsid w:val="009D557F"/>
    <w:rsid w:val="009E009E"/>
    <w:rsid w:val="009E4CD1"/>
    <w:rsid w:val="009F4288"/>
    <w:rsid w:val="009F756D"/>
    <w:rsid w:val="00A0460D"/>
    <w:rsid w:val="00A0634C"/>
    <w:rsid w:val="00A11DE1"/>
    <w:rsid w:val="00A132DF"/>
    <w:rsid w:val="00A1376F"/>
    <w:rsid w:val="00A14190"/>
    <w:rsid w:val="00A17EFE"/>
    <w:rsid w:val="00A24835"/>
    <w:rsid w:val="00A24D7B"/>
    <w:rsid w:val="00A32916"/>
    <w:rsid w:val="00A37B20"/>
    <w:rsid w:val="00A402C7"/>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B0BE8"/>
    <w:rsid w:val="00AB2F99"/>
    <w:rsid w:val="00AB3477"/>
    <w:rsid w:val="00AB67DD"/>
    <w:rsid w:val="00AC05B3"/>
    <w:rsid w:val="00AC0D15"/>
    <w:rsid w:val="00AC4143"/>
    <w:rsid w:val="00AC44D8"/>
    <w:rsid w:val="00AD7A7A"/>
    <w:rsid w:val="00AE0740"/>
    <w:rsid w:val="00AE4BBC"/>
    <w:rsid w:val="00AE57B1"/>
    <w:rsid w:val="00AE6FFA"/>
    <w:rsid w:val="00AF022B"/>
    <w:rsid w:val="00AF078C"/>
    <w:rsid w:val="00B029DE"/>
    <w:rsid w:val="00B047C2"/>
    <w:rsid w:val="00B07E55"/>
    <w:rsid w:val="00B07FE8"/>
    <w:rsid w:val="00B129B3"/>
    <w:rsid w:val="00B13F6E"/>
    <w:rsid w:val="00B14FD8"/>
    <w:rsid w:val="00B2094D"/>
    <w:rsid w:val="00B24A68"/>
    <w:rsid w:val="00B40A33"/>
    <w:rsid w:val="00B43D66"/>
    <w:rsid w:val="00B44E10"/>
    <w:rsid w:val="00B54364"/>
    <w:rsid w:val="00B6210A"/>
    <w:rsid w:val="00B73F85"/>
    <w:rsid w:val="00B74CFF"/>
    <w:rsid w:val="00B76294"/>
    <w:rsid w:val="00B86D4D"/>
    <w:rsid w:val="00B9463E"/>
    <w:rsid w:val="00B9522E"/>
    <w:rsid w:val="00BA4DDC"/>
    <w:rsid w:val="00BA793F"/>
    <w:rsid w:val="00BB0454"/>
    <w:rsid w:val="00BB098D"/>
    <w:rsid w:val="00BB2A18"/>
    <w:rsid w:val="00BB2DAE"/>
    <w:rsid w:val="00BB44DC"/>
    <w:rsid w:val="00BB5FCE"/>
    <w:rsid w:val="00BB5FE2"/>
    <w:rsid w:val="00BC6C56"/>
    <w:rsid w:val="00BC7302"/>
    <w:rsid w:val="00BD78E6"/>
    <w:rsid w:val="00BE46BB"/>
    <w:rsid w:val="00BF2924"/>
    <w:rsid w:val="00BF5872"/>
    <w:rsid w:val="00C00B56"/>
    <w:rsid w:val="00C029E3"/>
    <w:rsid w:val="00C11244"/>
    <w:rsid w:val="00C234AB"/>
    <w:rsid w:val="00C25770"/>
    <w:rsid w:val="00C26EEC"/>
    <w:rsid w:val="00C30002"/>
    <w:rsid w:val="00C37D94"/>
    <w:rsid w:val="00C4403F"/>
    <w:rsid w:val="00C5365F"/>
    <w:rsid w:val="00C62CA9"/>
    <w:rsid w:val="00C64F5F"/>
    <w:rsid w:val="00C652ED"/>
    <w:rsid w:val="00C65793"/>
    <w:rsid w:val="00C71525"/>
    <w:rsid w:val="00C80413"/>
    <w:rsid w:val="00C94EE3"/>
    <w:rsid w:val="00CA02FA"/>
    <w:rsid w:val="00CB2D07"/>
    <w:rsid w:val="00CB5E0F"/>
    <w:rsid w:val="00CB6070"/>
    <w:rsid w:val="00CB66DB"/>
    <w:rsid w:val="00CB68DE"/>
    <w:rsid w:val="00CB76CC"/>
    <w:rsid w:val="00CE123A"/>
    <w:rsid w:val="00CF0FAA"/>
    <w:rsid w:val="00CF11E2"/>
    <w:rsid w:val="00CF1629"/>
    <w:rsid w:val="00CF1EA5"/>
    <w:rsid w:val="00CF438E"/>
    <w:rsid w:val="00CF719D"/>
    <w:rsid w:val="00D01DB9"/>
    <w:rsid w:val="00D04448"/>
    <w:rsid w:val="00D1058E"/>
    <w:rsid w:val="00D14E6F"/>
    <w:rsid w:val="00D16D85"/>
    <w:rsid w:val="00D17FFB"/>
    <w:rsid w:val="00D32521"/>
    <w:rsid w:val="00D53B78"/>
    <w:rsid w:val="00D62543"/>
    <w:rsid w:val="00D66363"/>
    <w:rsid w:val="00D726D1"/>
    <w:rsid w:val="00D73D44"/>
    <w:rsid w:val="00D75545"/>
    <w:rsid w:val="00D766DF"/>
    <w:rsid w:val="00D80323"/>
    <w:rsid w:val="00D84F79"/>
    <w:rsid w:val="00D908A7"/>
    <w:rsid w:val="00D90F9C"/>
    <w:rsid w:val="00D930AC"/>
    <w:rsid w:val="00D96803"/>
    <w:rsid w:val="00D96F7A"/>
    <w:rsid w:val="00DA1FD6"/>
    <w:rsid w:val="00DA32FF"/>
    <w:rsid w:val="00DA3E5B"/>
    <w:rsid w:val="00DA50E4"/>
    <w:rsid w:val="00DB232F"/>
    <w:rsid w:val="00DB2979"/>
    <w:rsid w:val="00DB29A1"/>
    <w:rsid w:val="00DB4F1A"/>
    <w:rsid w:val="00DB7083"/>
    <w:rsid w:val="00DB72AE"/>
    <w:rsid w:val="00DB73F1"/>
    <w:rsid w:val="00DD53D4"/>
    <w:rsid w:val="00DE376A"/>
    <w:rsid w:val="00DE37B3"/>
    <w:rsid w:val="00DE397A"/>
    <w:rsid w:val="00DE56F8"/>
    <w:rsid w:val="00DF2E7B"/>
    <w:rsid w:val="00DF39AE"/>
    <w:rsid w:val="00DF6600"/>
    <w:rsid w:val="00E04B97"/>
    <w:rsid w:val="00E0674A"/>
    <w:rsid w:val="00E160BF"/>
    <w:rsid w:val="00E22145"/>
    <w:rsid w:val="00E46D6B"/>
    <w:rsid w:val="00E47938"/>
    <w:rsid w:val="00E50F27"/>
    <w:rsid w:val="00E53A6B"/>
    <w:rsid w:val="00E53C39"/>
    <w:rsid w:val="00E5762F"/>
    <w:rsid w:val="00E606DC"/>
    <w:rsid w:val="00E6344C"/>
    <w:rsid w:val="00E72206"/>
    <w:rsid w:val="00E74431"/>
    <w:rsid w:val="00E74B08"/>
    <w:rsid w:val="00E7571B"/>
    <w:rsid w:val="00E767E7"/>
    <w:rsid w:val="00E81FA0"/>
    <w:rsid w:val="00E82A66"/>
    <w:rsid w:val="00E92176"/>
    <w:rsid w:val="00E92C77"/>
    <w:rsid w:val="00E93E4F"/>
    <w:rsid w:val="00E95705"/>
    <w:rsid w:val="00E9732A"/>
    <w:rsid w:val="00EA38CA"/>
    <w:rsid w:val="00EA395B"/>
    <w:rsid w:val="00EB39D3"/>
    <w:rsid w:val="00EC504F"/>
    <w:rsid w:val="00EE170F"/>
    <w:rsid w:val="00EE2FBD"/>
    <w:rsid w:val="00EE4750"/>
    <w:rsid w:val="00EF371F"/>
    <w:rsid w:val="00EF3EEA"/>
    <w:rsid w:val="00F006E2"/>
    <w:rsid w:val="00F02281"/>
    <w:rsid w:val="00F03325"/>
    <w:rsid w:val="00F07027"/>
    <w:rsid w:val="00F076CB"/>
    <w:rsid w:val="00F11046"/>
    <w:rsid w:val="00F11952"/>
    <w:rsid w:val="00F14666"/>
    <w:rsid w:val="00F16C5E"/>
    <w:rsid w:val="00F2017D"/>
    <w:rsid w:val="00F267B2"/>
    <w:rsid w:val="00F30773"/>
    <w:rsid w:val="00F32498"/>
    <w:rsid w:val="00F353E3"/>
    <w:rsid w:val="00F362ED"/>
    <w:rsid w:val="00F374F8"/>
    <w:rsid w:val="00F43070"/>
    <w:rsid w:val="00F45A01"/>
    <w:rsid w:val="00F5180F"/>
    <w:rsid w:val="00F570AB"/>
    <w:rsid w:val="00F6369C"/>
    <w:rsid w:val="00F63791"/>
    <w:rsid w:val="00F64EC0"/>
    <w:rsid w:val="00F74E64"/>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C2EE8"/>
    <w:rsid w:val="00FD02AD"/>
    <w:rsid w:val="00FD1D06"/>
    <w:rsid w:val="00FD4FA5"/>
    <w:rsid w:val="00FD6F86"/>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styleId="UnresolvedMention">
    <w:name w:val="Unresolved Mention"/>
    <w:basedOn w:val="DefaultParagraphFont"/>
    <w:uiPriority w:val="99"/>
    <w:semiHidden/>
    <w:unhideWhenUsed/>
    <w:rsid w:val="00C4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ink.springer.com/article/10.3758/s13423-012-0227-9"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microsoft.com/office/2011/relationships/commentsExtended" Target="commentsExtended.xml"/><Relationship Id="rId18" Type="http://schemas.openxmlformats.org/officeDocument/2006/relationships/hyperlink" Target="https://osf.io/wnckg/"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s://osf.io/4ecx5/"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4mh2d/" TargetMode="External"/><Relationship Id="rId20" Type="http://schemas.openxmlformats.org/officeDocument/2006/relationships/hyperlink" Target="https://osf.io/hs32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osf.io/k9nrf/" TargetMode="External"/><Relationship Id="rId5" Type="http://schemas.openxmlformats.org/officeDocument/2006/relationships/webSettings" Target="webSettings.xml"/><Relationship Id="rId15" Type="http://schemas.openxmlformats.org/officeDocument/2006/relationships/hyperlink" Target="https://www.sciencedirect.com/science/article/pii/S0887618508001163" TargetMode="External"/><Relationship Id="rId23" Type="http://schemas.openxmlformats.org/officeDocument/2006/relationships/hyperlink" Target="https://osf.io/wnckg/" TargetMode="External"/><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osf.io/3hjp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osf.io/a3qj9/" TargetMode="External"/><Relationship Id="rId27" Type="http://schemas.openxmlformats.org/officeDocument/2006/relationships/hyperlink" Target="https://doi.org/10.1177/1088868318763261"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DD794-366B-4987-850F-2D7A0544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33</Pages>
  <Words>8761</Words>
  <Characters>49940</Characters>
  <Application>Microsoft Office Word</Application>
  <DocSecurity>0</DocSecurity>
  <Lines>416</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4</cp:revision>
  <dcterms:created xsi:type="dcterms:W3CDTF">2020-03-20T11:59:00Z</dcterms:created>
  <dcterms:modified xsi:type="dcterms:W3CDTF">2020-03-20T12:45:00Z</dcterms:modified>
</cp:coreProperties>
</file>