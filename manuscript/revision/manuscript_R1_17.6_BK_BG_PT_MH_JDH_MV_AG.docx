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Benedek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A7F2A51" w:rsidR="007628D7" w:rsidRPr="00F32498" w:rsidRDefault="007628D7" w:rsidP="00252903">
      <w:pPr>
        <w:rPr>
          <w:color w:val="000000" w:themeColor="text1"/>
        </w:rPr>
      </w:pPr>
      <w:r w:rsidRPr="00F32498">
        <w:rPr>
          <w:color w:val="000000" w:themeColor="text1"/>
        </w:rPr>
        <w:t xml:space="preserve">Evaluative conditioning plays a central role in theory and application throughout psychological science. For instance, </w:t>
      </w:r>
      <w:commentRangeStart w:id="3"/>
      <w:del w:id="4" w:author="Gawronski, Bertram" w:date="2020-06-18T14:35:00Z">
        <w:r w:rsidRPr="00F32498" w:rsidDel="00190E34">
          <w:rPr>
            <w:color w:val="000000" w:themeColor="text1"/>
          </w:rPr>
          <w:delText xml:space="preserve">in its original version, </w:delText>
        </w:r>
      </w:del>
      <w:r w:rsidRPr="00F32498">
        <w:rPr>
          <w:color w:val="000000" w:themeColor="text1"/>
        </w:rPr>
        <w:t>the</w:t>
      </w:r>
      <w:commentRangeEnd w:id="3"/>
      <w:r w:rsidR="00190E34">
        <w:rPr>
          <w:rStyle w:val="CommentReference"/>
        </w:rPr>
        <w:commentReference w:id="3"/>
      </w:r>
      <w:r w:rsidRPr="00F32498">
        <w:rPr>
          <w:color w:val="000000" w:themeColor="text1"/>
        </w:rPr>
        <w:t xml:space="preserv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del w:id="5" w:author="Gawronski, Bertram" w:date="2020-06-18T14:35:00Z">
        <w:r w:rsidRPr="00F32498" w:rsidDel="00190E34">
          <w:rPr>
            <w:color w:val="000000" w:themeColor="text1"/>
          </w:rPr>
          <w:delText>d</w:delText>
        </w:r>
      </w:del>
      <w:ins w:id="6" w:author="Gawronski, Bertram" w:date="2020-06-18T14:35:00Z">
        <w:r w:rsidR="00190E34">
          <w:rPr>
            <w:color w:val="000000" w:themeColor="text1"/>
          </w:rPr>
          <w:t>s</w:t>
        </w:r>
      </w:ins>
      <w:r w:rsidRPr="00F32498">
        <w:rPr>
          <w:color w:val="000000" w:themeColor="text1"/>
        </w:rPr>
        <w:t xml:space="preserve"> between explicit attitudes and implicit attitudes, and treat</w:t>
      </w:r>
      <w:ins w:id="7" w:author="Gawronski, Bertram" w:date="2020-06-18T14:35:00Z">
        <w:r w:rsidR="00190E34">
          <w:rPr>
            <w:color w:val="000000" w:themeColor="text1"/>
          </w:rPr>
          <w:t>s</w:t>
        </w:r>
      </w:ins>
      <w:del w:id="8" w:author="Gawronski, Bertram" w:date="2020-06-18T14:35:00Z">
        <w:r w:rsidRPr="00F32498" w:rsidDel="00190E34">
          <w:rPr>
            <w:color w:val="000000" w:themeColor="text1"/>
          </w:rPr>
          <w:delText>ed</w:delText>
        </w:r>
      </w:del>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C0B9418" w:rsidR="007628D7" w:rsidRPr="00F32498" w:rsidRDefault="007628D7" w:rsidP="00252903">
      <w:pPr>
        <w:rPr>
          <w:color w:val="000000" w:themeColor="text1"/>
        </w:rPr>
      </w:pPr>
      <w:r w:rsidRPr="00F32498">
        <w:rPr>
          <w:color w:val="000000" w:themeColor="text1"/>
        </w:rPr>
        <w:t>When it comes to theorizing about EC, debate is largely led by proponents of dual</w:t>
      </w:r>
      <w:ins w:id="9" w:author="Gawronski, Bertram" w:date="2020-06-18T14:36:00Z">
        <w:r w:rsidR="00190E34">
          <w:rPr>
            <w:color w:val="000000" w:themeColor="text1"/>
          </w:rPr>
          <w:t>-</w:t>
        </w:r>
      </w:ins>
      <w:del w:id="10" w:author="Gawronski, Bertram" w:date="2020-06-18T14:36:00Z">
        <w:r w:rsidRPr="00F32498" w:rsidDel="00190E34">
          <w:rPr>
            <w:color w:val="000000" w:themeColor="text1"/>
          </w:rPr>
          <w:delText xml:space="preserve"> </w:delText>
        </w:r>
      </w:del>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w:t>
      </w:r>
      <w:ins w:id="11" w:author="Gawronski, Bertram" w:date="2020-06-18T14:36:00Z">
        <w:r w:rsidR="00190E34">
          <w:rPr>
            <w:color w:val="000000" w:themeColor="text1"/>
          </w:rPr>
          <w:t>-</w:t>
        </w:r>
      </w:ins>
      <w:del w:id="12" w:author="Gawronski, Bertram" w:date="2020-06-18T14:36:00Z">
        <w:r w:rsidRPr="00F32498" w:rsidDel="00190E34">
          <w:rPr>
            <w:color w:val="000000" w:themeColor="text1"/>
          </w:rPr>
          <w:delText xml:space="preserve"> </w:delText>
        </w:r>
      </w:del>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2E5C638E"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del w:id="13" w:author="Benedek Kurdi" w:date="2020-06-18T07:53:00Z">
        <w:r w:rsidR="00DA7A59" w:rsidDel="004D7F41">
          <w:rPr>
            <w:color w:val="000000" w:themeColor="text1"/>
          </w:rPr>
          <w:delText>complet</w:delText>
        </w:r>
        <w:r w:rsidR="005A13C0" w:rsidDel="004D7F41">
          <w:rPr>
            <w:color w:val="000000" w:themeColor="text1"/>
          </w:rPr>
          <w:delText>es</w:delText>
        </w:r>
      </w:del>
      <w:ins w:id="14" w:author="Benedek Kurdi" w:date="2020-06-18T07:53:00Z">
        <w:r w:rsidR="004D7F41">
          <w:rPr>
            <w:color w:val="000000" w:themeColor="text1"/>
          </w:rPr>
          <w:t>complete</w:t>
        </w:r>
      </w:ins>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ins w:id="15" w:author="Gawronski, Bertram" w:date="2020-06-18T14:38:00Z">
        <w:r w:rsidR="00EC7046">
          <w:rPr>
            <w:color w:val="000000" w:themeColor="text1"/>
          </w:rPr>
          <w:t xml:space="preserve">a </w:t>
        </w:r>
      </w:ins>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w:t>
      </w:r>
      <w:commentRangeStart w:id="16"/>
      <w:r>
        <w:rPr>
          <w:color w:val="000000" w:themeColor="text1"/>
        </w:rPr>
        <w:t>CS1</w:t>
      </w:r>
      <w:commentRangeEnd w:id="16"/>
      <w:r w:rsidR="00B6686E">
        <w:rPr>
          <w:rStyle w:val="CommentReference"/>
        </w:rPr>
        <w:commentReference w:id="16"/>
      </w:r>
      <w:r>
        <w:rPr>
          <w:color w:val="000000" w:themeColor="text1"/>
        </w:rPr>
        <w:t xml:space="preserve">)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w:t>
      </w:r>
      <w:r>
        <w:rPr>
          <w:color w:val="000000" w:themeColor="text1"/>
        </w:rPr>
        <w:lastRenderedPageBreak/>
        <w:t>(i.e.,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ins w:id="17" w:author="Gawronski, Bertram" w:date="2020-06-18T14:39:00Z">
        <w:r w:rsidR="00E60912">
          <w:rPr>
            <w:color w:val="000000" w:themeColor="text1"/>
            <w:highlight w:val="white"/>
          </w:rPr>
          <w:t xml:space="preserve"> as of June 2020</w:t>
        </w:r>
      </w:ins>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8"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CF0667C"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del w:id="18" w:author="Benedek Kurdi" w:date="2020-06-18T07:55:00Z">
        <w:r w:rsidRPr="00F32498" w:rsidDel="004D7F41">
          <w:rPr>
            <w:color w:val="000000" w:themeColor="text1"/>
          </w:rPr>
          <w:delText xml:space="preserve">accidentally </w:delText>
        </w:r>
      </w:del>
      <w:ins w:id="19" w:author="Benedek Kurdi" w:date="2020-06-18T07:55:00Z">
        <w:r w:rsidR="004D7F41">
          <w:rPr>
            <w:color w:val="000000" w:themeColor="text1"/>
          </w:rPr>
          <w:t>inadvertently</w:t>
        </w:r>
        <w:r w:rsidR="004D7F41" w:rsidRPr="00F32498">
          <w:rPr>
            <w:color w:val="000000" w:themeColor="text1"/>
          </w:rPr>
          <w:t xml:space="preserve"> </w:t>
        </w:r>
      </w:ins>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del w:id="20" w:author="Benedek Kurdi" w:date="2020-06-18T07:56:00Z">
        <w:r w:rsidR="00F374F8" w:rsidRPr="00F32498" w:rsidDel="00391A4E">
          <w:rPr>
            <w:color w:val="000000" w:themeColor="text1"/>
          </w:rPr>
          <w:delText xml:space="preserve">concept </w:delText>
        </w:r>
      </w:del>
      <w:ins w:id="21" w:author="Benedek Kurdi" w:date="2020-06-18T07:56:00Z">
        <w:r w:rsidR="00391A4E">
          <w:rPr>
            <w:color w:val="000000" w:themeColor="text1"/>
          </w:rPr>
          <w:t>construct</w:t>
        </w:r>
        <w:r w:rsidR="00391A4E" w:rsidRPr="00F32498">
          <w:rPr>
            <w:color w:val="000000" w:themeColor="text1"/>
          </w:rPr>
          <w:t xml:space="preserve"> </w:t>
        </w:r>
      </w:ins>
      <w:r w:rsidRPr="00F32498">
        <w:rPr>
          <w:color w:val="000000" w:themeColor="text1"/>
        </w:rPr>
        <w:t xml:space="preserve">in a more conservative manner. </w:t>
      </w:r>
    </w:p>
    <w:p w14:paraId="099E460C" w14:textId="663E66DB" w:rsidR="005A4523" w:rsidDel="00AE6C7C" w:rsidRDefault="005A4523" w:rsidP="00252903">
      <w:pPr>
        <w:rPr>
          <w:del w:id="22" w:author="Gawronski, Bertram" w:date="2020-06-18T14:44:00Z"/>
          <w:b/>
          <w:color w:val="000000" w:themeColor="text1"/>
        </w:rPr>
      </w:pPr>
    </w:p>
    <w:p w14:paraId="35B14E43" w14:textId="5A442B49" w:rsidR="005A4523" w:rsidRPr="00F32498" w:rsidDel="00AE6C7C" w:rsidRDefault="005A4523" w:rsidP="00252903">
      <w:pPr>
        <w:rPr>
          <w:del w:id="23" w:author="Gawronski, Bertram" w:date="2020-06-18T14:44:00Z"/>
          <w:b/>
          <w:color w:val="000000" w:themeColor="text1"/>
        </w:rPr>
      </w:pPr>
    </w:p>
    <w:p w14:paraId="41AC0EA9" w14:textId="17696A9B" w:rsidR="007628D7" w:rsidRPr="007F74BE" w:rsidRDefault="007628D7" w:rsidP="007F74BE">
      <w:pPr>
        <w:pStyle w:val="Heading1"/>
      </w:pPr>
      <w:r w:rsidRPr="007F74BE">
        <w:lastRenderedPageBreak/>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9"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20"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24"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21" w:history="1">
        <w:r w:rsidR="0090199F" w:rsidRPr="0090199F">
          <w:rPr>
            <w:rStyle w:val="Hyperlink"/>
            <w:color w:val="auto"/>
          </w:rPr>
          <w:t>osf.io/hs32y</w:t>
        </w:r>
      </w:hyperlink>
      <w:r w:rsidR="007628D7" w:rsidRPr="0090199F">
        <w:t>)</w:t>
      </w:r>
      <w:bookmarkEnd w:id="24"/>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25"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25"/>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17F4D4CD" w14:textId="3C7D481F" w:rsidR="005A4523" w:rsidDel="00846D68" w:rsidRDefault="005A4523" w:rsidP="006344CF">
      <w:pPr>
        <w:pStyle w:val="Heading2"/>
        <w:rPr>
          <w:del w:id="27" w:author="Gawronski, Bertram" w:date="2020-06-18T14:44:00Z"/>
        </w:rPr>
      </w:pPr>
    </w:p>
    <w:p w14:paraId="5E664223" w14:textId="6E1432FC"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28" w:name="_Hlk41465137"/>
      <w:r w:rsidRPr="00F32498">
        <w:rPr>
          <w:b/>
          <w:color w:val="000000" w:themeColor="text1"/>
        </w:rPr>
        <w:t>Conditioned stimuli</w:t>
      </w:r>
      <w:bookmarkEnd w:id="28"/>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color w:val="000000" w:themeColor="text1"/>
        </w:rPr>
        <w:lastRenderedPageBreak/>
        <w:t>(</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29" w:name="_Hlk37316720"/>
      <w:r w:rsidR="004B7775">
        <w:rPr>
          <w:color w:val="000000" w:themeColor="text1"/>
        </w:rPr>
        <w:t>the lab’s</w:t>
      </w:r>
      <w:bookmarkEnd w:id="29"/>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w:t>
      </w:r>
      <w:del w:id="30" w:author="Benedek Kurdi" w:date="2020-06-18T07:59:00Z">
        <w:r w:rsidRPr="00F32498" w:rsidDel="00852D59">
          <w:rPr>
            <w:color w:val="000000" w:themeColor="text1"/>
          </w:rPr>
          <w:delText>s</w:delText>
        </w:r>
      </w:del>
      <w:r w:rsidRPr="00F32498">
        <w:rPr>
          <w:color w:val="000000" w:themeColor="text1"/>
        </w:rPr>
        <w:t xml:space="preserve">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1D6B932B" w:rsidR="007628D7" w:rsidRPr="00F32498" w:rsidRDefault="007628D7" w:rsidP="00252903">
      <w:pPr>
        <w:rPr>
          <w:color w:val="000000" w:themeColor="text1"/>
        </w:rPr>
      </w:pPr>
      <w:r w:rsidRPr="00F32498">
        <w:rPr>
          <w:b/>
          <w:color w:val="000000" w:themeColor="text1"/>
        </w:rPr>
        <w:lastRenderedPageBreak/>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del w:id="31" w:author="Tal Moran Yorovich" w:date="2020-06-25T12:40:00Z">
        <w:r w:rsidRPr="00F32498" w:rsidDel="00B6686E">
          <w:rPr>
            <w:color w:val="000000" w:themeColor="text1"/>
          </w:rPr>
          <w:delText xml:space="preserve">this </w:delText>
        </w:r>
      </w:del>
      <w:ins w:id="32" w:author="Tal Moran Yorovich" w:date="2020-06-25T12:40:00Z">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ins>
      <w:r w:rsidRPr="00F32498">
        <w:rPr>
          <w:color w:val="000000" w:themeColor="text1"/>
        </w:rPr>
        <w:t>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33" w:name="_Hlk36108002"/>
      <w:r w:rsidRPr="00F32498">
        <w:rPr>
          <w:color w:val="000000" w:themeColor="text1"/>
        </w:rPr>
        <w:t xml:space="preserve">original Olson and Fazio (2001) post-experiment questionnaire </w:t>
      </w:r>
      <w:bookmarkEnd w:id="33"/>
      <w:r w:rsidRPr="00F32498">
        <w:rPr>
          <w:color w:val="000000" w:themeColor="text1"/>
        </w:rPr>
        <w:lastRenderedPageBreak/>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34" w:name="_Hlk36108018"/>
      <w:r w:rsidRPr="00F32498">
        <w:rPr>
          <w:color w:val="000000" w:themeColor="text1"/>
        </w:rPr>
        <w:t>Bar-Anan et al. (2010) protocol</w:t>
      </w:r>
      <w:bookmarkEnd w:id="3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35" w:name="_Hlk41465932"/>
      <w:r w:rsidRPr="00F32498">
        <w:rPr>
          <w:b/>
          <w:color w:val="000000" w:themeColor="text1"/>
        </w:rPr>
        <w:t xml:space="preserve">Experimental fidelity. </w:t>
      </w:r>
      <w:bookmarkEnd w:id="35"/>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w:t>
      </w:r>
      <w:r w:rsidRPr="00F32498">
        <w:rPr>
          <w:color w:val="000000" w:themeColor="text1"/>
        </w:rPr>
        <w:lastRenderedPageBreak/>
        <w:t>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30"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2196D946"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36"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63DE4">
        <w:rPr>
          <w:lang w:val="en-IE" w:bidi="ar-SA"/>
        </w:rPr>
        <w:t xml:space="preserve">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36"/>
    <w:p w14:paraId="4A630690" w14:textId="5481C88D" w:rsidR="00F43070" w:rsidRPr="00F32498" w:rsidRDefault="00427526" w:rsidP="00A50B74">
      <w:pPr>
        <w:ind w:firstLine="0"/>
        <w:rPr>
          <w:color w:val="000000" w:themeColor="text1"/>
        </w:rPr>
      </w:pPr>
      <w:r>
        <w:rPr>
          <w:noProof/>
          <w:lang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478DA5A0" w:rsidR="00FE4CDA" w:rsidRPr="004C5D69" w:rsidDel="00846D68" w:rsidRDefault="00FE4CDA" w:rsidP="004C5D69">
      <w:pPr>
        <w:ind w:left="720" w:firstLine="0"/>
        <w:rPr>
          <w:del w:id="37" w:author="Gawronski, Bertram" w:date="2020-06-18T14:46:00Z"/>
        </w:rPr>
      </w:pPr>
    </w:p>
    <w:p w14:paraId="77061473" w14:textId="513C1550" w:rsidR="00427526" w:rsidRPr="004C5D69" w:rsidDel="00846D68" w:rsidRDefault="00427526" w:rsidP="004C5D69">
      <w:pPr>
        <w:ind w:left="720" w:firstLine="0"/>
        <w:rPr>
          <w:del w:id="38" w:author="Gawronski, Bertram" w:date="2020-06-18T14:46:00Z"/>
        </w:rPr>
      </w:pPr>
    </w:p>
    <w:p w14:paraId="4C5D2A3E" w14:textId="77777777" w:rsidR="00427526" w:rsidRPr="004C5D69" w:rsidRDefault="00427526" w:rsidP="004C5D69">
      <w:pPr>
        <w:ind w:left="720" w:firstLine="0"/>
      </w:pPr>
    </w:p>
    <w:p w14:paraId="753355E9" w14:textId="0A2F1ABC" w:rsidR="007628D7" w:rsidRPr="00F32498" w:rsidRDefault="00CA7E6C" w:rsidP="00914387">
      <w:pPr>
        <w:pStyle w:val="Heading2"/>
      </w:pPr>
      <w:r>
        <w:lastRenderedPageBreak/>
        <w:t xml:space="preserve">Preregistered </w:t>
      </w:r>
      <w:r w:rsidR="005D482E">
        <w:t>Analyses</w:t>
      </w:r>
    </w:p>
    <w:p w14:paraId="61F4F9E7" w14:textId="545D3A0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del w:id="39" w:author="Tal Moran Yorovich" w:date="2020-06-25T12:47:00Z">
        <w:r w:rsidRPr="00F32498" w:rsidDel="000B6B5F">
          <w:rPr>
            <w:color w:val="000000" w:themeColor="text1"/>
          </w:rPr>
          <w:delText xml:space="preserve"> </w:delText>
        </w:r>
        <w:commentRangeStart w:id="40"/>
        <w:r w:rsidRPr="00F32498" w:rsidDel="000B6B5F">
          <w:rPr>
            <w:color w:val="000000" w:themeColor="text1"/>
            <w:highlight w:val="white"/>
          </w:rPr>
          <w:delText>with a random intercept for data collection site</w:delText>
        </w:r>
      </w:del>
      <w:commentRangeEnd w:id="40"/>
      <w:r w:rsidR="000B6B5F">
        <w:rPr>
          <w:rStyle w:val="CommentReference"/>
        </w:rPr>
        <w:commentReference w:id="40"/>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41" w:name="_Hlk34652704"/>
      <w:r w:rsidR="00921629" w:rsidRPr="00F32498">
        <w:rPr>
          <w:color w:val="000000" w:themeColor="text1"/>
          <w:highlight w:val="white"/>
        </w:rPr>
        <w:t xml:space="preserve">exclusion </w:t>
      </w:r>
      <w:bookmarkEnd w:id="4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4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42"/>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del w:id="43" w:author="Tal Moran Yorovich" w:date="2020-06-25T12:40:00Z">
        <w:r w:rsidR="00CB76CC" w:rsidRPr="00CB76CC" w:rsidDel="00B6686E">
          <w:rPr>
            <w:color w:val="000000" w:themeColor="text1"/>
            <w:highlight w:val="white"/>
          </w:rPr>
          <w:delText xml:space="preserve"> </w:delText>
        </w:r>
      </w:del>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del w:id="44" w:author="Tal Moran Yorovich" w:date="2020-06-25T12:40:00Z">
        <w:r w:rsidR="00CB76CC" w:rsidRPr="00CB76CC" w:rsidDel="00B6686E">
          <w:rPr>
            <w:color w:val="000000" w:themeColor="text1"/>
            <w:highlight w:val="white"/>
          </w:rPr>
          <w:delText xml:space="preserve"> </w:delText>
        </w:r>
      </w:del>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45"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45"/>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46"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46"/>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47"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7"/>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48" w:name="_Hlk43277683"/>
      <w:r>
        <w:t>Non-</w:t>
      </w:r>
      <w:r w:rsidR="007B5A18">
        <w:t>Preregistered Analyses</w:t>
      </w:r>
      <w:r w:rsidR="00E717FE">
        <w:t xml:space="preserve">: Power </w:t>
      </w:r>
      <w:r w:rsidR="007B5A18">
        <w:t>Analyses</w:t>
      </w:r>
    </w:p>
    <w:bookmarkEnd w:id="48"/>
    <w:p w14:paraId="5D169C74" w14:textId="41316EB9"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commentRangeStart w:id="49"/>
      <w:r w:rsidR="00FF361E">
        <w:t xml:space="preserve">power </w:t>
      </w:r>
      <w:del w:id="50" w:author="Tal Moran Yorovich" w:date="2020-06-25T12:41:00Z">
        <w:r w:rsidR="00FF361E" w:rsidRPr="00FF361E" w:rsidDel="00B6686E">
          <w:delText>≥</w:delText>
        </w:r>
        <w:r w:rsidR="00FF361E" w:rsidDel="00B6686E">
          <w:delText xml:space="preserve"> </w:delText>
        </w:r>
      </w:del>
      <w:ins w:id="51" w:author="Tal Moran Yorovich" w:date="2020-06-25T12:41:00Z">
        <w:r w:rsidR="00B6686E">
          <w:t>=</w:t>
        </w:r>
        <w:r w:rsidR="00B6686E">
          <w:t xml:space="preserve"> </w:t>
        </w:r>
      </w:ins>
      <w:r>
        <w:t>.</w:t>
      </w:r>
      <w:r w:rsidRPr="00CB6070">
        <w:t xml:space="preserve">80 </w:t>
      </w:r>
      <w:commentRangeEnd w:id="49"/>
      <w:r w:rsidR="00B6686E">
        <w:rPr>
          <w:rStyle w:val="CommentReference"/>
        </w:rPr>
        <w:commentReference w:id="49"/>
      </w:r>
      <w:r w:rsidRPr="00CB6070">
        <w:t>(Cohen,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5FC313E5"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ins w:id="52" w:author="Gawronski, Bertram" w:date="2020-06-18T14:46:00Z">
        <w:r w:rsidR="00A434D5">
          <w:rPr>
            <w:color w:val="000000" w:themeColor="text1"/>
          </w:rPr>
          <w:t>,</w:t>
        </w:r>
      </w:ins>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ins w:id="53" w:author="Gawronski, Bertram" w:date="2020-06-18T14:47:00Z">
        <w:r w:rsidR="00A434D5" w:rsidRPr="00F32498">
          <w:rPr>
            <w:color w:val="000000" w:themeColor="text1"/>
          </w:rPr>
          <w:t xml:space="preserve">the surveillance task </w:t>
        </w:r>
        <w:r w:rsidR="00A434D5">
          <w:rPr>
            <w:color w:val="000000" w:themeColor="text1"/>
          </w:rPr>
          <w:t xml:space="preserve">produced </w:t>
        </w:r>
      </w:ins>
      <w:r w:rsidR="00A86925" w:rsidRPr="00F32498">
        <w:rPr>
          <w:color w:val="000000" w:themeColor="text1"/>
        </w:rPr>
        <w:t>a</w:t>
      </w:r>
      <w:ins w:id="54" w:author="Gawronski, Bertram" w:date="2020-06-18T14:47:00Z">
        <w:r w:rsidR="00A434D5">
          <w:rPr>
            <w:color w:val="000000" w:themeColor="text1"/>
          </w:rPr>
          <w:t xml:space="preserve"> significant EC</w:t>
        </w:r>
      </w:ins>
      <w:del w:id="55" w:author="Gawronski, Bertram" w:date="2020-06-18T14:47:00Z">
        <w:r w:rsidR="00A86925" w:rsidRPr="00F32498" w:rsidDel="00A434D5">
          <w:rPr>
            <w:color w:val="000000" w:themeColor="text1"/>
          </w:rPr>
          <w:delText>n</w:delText>
        </w:r>
      </w:del>
      <w:r w:rsidR="00A86925" w:rsidRPr="00F32498">
        <w:rPr>
          <w:color w:val="000000" w:themeColor="text1"/>
        </w:rPr>
        <w:t xml:space="preserve"> </w:t>
      </w:r>
      <w:commentRangeStart w:id="56"/>
      <w:r w:rsidR="00A86925" w:rsidRPr="00F32498">
        <w:rPr>
          <w:color w:val="000000" w:themeColor="text1"/>
        </w:rPr>
        <w:t>effect</w:t>
      </w:r>
      <w:commentRangeEnd w:id="56"/>
      <w:r w:rsidR="00A434D5">
        <w:rPr>
          <w:rStyle w:val="CommentReference"/>
        </w:rPr>
        <w:commentReference w:id="56"/>
      </w:r>
      <w:r w:rsidR="00A86925" w:rsidRPr="00F32498">
        <w:rPr>
          <w:color w:val="000000" w:themeColor="text1"/>
        </w:rPr>
        <w:t xml:space="preserve"> </w:t>
      </w:r>
      <w:del w:id="57" w:author="Gawronski, Bertram" w:date="2020-06-18T14:47:00Z">
        <w:r w:rsidR="003B2324" w:rsidDel="00A434D5">
          <w:rPr>
            <w:color w:val="000000" w:themeColor="text1"/>
          </w:rPr>
          <w:delText xml:space="preserve">was </w:delText>
        </w:r>
        <w:r w:rsidR="00A86925" w:rsidRPr="00F32498" w:rsidDel="00A434D5">
          <w:rPr>
            <w:color w:val="000000" w:themeColor="text1"/>
          </w:rPr>
          <w:delText>produced on the surveillance task</w:delText>
        </w:r>
        <w:r w:rsidR="001D4E65" w:rsidRPr="00F32498" w:rsidDel="00A434D5">
          <w:rPr>
            <w:color w:val="000000" w:themeColor="text1"/>
          </w:rPr>
          <w:delText xml:space="preserve"> </w:delText>
        </w:r>
      </w:del>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w:t>
      </w:r>
      <w:r w:rsidR="0068094A">
        <w:rPr>
          <w:color w:val="000000" w:themeColor="text1"/>
        </w:rPr>
        <w:lastRenderedPageBreak/>
        <w:t>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w:t>
      </w:r>
      <w:del w:id="58" w:author="Gawronski, Bertram" w:date="2020-06-18T14:48:00Z">
        <w:r w:rsidR="006E596B" w:rsidDel="00A434D5">
          <w:rPr>
            <w:color w:val="000000" w:themeColor="text1"/>
          </w:rPr>
          <w:delText>in</w:delText>
        </w:r>
      </w:del>
      <w:r w:rsidR="006E596B">
        <w:rPr>
          <w:color w:val="000000" w:themeColor="text1"/>
        </w:rPr>
        <w:t xml:space="preserve">to </w:t>
      </w:r>
      <w:ins w:id="59" w:author="Gawronski, Bertram" w:date="2020-06-18T14:48:00Z">
        <w:r w:rsidR="00A434D5">
          <w:rPr>
            <w:color w:val="000000" w:themeColor="text1"/>
          </w:rPr>
          <w:t xml:space="preserve">investigate </w:t>
        </w:r>
      </w:ins>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30857E90"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del w:id="60" w:author="Benedek Kurdi" w:date="2020-06-18T08:06:00Z">
        <w:r w:rsidR="00DB7083" w:rsidDel="00852D59">
          <w:rPr>
            <w:color w:val="000000" w:themeColor="text1"/>
          </w:rPr>
          <w:delText xml:space="preserve">their </w:delText>
        </w:r>
      </w:del>
      <w:ins w:id="61" w:author="Benedek Kurdi" w:date="2020-06-18T08:06:00Z">
        <w:r w:rsidR="00852D59">
          <w:rPr>
            <w:color w:val="000000" w:themeColor="text1"/>
          </w:rPr>
          <w:t xml:space="preserve">the </w:t>
        </w:r>
      </w:ins>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ins w:id="62" w:author="Gawronski, Bertram" w:date="2020-06-18T14:50:00Z">
        <w:r w:rsidR="00094705">
          <w:rPr>
            <w:color w:val="000000" w:themeColor="text1"/>
            <w:highlight w:val="white"/>
          </w:rPr>
          <w:t xml:space="preserve">effects </w:t>
        </w:r>
      </w:ins>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73949C98" w:rsidR="00387DCF" w:rsidRDefault="00387DCF" w:rsidP="00387DCF">
      <w:pPr>
        <w:ind w:firstLine="0"/>
        <w:rPr>
          <w:b/>
          <w:bCs/>
          <w:color w:val="000000" w:themeColor="text1"/>
        </w:rPr>
      </w:pPr>
      <w:r w:rsidRPr="00EC3B66">
        <w:rPr>
          <w:b/>
          <w:bCs/>
          <w:color w:val="000000" w:themeColor="text1"/>
        </w:rPr>
        <w:t>Interp</w:t>
      </w:r>
      <w:ins w:id="63" w:author="Gawronski, Bertram" w:date="2020-06-18T14:50:00Z">
        <w:r w:rsidR="00094705">
          <w:rPr>
            <w:b/>
            <w:bCs/>
            <w:color w:val="000000" w:themeColor="text1"/>
          </w:rPr>
          <w:t>re</w:t>
        </w:r>
      </w:ins>
      <w:r w:rsidRPr="00EC3B66">
        <w:rPr>
          <w:b/>
          <w:bCs/>
          <w:color w:val="000000" w:themeColor="text1"/>
        </w:rPr>
        <w:t>t</w:t>
      </w:r>
      <w:del w:id="64" w:author="Gawronski, Bertram" w:date="2020-06-18T14:50:00Z">
        <w:r w:rsidRPr="00EC3B66" w:rsidDel="00094705">
          <w:rPr>
            <w:b/>
            <w:bCs/>
            <w:color w:val="000000" w:themeColor="text1"/>
          </w:rPr>
          <w:delText>er</w:delText>
        </w:r>
      </w:del>
      <w:ins w:id="65" w:author="Gawronski, Bertram" w:date="2020-06-18T14:50:00Z">
        <w:r w:rsidR="00094705">
          <w:rPr>
            <w:b/>
            <w:bCs/>
            <w:color w:val="000000" w:themeColor="text1"/>
          </w:rPr>
          <w:t>at</w:t>
        </w:r>
      </w:ins>
      <w:r w:rsidRPr="00EC3B66">
        <w:rPr>
          <w:b/>
          <w:bCs/>
          <w:color w:val="000000" w:themeColor="text1"/>
        </w:rPr>
        <w:t>ion of the Results</w:t>
      </w:r>
    </w:p>
    <w:p w14:paraId="27CB372A" w14:textId="22B3A717" w:rsidR="003A1B84" w:rsidRDefault="003A1B84" w:rsidP="003A1B84">
      <w:pPr>
        <w:rPr>
          <w:rFonts w:asciiTheme="majorBidi" w:hAnsiTheme="majorBidi" w:cstheme="majorBidi"/>
          <w:color w:val="000000"/>
          <w:shd w:val="clear" w:color="auto" w:fill="FFFFFF"/>
        </w:rPr>
      </w:pPr>
      <w:commentRangeStart w:id="66"/>
      <w:r w:rsidRPr="00EC3B66">
        <w:rPr>
          <w:rFonts w:asciiTheme="majorBidi" w:hAnsiTheme="majorBidi" w:cstheme="majorBidi"/>
          <w:color w:val="000000"/>
          <w:shd w:val="clear" w:color="auto" w:fill="FFFFFF"/>
        </w:rPr>
        <w:t>All coauthors of this work agree on the importance of the questions explored in this experiment and on the accuracy and completeness of the report of the methods and the results</w:t>
      </w:r>
      <w:commentRangeEnd w:id="66"/>
      <w:r w:rsidR="008B36D8">
        <w:rPr>
          <w:rStyle w:val="CommentReference"/>
        </w:rPr>
        <w:commentReference w:id="66"/>
      </w:r>
      <w:r w:rsidRPr="00EC3B66">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 xml:space="preserve">However, there was disagreement between the authors of the original study (Olson &amp; Fazio) and the </w:t>
      </w:r>
      <w:ins w:id="67" w:author="Gawronski, Bertram" w:date="2020-06-18T14:51:00Z">
        <w:r w:rsidR="003E7CC1">
          <w:rPr>
            <w:rFonts w:asciiTheme="majorBidi" w:hAnsiTheme="majorBidi" w:cstheme="majorBidi"/>
            <w:color w:val="000000"/>
            <w:shd w:val="clear" w:color="auto" w:fill="FFFFFF"/>
          </w:rPr>
          <w:t xml:space="preserve">majority of the </w:t>
        </w:r>
      </w:ins>
      <w:r>
        <w:rPr>
          <w:rFonts w:asciiTheme="majorBidi" w:hAnsiTheme="majorBidi" w:cstheme="majorBidi"/>
          <w:color w:val="000000"/>
          <w:shd w:val="clear" w:color="auto" w:fill="FFFFFF"/>
        </w:rPr>
        <w:t xml:space="preserve">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 xml:space="preserve">. </w:t>
      </w:r>
      <w:del w:id="68" w:author="Gawronski, Bertram" w:date="2020-06-18T14:52:00Z">
        <w:r w:rsidDel="003E7CC1">
          <w:rPr>
            <w:rFonts w:asciiTheme="majorBidi" w:hAnsiTheme="majorBidi" w:cstheme="majorBidi"/>
            <w:color w:val="000000"/>
            <w:shd w:val="clear" w:color="auto" w:fill="FFFFFF"/>
          </w:rPr>
          <w:delText>Each were given an opportunity to state their positions.</w:delText>
        </w:r>
      </w:del>
    </w:p>
    <w:p w14:paraId="3A101BE7" w14:textId="432B1198" w:rsidR="003A1B84" w:rsidRDefault="003A1B84" w:rsidP="003A1B84">
      <w:del w:id="69" w:author="Gawronski, Bertram" w:date="2020-06-18T14:52:00Z">
        <w:r w:rsidRPr="00EC3B66" w:rsidDel="003E7CC1">
          <w:rPr>
            <w:rFonts w:asciiTheme="majorBidi" w:hAnsiTheme="majorBidi" w:cstheme="majorBidi"/>
            <w:b/>
            <w:bCs/>
            <w:color w:val="000000" w:themeColor="text1"/>
          </w:rPr>
          <w:delText xml:space="preserve">The </w:delText>
        </w:r>
        <w:r w:rsidRPr="00EC3B66" w:rsidDel="003E7CC1">
          <w:rPr>
            <w:rFonts w:asciiTheme="majorBidi" w:hAnsiTheme="majorBidi" w:cstheme="majorBidi"/>
            <w:b/>
            <w:bCs/>
            <w:color w:val="000000"/>
            <w:shd w:val="clear" w:color="auto" w:fill="FFFFFF"/>
          </w:rPr>
          <w:delText>original authors</w:delText>
        </w:r>
        <w:r w:rsidDel="003E7CC1">
          <w:rPr>
            <w:rFonts w:asciiTheme="majorBidi" w:hAnsiTheme="majorBidi" w:cstheme="majorBidi"/>
            <w:b/>
            <w:bCs/>
            <w:color w:val="000000"/>
            <w:shd w:val="clear" w:color="auto" w:fill="FFFFFF"/>
          </w:rPr>
          <w:delText>’</w:delText>
        </w:r>
        <w:r w:rsidRPr="00EC3B66" w:rsidDel="003E7CC1">
          <w:rPr>
            <w:rFonts w:asciiTheme="majorBidi" w:hAnsiTheme="majorBidi" w:cstheme="majorBidi"/>
            <w:b/>
            <w:bCs/>
            <w:color w:val="000000"/>
            <w:shd w:val="clear" w:color="auto" w:fill="FFFFFF"/>
          </w:rPr>
          <w:delText xml:space="preserve"> perspective.</w:delText>
        </w:r>
        <w:r w:rsidDel="003E7CC1">
          <w:rPr>
            <w:rFonts w:asciiTheme="majorBidi" w:hAnsiTheme="majorBidi" w:cstheme="majorBidi"/>
            <w:b/>
            <w:bCs/>
            <w:color w:val="000000"/>
            <w:shd w:val="clear" w:color="auto" w:fill="FFFFFF"/>
          </w:rPr>
          <w:delText xml:space="preserve"> </w:delText>
        </w:r>
        <w:r w:rsidDel="003E7CC1">
          <w:delText>Olson and Fazio</w:delText>
        </w:r>
      </w:del>
      <w:ins w:id="70" w:author="Gawronski, Bertram" w:date="2020-06-18T14:52:00Z">
        <w:r w:rsidR="003E7CC1">
          <w:t>The authors</w:t>
        </w:r>
      </w:ins>
      <w:r>
        <w:t xml:space="preserve"> </w:t>
      </w:r>
      <w:ins w:id="71" w:author="Gawronski, Bertram" w:date="2020-06-18T14:52:00Z">
        <w:r w:rsidR="003E7CC1">
          <w:t xml:space="preserve">of the original </w:t>
        </w:r>
      </w:ins>
      <w:ins w:id="72" w:author="Gawronski, Bertram" w:date="2020-06-18T16:38:00Z">
        <w:r w:rsidR="001458D0">
          <w:t>study</w:t>
        </w:r>
      </w:ins>
      <w:ins w:id="73" w:author="Gawronski, Bertram" w:date="2020-06-18T14:52:00Z">
        <w:r w:rsidR="003E7CC1">
          <w:t xml:space="preserve"> </w:t>
        </w:r>
      </w:ins>
      <w:r>
        <w:t xml:space="preserve">emphasize that the effect was in the predicted direction in 11 of the 12 samples using the </w:t>
      </w:r>
      <w:r>
        <w:lastRenderedPageBreak/>
        <w:t>original exclusion criteria. The secondary criteria revealed analogous patterns in 10, 9, and 11 of 12 samples, respectively. However, such criteria can also exclude unaware individuals if they use their recently formed attitudes to guess CS-US valence</w:t>
      </w:r>
      <w:ins w:id="74" w:author="Gawronski, Bertram" w:date="2020-06-18T14:53:00Z">
        <w:r w:rsidR="003E7CC1">
          <w:t xml:space="preserve"> (</w:t>
        </w:r>
        <w:r w:rsidR="00F73409">
          <w:t xml:space="preserve">see </w:t>
        </w:r>
        <w:r w:rsidR="003E7CC1">
          <w:t>Gawronski &amp; Walther, 2012)</w:t>
        </w:r>
      </w:ins>
      <w:r>
        <w:t xml:space="preserve">. Ultimately, the lack of a moderating effect of exclusion criteria can be interpreted as an unqualified replication of Olson and Fazio (2001). </w:t>
      </w:r>
    </w:p>
    <w:p w14:paraId="06601533" w14:textId="24700BA1" w:rsidR="003A1B84" w:rsidRPr="003A1B84" w:rsidRDefault="003A1B84" w:rsidP="003A1B84">
      <w:r>
        <w:t xml:space="preserve">In addition, the effect size produced by a single procedure is minimally relevant to broader theoretical questions about the multiple mechanisms that produce EC. Within Olson and Fazio’s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953D9EE" w14:textId="6B3568F6" w:rsidR="009306A2" w:rsidRPr="009306A2" w:rsidRDefault="007A549E" w:rsidP="009306A2">
      <w:pPr>
        <w:rPr>
          <w:rFonts w:eastAsia="Arial"/>
        </w:rPr>
      </w:pPr>
      <w:del w:id="75" w:author="Gawronski, Bertram" w:date="2020-06-18T14:54:00Z">
        <w:r w:rsidRPr="00F73409" w:rsidDel="00F73409">
          <w:rPr>
            <w:bCs/>
            <w:color w:val="000000" w:themeColor="text1"/>
            <w:rPrChange w:id="76" w:author="Gawronski, Bertram" w:date="2020-06-18T14:54:00Z">
              <w:rPr>
                <w:b/>
                <w:bCs/>
                <w:color w:val="000000" w:themeColor="text1"/>
              </w:rPr>
            </w:rPrChange>
          </w:rPr>
          <w:delText xml:space="preserve">The </w:delText>
        </w:r>
      </w:del>
      <w:ins w:id="77" w:author="Gawronski, Bertram" w:date="2020-06-18T14:54:00Z">
        <w:r w:rsidR="00F73409">
          <w:rPr>
            <w:bCs/>
            <w:color w:val="000000" w:themeColor="text1"/>
          </w:rPr>
          <w:t>The</w:t>
        </w:r>
        <w:r w:rsidR="00F73409" w:rsidRPr="00F73409">
          <w:rPr>
            <w:bCs/>
            <w:color w:val="000000" w:themeColor="text1"/>
            <w:rPrChange w:id="78" w:author="Gawronski, Bertram" w:date="2020-06-18T14:54:00Z">
              <w:rPr>
                <w:b/>
                <w:bCs/>
                <w:color w:val="000000" w:themeColor="text1"/>
              </w:rPr>
            </w:rPrChange>
          </w:rPr>
          <w:t xml:space="preserve"> </w:t>
        </w:r>
      </w:ins>
      <w:r w:rsidRPr="00F73409">
        <w:rPr>
          <w:bCs/>
          <w:color w:val="000000"/>
          <w:shd w:val="clear" w:color="auto" w:fill="FFFFFF"/>
          <w:rPrChange w:id="79" w:author="Gawronski, Bertram" w:date="2020-06-18T14:54:00Z">
            <w:rPr>
              <w:b/>
              <w:bCs/>
              <w:color w:val="000000"/>
              <w:shd w:val="clear" w:color="auto" w:fill="FFFFFF"/>
            </w:rPr>
          </w:rPrChange>
        </w:rPr>
        <w:t xml:space="preserve">majority </w:t>
      </w:r>
      <w:del w:id="80" w:author="Gawronski, Bertram" w:date="2020-06-18T14:54:00Z">
        <w:r w:rsidRPr="00F73409" w:rsidDel="00F73409">
          <w:rPr>
            <w:bCs/>
            <w:color w:val="000000"/>
            <w:shd w:val="clear" w:color="auto" w:fill="FFFFFF"/>
            <w:rPrChange w:id="81" w:author="Gawronski, Bertram" w:date="2020-06-18T14:54:00Z">
              <w:rPr>
                <w:b/>
                <w:bCs/>
                <w:color w:val="000000"/>
                <w:shd w:val="clear" w:color="auto" w:fill="FFFFFF"/>
              </w:rPr>
            </w:rPrChange>
          </w:rPr>
          <w:delText>perspective.</w:delText>
        </w:r>
        <w:r w:rsidRPr="00F73409" w:rsidDel="00F73409">
          <w:rPr>
            <w:color w:val="000000" w:themeColor="text1"/>
          </w:rPr>
          <w:delText xml:space="preserve"> </w:delText>
        </w:r>
      </w:del>
      <w:ins w:id="82" w:author="Gawronski, Bertram" w:date="2020-06-18T14:54:00Z">
        <w:r w:rsidR="00F73409" w:rsidRPr="00F73409">
          <w:rPr>
            <w:bCs/>
            <w:color w:val="000000"/>
            <w:shd w:val="clear" w:color="auto" w:fill="FFFFFF"/>
            <w:rPrChange w:id="83" w:author="Gawronski, Bertram" w:date="2020-06-18T14:54:00Z">
              <w:rPr>
                <w:b/>
                <w:bCs/>
                <w:color w:val="000000"/>
                <w:shd w:val="clear" w:color="auto" w:fill="FFFFFF"/>
              </w:rPr>
            </w:rPrChange>
          </w:rPr>
          <w:t>of</w:t>
        </w:r>
        <w:r w:rsidR="00F73409">
          <w:rPr>
            <w:b/>
            <w:bCs/>
            <w:color w:val="000000"/>
            <w:shd w:val="clear" w:color="auto" w:fill="FFFFFF"/>
          </w:rPr>
          <w:t xml:space="preserve"> </w:t>
        </w:r>
      </w:ins>
      <w:commentRangeStart w:id="84"/>
      <w:del w:id="85" w:author="Gawronski, Bertram" w:date="2020-06-18T14:54:00Z">
        <w:r w:rsidRPr="009306A2" w:rsidDel="00F73409">
          <w:rPr>
            <w:color w:val="000000" w:themeColor="text1"/>
          </w:rPr>
          <w:delText>T</w:delText>
        </w:r>
      </w:del>
      <w:ins w:id="86" w:author="Gawronski, Bertram" w:date="2020-06-18T14:54:00Z">
        <w:r w:rsidR="00F73409">
          <w:rPr>
            <w:color w:val="000000" w:themeColor="text1"/>
          </w:rPr>
          <w:t>t</w:t>
        </w:r>
      </w:ins>
      <w:r w:rsidRPr="009306A2">
        <w:rPr>
          <w:color w:val="000000" w:themeColor="text1"/>
        </w:rPr>
        <w:t>he re</w:t>
      </w:r>
      <w:r w:rsidR="00F47FDC">
        <w:rPr>
          <w:color w:val="000000" w:themeColor="text1"/>
        </w:rPr>
        <w:t xml:space="preserve">maining </w:t>
      </w:r>
      <w:r w:rsidRPr="009306A2">
        <w:rPr>
          <w:color w:val="000000" w:themeColor="text1"/>
        </w:rPr>
        <w:t xml:space="preserve">authors </w:t>
      </w:r>
      <w:r w:rsidR="006705CA" w:rsidRPr="009306A2">
        <w:rPr>
          <w:color w:val="000000" w:themeColor="text1"/>
        </w:rPr>
        <w:t>have a different perspective on the results.</w:t>
      </w:r>
      <w:commentRangeEnd w:id="84"/>
      <w:r w:rsidR="008B36D8">
        <w:rPr>
          <w:rStyle w:val="CommentReference"/>
        </w:rPr>
        <w:commentReference w:id="84"/>
      </w:r>
      <w:r w:rsidR="006705CA" w:rsidRPr="009306A2">
        <w:rPr>
          <w:color w:val="000000" w:themeColor="text1"/>
        </w:rPr>
        <w:t xml:space="preserve"> First, the failure to find </w:t>
      </w:r>
      <w:r w:rsidR="006705CA" w:rsidRPr="00C55E37">
        <w:rPr>
          <w:color w:val="000000" w:themeColor="text1"/>
        </w:rPr>
        <w:t xml:space="preserve">significant effects with the three secondary </w:t>
      </w:r>
      <w:r w:rsidR="006705CA" w:rsidRPr="00C55E37">
        <w:rPr>
          <w:color w:val="000000" w:themeColor="text1"/>
          <w:highlight w:val="white"/>
        </w:rPr>
        <w:t>criteria</w:t>
      </w:r>
      <w:del w:id="87" w:author="Gawronski, Bertram" w:date="2020-06-18T14:55:00Z">
        <w:r w:rsidR="006705CA" w:rsidRPr="00C55E37" w:rsidDel="00605D9D">
          <w:rPr>
            <w:color w:val="000000" w:themeColor="text1"/>
            <w:highlight w:val="white"/>
          </w:rPr>
          <w:delText>,</w:delText>
        </w:r>
      </w:del>
      <w:r w:rsidR="006705CA" w:rsidRPr="00C55E37">
        <w:rPr>
          <w:color w:val="000000" w:themeColor="text1"/>
          <w:highlight w:val="white"/>
        </w:rPr>
        <w:t xml:space="preserve"> and the </w:t>
      </w:r>
      <w:r w:rsidR="006705CA" w:rsidRPr="00467CE3">
        <w:rPr>
          <w:color w:val="000000" w:themeColor="text1"/>
        </w:rPr>
        <w:t>non-significant effect of exclusion criteria type in the multilevel moderator meta-analysis</w:t>
      </w:r>
      <w:del w:id="88" w:author="Gawronski, Bertram" w:date="2020-06-18T14:55:00Z">
        <w:r w:rsidR="006705CA" w:rsidRPr="00467CE3" w:rsidDel="00605D9D">
          <w:rPr>
            <w:color w:val="000000" w:themeColor="text1"/>
          </w:rPr>
          <w:delText>,</w:delText>
        </w:r>
      </w:del>
      <w:r w:rsidR="006705CA" w:rsidRPr="00467CE3">
        <w:rPr>
          <w:color w:val="000000" w:themeColor="text1"/>
        </w:rPr>
        <w:t xml:space="preserve"> </w:t>
      </w:r>
      <w:del w:id="89" w:author="Gawronski, Bertram" w:date="2020-06-18T14:55:00Z">
        <w:r w:rsidR="009B199E" w:rsidDel="00F73409">
          <w:rPr>
            <w:color w:val="000000" w:themeColor="text1"/>
          </w:rPr>
          <w:delText>represent</w:delText>
        </w:r>
        <w:r w:rsidR="006705CA" w:rsidRPr="00467CE3" w:rsidDel="00F73409">
          <w:rPr>
            <w:color w:val="000000" w:themeColor="text1"/>
          </w:rPr>
          <w:delText xml:space="preserve"> </w:delText>
        </w:r>
      </w:del>
      <w:ins w:id="90" w:author="Gawronski, Bertram" w:date="2020-06-18T14:55:00Z">
        <w:r w:rsidR="00F73409">
          <w:rPr>
            <w:color w:val="000000" w:themeColor="text1"/>
          </w:rPr>
          <w:t xml:space="preserve">create </w:t>
        </w:r>
      </w:ins>
      <w:del w:id="91" w:author="Gawronski, Bertram" w:date="2020-06-18T16:39:00Z">
        <w:r w:rsidR="0024006A" w:rsidDel="003734C5">
          <w:rPr>
            <w:color w:val="000000" w:themeColor="text1"/>
          </w:rPr>
          <w:delText xml:space="preserve">a </w:delText>
        </w:r>
      </w:del>
      <w:del w:id="92" w:author="Gawronski, Bertram" w:date="2020-06-18T14:56:00Z">
        <w:r w:rsidR="0024006A" w:rsidDel="00605D9D">
          <w:rPr>
            <w:color w:val="000000" w:themeColor="text1"/>
          </w:rPr>
          <w:delText xml:space="preserve">great deal of </w:delText>
        </w:r>
      </w:del>
      <w:ins w:id="93" w:author="Gawronski, Bertram" w:date="2020-06-18T14:56:00Z">
        <w:r w:rsidR="00605D9D">
          <w:rPr>
            <w:color w:val="000000" w:themeColor="text1"/>
          </w:rPr>
          <w:t xml:space="preserve">considerable </w:t>
        </w:r>
      </w:ins>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ins w:id="94" w:author="Benedek Kurdi" w:date="2020-06-18T08:08:00Z">
        <w:r w:rsidR="00852D59">
          <w:rPr>
            <w:lang w:val="en-IE"/>
          </w:rPr>
          <w:t>is</w:t>
        </w:r>
      </w:ins>
      <w:del w:id="95" w:author="Benedek Kurdi" w:date="2020-06-18T08:08:00Z">
        <w:r w:rsidR="009306A2" w:rsidRPr="009306A2" w:rsidDel="00852D59">
          <w:rPr>
            <w:lang w:val="en-IE"/>
          </w:rPr>
          <w:delText>e</w:delText>
        </w:r>
      </w:del>
      <w:r w:rsidR="009306A2" w:rsidRPr="009306A2">
        <w:rPr>
          <w:lang w:val="en-IE"/>
        </w:rPr>
        <w:t xml:space="preserve"> that </w:t>
      </w:r>
      <w:r w:rsidR="009306A2" w:rsidRPr="009306A2">
        <w:rPr>
          <w:rFonts w:eastAsia="Arial"/>
        </w:rPr>
        <w:t>distinguish</w:t>
      </w:r>
      <w:ins w:id="96" w:author="Benedek Kurdi" w:date="2020-06-18T08:08:00Z">
        <w:r w:rsidR="00852D59">
          <w:rPr>
            <w:rFonts w:eastAsia="Arial"/>
          </w:rPr>
          <w:t>es</w:t>
        </w:r>
      </w:ins>
      <w:r w:rsidR="009306A2" w:rsidRPr="009306A2">
        <w:rPr>
          <w:rFonts w:eastAsia="Arial"/>
        </w:rPr>
        <w:t xml:space="preserve"> between</w:t>
      </w:r>
      <w:r w:rsidR="009306A2" w:rsidRPr="009306A2">
        <w:t xml:space="preserve"> </w:t>
      </w:r>
      <w:r w:rsidR="009306A2" w:rsidRPr="009306A2">
        <w:rPr>
          <w:rFonts w:eastAsia="Arial"/>
        </w:rPr>
        <w:t xml:space="preserve">independent sets of fully unaware, partially aware, and fully aware 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ins w:id="97" w:author="Gawronski, Bertram" w:date="2020-06-18T14:57:00Z">
        <w:r w:rsidR="00605D9D">
          <w:rPr>
            <w:rFonts w:eastAsia="Arial"/>
          </w:rPr>
          <w:t xml:space="preserve">fully </w:t>
        </w:r>
      </w:ins>
      <w:r w:rsidR="00364846">
        <w:rPr>
          <w:rFonts w:eastAsia="Arial"/>
        </w:rPr>
        <w:t xml:space="preserve">unaware’ participants </w:t>
      </w:r>
      <w:r w:rsidR="009306A2" w:rsidRPr="009306A2">
        <w:rPr>
          <w:rFonts w:eastAsia="Arial"/>
        </w:rPr>
        <w:t>(Stahl &amp; Corneille, 2020)</w:t>
      </w:r>
      <w:del w:id="98" w:author="Gawronski, Bertram" w:date="2020-06-18T14:57:00Z">
        <w:r w:rsidR="009306A2" w:rsidRPr="009306A2" w:rsidDel="00E46750">
          <w:rPr>
            <w:rFonts w:eastAsia="Arial"/>
          </w:rPr>
          <w:delText>.</w:delText>
        </w:r>
      </w:del>
      <w:ins w:id="99" w:author="Gawronski, Bertram" w:date="2020-06-18T14:57:00Z">
        <w:r w:rsidR="00E46750">
          <w:rPr>
            <w:rFonts w:eastAsia="Arial"/>
          </w:rPr>
          <w:t>;</w:t>
        </w:r>
      </w:ins>
      <w:r w:rsidR="009306A2" w:rsidRPr="009306A2">
        <w:rPr>
          <w:rFonts w:eastAsia="Arial"/>
        </w:rPr>
        <w:t xml:space="preserve"> </w:t>
      </w:r>
      <w:del w:id="100" w:author="Gawronski, Bertram" w:date="2020-06-18T14:57:00Z">
        <w:r w:rsidR="009306A2" w:rsidRPr="009306A2" w:rsidDel="00E46750">
          <w:rPr>
            <w:rFonts w:eastAsia="Arial"/>
          </w:rPr>
          <w:delText>A</w:delText>
        </w:r>
      </w:del>
      <w:ins w:id="101" w:author="Gawronski, Bertram" w:date="2020-06-18T14:57:00Z">
        <w:r w:rsidR="00E46750">
          <w:rPr>
            <w:rFonts w:eastAsia="Arial"/>
          </w:rPr>
          <w:t>a</w:t>
        </w:r>
      </w:ins>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02" w:name="_Hlk43364530"/>
      <w:r w:rsidR="009306A2" w:rsidRPr="009306A2">
        <w:rPr>
          <w:rFonts w:eastAsia="Arial"/>
        </w:rPr>
        <w:t xml:space="preserve">a non-significant </w:t>
      </w:r>
      <w:bookmarkEnd w:id="102"/>
      <w:r w:rsidR="009306A2" w:rsidRPr="009306A2">
        <w:rPr>
          <w:rFonts w:eastAsia="Arial"/>
        </w:rPr>
        <w:t>and near-zero effect (Hussey &amp; Hughes, 2020)</w:t>
      </w:r>
      <w:ins w:id="103" w:author="Gawronski, Bertram" w:date="2020-06-18T14:57:00Z">
        <w:r w:rsidR="00E46750">
          <w:rPr>
            <w:rFonts w:eastAsia="Arial"/>
          </w:rPr>
          <w:t>;</w:t>
        </w:r>
      </w:ins>
      <w:del w:id="104" w:author="Gawronski, Bertram" w:date="2020-06-18T14:57:00Z">
        <w:r w:rsidR="009306A2" w:rsidRPr="009306A2" w:rsidDel="00E46750">
          <w:rPr>
            <w:rFonts w:eastAsia="Arial"/>
          </w:rPr>
          <w:delText>.</w:delText>
        </w:r>
      </w:del>
      <w:r w:rsidR="009306A2" w:rsidRPr="009306A2">
        <w:rPr>
          <w:rFonts w:eastAsia="Arial"/>
        </w:rPr>
        <w:t xml:space="preserve"> </w:t>
      </w:r>
      <w:del w:id="105" w:author="Gawronski, Bertram" w:date="2020-06-18T14:57:00Z">
        <w:r w:rsidR="009306A2" w:rsidRPr="009306A2" w:rsidDel="00E46750">
          <w:rPr>
            <w:rFonts w:eastAsia="Arial"/>
          </w:rPr>
          <w:delText>A</w:delText>
        </w:r>
      </w:del>
      <w:ins w:id="106" w:author="Gawronski, Bertram" w:date="2020-06-18T14:57:00Z">
        <w:r w:rsidR="00E46750">
          <w:rPr>
            <w:rFonts w:eastAsia="Arial"/>
          </w:rPr>
          <w:t>a</w:t>
        </w:r>
      </w:ins>
      <w:r w:rsidR="009306A2" w:rsidRPr="009306A2">
        <w:rPr>
          <w:rFonts w:eastAsia="Arial"/>
        </w:rPr>
        <w:t>nd</w:t>
      </w:r>
      <w:del w:id="107" w:author="Gawronski, Bertram" w:date="2020-06-18T14:57:00Z">
        <w:r w:rsidR="009306A2" w:rsidRPr="009306A2" w:rsidDel="00E46750">
          <w:rPr>
            <w:rFonts w:eastAsia="Arial"/>
          </w:rPr>
          <w:delText>,</w:delText>
        </w:r>
      </w:del>
      <w:r w:rsidR="009306A2" w:rsidRPr="009306A2">
        <w:rPr>
          <w:rFonts w:eastAsia="Arial"/>
        </w:rPr>
        <w:t xml:space="preserve">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w:t>
      </w:r>
      <w:r w:rsidR="009306A2">
        <w:lastRenderedPageBreak/>
        <w:t xml:space="preserve">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08" w:name="_Hlk34653619"/>
      <w:r w:rsidR="003F5246">
        <w:t xml:space="preserve">Open Science Collaboration, </w:t>
      </w:r>
      <w:r w:rsidR="003F5246" w:rsidRPr="003F5246">
        <w:t>2015</w:t>
      </w:r>
      <w:bookmarkEnd w:id="108"/>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ins w:id="109" w:author="Tal Moran Yorovich" w:date="2020-06-25T12:44:00Z">
        <w:r w:rsidR="008B36D8">
          <w:rPr>
            <w:color w:val="000000" w:themeColor="text1"/>
          </w:rPr>
          <w:t xml:space="preserve"> that</w:t>
        </w:r>
      </w:ins>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ins w:id="110" w:author="Tal Moran Yorovich" w:date="2020-06-25T12:44:00Z">
        <w:r w:rsidR="008B36D8">
          <w:rPr>
            <w:color w:val="000000" w:themeColor="text1"/>
            <w:highlight w:val="white"/>
          </w:rPr>
          <w:t>,</w:t>
        </w:r>
      </w:ins>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ins w:id="111" w:author="Gawronski, Bertram" w:date="2020-06-18T14:59:00Z">
        <w:r w:rsidR="00E46750">
          <w:t xml:space="preserve">that </w:t>
        </w:r>
      </w:ins>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2B21F179" w:rsidR="00C00B56" w:rsidRDefault="007E7078" w:rsidP="00D73FBF">
      <w:pPr>
        <w:rPr>
          <w:ins w:id="112" w:author="Tal Moran Yorovich" w:date="2020-06-25T12:49:00Z"/>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del w:id="113" w:author="Gawronski, Bertram" w:date="2020-06-18T15:01:00Z">
        <w:r w:rsidR="00F77815" w:rsidRPr="00F32498" w:rsidDel="00342CFF">
          <w:rPr>
            <w:color w:val="000000" w:themeColor="text1"/>
          </w:rPr>
          <w:delText>/recollect</w:delText>
        </w:r>
      </w:del>
      <w:del w:id="114" w:author="Gawronski, Bertram" w:date="2020-06-18T15:00:00Z">
        <w:r w:rsidR="00F77815" w:rsidRPr="00F32498" w:rsidDel="00B82FE4">
          <w:rPr>
            <w:color w:val="000000" w:themeColor="text1"/>
          </w:rPr>
          <w:delText>ion</w:delText>
        </w:r>
      </w:del>
      <w:del w:id="115" w:author="Gawronski, Bertram" w:date="2020-06-18T15:01:00Z">
        <w:r w:rsidR="00F77815" w:rsidRPr="00F32498" w:rsidDel="00342CFF">
          <w:rPr>
            <w:color w:val="000000" w:themeColor="text1"/>
          </w:rPr>
          <w:delText xml:space="preserve"> memory</w:delText>
        </w:r>
      </w:del>
      <w:r w:rsidR="00F77815" w:rsidRPr="00F32498">
        <w:rPr>
          <w:color w:val="000000" w:themeColor="text1"/>
        </w:rPr>
        <w:t xml:space="preserve">’ </w:t>
      </w:r>
      <w:del w:id="116" w:author="Gawronski, Bertram" w:date="2020-06-18T15:01:00Z">
        <w:r w:rsidR="00580064" w:rsidRPr="00F32498" w:rsidDel="00342CFF">
          <w:rPr>
            <w:color w:val="000000" w:themeColor="text1"/>
          </w:rPr>
          <w:delText xml:space="preserve">concept </w:delText>
        </w:r>
      </w:del>
      <w:ins w:id="117" w:author="Gawronski, Bertram" w:date="2020-06-18T15:01:00Z">
        <w:r w:rsidR="00342CFF">
          <w:rPr>
            <w:color w:val="000000" w:themeColor="text1"/>
          </w:rPr>
          <w:t xml:space="preserve">criterion </w:t>
        </w:r>
      </w:ins>
      <w:r w:rsidR="00580064" w:rsidRPr="00F32498">
        <w:rPr>
          <w:color w:val="000000" w:themeColor="text1"/>
        </w:rPr>
        <w:t>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w:t>
      </w:r>
      <w:del w:id="118" w:author="Tal Moran Yorovich" w:date="2020-06-25T12:44:00Z">
        <w:r w:rsidRPr="00F32498" w:rsidDel="008B36D8">
          <w:rPr>
            <w:color w:val="000000" w:themeColor="text1"/>
          </w:rPr>
          <w:delText xml:space="preserve">to rage </w:delText>
        </w:r>
      </w:del>
      <w:r w:rsidRPr="00F32498">
        <w:rPr>
          <w:color w:val="000000" w:themeColor="text1"/>
        </w:rPr>
        <w:t xml:space="preserve">about </w:t>
      </w:r>
      <w:r w:rsidR="008B1BFE" w:rsidRPr="00F32498">
        <w:rPr>
          <w:color w:val="000000" w:themeColor="text1"/>
        </w:rPr>
        <w:t xml:space="preserve">what </w:t>
      </w:r>
      <w:del w:id="119" w:author="Gawronski, Bertram" w:date="2020-06-18T15:02:00Z">
        <w:r w:rsidR="002A3F29" w:rsidDel="00342CFF">
          <w:rPr>
            <w:color w:val="000000" w:themeColor="text1"/>
          </w:rPr>
          <w:delText xml:space="preserve">such exclusion criteria </w:delText>
        </w:r>
      </w:del>
      <w:ins w:id="120" w:author="Gawronski, Bertram" w:date="2020-06-18T15:02:00Z">
        <w:r w:rsidR="00342CFF">
          <w:rPr>
            <w:color w:val="000000" w:themeColor="text1"/>
          </w:rPr>
          <w:t xml:space="preserve">retrospective </w:t>
        </w:r>
      </w:ins>
      <w:ins w:id="121" w:author="Gawronski, Bertram" w:date="2020-06-18T15:03:00Z">
        <w:r w:rsidR="00342CFF">
          <w:rPr>
            <w:color w:val="000000" w:themeColor="text1"/>
          </w:rPr>
          <w:t>‘</w:t>
        </w:r>
      </w:ins>
      <w:ins w:id="122" w:author="Gawronski, Bertram" w:date="2020-06-18T15:02:00Z">
        <w:r w:rsidR="00342CFF">
          <w:rPr>
            <w:color w:val="000000" w:themeColor="text1"/>
          </w:rPr>
          <w:t>awareness</w:t>
        </w:r>
      </w:ins>
      <w:ins w:id="123" w:author="Gawronski, Bertram" w:date="2020-06-18T15:03:00Z">
        <w:r w:rsidR="00342CFF">
          <w:rPr>
            <w:color w:val="000000" w:themeColor="text1"/>
          </w:rPr>
          <w:t>’</w:t>
        </w:r>
      </w:ins>
      <w:ins w:id="124" w:author="Gawronski, Bertram" w:date="2020-06-18T15:02:00Z">
        <w:r w:rsidR="00342CFF">
          <w:rPr>
            <w:color w:val="000000" w:themeColor="text1"/>
          </w:rPr>
          <w:t xml:space="preserve"> measures </w:t>
        </w:r>
      </w:ins>
      <w:del w:id="125" w:author="Gawronski, Bertram" w:date="2020-06-18T15:02:00Z">
        <w:r w:rsidR="00E7571B" w:rsidRPr="00F32498" w:rsidDel="00342CFF">
          <w:rPr>
            <w:color w:val="000000" w:themeColor="text1"/>
          </w:rPr>
          <w:delText>even</w:delText>
        </w:r>
        <w:r w:rsidR="002A3F29" w:rsidDel="00342CFF">
          <w:rPr>
            <w:color w:val="000000" w:themeColor="text1"/>
          </w:rPr>
          <w:delText xml:space="preserve"> </w:delText>
        </w:r>
      </w:del>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del w:id="126" w:author="Gawronski, Bertram" w:date="2020-06-18T15:03:00Z">
        <w:r w:rsidR="007F4C74" w:rsidRPr="00F32498" w:rsidDel="00342CFF">
          <w:rPr>
            <w:color w:val="000000" w:themeColor="text1"/>
          </w:rPr>
          <w:delText>‘</w:delText>
        </w:r>
      </w:del>
      <w:r w:rsidR="007F4C74" w:rsidRPr="00F32498">
        <w:rPr>
          <w:color w:val="000000" w:themeColor="text1"/>
        </w:rPr>
        <w:t>awareness</w:t>
      </w:r>
      <w:del w:id="127" w:author="Gawronski, Bertram" w:date="2020-06-18T15:03:00Z">
        <w:r w:rsidR="007F4C74" w:rsidRPr="00F32498" w:rsidDel="00342CFF">
          <w:rPr>
            <w:color w:val="000000" w:themeColor="text1"/>
          </w:rPr>
          <w:delText>’</w:delText>
        </w:r>
      </w:del>
      <w:r w:rsidR="007F4C74" w:rsidRPr="00F32498">
        <w:rPr>
          <w:color w:val="000000" w:themeColor="text1"/>
        </w:rPr>
        <w:t xml:space="preserve"> </w:t>
      </w:r>
      <w:ins w:id="128" w:author="Gawronski, Bertram" w:date="2020-06-18T16:40:00Z">
        <w:r w:rsidR="00887D0B">
          <w:rPr>
            <w:color w:val="000000" w:themeColor="text1"/>
          </w:rPr>
          <w:t xml:space="preserve">of CS-US contingencies </w:t>
        </w:r>
      </w:ins>
      <w:r w:rsidR="007F4C74" w:rsidRPr="00F32498">
        <w:rPr>
          <w:color w:val="000000" w:themeColor="text1"/>
        </w:rPr>
        <w:t>(Jones et al., 2009)</w:t>
      </w:r>
      <w:ins w:id="129" w:author="Gawronski, Bertram" w:date="2020-06-18T15:04:00Z">
        <w:r w:rsidR="009C09DD">
          <w:rPr>
            <w:color w:val="000000" w:themeColor="text1"/>
          </w:rPr>
          <w:t>,</w:t>
        </w:r>
      </w:ins>
      <w:r w:rsidR="007F4C74" w:rsidRPr="00F32498">
        <w:rPr>
          <w:color w:val="000000" w:themeColor="text1"/>
        </w:rPr>
        <w:t xml:space="preserve"> </w:t>
      </w:r>
      <w:r w:rsidRPr="00F32498">
        <w:rPr>
          <w:color w:val="000000" w:themeColor="text1"/>
        </w:rPr>
        <w:t xml:space="preserve">whereas </w:t>
      </w:r>
      <w:r w:rsidR="007F4C74" w:rsidRPr="00F32498">
        <w:rPr>
          <w:color w:val="000000" w:themeColor="text1"/>
        </w:rPr>
        <w:t xml:space="preserve">others </w:t>
      </w:r>
      <w:del w:id="130" w:author="Gawronski, Bertram" w:date="2020-06-18T15:05:00Z">
        <w:r w:rsidRPr="00F32498" w:rsidDel="009C09DD">
          <w:rPr>
            <w:color w:val="000000" w:themeColor="text1"/>
          </w:rPr>
          <w:delText xml:space="preserve">advocate for </w:delText>
        </w:r>
      </w:del>
      <w:ins w:id="131" w:author="Gawronski, Bertram" w:date="2020-06-18T15:05:00Z">
        <w:r w:rsidR="009C09DD">
          <w:rPr>
            <w:color w:val="000000" w:themeColor="text1"/>
          </w:rPr>
          <w:t xml:space="preserve">argue that </w:t>
        </w:r>
      </w:ins>
      <w:ins w:id="132" w:author="Gawronski, Bertram" w:date="2020-06-18T15:06:00Z">
        <w:r w:rsidR="006C5007">
          <w:rPr>
            <w:color w:val="000000" w:themeColor="text1"/>
          </w:rPr>
          <w:t xml:space="preserve">recollective </w:t>
        </w:r>
      </w:ins>
      <w:del w:id="133" w:author="Gawronski, Bertram" w:date="2020-06-18T15:03:00Z">
        <w:r w:rsidRPr="00F32498" w:rsidDel="00342CFF">
          <w:rPr>
            <w:color w:val="000000" w:themeColor="text1"/>
          </w:rPr>
          <w:delText>‘</w:delText>
        </w:r>
      </w:del>
      <w:del w:id="134" w:author="Gawronski, Bertram" w:date="2020-06-18T15:06:00Z">
        <w:r w:rsidR="001807C9" w:rsidDel="006C5007">
          <w:rPr>
            <w:color w:val="000000" w:themeColor="text1"/>
          </w:rPr>
          <w:delText xml:space="preserve">recollective </w:delText>
        </w:r>
      </w:del>
      <w:r w:rsidR="007F4C74" w:rsidRPr="00F32498">
        <w:rPr>
          <w:color w:val="000000" w:themeColor="text1"/>
        </w:rPr>
        <w:t>memory</w:t>
      </w:r>
      <w:del w:id="135" w:author="Gawronski, Bertram" w:date="2020-06-18T15:03:00Z">
        <w:r w:rsidRPr="00F32498" w:rsidDel="00342CFF">
          <w:rPr>
            <w:color w:val="000000" w:themeColor="text1"/>
          </w:rPr>
          <w:delText>’</w:delText>
        </w:r>
      </w:del>
      <w:r w:rsidR="007F4C74" w:rsidRPr="00F32498">
        <w:rPr>
          <w:color w:val="000000" w:themeColor="text1"/>
        </w:rPr>
        <w:t xml:space="preserve"> </w:t>
      </w:r>
      <w:ins w:id="136" w:author="Gawronski, Bertram" w:date="2020-06-18T15:05:00Z">
        <w:r w:rsidR="009C09DD">
          <w:rPr>
            <w:color w:val="000000" w:themeColor="text1"/>
          </w:rPr>
          <w:t xml:space="preserve">measures </w:t>
        </w:r>
      </w:ins>
      <w:ins w:id="137" w:author="Gawronski, Bertram" w:date="2020-06-18T15:06:00Z">
        <w:r w:rsidR="006C5007">
          <w:rPr>
            <w:color w:val="000000" w:themeColor="text1"/>
          </w:rPr>
          <w:t xml:space="preserve">such as the one used by Olson and Fazio (2001) </w:t>
        </w:r>
      </w:ins>
      <w:ins w:id="138" w:author="Gawronski, Bertram" w:date="2020-06-18T15:05:00Z">
        <w:r w:rsidR="009C09DD">
          <w:rPr>
            <w:color w:val="000000" w:themeColor="text1"/>
          </w:rPr>
          <w:t xml:space="preserve">are imperfect indicators of awareness </w:t>
        </w:r>
      </w:ins>
      <w:ins w:id="139" w:author="Gawronski, Bertram" w:date="2020-06-18T15:06:00Z">
        <w:r w:rsidR="006C5007">
          <w:rPr>
            <w:color w:val="000000" w:themeColor="text1"/>
          </w:rPr>
          <w:t xml:space="preserve">during encoding </w:t>
        </w:r>
      </w:ins>
      <w:r w:rsidR="007F4C74" w:rsidRPr="00F32498">
        <w:rPr>
          <w:color w:val="000000" w:themeColor="text1"/>
        </w:rPr>
        <w:t>(</w:t>
      </w:r>
      <w:r w:rsidR="00975AE3" w:rsidRPr="00F32498">
        <w:rPr>
          <w:color w:val="000000" w:themeColor="text1"/>
        </w:rPr>
        <w:t>Gawronski &amp; Walther, 2012</w:t>
      </w:r>
      <w:ins w:id="140" w:author="Gawronski, Bertram" w:date="2020-06-18T16:41:00Z">
        <w:r w:rsidR="00553543">
          <w:rPr>
            <w:color w:val="000000" w:themeColor="text1"/>
          </w:rPr>
          <w:t>; but see Hussey &amp; Hughes, 2020</w:t>
        </w:r>
      </w:ins>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w:t>
      </w:r>
      <w:ins w:id="141" w:author="Gawronski, Bertram" w:date="2020-06-18T16:40:00Z">
        <w:r w:rsidR="00887D0B">
          <w:rPr>
            <w:color w:val="000000" w:themeColor="text1"/>
          </w:rPr>
          <w:t>on</w:t>
        </w:r>
      </w:ins>
      <w:del w:id="142" w:author="Gawronski, Bertram" w:date="2020-06-18T16:40:00Z">
        <w:r w:rsidR="001807C9" w:rsidDel="00887D0B">
          <w:rPr>
            <w:color w:val="000000" w:themeColor="text1"/>
          </w:rPr>
          <w:delText>ve</w:delText>
        </w:r>
      </w:del>
      <w:r w:rsidR="001807C9" w:rsidRPr="00A0634C">
        <w:rPr>
          <w:color w:val="000000" w:themeColor="text1"/>
        </w:rPr>
        <w:t xml:space="preserve">) </w:t>
      </w:r>
      <w:r w:rsidR="001807C9" w:rsidRPr="00A0634C">
        <w:rPr>
          <w:color w:val="000000" w:themeColor="text1"/>
        </w:rPr>
        <w:lastRenderedPageBreak/>
        <w:t>phase</w:t>
      </w:r>
      <w:r w:rsidR="00110A88" w:rsidRPr="00A0634C">
        <w:rPr>
          <w:color w:val="000000" w:themeColor="text1"/>
        </w:rPr>
        <w:t xml:space="preserve">. </w:t>
      </w:r>
      <w:ins w:id="143" w:author="Gawronski, Bertram" w:date="2020-06-18T15:07:00Z">
        <w:r w:rsidR="006C5007">
          <w:rPr>
            <w:color w:val="000000" w:themeColor="text1"/>
          </w:rPr>
          <w:t xml:space="preserve">Conversely, </w:t>
        </w:r>
      </w:ins>
      <w:ins w:id="144" w:author="Gawronski, Bertram" w:date="2020-06-18T15:08:00Z">
        <w:r w:rsidR="005B4549">
          <w:rPr>
            <w:color w:val="000000" w:themeColor="text1"/>
          </w:rPr>
          <w:t xml:space="preserve">participants may </w:t>
        </w:r>
        <w:r w:rsidR="005B4549">
          <w:t xml:space="preserve">use their recently formed attitudes toward the CS to guess </w:t>
        </w:r>
      </w:ins>
      <w:ins w:id="145" w:author="Gawronski, Bertram" w:date="2020-06-18T15:09:00Z">
        <w:r w:rsidR="005B4549">
          <w:t xml:space="preserve">the </w:t>
        </w:r>
      </w:ins>
      <w:ins w:id="146" w:author="Gawronski, Bertram" w:date="2020-06-18T15:08:00Z">
        <w:r w:rsidR="005B4549">
          <w:t>valence</w:t>
        </w:r>
        <w:r w:rsidR="005B4549" w:rsidRPr="00A0634C">
          <w:rPr>
            <w:color w:val="000000" w:themeColor="text1"/>
          </w:rPr>
          <w:t xml:space="preserve"> </w:t>
        </w:r>
      </w:ins>
      <w:ins w:id="147" w:author="Gawronski, Bertram" w:date="2020-06-18T15:09:00Z">
        <w:r w:rsidR="005B4549">
          <w:rPr>
            <w:color w:val="000000" w:themeColor="text1"/>
          </w:rPr>
          <w:t>of the US it has been paired with</w:t>
        </w:r>
      </w:ins>
      <w:ins w:id="148" w:author="Gawronski, Bertram" w:date="2020-06-18T16:42:00Z">
        <w:r w:rsidR="00553543">
          <w:rPr>
            <w:color w:val="000000" w:themeColor="text1"/>
          </w:rPr>
          <w:t>, but this does not imply that participants were aware of the CS-US pairings during encoding</w:t>
        </w:r>
      </w:ins>
      <w:ins w:id="149" w:author="Gawronski, Bertram" w:date="2020-06-18T15:09:00Z">
        <w:r w:rsidR="005B4549">
          <w:rPr>
            <w:color w:val="000000" w:themeColor="text1"/>
          </w:rPr>
          <w:t xml:space="preserve">. </w:t>
        </w:r>
      </w:ins>
      <w:del w:id="150" w:author="Gawronski, Bertram" w:date="2020-06-18T15:11:00Z">
        <w:r w:rsidR="00240287" w:rsidRPr="00A0634C" w:rsidDel="002C061D">
          <w:rPr>
            <w:color w:val="000000" w:themeColor="text1"/>
          </w:rPr>
          <w:delText>Although</w:delText>
        </w:r>
        <w:r w:rsidR="00C5365F" w:rsidRPr="00A0634C" w:rsidDel="002C061D">
          <w:rPr>
            <w:color w:val="000000" w:themeColor="text1"/>
          </w:rPr>
          <w:delText xml:space="preserve"> our </w:delText>
        </w:r>
        <w:r w:rsidR="00F50F76" w:rsidDel="002C061D">
          <w:rPr>
            <w:color w:val="000000" w:themeColor="text1"/>
          </w:rPr>
          <w:delText>primary</w:delText>
        </w:r>
        <w:r w:rsidR="00F50F76" w:rsidRPr="00A0634C" w:rsidDel="002C061D">
          <w:rPr>
            <w:color w:val="000000" w:themeColor="text1"/>
          </w:rPr>
          <w:delText xml:space="preserve"> </w:delText>
        </w:r>
        <w:r w:rsidR="004549AF" w:rsidRPr="00A0634C" w:rsidDel="002C061D">
          <w:rPr>
            <w:color w:val="000000" w:themeColor="text1"/>
          </w:rPr>
          <w:delText>analys</w:delText>
        </w:r>
        <w:r w:rsidR="004549AF" w:rsidDel="002C061D">
          <w:rPr>
            <w:color w:val="000000" w:themeColor="text1"/>
          </w:rPr>
          <w:delText>i</w:delText>
        </w:r>
        <w:r w:rsidR="004549AF" w:rsidRPr="00A0634C" w:rsidDel="002C061D">
          <w:rPr>
            <w:color w:val="000000" w:themeColor="text1"/>
          </w:rPr>
          <w:delText xml:space="preserve">s </w:delText>
        </w:r>
        <w:r w:rsidR="00C5365F" w:rsidRPr="00A0634C" w:rsidDel="002C061D">
          <w:rPr>
            <w:color w:val="000000" w:themeColor="text1"/>
          </w:rPr>
          <w:delText xml:space="preserve">demonstrated that Olson and Fazio’s (2001) surveillance task effect was replicated, </w:delText>
        </w:r>
        <w:r w:rsidR="00240287" w:rsidRPr="00A0634C" w:rsidDel="002C061D">
          <w:rPr>
            <w:color w:val="000000" w:themeColor="text1"/>
          </w:rPr>
          <w:delText xml:space="preserve">these conceptual concerns raise </w:delText>
        </w:r>
        <w:r w:rsidR="00C5365F" w:rsidRPr="00A0634C" w:rsidDel="002C061D">
          <w:rPr>
            <w:color w:val="000000" w:themeColor="text1"/>
          </w:rPr>
          <w:delText xml:space="preserve">questions </w:delText>
        </w:r>
        <w:r w:rsidR="00240287" w:rsidRPr="00A0634C" w:rsidDel="002C061D">
          <w:rPr>
            <w:color w:val="000000" w:themeColor="text1"/>
          </w:rPr>
          <w:delText>as to whether this procedure represents a useful test of</w:delText>
        </w:r>
        <w:r w:rsidR="00C5365F" w:rsidRPr="00A0634C" w:rsidDel="002C061D">
          <w:rPr>
            <w:color w:val="000000" w:themeColor="text1"/>
          </w:rPr>
          <w:delText xml:space="preserve"> the </w:delText>
        </w:r>
        <w:r w:rsidR="0090199F" w:rsidDel="002C061D">
          <w:rPr>
            <w:color w:val="000000" w:themeColor="text1"/>
          </w:rPr>
          <w:delText>‘unaware’ EC</w:delText>
        </w:r>
        <w:r w:rsidR="00C5365F" w:rsidRPr="00A0634C" w:rsidDel="002C061D">
          <w:rPr>
            <w:color w:val="000000" w:themeColor="text1"/>
          </w:rPr>
          <w:delText xml:space="preserve"> hypothesis.</w:delText>
        </w:r>
        <w:r w:rsidR="00240287" w:rsidRPr="00A0634C" w:rsidDel="002C061D">
          <w:rPr>
            <w:color w:val="000000" w:themeColor="text1"/>
          </w:rPr>
          <w:delText xml:space="preserve"> </w:delText>
        </w:r>
      </w:del>
      <w:del w:id="151" w:author="Gawronski, Bertram" w:date="2020-06-18T15:10:00Z">
        <w:r w:rsidR="00B956DC" w:rsidDel="002C061D">
          <w:rPr>
            <w:color w:val="000000" w:themeColor="text1"/>
          </w:rPr>
          <w:delText xml:space="preserve">Retrospective reports of awareness </w:delText>
        </w:r>
        <w:r w:rsidR="006F5374" w:rsidDel="002C061D">
          <w:rPr>
            <w:color w:val="000000" w:themeColor="text1"/>
          </w:rPr>
          <w:delText xml:space="preserve">are imperfect in that they may misclassify participants </w:delText>
        </w:r>
        <w:r w:rsidR="006E740D" w:rsidDel="002C061D">
          <w:rPr>
            <w:color w:val="000000" w:themeColor="text1"/>
          </w:rPr>
          <w:delText>as unaware or vice-versa</w:delText>
        </w:r>
        <w:r w:rsidR="00A338AD" w:rsidDel="002C061D">
          <w:rPr>
            <w:color w:val="000000" w:themeColor="text1"/>
          </w:rPr>
          <w:delText xml:space="preserve"> (</w:delText>
        </w:r>
        <w:r w:rsidR="00A338AD" w:rsidDel="005B4549">
          <w:rPr>
            <w:color w:val="000000" w:themeColor="text1"/>
          </w:rPr>
          <w:delText>but see Hussey &amp; Hughes, 2020</w:delText>
        </w:r>
        <w:r w:rsidR="00A338AD" w:rsidDel="002C061D">
          <w:rPr>
            <w:color w:val="000000" w:themeColor="text1"/>
          </w:rPr>
          <w:delText>)</w:delText>
        </w:r>
        <w:r w:rsidR="006E740D" w:rsidDel="002C061D">
          <w:rPr>
            <w:color w:val="000000" w:themeColor="text1"/>
          </w:rPr>
          <w:delText xml:space="preserve">. </w:delText>
        </w:r>
      </w:del>
      <w:del w:id="152" w:author="Gawronski, Bertram" w:date="2020-06-18T15:11:00Z">
        <w:r w:rsidR="006F5374" w:rsidDel="002C061D">
          <w:rPr>
            <w:color w:val="000000" w:themeColor="text1"/>
          </w:rPr>
          <w:delText>Nonetheless</w:delText>
        </w:r>
      </w:del>
      <w:ins w:id="153" w:author="Gawronski, Bertram" w:date="2020-06-18T15:11:00Z">
        <w:r w:rsidR="002C061D">
          <w:rPr>
            <w:color w:val="000000" w:themeColor="text1"/>
          </w:rPr>
          <w:t>Thus</w:t>
        </w:r>
      </w:ins>
      <w:r w:rsidR="006F5374">
        <w:rPr>
          <w:color w:val="000000" w:themeColor="text1"/>
        </w:rPr>
        <w:t>,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del w:id="154" w:author="Gawronski, Bertram" w:date="2020-06-18T15:12:00Z">
        <w:r w:rsidR="006F5374" w:rsidDel="002C061D">
          <w:rPr>
            <w:color w:val="000000" w:themeColor="text1"/>
          </w:rPr>
          <w:delText xml:space="preserve">evaluative conditioning </w:delText>
        </w:r>
      </w:del>
      <w:ins w:id="155" w:author="Gawronski, Bertram" w:date="2020-06-18T15:12:00Z">
        <w:r w:rsidR="002C061D">
          <w:rPr>
            <w:color w:val="000000" w:themeColor="text1"/>
          </w:rPr>
          <w:t xml:space="preserve">EC </w:t>
        </w:r>
      </w:ins>
      <w:r w:rsidR="006F5374">
        <w:rPr>
          <w:color w:val="000000" w:themeColor="text1"/>
        </w:rPr>
        <w:t>effects can emerge in the absence of awareness</w:t>
      </w:r>
      <w:del w:id="156" w:author="Gawronski, Bertram" w:date="2020-06-18T15:12:00Z">
        <w:r w:rsidR="00D73FBF" w:rsidDel="00786CD2">
          <w:rPr>
            <w:color w:val="000000" w:themeColor="text1"/>
          </w:rPr>
          <w:delText xml:space="preserve"> by themselves</w:delText>
        </w:r>
      </w:del>
      <w:r w:rsidR="006F5374">
        <w:rPr>
          <w:color w:val="000000" w:themeColor="text1"/>
        </w:rPr>
        <w:t>.</w:t>
      </w:r>
      <w:r w:rsidR="00D73FBF">
        <w:rPr>
          <w:color w:val="000000" w:themeColor="text1"/>
        </w:rPr>
        <w:t xml:space="preserve"> </w:t>
      </w:r>
      <w:del w:id="157" w:author="Gawronski, Bertram" w:date="2020-06-18T15:12:00Z">
        <w:r w:rsidR="00D73FBF" w:rsidDel="00786CD2">
          <w:rPr>
            <w:color w:val="000000" w:themeColor="text1"/>
          </w:rPr>
          <w:delText xml:space="preserve">Alternative </w:delText>
        </w:r>
        <w:r w:rsidR="006F5374" w:rsidDel="00786CD2">
          <w:rPr>
            <w:color w:val="000000" w:themeColor="text1"/>
          </w:rPr>
          <w:delText>e</w:delText>
        </w:r>
      </w:del>
      <w:ins w:id="158" w:author="Gawronski, Bertram" w:date="2020-06-18T15:12:00Z">
        <w:r w:rsidR="00786CD2">
          <w:rPr>
            <w:color w:val="000000" w:themeColor="text1"/>
          </w:rPr>
          <w:t>E</w:t>
        </w:r>
      </w:ins>
      <w:r w:rsidR="006F5374">
        <w:rPr>
          <w:color w:val="000000" w:themeColor="text1"/>
        </w:rPr>
        <w:t xml:space="preserve">xperimental manipulations of </w:t>
      </w:r>
      <w:r w:rsidR="00D73FBF">
        <w:rPr>
          <w:color w:val="000000" w:themeColor="text1"/>
        </w:rPr>
        <w:t xml:space="preserve">awareness </w:t>
      </w:r>
      <w:del w:id="159" w:author="Gawronski, Bertram" w:date="2020-06-18T15:12:00Z">
        <w:r w:rsidR="00D73FBF" w:rsidDel="00786CD2">
          <w:rPr>
            <w:color w:val="000000" w:themeColor="text1"/>
          </w:rPr>
          <w:delText>are also possible</w:delText>
        </w:r>
      </w:del>
      <w:ins w:id="160" w:author="Gawronski, Bertram" w:date="2020-06-18T15:12:00Z">
        <w:r w:rsidR="00786CD2">
          <w:rPr>
            <w:color w:val="000000" w:themeColor="text1"/>
          </w:rPr>
          <w:t>seem superior in this regard</w:t>
        </w:r>
      </w:ins>
      <w:r w:rsidR="00D73FBF">
        <w:rPr>
          <w:color w:val="000000" w:themeColor="text1"/>
        </w:rPr>
        <w:t xml:space="preserve">, although results from such studies also </w:t>
      </w:r>
      <w:ins w:id="161" w:author="Gawronski, Bertram" w:date="2020-06-18T15:13:00Z">
        <w:r w:rsidR="00786CD2">
          <w:rPr>
            <w:color w:val="000000" w:themeColor="text1"/>
          </w:rPr>
          <w:t xml:space="preserve">have </w:t>
        </w:r>
      </w:ins>
      <w:del w:id="162" w:author="Gawronski, Bertram" w:date="2020-06-18T15:13:00Z">
        <w:r w:rsidR="00D73FBF" w:rsidDel="00786CD2">
          <w:rPr>
            <w:color w:val="000000" w:themeColor="text1"/>
          </w:rPr>
          <w:delText xml:space="preserve">do </w:delText>
        </w:r>
      </w:del>
      <w:r w:rsidR="00D73FBF">
        <w:rPr>
          <w:color w:val="000000" w:themeColor="text1"/>
        </w:rPr>
        <w:t>not produce</w:t>
      </w:r>
      <w:ins w:id="163" w:author="Gawronski, Bertram" w:date="2020-06-18T15:13:00Z">
        <w:r w:rsidR="00786CD2">
          <w:rPr>
            <w:color w:val="000000" w:themeColor="text1"/>
          </w:rPr>
          <w:t>d</w:t>
        </w:r>
      </w:ins>
      <w:r w:rsidR="00D73FBF">
        <w:rPr>
          <w:color w:val="000000" w:themeColor="text1"/>
        </w:rPr>
        <w:t xml:space="preserve"> consisten</w:t>
      </w:r>
      <w:ins w:id="164" w:author="Gawronski, Bertram" w:date="2020-06-18T15:11:00Z">
        <w:r w:rsidR="002C061D">
          <w:rPr>
            <w:color w:val="000000" w:themeColor="text1"/>
          </w:rPr>
          <w:t>t</w:t>
        </w:r>
      </w:ins>
      <w:del w:id="165" w:author="Gawronski, Bertram" w:date="2020-06-18T15:11:00Z">
        <w:r w:rsidR="00D73FBF" w:rsidDel="002C061D">
          <w:rPr>
            <w:color w:val="000000" w:themeColor="text1"/>
          </w:rPr>
          <w:delText>cy</w:delText>
        </w:r>
      </w:del>
      <w:r w:rsidR="00D73FBF">
        <w:rPr>
          <w:color w:val="000000" w:themeColor="text1"/>
        </w:rPr>
        <w:t xml:space="preserve"> evidence </w:t>
      </w:r>
      <w:del w:id="166" w:author="Gawronski, Bertram" w:date="2020-06-18T15:13:00Z">
        <w:r w:rsidR="00D73FBF" w:rsidDel="00786CD2">
          <w:rPr>
            <w:color w:val="000000" w:themeColor="text1"/>
          </w:rPr>
          <w:delText xml:space="preserve">of </w:delText>
        </w:r>
      </w:del>
      <w:ins w:id="167" w:author="Gawronski, Bertram" w:date="2020-06-18T15:13:00Z">
        <w:r w:rsidR="00786CD2">
          <w:rPr>
            <w:color w:val="000000" w:themeColor="text1"/>
          </w:rPr>
          <w:t xml:space="preserve">for </w:t>
        </w:r>
      </w:ins>
      <w:r w:rsidR="00D73FBF">
        <w:rPr>
          <w:color w:val="000000" w:themeColor="text1"/>
        </w:rPr>
        <w:t xml:space="preserve">‘unaware’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5039758A" w14:textId="6722C0E7" w:rsidR="003110B9" w:rsidRPr="00F214C7" w:rsidRDefault="003110B9" w:rsidP="00F214C7">
      <w:pPr>
        <w:ind w:firstLine="0"/>
        <w:rPr>
          <w:b/>
          <w:bCs/>
          <w:color w:val="000000" w:themeColor="text1"/>
        </w:rPr>
      </w:pPr>
      <w:commentRangeStart w:id="168"/>
      <w:ins w:id="169" w:author="Tal Moran Yorovich" w:date="2020-06-25T12:49:00Z">
        <w:r w:rsidRPr="00F214C7">
          <w:rPr>
            <w:b/>
            <w:bCs/>
            <w:color w:val="222222"/>
            <w:shd w:val="clear" w:color="auto" w:fill="FFFFFF"/>
          </w:rPr>
          <w:t>Conclusion</w:t>
        </w:r>
        <w:commentRangeEnd w:id="168"/>
        <w:r>
          <w:rPr>
            <w:rStyle w:val="CommentReference"/>
          </w:rPr>
          <w:commentReference w:id="168"/>
        </w:r>
      </w:ins>
      <w:bookmarkStart w:id="170" w:name="_GoBack"/>
    </w:p>
    <w:bookmarkEnd w:id="170"/>
    <w:p w14:paraId="0B0EC205" w14:textId="5BEC24B0"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del w:id="171" w:author="Tal Moran Yorovich" w:date="2020-06-25T12:44:00Z">
        <w:r w:rsidR="00F07027" w:rsidRPr="00F32498" w:rsidDel="008B36D8">
          <w:rPr>
            <w:color w:val="000000" w:themeColor="text1"/>
          </w:rPr>
          <w:delText>we are</w:delText>
        </w:r>
      </w:del>
      <w:ins w:id="172" w:author="Tal Moran Yorovich" w:date="2020-06-25T12:44:00Z">
        <w:r w:rsidR="008B36D8">
          <w:rPr>
            <w:color w:val="000000" w:themeColor="text1"/>
          </w:rPr>
          <w:t>is</w:t>
        </w:r>
      </w:ins>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73" w:name="_Hlk37149905"/>
      <w:r w:rsidR="000D2E35">
        <w:t>HU 1978/7-1</w:t>
      </w:r>
      <w:bookmarkEnd w:id="173"/>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3"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r w:rsidRPr="009212C0">
        <w:rPr>
          <w:highlight w:val="white"/>
          <w:lang w:val="de-DE"/>
        </w:rPr>
        <w:t xml:space="preserve">Schienle,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awronski, Bertram" w:date="2020-06-18T14:35:00Z" w:initials="GB">
    <w:p w14:paraId="2ACAE9AF" w14:textId="45739B57" w:rsidR="00190E34" w:rsidRDefault="00190E34">
      <w:pPr>
        <w:pStyle w:val="CommentText"/>
      </w:pPr>
      <w:r>
        <w:rPr>
          <w:rStyle w:val="CommentReference"/>
        </w:rPr>
        <w:annotationRef/>
      </w:r>
    </w:p>
  </w:comment>
  <w:comment w:id="16" w:author="Tal Moran Yorovich" w:date="2020-06-25T12:39:00Z" w:initials="TMY">
    <w:p w14:paraId="1B3F53B6" w14:textId="0FC0E296" w:rsidR="00B6686E" w:rsidRDefault="00B6686E" w:rsidP="00B6686E">
      <w:pPr>
        <w:pStyle w:val="CommentText"/>
      </w:pPr>
      <w:r>
        <w:rPr>
          <w:rStyle w:val="CommentReference"/>
        </w:rPr>
        <w:annotationRef/>
      </w:r>
      <w:proofErr w:type="spellStart"/>
      <w:r>
        <w:t>Philine</w:t>
      </w:r>
      <w:proofErr w:type="spellEnd"/>
      <w:r>
        <w:t xml:space="preserve">: Here CS1 is referred to as the </w:t>
      </w:r>
      <w:proofErr w:type="spellStart"/>
      <w:r>
        <w:t>CSneg</w:t>
      </w:r>
      <w:proofErr w:type="spellEnd"/>
      <w:r>
        <w:t xml:space="preserve"> and CS2 as </w:t>
      </w:r>
      <w:proofErr w:type="spellStart"/>
      <w:r>
        <w:t>CSpos</w:t>
      </w:r>
      <w:proofErr w:type="spellEnd"/>
      <w:r>
        <w:t xml:space="preserve">. 3 Sentences later it is the other way round (CS1 as </w:t>
      </w:r>
      <w:proofErr w:type="spellStart"/>
      <w:r>
        <w:t>CSpos</w:t>
      </w:r>
      <w:proofErr w:type="spellEnd"/>
      <w:r>
        <w:t>…)</w:t>
      </w:r>
    </w:p>
    <w:p w14:paraId="677B3DE3" w14:textId="77777777" w:rsidR="00B6686E" w:rsidRDefault="00B6686E" w:rsidP="00B6686E">
      <w:pPr>
        <w:pStyle w:val="CommentText"/>
      </w:pPr>
    </w:p>
    <w:p w14:paraId="365A377D" w14:textId="7E022652" w:rsidR="00B6686E" w:rsidRDefault="00B6686E" w:rsidP="00B6686E">
      <w:pPr>
        <w:pStyle w:val="CommentText"/>
      </w:pPr>
      <w:r>
        <w:t>NB: This paragraph is also in the response letter and might need to be corrected there too.</w:t>
      </w:r>
    </w:p>
  </w:comment>
  <w:comment w:id="40" w:author="Tal Moran Yorovich" w:date="2020-06-25T12:47:00Z" w:initials="TMY">
    <w:p w14:paraId="1788EBFA" w14:textId="294E5420" w:rsidR="000B6B5F" w:rsidRDefault="000B6B5F">
      <w:pPr>
        <w:pStyle w:val="CommentText"/>
      </w:pPr>
      <w:r>
        <w:rPr>
          <w:rStyle w:val="CommentReference"/>
        </w:rPr>
        <w:annotationRef/>
      </w:r>
      <w:r>
        <w:t xml:space="preserve">Miguel: </w:t>
      </w:r>
      <w:r>
        <w:rPr>
          <w:rFonts w:ascii="Tahoma" w:hAnsi="Tahoma" w:cs="Tahoma"/>
          <w:color w:val="0B5394"/>
          <w:shd w:val="clear" w:color="auto" w:fill="FFFFFF"/>
        </w:rPr>
        <w:t>I'd remove "... with a random intercept for data collection site" because it implies that this intercept was included in all analyses, while in fact only some of them include it (and they are all clearly identifiable from the rest of the text)</w:t>
      </w:r>
    </w:p>
  </w:comment>
  <w:comment w:id="49" w:author="Tal Moran Yorovich" w:date="2020-06-25T12:41:00Z" w:initials="TMY">
    <w:p w14:paraId="2071871A" w14:textId="285603D6" w:rsidR="00B6686E" w:rsidRDefault="00B6686E">
      <w:pPr>
        <w:pStyle w:val="CommentText"/>
      </w:pPr>
      <w:r>
        <w:rPr>
          <w:rStyle w:val="CommentReference"/>
        </w:rPr>
        <w:annotationRef/>
      </w:r>
      <w:r>
        <w:t>Mandy: “minimum” should refer to a point estimate.</w:t>
      </w:r>
    </w:p>
  </w:comment>
  <w:comment w:id="56" w:author="Gawronski, Bertram" w:date="2020-06-18T14:47:00Z" w:initials="GB">
    <w:p w14:paraId="64EE151C" w14:textId="712D7BCA" w:rsidR="00A434D5" w:rsidRDefault="00A434D5">
      <w:pPr>
        <w:pStyle w:val="CommentText"/>
      </w:pPr>
      <w:r>
        <w:rPr>
          <w:rStyle w:val="CommentReference"/>
        </w:rPr>
        <w:annotationRef/>
      </w:r>
      <w:r>
        <w:t>active instead of passive voice</w:t>
      </w:r>
    </w:p>
  </w:comment>
  <w:comment w:id="66" w:author="Tal Moran Yorovich" w:date="2020-06-25T12:43:00Z" w:initials="TMY">
    <w:p w14:paraId="4146C63B" w14:textId="23305970" w:rsidR="008B36D8" w:rsidRDefault="008B36D8">
      <w:pPr>
        <w:pStyle w:val="CommentText"/>
      </w:pPr>
      <w:r>
        <w:rPr>
          <w:rStyle w:val="CommentReference"/>
        </w:rPr>
        <w:annotationRef/>
      </w:r>
      <w:r>
        <w:t>Jan:</w:t>
      </w:r>
      <w:r w:rsidRPr="008B36D8">
        <w:t xml:space="preserve"> </w:t>
      </w:r>
      <w:r>
        <w:t>If you would need additional space, this can be deleted.</w:t>
      </w:r>
    </w:p>
  </w:comment>
  <w:comment w:id="84" w:author="Tal Moran Yorovich" w:date="2020-06-25T12:43:00Z" w:initials="TMY">
    <w:p w14:paraId="10E3F475" w14:textId="648C014E" w:rsidR="008B36D8" w:rsidRDefault="008B36D8">
      <w:pPr>
        <w:pStyle w:val="CommentText"/>
      </w:pPr>
      <w:r>
        <w:rPr>
          <w:rStyle w:val="CommentReference"/>
        </w:rPr>
        <w:annotationRef/>
      </w:r>
      <w:r>
        <w:t>Jan: Could also be deleted because it repeats what was stated above.</w:t>
      </w:r>
    </w:p>
  </w:comment>
  <w:comment w:id="168" w:author="Tal Moran Yorovich" w:date="2020-06-25T12:49:00Z" w:initials="TMY">
    <w:p w14:paraId="23D62008" w14:textId="263C1F21" w:rsidR="003110B9" w:rsidRDefault="003110B9">
      <w:pPr>
        <w:pStyle w:val="CommentText"/>
      </w:pPr>
      <w:r>
        <w:rPr>
          <w:rStyle w:val="CommentReference"/>
        </w:rPr>
        <w:annotationRef/>
      </w:r>
      <w:r>
        <w:t xml:space="preserve">Gast: </w:t>
      </w:r>
      <w:r>
        <w:rPr>
          <w:rFonts w:ascii="Arial" w:hAnsi="Arial" w:cs="Arial"/>
          <w:color w:val="222222"/>
          <w:shd w:val="clear" w:color="auto" w:fill="FFFFFF"/>
        </w:rPr>
        <w:t>My only additional suggestion would be to somehow indicate where the section “Majority Perspective” ends, e.g. by adding a subheading “Conclusion” afterwards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CAE9AF" w15:done="0"/>
  <w15:commentEx w15:paraId="365A377D" w15:done="0"/>
  <w15:commentEx w15:paraId="1788EBFA" w15:done="0"/>
  <w15:commentEx w15:paraId="2071871A" w15:done="0"/>
  <w15:commentEx w15:paraId="64EE151C" w15:done="0"/>
  <w15:commentEx w15:paraId="4146C63B" w15:done="0"/>
  <w15:commentEx w15:paraId="10E3F475" w15:done="0"/>
  <w15:commentEx w15:paraId="23D620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CAE9AF" w16cid:durableId="229F1953"/>
  <w16cid:commentId w16cid:paraId="365A377D" w16cid:durableId="229F1988"/>
  <w16cid:commentId w16cid:paraId="1788EBFA" w16cid:durableId="229F1B5B"/>
  <w16cid:commentId w16cid:paraId="2071871A" w16cid:durableId="229F19EA"/>
  <w16cid:commentId w16cid:paraId="64EE151C" w16cid:durableId="229F1954"/>
  <w16cid:commentId w16cid:paraId="4146C63B" w16cid:durableId="229F1A72"/>
  <w16cid:commentId w16cid:paraId="10E3F475" w16cid:durableId="229F1A87"/>
  <w16cid:commentId w16cid:paraId="23D62008" w16cid:durableId="229F1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5CF6E" w14:textId="77777777" w:rsidR="00C8577C" w:rsidRDefault="00C8577C" w:rsidP="00252903">
      <w:r>
        <w:separator/>
      </w:r>
    </w:p>
    <w:p w14:paraId="5063ABA4" w14:textId="77777777" w:rsidR="00C8577C" w:rsidRDefault="00C8577C" w:rsidP="00252903"/>
  </w:endnote>
  <w:endnote w:type="continuationSeparator" w:id="0">
    <w:p w14:paraId="4FD3A5FD" w14:textId="77777777" w:rsidR="00C8577C" w:rsidRDefault="00C8577C" w:rsidP="00252903">
      <w:r>
        <w:continuationSeparator/>
      </w:r>
    </w:p>
    <w:p w14:paraId="0593BDE5" w14:textId="77777777" w:rsidR="00C8577C" w:rsidRDefault="00C8577C" w:rsidP="00252903"/>
  </w:endnote>
  <w:endnote w:type="continuationNotice" w:id="1">
    <w:p w14:paraId="6C0DAE48" w14:textId="77777777" w:rsidR="00C8577C" w:rsidRDefault="00C8577C" w:rsidP="00252903"/>
    <w:p w14:paraId="63E3FC16" w14:textId="77777777" w:rsidR="00C8577C" w:rsidRDefault="00C8577C"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CFB1A" w14:textId="77777777" w:rsidR="00C8577C" w:rsidRDefault="00C8577C" w:rsidP="00252903">
      <w:r>
        <w:separator/>
      </w:r>
    </w:p>
    <w:p w14:paraId="7839C538" w14:textId="77777777" w:rsidR="00C8577C" w:rsidRDefault="00C8577C" w:rsidP="00252903"/>
  </w:footnote>
  <w:footnote w:type="continuationSeparator" w:id="0">
    <w:p w14:paraId="26F8DD42" w14:textId="77777777" w:rsidR="00C8577C" w:rsidRDefault="00C8577C" w:rsidP="00252903">
      <w:r>
        <w:continuationSeparator/>
      </w:r>
    </w:p>
    <w:p w14:paraId="344CFBA7" w14:textId="77777777" w:rsidR="00C8577C" w:rsidRDefault="00C8577C" w:rsidP="00252903"/>
  </w:footnote>
  <w:footnote w:type="continuationNotice" w:id="1">
    <w:p w14:paraId="404A9243" w14:textId="77777777" w:rsidR="00C8577C" w:rsidRDefault="00C8577C" w:rsidP="00252903"/>
    <w:p w14:paraId="07D9F779" w14:textId="77777777" w:rsidR="00C8577C" w:rsidRDefault="00C8577C" w:rsidP="00252903"/>
  </w:footnote>
  <w:footnote w:id="2">
    <w:p w14:paraId="70733F7A" w14:textId="308BE91D" w:rsidR="00B956DC" w:rsidRPr="003B5785" w:rsidDel="00846D68" w:rsidRDefault="00B956DC" w:rsidP="00193EB1">
      <w:pPr>
        <w:pStyle w:val="FootnoteText"/>
        <w:rPr>
          <w:del w:id="26" w:author="Gawronski, Bertram" w:date="2020-06-18T14:44:00Z"/>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2E5428F2"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1458D0">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76971C2"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553543">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wronski, Bertram">
    <w15:presenceInfo w15:providerId="AD" w15:userId="S-1-5-21-527237240-963894560-725345543-6941242"/>
  </w15:person>
  <w15:person w15:author="Benedek Kurdi">
    <w15:presenceInfo w15:providerId="Windows Live" w15:userId="0127010b7cbe48f9"/>
  </w15:person>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061D"/>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B"/>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86CD2"/>
    <w:rsid w:val="00792AC5"/>
    <w:rsid w:val="00793F85"/>
    <w:rsid w:val="007940F6"/>
    <w:rsid w:val="007965B4"/>
    <w:rsid w:val="007A115A"/>
    <w:rsid w:val="007A11D6"/>
    <w:rsid w:val="007A4D56"/>
    <w:rsid w:val="007A549C"/>
    <w:rsid w:val="007A549E"/>
    <w:rsid w:val="007A57BB"/>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8577C"/>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sf.io/wnckg/" TargetMode="External"/><Relationship Id="rId26" Type="http://schemas.openxmlformats.org/officeDocument/2006/relationships/hyperlink" Target="https://osf.io/wnckg/" TargetMode="External"/><Relationship Id="rId21" Type="http://schemas.openxmlformats.org/officeDocument/2006/relationships/hyperlink" Target="https://osf.io/hs32y/"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osf.io/wnckg/" TargetMode="External"/><Relationship Id="rId33" Type="http://schemas.openxmlformats.org/officeDocument/2006/relationships/hyperlink" Target="https://psyarxiv.com/4gzsp/" TargetMode="Externa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osf.io/uyng7" TargetMode="Externa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osf.io/3hjpf"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openxmlformats.org/officeDocument/2006/relationships/fontTable" Target="fontTable.xm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CACDD-0C2C-4962-800C-4CECD259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7695</Words>
  <Characters>43866</Characters>
  <Application>Microsoft Office Word</Application>
  <DocSecurity>0</DocSecurity>
  <Lines>365</Lines>
  <Paragraphs>102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5</cp:revision>
  <dcterms:created xsi:type="dcterms:W3CDTF">2020-06-25T10:42:00Z</dcterms:created>
  <dcterms:modified xsi:type="dcterms:W3CDTF">2020-06-25T10:49:00Z</dcterms:modified>
</cp:coreProperties>
</file>